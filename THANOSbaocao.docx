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E3211" w14:textId="77C01301" w:rsidR="00D36ED8" w:rsidRPr="003D735F" w:rsidRDefault="00220809" w:rsidP="00FA2DAE">
      <w:pPr>
        <w:pStyle w:val="Title"/>
      </w:pPr>
      <w:bookmarkStart w:id="0" w:name="_Toc67937947"/>
      <w:bookmarkStart w:id="1" w:name="_Toc120461209"/>
      <w:proofErr w:type="spellStart"/>
      <w:r>
        <w:t>Mục</w:t>
      </w:r>
      <w:proofErr w:type="spellEnd"/>
      <w:r>
        <w:t xml:space="preserve"> </w:t>
      </w:r>
      <w:proofErr w:type="spellStart"/>
      <w:r>
        <w:t>lục</w:t>
      </w:r>
      <w:bookmarkEnd w:id="0"/>
      <w:bookmarkEnd w:id="1"/>
      <w:proofErr w:type="spellEnd"/>
    </w:p>
    <w:sdt>
      <w:sdtPr>
        <w:rPr>
          <w:rFonts w:ascii="Times New Roman" w:eastAsiaTheme="minorHAnsi" w:hAnsi="Times New Roman" w:cs="Times New Roman"/>
          <w:color w:val="auto"/>
          <w:sz w:val="26"/>
          <w:szCs w:val="26"/>
        </w:rPr>
        <w:id w:val="2138135890"/>
        <w:docPartObj>
          <w:docPartGallery w:val="Table of Contents"/>
          <w:docPartUnique/>
        </w:docPartObj>
      </w:sdtPr>
      <w:sdtEndPr>
        <w:rPr>
          <w:rFonts w:eastAsia="Times New Roman"/>
          <w:b/>
          <w:bCs/>
          <w:noProof/>
          <w:szCs w:val="24"/>
        </w:rPr>
      </w:sdtEndPr>
      <w:sdtContent>
        <w:p w14:paraId="66B36754" w14:textId="6B1AB11D" w:rsidR="00AF6A8F" w:rsidRDefault="00AF6A8F">
          <w:pPr>
            <w:pStyle w:val="TOCHeading"/>
          </w:pPr>
        </w:p>
        <w:p w14:paraId="582A2DBE" w14:textId="3F1AC7BB" w:rsidR="0077663C" w:rsidRDefault="00AF6A8F">
          <w:pPr>
            <w:pStyle w:val="TOC1"/>
            <w:rPr>
              <w:rFonts w:asciiTheme="minorHAnsi" w:eastAsiaTheme="minorEastAsia" w:hAnsiTheme="minorHAnsi" w:cstheme="minorBidi"/>
              <w:b w:val="0"/>
              <w:bCs w:val="0"/>
              <w:sz w:val="22"/>
              <w:szCs w:val="22"/>
            </w:rPr>
          </w:pPr>
          <w:r>
            <w:fldChar w:fldCharType="begin"/>
          </w:r>
          <w:r>
            <w:instrText xml:space="preserve"> TOC \o "1-3" \h \z \t "Title,1" </w:instrText>
          </w:r>
          <w:r>
            <w:fldChar w:fldCharType="separate"/>
          </w:r>
          <w:hyperlink w:anchor="_Toc120461209" w:history="1">
            <w:r w:rsidR="0077663C" w:rsidRPr="00E2431A">
              <w:rPr>
                <w:rStyle w:val="Hyperlink"/>
              </w:rPr>
              <w:t>Mục lục</w:t>
            </w:r>
            <w:r w:rsidR="0077663C">
              <w:rPr>
                <w:webHidden/>
              </w:rPr>
              <w:tab/>
            </w:r>
            <w:r w:rsidR="0077663C">
              <w:rPr>
                <w:webHidden/>
              </w:rPr>
              <w:fldChar w:fldCharType="begin"/>
            </w:r>
            <w:r w:rsidR="0077663C">
              <w:rPr>
                <w:webHidden/>
              </w:rPr>
              <w:instrText xml:space="preserve"> PAGEREF _Toc120461209 \h </w:instrText>
            </w:r>
            <w:r w:rsidR="0077663C">
              <w:rPr>
                <w:webHidden/>
              </w:rPr>
            </w:r>
            <w:r w:rsidR="0077663C">
              <w:rPr>
                <w:webHidden/>
              </w:rPr>
              <w:fldChar w:fldCharType="separate"/>
            </w:r>
            <w:r w:rsidR="0077663C">
              <w:rPr>
                <w:webHidden/>
              </w:rPr>
              <w:t>1</w:t>
            </w:r>
            <w:r w:rsidR="0077663C">
              <w:rPr>
                <w:webHidden/>
              </w:rPr>
              <w:fldChar w:fldCharType="end"/>
            </w:r>
          </w:hyperlink>
        </w:p>
        <w:p w14:paraId="6529B5C0" w14:textId="6CE3242B" w:rsidR="0077663C" w:rsidRDefault="0077663C">
          <w:pPr>
            <w:pStyle w:val="TOC1"/>
            <w:rPr>
              <w:rFonts w:asciiTheme="minorHAnsi" w:eastAsiaTheme="minorEastAsia" w:hAnsiTheme="minorHAnsi" w:cstheme="minorBidi"/>
              <w:b w:val="0"/>
              <w:bCs w:val="0"/>
              <w:sz w:val="22"/>
              <w:szCs w:val="22"/>
            </w:rPr>
          </w:pPr>
          <w:hyperlink w:anchor="_Toc120461210" w:history="1">
            <w:r w:rsidRPr="00E2431A">
              <w:rPr>
                <w:rStyle w:val="Hyperlink"/>
              </w:rPr>
              <w:t>Chương 1. Giới thiệu</w:t>
            </w:r>
            <w:r>
              <w:rPr>
                <w:webHidden/>
              </w:rPr>
              <w:tab/>
            </w:r>
            <w:r>
              <w:rPr>
                <w:webHidden/>
              </w:rPr>
              <w:fldChar w:fldCharType="begin"/>
            </w:r>
            <w:r>
              <w:rPr>
                <w:webHidden/>
              </w:rPr>
              <w:instrText xml:space="preserve"> PAGEREF _Toc120461210 \h </w:instrText>
            </w:r>
            <w:r>
              <w:rPr>
                <w:webHidden/>
              </w:rPr>
            </w:r>
            <w:r>
              <w:rPr>
                <w:webHidden/>
              </w:rPr>
              <w:fldChar w:fldCharType="separate"/>
            </w:r>
            <w:r>
              <w:rPr>
                <w:webHidden/>
              </w:rPr>
              <w:t>3</w:t>
            </w:r>
            <w:r>
              <w:rPr>
                <w:webHidden/>
              </w:rPr>
              <w:fldChar w:fldCharType="end"/>
            </w:r>
          </w:hyperlink>
        </w:p>
        <w:p w14:paraId="0C2E7DE4" w14:textId="746D25D8" w:rsidR="0077663C" w:rsidRDefault="0077663C">
          <w:pPr>
            <w:pStyle w:val="TOC2"/>
            <w:rPr>
              <w:rFonts w:asciiTheme="minorHAnsi" w:eastAsiaTheme="minorEastAsia" w:hAnsiTheme="minorHAnsi" w:cstheme="minorBidi"/>
              <w:noProof/>
              <w:sz w:val="22"/>
              <w:szCs w:val="22"/>
            </w:rPr>
          </w:pPr>
          <w:hyperlink w:anchor="_Toc120461211" w:history="1">
            <w:r w:rsidRPr="00E2431A">
              <w:rPr>
                <w:rStyle w:val="Hyperlink"/>
                <w:noProof/>
              </w:rPr>
              <w:t>1.1. Động lực và đặt vấn đề</w:t>
            </w:r>
            <w:r>
              <w:rPr>
                <w:noProof/>
                <w:webHidden/>
              </w:rPr>
              <w:tab/>
            </w:r>
            <w:r>
              <w:rPr>
                <w:noProof/>
                <w:webHidden/>
              </w:rPr>
              <w:fldChar w:fldCharType="begin"/>
            </w:r>
            <w:r>
              <w:rPr>
                <w:noProof/>
                <w:webHidden/>
              </w:rPr>
              <w:instrText xml:space="preserve"> PAGEREF _Toc120461211 \h </w:instrText>
            </w:r>
            <w:r>
              <w:rPr>
                <w:noProof/>
                <w:webHidden/>
              </w:rPr>
            </w:r>
            <w:r>
              <w:rPr>
                <w:noProof/>
                <w:webHidden/>
              </w:rPr>
              <w:fldChar w:fldCharType="separate"/>
            </w:r>
            <w:r>
              <w:rPr>
                <w:noProof/>
                <w:webHidden/>
              </w:rPr>
              <w:t>3</w:t>
            </w:r>
            <w:r>
              <w:rPr>
                <w:noProof/>
                <w:webHidden/>
              </w:rPr>
              <w:fldChar w:fldCharType="end"/>
            </w:r>
          </w:hyperlink>
        </w:p>
        <w:p w14:paraId="6EA03FF5" w14:textId="5545BEF2" w:rsidR="0077663C" w:rsidRDefault="0077663C">
          <w:pPr>
            <w:pStyle w:val="TOC2"/>
            <w:rPr>
              <w:rFonts w:asciiTheme="minorHAnsi" w:eastAsiaTheme="minorEastAsia" w:hAnsiTheme="minorHAnsi" w:cstheme="minorBidi"/>
              <w:noProof/>
              <w:sz w:val="22"/>
              <w:szCs w:val="22"/>
            </w:rPr>
          </w:pPr>
          <w:hyperlink w:anchor="_Toc120461212" w:history="1">
            <w:r w:rsidRPr="00E2431A">
              <w:rPr>
                <w:rStyle w:val="Hyperlink"/>
                <w:noProof/>
              </w:rPr>
              <w:t>1.2. Phân lớp đa nhãn</w:t>
            </w:r>
            <w:r>
              <w:rPr>
                <w:noProof/>
                <w:webHidden/>
              </w:rPr>
              <w:tab/>
            </w:r>
            <w:r>
              <w:rPr>
                <w:noProof/>
                <w:webHidden/>
              </w:rPr>
              <w:fldChar w:fldCharType="begin"/>
            </w:r>
            <w:r>
              <w:rPr>
                <w:noProof/>
                <w:webHidden/>
              </w:rPr>
              <w:instrText xml:space="preserve"> PAGEREF _Toc120461212 \h </w:instrText>
            </w:r>
            <w:r>
              <w:rPr>
                <w:noProof/>
                <w:webHidden/>
              </w:rPr>
            </w:r>
            <w:r>
              <w:rPr>
                <w:noProof/>
                <w:webHidden/>
              </w:rPr>
              <w:fldChar w:fldCharType="separate"/>
            </w:r>
            <w:r>
              <w:rPr>
                <w:noProof/>
                <w:webHidden/>
              </w:rPr>
              <w:t>3</w:t>
            </w:r>
            <w:r>
              <w:rPr>
                <w:noProof/>
                <w:webHidden/>
              </w:rPr>
              <w:fldChar w:fldCharType="end"/>
            </w:r>
          </w:hyperlink>
        </w:p>
        <w:p w14:paraId="14C299AF" w14:textId="69F67050" w:rsidR="0077663C" w:rsidRDefault="0077663C">
          <w:pPr>
            <w:pStyle w:val="TOC2"/>
            <w:rPr>
              <w:rFonts w:asciiTheme="minorHAnsi" w:eastAsiaTheme="minorEastAsia" w:hAnsiTheme="minorHAnsi" w:cstheme="minorBidi"/>
              <w:noProof/>
              <w:sz w:val="22"/>
              <w:szCs w:val="22"/>
            </w:rPr>
          </w:pPr>
          <w:hyperlink w:anchor="_Toc120461213" w:history="1">
            <w:r w:rsidRPr="00E2431A">
              <w:rPr>
                <w:rStyle w:val="Hyperlink"/>
                <w:noProof/>
              </w:rPr>
              <w:t>1.3. Phương pháp xử lý mất cân bằng dữ liệu</w:t>
            </w:r>
            <w:r>
              <w:rPr>
                <w:noProof/>
                <w:webHidden/>
              </w:rPr>
              <w:tab/>
            </w:r>
            <w:r>
              <w:rPr>
                <w:noProof/>
                <w:webHidden/>
              </w:rPr>
              <w:fldChar w:fldCharType="begin"/>
            </w:r>
            <w:r>
              <w:rPr>
                <w:noProof/>
                <w:webHidden/>
              </w:rPr>
              <w:instrText xml:space="preserve"> PAGEREF _Toc120461213 \h </w:instrText>
            </w:r>
            <w:r>
              <w:rPr>
                <w:noProof/>
                <w:webHidden/>
              </w:rPr>
            </w:r>
            <w:r>
              <w:rPr>
                <w:noProof/>
                <w:webHidden/>
              </w:rPr>
              <w:fldChar w:fldCharType="separate"/>
            </w:r>
            <w:r>
              <w:rPr>
                <w:noProof/>
                <w:webHidden/>
              </w:rPr>
              <w:t>4</w:t>
            </w:r>
            <w:r>
              <w:rPr>
                <w:noProof/>
                <w:webHidden/>
              </w:rPr>
              <w:fldChar w:fldCharType="end"/>
            </w:r>
          </w:hyperlink>
        </w:p>
        <w:p w14:paraId="088E95D6" w14:textId="2BA81A80" w:rsidR="0077663C" w:rsidRDefault="0077663C">
          <w:pPr>
            <w:pStyle w:val="TOC3"/>
            <w:rPr>
              <w:rFonts w:asciiTheme="minorHAnsi" w:eastAsiaTheme="minorEastAsia" w:hAnsiTheme="minorHAnsi" w:cstheme="minorBidi"/>
              <w:noProof/>
              <w:sz w:val="22"/>
              <w:szCs w:val="22"/>
            </w:rPr>
          </w:pPr>
          <w:hyperlink w:anchor="_Toc120461214" w:history="1">
            <w:r w:rsidRPr="00E2431A">
              <w:rPr>
                <w:rStyle w:val="Hyperlink"/>
                <w:noProof/>
              </w:rPr>
              <w:t>1.3.1.</w:t>
            </w:r>
            <w:r>
              <w:rPr>
                <w:rFonts w:asciiTheme="minorHAnsi" w:eastAsiaTheme="minorEastAsia" w:hAnsiTheme="minorHAnsi" w:cstheme="minorBidi"/>
                <w:noProof/>
                <w:sz w:val="22"/>
                <w:szCs w:val="22"/>
              </w:rPr>
              <w:tab/>
            </w:r>
            <w:r w:rsidRPr="00E2431A">
              <w:rPr>
                <w:rStyle w:val="Hyperlink"/>
                <w:noProof/>
              </w:rPr>
              <w:t>Resampling</w:t>
            </w:r>
            <w:r>
              <w:rPr>
                <w:noProof/>
                <w:webHidden/>
              </w:rPr>
              <w:tab/>
            </w:r>
            <w:r>
              <w:rPr>
                <w:noProof/>
                <w:webHidden/>
              </w:rPr>
              <w:fldChar w:fldCharType="begin"/>
            </w:r>
            <w:r>
              <w:rPr>
                <w:noProof/>
                <w:webHidden/>
              </w:rPr>
              <w:instrText xml:space="preserve"> PAGEREF _Toc120461214 \h </w:instrText>
            </w:r>
            <w:r>
              <w:rPr>
                <w:noProof/>
                <w:webHidden/>
              </w:rPr>
            </w:r>
            <w:r>
              <w:rPr>
                <w:noProof/>
                <w:webHidden/>
              </w:rPr>
              <w:fldChar w:fldCharType="separate"/>
            </w:r>
            <w:r>
              <w:rPr>
                <w:noProof/>
                <w:webHidden/>
              </w:rPr>
              <w:t>4</w:t>
            </w:r>
            <w:r>
              <w:rPr>
                <w:noProof/>
                <w:webHidden/>
              </w:rPr>
              <w:fldChar w:fldCharType="end"/>
            </w:r>
          </w:hyperlink>
        </w:p>
        <w:p w14:paraId="6116DC40" w14:textId="4D346573" w:rsidR="0077663C" w:rsidRDefault="0077663C">
          <w:pPr>
            <w:pStyle w:val="TOC3"/>
            <w:rPr>
              <w:rFonts w:asciiTheme="minorHAnsi" w:eastAsiaTheme="minorEastAsia" w:hAnsiTheme="minorHAnsi" w:cstheme="minorBidi"/>
              <w:noProof/>
              <w:sz w:val="22"/>
              <w:szCs w:val="22"/>
            </w:rPr>
          </w:pPr>
          <w:hyperlink w:anchor="_Toc120461215" w:history="1">
            <w:r w:rsidRPr="00E2431A">
              <w:rPr>
                <w:rStyle w:val="Hyperlink"/>
                <w:noProof/>
              </w:rPr>
              <w:t>1.3.2.</w:t>
            </w:r>
            <w:r>
              <w:rPr>
                <w:rFonts w:asciiTheme="minorHAnsi" w:eastAsiaTheme="minorEastAsia" w:hAnsiTheme="minorHAnsi" w:cstheme="minorBidi"/>
                <w:noProof/>
                <w:sz w:val="22"/>
                <w:szCs w:val="22"/>
              </w:rPr>
              <w:tab/>
            </w:r>
            <w:r w:rsidRPr="00E2431A">
              <w:rPr>
                <w:rStyle w:val="Hyperlink"/>
                <w:noProof/>
              </w:rPr>
              <w:t>Class weighting</w:t>
            </w:r>
            <w:r>
              <w:rPr>
                <w:noProof/>
                <w:webHidden/>
              </w:rPr>
              <w:tab/>
            </w:r>
            <w:r>
              <w:rPr>
                <w:noProof/>
                <w:webHidden/>
              </w:rPr>
              <w:fldChar w:fldCharType="begin"/>
            </w:r>
            <w:r>
              <w:rPr>
                <w:noProof/>
                <w:webHidden/>
              </w:rPr>
              <w:instrText xml:space="preserve"> PAGEREF _Toc120461215 \h </w:instrText>
            </w:r>
            <w:r>
              <w:rPr>
                <w:noProof/>
                <w:webHidden/>
              </w:rPr>
            </w:r>
            <w:r>
              <w:rPr>
                <w:noProof/>
                <w:webHidden/>
              </w:rPr>
              <w:fldChar w:fldCharType="separate"/>
            </w:r>
            <w:r>
              <w:rPr>
                <w:noProof/>
                <w:webHidden/>
              </w:rPr>
              <w:t>5</w:t>
            </w:r>
            <w:r>
              <w:rPr>
                <w:noProof/>
                <w:webHidden/>
              </w:rPr>
              <w:fldChar w:fldCharType="end"/>
            </w:r>
          </w:hyperlink>
        </w:p>
        <w:p w14:paraId="450C7537" w14:textId="0BBB0DC6" w:rsidR="0077663C" w:rsidRDefault="0077663C">
          <w:pPr>
            <w:pStyle w:val="TOC3"/>
            <w:rPr>
              <w:rFonts w:asciiTheme="minorHAnsi" w:eastAsiaTheme="minorEastAsia" w:hAnsiTheme="minorHAnsi" w:cstheme="minorBidi"/>
              <w:noProof/>
              <w:sz w:val="22"/>
              <w:szCs w:val="22"/>
            </w:rPr>
          </w:pPr>
          <w:hyperlink w:anchor="_Toc120461216" w:history="1">
            <w:r w:rsidRPr="00E2431A">
              <w:rPr>
                <w:rStyle w:val="Hyperlink"/>
                <w:noProof/>
              </w:rPr>
              <w:t>1.3.3.</w:t>
            </w:r>
            <w:r>
              <w:rPr>
                <w:rFonts w:asciiTheme="minorHAnsi" w:eastAsiaTheme="minorEastAsia" w:hAnsiTheme="minorHAnsi" w:cstheme="minorBidi"/>
                <w:noProof/>
                <w:sz w:val="22"/>
                <w:szCs w:val="22"/>
              </w:rPr>
              <w:tab/>
            </w:r>
            <w:r w:rsidRPr="00E2431A">
              <w:rPr>
                <w:rStyle w:val="Hyperlink"/>
                <w:noProof/>
              </w:rPr>
              <w:t>Ensemble classifier</w:t>
            </w:r>
            <w:r>
              <w:rPr>
                <w:noProof/>
                <w:webHidden/>
              </w:rPr>
              <w:tab/>
            </w:r>
            <w:r>
              <w:rPr>
                <w:noProof/>
                <w:webHidden/>
              </w:rPr>
              <w:fldChar w:fldCharType="begin"/>
            </w:r>
            <w:r>
              <w:rPr>
                <w:noProof/>
                <w:webHidden/>
              </w:rPr>
              <w:instrText xml:space="preserve"> PAGEREF _Toc120461216 \h </w:instrText>
            </w:r>
            <w:r>
              <w:rPr>
                <w:noProof/>
                <w:webHidden/>
              </w:rPr>
            </w:r>
            <w:r>
              <w:rPr>
                <w:noProof/>
                <w:webHidden/>
              </w:rPr>
              <w:fldChar w:fldCharType="separate"/>
            </w:r>
            <w:r>
              <w:rPr>
                <w:noProof/>
                <w:webHidden/>
              </w:rPr>
              <w:t>5</w:t>
            </w:r>
            <w:r>
              <w:rPr>
                <w:noProof/>
                <w:webHidden/>
              </w:rPr>
              <w:fldChar w:fldCharType="end"/>
            </w:r>
          </w:hyperlink>
        </w:p>
        <w:p w14:paraId="09F9A363" w14:textId="132D1497" w:rsidR="0077663C" w:rsidRDefault="0077663C">
          <w:pPr>
            <w:pStyle w:val="TOC2"/>
            <w:rPr>
              <w:rFonts w:asciiTheme="minorHAnsi" w:eastAsiaTheme="minorEastAsia" w:hAnsiTheme="minorHAnsi" w:cstheme="minorBidi"/>
              <w:noProof/>
              <w:sz w:val="22"/>
              <w:szCs w:val="22"/>
            </w:rPr>
          </w:pPr>
          <w:hyperlink w:anchor="_Toc120461217" w:history="1">
            <w:r w:rsidRPr="00E2431A">
              <w:rPr>
                <w:rStyle w:val="Hyperlink"/>
                <w:noProof/>
              </w:rPr>
              <w:t>1.4. Khó khăn và thách thức</w:t>
            </w:r>
            <w:r>
              <w:rPr>
                <w:noProof/>
                <w:webHidden/>
              </w:rPr>
              <w:tab/>
            </w:r>
            <w:r>
              <w:rPr>
                <w:noProof/>
                <w:webHidden/>
              </w:rPr>
              <w:fldChar w:fldCharType="begin"/>
            </w:r>
            <w:r>
              <w:rPr>
                <w:noProof/>
                <w:webHidden/>
              </w:rPr>
              <w:instrText xml:space="preserve"> PAGEREF _Toc120461217 \h </w:instrText>
            </w:r>
            <w:r>
              <w:rPr>
                <w:noProof/>
                <w:webHidden/>
              </w:rPr>
            </w:r>
            <w:r>
              <w:rPr>
                <w:noProof/>
                <w:webHidden/>
              </w:rPr>
              <w:fldChar w:fldCharType="separate"/>
            </w:r>
            <w:r>
              <w:rPr>
                <w:noProof/>
                <w:webHidden/>
              </w:rPr>
              <w:t>5</w:t>
            </w:r>
            <w:r>
              <w:rPr>
                <w:noProof/>
                <w:webHidden/>
              </w:rPr>
              <w:fldChar w:fldCharType="end"/>
            </w:r>
          </w:hyperlink>
        </w:p>
        <w:p w14:paraId="48FDCFBA" w14:textId="32A629CC" w:rsidR="0077663C" w:rsidRDefault="0077663C">
          <w:pPr>
            <w:pStyle w:val="TOC2"/>
            <w:tabs>
              <w:tab w:val="left" w:pos="1100"/>
            </w:tabs>
            <w:rPr>
              <w:rFonts w:asciiTheme="minorHAnsi" w:eastAsiaTheme="minorEastAsia" w:hAnsiTheme="minorHAnsi" w:cstheme="minorBidi"/>
              <w:noProof/>
              <w:sz w:val="22"/>
              <w:szCs w:val="22"/>
            </w:rPr>
          </w:pPr>
          <w:hyperlink w:anchor="_Toc120461218" w:history="1">
            <w:r w:rsidRPr="00E2431A">
              <w:rPr>
                <w:rStyle w:val="Hyperlink"/>
                <w:noProof/>
              </w:rPr>
              <w:t>1.5.</w:t>
            </w:r>
            <w:r>
              <w:rPr>
                <w:rFonts w:asciiTheme="minorHAnsi" w:eastAsiaTheme="minorEastAsia" w:hAnsiTheme="minorHAnsi" w:cstheme="minorBidi"/>
                <w:noProof/>
                <w:sz w:val="22"/>
                <w:szCs w:val="22"/>
              </w:rPr>
              <w:tab/>
            </w:r>
            <w:r w:rsidRPr="00E2431A">
              <w:rPr>
                <w:rStyle w:val="Hyperlink"/>
                <w:noProof/>
              </w:rPr>
              <w:t>Các định nghĩa cơ bản</w:t>
            </w:r>
            <w:r>
              <w:rPr>
                <w:noProof/>
                <w:webHidden/>
              </w:rPr>
              <w:tab/>
            </w:r>
            <w:r>
              <w:rPr>
                <w:noProof/>
                <w:webHidden/>
              </w:rPr>
              <w:fldChar w:fldCharType="begin"/>
            </w:r>
            <w:r>
              <w:rPr>
                <w:noProof/>
                <w:webHidden/>
              </w:rPr>
              <w:instrText xml:space="preserve"> PAGEREF _Toc120461218 \h </w:instrText>
            </w:r>
            <w:r>
              <w:rPr>
                <w:noProof/>
                <w:webHidden/>
              </w:rPr>
            </w:r>
            <w:r>
              <w:rPr>
                <w:noProof/>
                <w:webHidden/>
              </w:rPr>
              <w:fldChar w:fldCharType="separate"/>
            </w:r>
            <w:r>
              <w:rPr>
                <w:noProof/>
                <w:webHidden/>
              </w:rPr>
              <w:t>6</w:t>
            </w:r>
            <w:r>
              <w:rPr>
                <w:noProof/>
                <w:webHidden/>
              </w:rPr>
              <w:fldChar w:fldCharType="end"/>
            </w:r>
          </w:hyperlink>
        </w:p>
        <w:p w14:paraId="4C16E657" w14:textId="6624DD72" w:rsidR="0077663C" w:rsidRDefault="0077663C">
          <w:pPr>
            <w:pStyle w:val="TOC1"/>
            <w:rPr>
              <w:rFonts w:asciiTheme="minorHAnsi" w:eastAsiaTheme="minorEastAsia" w:hAnsiTheme="minorHAnsi" w:cstheme="minorBidi"/>
              <w:b w:val="0"/>
              <w:bCs w:val="0"/>
              <w:sz w:val="22"/>
              <w:szCs w:val="22"/>
            </w:rPr>
          </w:pPr>
          <w:hyperlink w:anchor="_Toc120461219" w:history="1">
            <w:r w:rsidRPr="00E2431A">
              <w:rPr>
                <w:rStyle w:val="Hyperlink"/>
              </w:rPr>
              <w:t>Chương 2. Xây dựng dữ liệu</w:t>
            </w:r>
            <w:r>
              <w:rPr>
                <w:webHidden/>
              </w:rPr>
              <w:tab/>
            </w:r>
            <w:r>
              <w:rPr>
                <w:webHidden/>
              </w:rPr>
              <w:fldChar w:fldCharType="begin"/>
            </w:r>
            <w:r>
              <w:rPr>
                <w:webHidden/>
              </w:rPr>
              <w:instrText xml:space="preserve"> PAGEREF _Toc120461219 \h </w:instrText>
            </w:r>
            <w:r>
              <w:rPr>
                <w:webHidden/>
              </w:rPr>
            </w:r>
            <w:r>
              <w:rPr>
                <w:webHidden/>
              </w:rPr>
              <w:fldChar w:fldCharType="separate"/>
            </w:r>
            <w:r>
              <w:rPr>
                <w:webHidden/>
              </w:rPr>
              <w:t>8</w:t>
            </w:r>
            <w:r>
              <w:rPr>
                <w:webHidden/>
              </w:rPr>
              <w:fldChar w:fldCharType="end"/>
            </w:r>
          </w:hyperlink>
        </w:p>
        <w:p w14:paraId="258F744B" w14:textId="200B8FAA" w:rsidR="0077663C" w:rsidRDefault="0077663C">
          <w:pPr>
            <w:pStyle w:val="TOC2"/>
            <w:rPr>
              <w:rFonts w:asciiTheme="minorHAnsi" w:eastAsiaTheme="minorEastAsia" w:hAnsiTheme="minorHAnsi" w:cstheme="minorBidi"/>
              <w:noProof/>
              <w:sz w:val="22"/>
              <w:szCs w:val="22"/>
            </w:rPr>
          </w:pPr>
          <w:hyperlink w:anchor="_Toc120461220" w:history="1">
            <w:r w:rsidRPr="00E2431A">
              <w:rPr>
                <w:rStyle w:val="Hyperlink"/>
                <w:noProof/>
              </w:rPr>
              <w:t>2.1. Công nghệ sử dụng</w:t>
            </w:r>
            <w:r>
              <w:rPr>
                <w:noProof/>
                <w:webHidden/>
              </w:rPr>
              <w:tab/>
            </w:r>
            <w:r>
              <w:rPr>
                <w:noProof/>
                <w:webHidden/>
              </w:rPr>
              <w:fldChar w:fldCharType="begin"/>
            </w:r>
            <w:r>
              <w:rPr>
                <w:noProof/>
                <w:webHidden/>
              </w:rPr>
              <w:instrText xml:space="preserve"> PAGEREF _Toc120461220 \h </w:instrText>
            </w:r>
            <w:r>
              <w:rPr>
                <w:noProof/>
                <w:webHidden/>
              </w:rPr>
            </w:r>
            <w:r>
              <w:rPr>
                <w:noProof/>
                <w:webHidden/>
              </w:rPr>
              <w:fldChar w:fldCharType="separate"/>
            </w:r>
            <w:r>
              <w:rPr>
                <w:noProof/>
                <w:webHidden/>
              </w:rPr>
              <w:t>8</w:t>
            </w:r>
            <w:r>
              <w:rPr>
                <w:noProof/>
                <w:webHidden/>
              </w:rPr>
              <w:fldChar w:fldCharType="end"/>
            </w:r>
          </w:hyperlink>
        </w:p>
        <w:p w14:paraId="0B6D2F2D" w14:textId="644A50C3" w:rsidR="0077663C" w:rsidRDefault="0077663C">
          <w:pPr>
            <w:pStyle w:val="TOC2"/>
            <w:rPr>
              <w:rFonts w:asciiTheme="minorHAnsi" w:eastAsiaTheme="minorEastAsia" w:hAnsiTheme="minorHAnsi" w:cstheme="minorBidi"/>
              <w:noProof/>
              <w:sz w:val="22"/>
              <w:szCs w:val="22"/>
            </w:rPr>
          </w:pPr>
          <w:hyperlink w:anchor="_Toc120461221" w:history="1">
            <w:r w:rsidRPr="00E2431A">
              <w:rPr>
                <w:rStyle w:val="Hyperlink"/>
                <w:rFonts w:eastAsia="Calibri"/>
                <w:noProof/>
              </w:rPr>
              <w:t>2.2. Quá trình xây dựng dữ liệu</w:t>
            </w:r>
            <w:r>
              <w:rPr>
                <w:noProof/>
                <w:webHidden/>
              </w:rPr>
              <w:tab/>
            </w:r>
            <w:r>
              <w:rPr>
                <w:noProof/>
                <w:webHidden/>
              </w:rPr>
              <w:fldChar w:fldCharType="begin"/>
            </w:r>
            <w:r>
              <w:rPr>
                <w:noProof/>
                <w:webHidden/>
              </w:rPr>
              <w:instrText xml:space="preserve"> PAGEREF _Toc120461221 \h </w:instrText>
            </w:r>
            <w:r>
              <w:rPr>
                <w:noProof/>
                <w:webHidden/>
              </w:rPr>
            </w:r>
            <w:r>
              <w:rPr>
                <w:noProof/>
                <w:webHidden/>
              </w:rPr>
              <w:fldChar w:fldCharType="separate"/>
            </w:r>
            <w:r>
              <w:rPr>
                <w:noProof/>
                <w:webHidden/>
              </w:rPr>
              <w:t>8</w:t>
            </w:r>
            <w:r>
              <w:rPr>
                <w:noProof/>
                <w:webHidden/>
              </w:rPr>
              <w:fldChar w:fldCharType="end"/>
            </w:r>
          </w:hyperlink>
        </w:p>
        <w:p w14:paraId="76B78139" w14:textId="614563CD" w:rsidR="0077663C" w:rsidRDefault="0077663C">
          <w:pPr>
            <w:pStyle w:val="TOC3"/>
            <w:rPr>
              <w:rFonts w:asciiTheme="minorHAnsi" w:eastAsiaTheme="minorEastAsia" w:hAnsiTheme="minorHAnsi" w:cstheme="minorBidi"/>
              <w:noProof/>
              <w:sz w:val="22"/>
              <w:szCs w:val="22"/>
            </w:rPr>
          </w:pPr>
          <w:hyperlink w:anchor="_Toc120461222" w:history="1">
            <w:r w:rsidRPr="00E2431A">
              <w:rPr>
                <w:rStyle w:val="Hyperlink"/>
                <w:noProof/>
              </w:rPr>
              <w:t>2.2.1.</w:t>
            </w:r>
            <w:r>
              <w:rPr>
                <w:rFonts w:asciiTheme="minorHAnsi" w:eastAsiaTheme="minorEastAsia" w:hAnsiTheme="minorHAnsi" w:cstheme="minorBidi"/>
                <w:noProof/>
                <w:sz w:val="22"/>
                <w:szCs w:val="22"/>
              </w:rPr>
              <w:tab/>
            </w:r>
            <w:r w:rsidRPr="00E2431A">
              <w:rPr>
                <w:rStyle w:val="Hyperlink"/>
                <w:noProof/>
              </w:rPr>
              <w:t>Thu thập dữ liệu</w:t>
            </w:r>
            <w:r>
              <w:rPr>
                <w:noProof/>
                <w:webHidden/>
              </w:rPr>
              <w:tab/>
            </w:r>
            <w:r>
              <w:rPr>
                <w:noProof/>
                <w:webHidden/>
              </w:rPr>
              <w:fldChar w:fldCharType="begin"/>
            </w:r>
            <w:r>
              <w:rPr>
                <w:noProof/>
                <w:webHidden/>
              </w:rPr>
              <w:instrText xml:space="preserve"> PAGEREF _Toc120461222 \h </w:instrText>
            </w:r>
            <w:r>
              <w:rPr>
                <w:noProof/>
                <w:webHidden/>
              </w:rPr>
            </w:r>
            <w:r>
              <w:rPr>
                <w:noProof/>
                <w:webHidden/>
              </w:rPr>
              <w:fldChar w:fldCharType="separate"/>
            </w:r>
            <w:r>
              <w:rPr>
                <w:noProof/>
                <w:webHidden/>
              </w:rPr>
              <w:t>8</w:t>
            </w:r>
            <w:r>
              <w:rPr>
                <w:noProof/>
                <w:webHidden/>
              </w:rPr>
              <w:fldChar w:fldCharType="end"/>
            </w:r>
          </w:hyperlink>
        </w:p>
        <w:p w14:paraId="78E56A87" w14:textId="2E8DB721" w:rsidR="0077663C" w:rsidRDefault="0077663C">
          <w:pPr>
            <w:pStyle w:val="TOC3"/>
            <w:rPr>
              <w:rFonts w:asciiTheme="minorHAnsi" w:eastAsiaTheme="minorEastAsia" w:hAnsiTheme="minorHAnsi" w:cstheme="minorBidi"/>
              <w:noProof/>
              <w:sz w:val="22"/>
              <w:szCs w:val="22"/>
            </w:rPr>
          </w:pPr>
          <w:hyperlink w:anchor="_Toc120461223" w:history="1">
            <w:r w:rsidRPr="00E2431A">
              <w:rPr>
                <w:rStyle w:val="Hyperlink"/>
                <w:noProof/>
              </w:rPr>
              <w:t>2.2.2.</w:t>
            </w:r>
            <w:r>
              <w:rPr>
                <w:rFonts w:asciiTheme="minorHAnsi" w:eastAsiaTheme="minorEastAsia" w:hAnsiTheme="minorHAnsi" w:cstheme="minorBidi"/>
                <w:noProof/>
                <w:sz w:val="22"/>
                <w:szCs w:val="22"/>
              </w:rPr>
              <w:tab/>
            </w:r>
            <w:r w:rsidRPr="00E2431A">
              <w:rPr>
                <w:rStyle w:val="Hyperlink"/>
                <w:noProof/>
              </w:rPr>
              <w:t>Gán nhãn</w:t>
            </w:r>
            <w:r>
              <w:rPr>
                <w:noProof/>
                <w:webHidden/>
              </w:rPr>
              <w:tab/>
            </w:r>
            <w:r>
              <w:rPr>
                <w:noProof/>
                <w:webHidden/>
              </w:rPr>
              <w:fldChar w:fldCharType="begin"/>
            </w:r>
            <w:r>
              <w:rPr>
                <w:noProof/>
                <w:webHidden/>
              </w:rPr>
              <w:instrText xml:space="preserve"> PAGEREF _Toc120461223 \h </w:instrText>
            </w:r>
            <w:r>
              <w:rPr>
                <w:noProof/>
                <w:webHidden/>
              </w:rPr>
            </w:r>
            <w:r>
              <w:rPr>
                <w:noProof/>
                <w:webHidden/>
              </w:rPr>
              <w:fldChar w:fldCharType="separate"/>
            </w:r>
            <w:r>
              <w:rPr>
                <w:noProof/>
                <w:webHidden/>
              </w:rPr>
              <w:t>9</w:t>
            </w:r>
            <w:r>
              <w:rPr>
                <w:noProof/>
                <w:webHidden/>
              </w:rPr>
              <w:fldChar w:fldCharType="end"/>
            </w:r>
          </w:hyperlink>
        </w:p>
        <w:p w14:paraId="1434C2F1" w14:textId="27443C78" w:rsidR="0077663C" w:rsidRDefault="0077663C">
          <w:pPr>
            <w:pStyle w:val="TOC3"/>
            <w:rPr>
              <w:rFonts w:asciiTheme="minorHAnsi" w:eastAsiaTheme="minorEastAsia" w:hAnsiTheme="minorHAnsi" w:cstheme="minorBidi"/>
              <w:noProof/>
              <w:sz w:val="22"/>
              <w:szCs w:val="22"/>
            </w:rPr>
          </w:pPr>
          <w:hyperlink w:anchor="_Toc120461224" w:history="1">
            <w:r w:rsidRPr="00E2431A">
              <w:rPr>
                <w:rStyle w:val="Hyperlink"/>
                <w:noProof/>
              </w:rPr>
              <w:t>2.2.3.</w:t>
            </w:r>
            <w:r>
              <w:rPr>
                <w:rFonts w:asciiTheme="minorHAnsi" w:eastAsiaTheme="minorEastAsia" w:hAnsiTheme="minorHAnsi" w:cstheme="minorBidi"/>
                <w:noProof/>
                <w:sz w:val="22"/>
                <w:szCs w:val="22"/>
              </w:rPr>
              <w:tab/>
            </w:r>
            <w:r w:rsidRPr="00E2431A">
              <w:rPr>
                <w:rStyle w:val="Hyperlink"/>
                <w:noProof/>
              </w:rPr>
              <w:t>Kết quả thu được</w:t>
            </w:r>
            <w:r>
              <w:rPr>
                <w:noProof/>
                <w:webHidden/>
              </w:rPr>
              <w:tab/>
            </w:r>
            <w:r>
              <w:rPr>
                <w:noProof/>
                <w:webHidden/>
              </w:rPr>
              <w:fldChar w:fldCharType="begin"/>
            </w:r>
            <w:r>
              <w:rPr>
                <w:noProof/>
                <w:webHidden/>
              </w:rPr>
              <w:instrText xml:space="preserve"> PAGEREF _Toc120461224 \h </w:instrText>
            </w:r>
            <w:r>
              <w:rPr>
                <w:noProof/>
                <w:webHidden/>
              </w:rPr>
            </w:r>
            <w:r>
              <w:rPr>
                <w:noProof/>
                <w:webHidden/>
              </w:rPr>
              <w:fldChar w:fldCharType="separate"/>
            </w:r>
            <w:r>
              <w:rPr>
                <w:noProof/>
                <w:webHidden/>
              </w:rPr>
              <w:t>11</w:t>
            </w:r>
            <w:r>
              <w:rPr>
                <w:noProof/>
                <w:webHidden/>
              </w:rPr>
              <w:fldChar w:fldCharType="end"/>
            </w:r>
          </w:hyperlink>
        </w:p>
        <w:p w14:paraId="472761CE" w14:textId="555DEEAB" w:rsidR="0077663C" w:rsidRDefault="0077663C">
          <w:pPr>
            <w:pStyle w:val="TOC1"/>
            <w:rPr>
              <w:rFonts w:asciiTheme="minorHAnsi" w:eastAsiaTheme="minorEastAsia" w:hAnsiTheme="minorHAnsi" w:cstheme="minorBidi"/>
              <w:b w:val="0"/>
              <w:bCs w:val="0"/>
              <w:sz w:val="22"/>
              <w:szCs w:val="22"/>
            </w:rPr>
          </w:pPr>
          <w:hyperlink w:anchor="_Toc120461225" w:history="1">
            <w:r w:rsidRPr="00E2431A">
              <w:rPr>
                <w:rStyle w:val="Hyperlink"/>
              </w:rPr>
              <w:t>Chương 3. Các nghiên cứu liên quan</w:t>
            </w:r>
            <w:r>
              <w:rPr>
                <w:webHidden/>
              </w:rPr>
              <w:tab/>
            </w:r>
            <w:r>
              <w:rPr>
                <w:webHidden/>
              </w:rPr>
              <w:fldChar w:fldCharType="begin"/>
            </w:r>
            <w:r>
              <w:rPr>
                <w:webHidden/>
              </w:rPr>
              <w:instrText xml:space="preserve"> PAGEREF _Toc120461225 \h </w:instrText>
            </w:r>
            <w:r>
              <w:rPr>
                <w:webHidden/>
              </w:rPr>
            </w:r>
            <w:r>
              <w:rPr>
                <w:webHidden/>
              </w:rPr>
              <w:fldChar w:fldCharType="separate"/>
            </w:r>
            <w:r>
              <w:rPr>
                <w:webHidden/>
              </w:rPr>
              <w:t>14</w:t>
            </w:r>
            <w:r>
              <w:rPr>
                <w:webHidden/>
              </w:rPr>
              <w:fldChar w:fldCharType="end"/>
            </w:r>
          </w:hyperlink>
        </w:p>
        <w:p w14:paraId="4CDFF5E6" w14:textId="72FD6924" w:rsidR="0077663C" w:rsidRDefault="0077663C">
          <w:pPr>
            <w:pStyle w:val="TOC2"/>
            <w:rPr>
              <w:rFonts w:asciiTheme="minorHAnsi" w:eastAsiaTheme="minorEastAsia" w:hAnsiTheme="minorHAnsi" w:cstheme="minorBidi"/>
              <w:noProof/>
              <w:sz w:val="22"/>
              <w:szCs w:val="22"/>
            </w:rPr>
          </w:pPr>
          <w:hyperlink w:anchor="_Toc120461226" w:history="1">
            <w:r w:rsidRPr="00E2431A">
              <w:rPr>
                <w:rStyle w:val="Hyperlink"/>
                <w:noProof/>
              </w:rPr>
              <w:t>3.1. Các mô hình học máy cơ bản</w:t>
            </w:r>
            <w:r>
              <w:rPr>
                <w:noProof/>
                <w:webHidden/>
              </w:rPr>
              <w:tab/>
            </w:r>
            <w:r>
              <w:rPr>
                <w:noProof/>
                <w:webHidden/>
              </w:rPr>
              <w:fldChar w:fldCharType="begin"/>
            </w:r>
            <w:r>
              <w:rPr>
                <w:noProof/>
                <w:webHidden/>
              </w:rPr>
              <w:instrText xml:space="preserve"> PAGEREF _Toc120461226 \h </w:instrText>
            </w:r>
            <w:r>
              <w:rPr>
                <w:noProof/>
                <w:webHidden/>
              </w:rPr>
            </w:r>
            <w:r>
              <w:rPr>
                <w:noProof/>
                <w:webHidden/>
              </w:rPr>
              <w:fldChar w:fldCharType="separate"/>
            </w:r>
            <w:r>
              <w:rPr>
                <w:noProof/>
                <w:webHidden/>
              </w:rPr>
              <w:t>14</w:t>
            </w:r>
            <w:r>
              <w:rPr>
                <w:noProof/>
                <w:webHidden/>
              </w:rPr>
              <w:fldChar w:fldCharType="end"/>
            </w:r>
          </w:hyperlink>
        </w:p>
        <w:p w14:paraId="46E95F22" w14:textId="13ED2110" w:rsidR="0077663C" w:rsidRDefault="0077663C">
          <w:pPr>
            <w:pStyle w:val="TOC3"/>
            <w:rPr>
              <w:rFonts w:asciiTheme="minorHAnsi" w:eastAsiaTheme="minorEastAsia" w:hAnsiTheme="minorHAnsi" w:cstheme="minorBidi"/>
              <w:noProof/>
              <w:sz w:val="22"/>
              <w:szCs w:val="22"/>
            </w:rPr>
          </w:pPr>
          <w:hyperlink w:anchor="_Toc120461227" w:history="1">
            <w:r w:rsidRPr="00E2431A">
              <w:rPr>
                <w:rStyle w:val="Hyperlink"/>
                <w:noProof/>
              </w:rPr>
              <w:t>3.1.1.</w:t>
            </w:r>
            <w:r>
              <w:rPr>
                <w:rFonts w:asciiTheme="minorHAnsi" w:eastAsiaTheme="minorEastAsia" w:hAnsiTheme="minorHAnsi" w:cstheme="minorBidi"/>
                <w:noProof/>
                <w:sz w:val="22"/>
                <w:szCs w:val="22"/>
              </w:rPr>
              <w:tab/>
            </w:r>
            <w:r w:rsidRPr="00E2431A">
              <w:rPr>
                <w:rStyle w:val="Hyperlink"/>
                <w:noProof/>
              </w:rPr>
              <w:t>Naïve Bayes</w:t>
            </w:r>
            <w:r>
              <w:rPr>
                <w:noProof/>
                <w:webHidden/>
              </w:rPr>
              <w:tab/>
            </w:r>
            <w:r>
              <w:rPr>
                <w:noProof/>
                <w:webHidden/>
              </w:rPr>
              <w:fldChar w:fldCharType="begin"/>
            </w:r>
            <w:r>
              <w:rPr>
                <w:noProof/>
                <w:webHidden/>
              </w:rPr>
              <w:instrText xml:space="preserve"> PAGEREF _Toc120461227 \h </w:instrText>
            </w:r>
            <w:r>
              <w:rPr>
                <w:noProof/>
                <w:webHidden/>
              </w:rPr>
            </w:r>
            <w:r>
              <w:rPr>
                <w:noProof/>
                <w:webHidden/>
              </w:rPr>
              <w:fldChar w:fldCharType="separate"/>
            </w:r>
            <w:r>
              <w:rPr>
                <w:noProof/>
                <w:webHidden/>
              </w:rPr>
              <w:t>14</w:t>
            </w:r>
            <w:r>
              <w:rPr>
                <w:noProof/>
                <w:webHidden/>
              </w:rPr>
              <w:fldChar w:fldCharType="end"/>
            </w:r>
          </w:hyperlink>
        </w:p>
        <w:p w14:paraId="01F36862" w14:textId="05D249AA" w:rsidR="0077663C" w:rsidRDefault="0077663C">
          <w:pPr>
            <w:pStyle w:val="TOC3"/>
            <w:rPr>
              <w:rFonts w:asciiTheme="minorHAnsi" w:eastAsiaTheme="minorEastAsia" w:hAnsiTheme="minorHAnsi" w:cstheme="minorBidi"/>
              <w:noProof/>
              <w:sz w:val="22"/>
              <w:szCs w:val="22"/>
            </w:rPr>
          </w:pPr>
          <w:hyperlink w:anchor="_Toc120461228" w:history="1">
            <w:r w:rsidRPr="00E2431A">
              <w:rPr>
                <w:rStyle w:val="Hyperlink"/>
                <w:noProof/>
              </w:rPr>
              <w:t>3.1.2.</w:t>
            </w:r>
            <w:r>
              <w:rPr>
                <w:rFonts w:asciiTheme="minorHAnsi" w:eastAsiaTheme="minorEastAsia" w:hAnsiTheme="minorHAnsi" w:cstheme="minorBidi"/>
                <w:noProof/>
                <w:sz w:val="22"/>
                <w:szCs w:val="22"/>
              </w:rPr>
              <w:tab/>
            </w:r>
            <w:r w:rsidRPr="00E2431A">
              <w:rPr>
                <w:rStyle w:val="Hyperlink"/>
                <w:noProof/>
              </w:rPr>
              <w:t>Support Vector Machines</w:t>
            </w:r>
            <w:r>
              <w:rPr>
                <w:noProof/>
                <w:webHidden/>
              </w:rPr>
              <w:tab/>
            </w:r>
            <w:r>
              <w:rPr>
                <w:noProof/>
                <w:webHidden/>
              </w:rPr>
              <w:fldChar w:fldCharType="begin"/>
            </w:r>
            <w:r>
              <w:rPr>
                <w:noProof/>
                <w:webHidden/>
              </w:rPr>
              <w:instrText xml:space="preserve"> PAGEREF _Toc120461228 \h </w:instrText>
            </w:r>
            <w:r>
              <w:rPr>
                <w:noProof/>
                <w:webHidden/>
              </w:rPr>
            </w:r>
            <w:r>
              <w:rPr>
                <w:noProof/>
                <w:webHidden/>
              </w:rPr>
              <w:fldChar w:fldCharType="separate"/>
            </w:r>
            <w:r>
              <w:rPr>
                <w:noProof/>
                <w:webHidden/>
              </w:rPr>
              <w:t>14</w:t>
            </w:r>
            <w:r>
              <w:rPr>
                <w:noProof/>
                <w:webHidden/>
              </w:rPr>
              <w:fldChar w:fldCharType="end"/>
            </w:r>
          </w:hyperlink>
        </w:p>
        <w:p w14:paraId="71F82096" w14:textId="16335A72" w:rsidR="0077663C" w:rsidRDefault="0077663C">
          <w:pPr>
            <w:pStyle w:val="TOC3"/>
            <w:rPr>
              <w:rFonts w:asciiTheme="minorHAnsi" w:eastAsiaTheme="minorEastAsia" w:hAnsiTheme="minorHAnsi" w:cstheme="minorBidi"/>
              <w:noProof/>
              <w:sz w:val="22"/>
              <w:szCs w:val="22"/>
            </w:rPr>
          </w:pPr>
          <w:hyperlink w:anchor="_Toc120461229" w:history="1">
            <w:r w:rsidRPr="00E2431A">
              <w:rPr>
                <w:rStyle w:val="Hyperlink"/>
                <w:noProof/>
              </w:rPr>
              <w:t>3.1.3.</w:t>
            </w:r>
            <w:r>
              <w:rPr>
                <w:rFonts w:asciiTheme="minorHAnsi" w:eastAsiaTheme="minorEastAsia" w:hAnsiTheme="minorHAnsi" w:cstheme="minorBidi"/>
                <w:noProof/>
                <w:sz w:val="22"/>
                <w:szCs w:val="22"/>
              </w:rPr>
              <w:tab/>
            </w:r>
            <w:r w:rsidRPr="00E2431A">
              <w:rPr>
                <w:rStyle w:val="Hyperlink"/>
                <w:noProof/>
              </w:rPr>
              <w:t>Random Forest</w:t>
            </w:r>
            <w:r>
              <w:rPr>
                <w:noProof/>
                <w:webHidden/>
              </w:rPr>
              <w:tab/>
            </w:r>
            <w:r>
              <w:rPr>
                <w:noProof/>
                <w:webHidden/>
              </w:rPr>
              <w:fldChar w:fldCharType="begin"/>
            </w:r>
            <w:r>
              <w:rPr>
                <w:noProof/>
                <w:webHidden/>
              </w:rPr>
              <w:instrText xml:space="preserve"> PAGEREF _Toc120461229 \h </w:instrText>
            </w:r>
            <w:r>
              <w:rPr>
                <w:noProof/>
                <w:webHidden/>
              </w:rPr>
            </w:r>
            <w:r>
              <w:rPr>
                <w:noProof/>
                <w:webHidden/>
              </w:rPr>
              <w:fldChar w:fldCharType="separate"/>
            </w:r>
            <w:r>
              <w:rPr>
                <w:noProof/>
                <w:webHidden/>
              </w:rPr>
              <w:t>15</w:t>
            </w:r>
            <w:r>
              <w:rPr>
                <w:noProof/>
                <w:webHidden/>
              </w:rPr>
              <w:fldChar w:fldCharType="end"/>
            </w:r>
          </w:hyperlink>
        </w:p>
        <w:p w14:paraId="5707020B" w14:textId="541033F5" w:rsidR="0077663C" w:rsidRDefault="0077663C">
          <w:pPr>
            <w:pStyle w:val="TOC3"/>
            <w:rPr>
              <w:rFonts w:asciiTheme="minorHAnsi" w:eastAsiaTheme="minorEastAsia" w:hAnsiTheme="minorHAnsi" w:cstheme="minorBidi"/>
              <w:noProof/>
              <w:sz w:val="22"/>
              <w:szCs w:val="22"/>
            </w:rPr>
          </w:pPr>
          <w:hyperlink w:anchor="_Toc120461230" w:history="1">
            <w:r w:rsidRPr="00E2431A">
              <w:rPr>
                <w:rStyle w:val="Hyperlink"/>
                <w:noProof/>
              </w:rPr>
              <w:t>3.1.4.</w:t>
            </w:r>
            <w:r>
              <w:rPr>
                <w:rFonts w:asciiTheme="minorHAnsi" w:eastAsiaTheme="minorEastAsia" w:hAnsiTheme="minorHAnsi" w:cstheme="minorBidi"/>
                <w:noProof/>
                <w:sz w:val="22"/>
                <w:szCs w:val="22"/>
              </w:rPr>
              <w:tab/>
            </w:r>
            <w:r w:rsidRPr="00E2431A">
              <w:rPr>
                <w:rStyle w:val="Hyperlink"/>
                <w:noProof/>
              </w:rPr>
              <w:t>Logistic Regression</w:t>
            </w:r>
            <w:r>
              <w:rPr>
                <w:noProof/>
                <w:webHidden/>
              </w:rPr>
              <w:tab/>
            </w:r>
            <w:r>
              <w:rPr>
                <w:noProof/>
                <w:webHidden/>
              </w:rPr>
              <w:fldChar w:fldCharType="begin"/>
            </w:r>
            <w:r>
              <w:rPr>
                <w:noProof/>
                <w:webHidden/>
              </w:rPr>
              <w:instrText xml:space="preserve"> PAGEREF _Toc120461230 \h </w:instrText>
            </w:r>
            <w:r>
              <w:rPr>
                <w:noProof/>
                <w:webHidden/>
              </w:rPr>
            </w:r>
            <w:r>
              <w:rPr>
                <w:noProof/>
                <w:webHidden/>
              </w:rPr>
              <w:fldChar w:fldCharType="separate"/>
            </w:r>
            <w:r>
              <w:rPr>
                <w:noProof/>
                <w:webHidden/>
              </w:rPr>
              <w:t>15</w:t>
            </w:r>
            <w:r>
              <w:rPr>
                <w:noProof/>
                <w:webHidden/>
              </w:rPr>
              <w:fldChar w:fldCharType="end"/>
            </w:r>
          </w:hyperlink>
        </w:p>
        <w:p w14:paraId="42E651F6" w14:textId="4E1506BD" w:rsidR="0077663C" w:rsidRDefault="0077663C">
          <w:pPr>
            <w:pStyle w:val="TOC2"/>
            <w:rPr>
              <w:rFonts w:asciiTheme="minorHAnsi" w:eastAsiaTheme="minorEastAsia" w:hAnsiTheme="minorHAnsi" w:cstheme="minorBidi"/>
              <w:noProof/>
              <w:sz w:val="22"/>
              <w:szCs w:val="22"/>
            </w:rPr>
          </w:pPr>
          <w:hyperlink w:anchor="_Toc120461231" w:history="1">
            <w:r w:rsidRPr="00E2431A">
              <w:rPr>
                <w:rStyle w:val="Hyperlink"/>
                <w:noProof/>
              </w:rPr>
              <w:t>3.2. Các nghiên cứu liên quan về các kỹ thuật xử lý mất cân bằng dữ liệu</w:t>
            </w:r>
            <w:r>
              <w:rPr>
                <w:noProof/>
                <w:webHidden/>
              </w:rPr>
              <w:tab/>
            </w:r>
            <w:r>
              <w:rPr>
                <w:noProof/>
                <w:webHidden/>
              </w:rPr>
              <w:fldChar w:fldCharType="begin"/>
            </w:r>
            <w:r>
              <w:rPr>
                <w:noProof/>
                <w:webHidden/>
              </w:rPr>
              <w:instrText xml:space="preserve"> PAGEREF _Toc120461231 \h </w:instrText>
            </w:r>
            <w:r>
              <w:rPr>
                <w:noProof/>
                <w:webHidden/>
              </w:rPr>
            </w:r>
            <w:r>
              <w:rPr>
                <w:noProof/>
                <w:webHidden/>
              </w:rPr>
              <w:fldChar w:fldCharType="separate"/>
            </w:r>
            <w:r>
              <w:rPr>
                <w:noProof/>
                <w:webHidden/>
              </w:rPr>
              <w:t>17</w:t>
            </w:r>
            <w:r>
              <w:rPr>
                <w:noProof/>
                <w:webHidden/>
              </w:rPr>
              <w:fldChar w:fldCharType="end"/>
            </w:r>
          </w:hyperlink>
        </w:p>
        <w:p w14:paraId="18E32EC6" w14:textId="5E90A4A8" w:rsidR="0077663C" w:rsidRDefault="0077663C">
          <w:pPr>
            <w:pStyle w:val="TOC3"/>
            <w:rPr>
              <w:rFonts w:asciiTheme="minorHAnsi" w:eastAsiaTheme="minorEastAsia" w:hAnsiTheme="minorHAnsi" w:cstheme="minorBidi"/>
              <w:noProof/>
              <w:sz w:val="22"/>
              <w:szCs w:val="22"/>
            </w:rPr>
          </w:pPr>
          <w:hyperlink w:anchor="_Toc120461232" w:history="1">
            <w:r w:rsidRPr="00E2431A">
              <w:rPr>
                <w:rStyle w:val="Hyperlink"/>
                <w:noProof/>
              </w:rPr>
              <w:t>3.2.1.</w:t>
            </w:r>
            <w:r>
              <w:rPr>
                <w:rFonts w:asciiTheme="minorHAnsi" w:eastAsiaTheme="minorEastAsia" w:hAnsiTheme="minorHAnsi" w:cstheme="minorBidi"/>
                <w:noProof/>
                <w:sz w:val="22"/>
                <w:szCs w:val="22"/>
              </w:rPr>
              <w:tab/>
            </w:r>
            <w:r w:rsidRPr="00E2431A">
              <w:rPr>
                <w:rStyle w:val="Hyperlink"/>
                <w:noProof/>
              </w:rPr>
              <w:t>Bagging Ensemble</w:t>
            </w:r>
            <w:r>
              <w:rPr>
                <w:noProof/>
                <w:webHidden/>
              </w:rPr>
              <w:tab/>
            </w:r>
            <w:r>
              <w:rPr>
                <w:noProof/>
                <w:webHidden/>
              </w:rPr>
              <w:fldChar w:fldCharType="begin"/>
            </w:r>
            <w:r>
              <w:rPr>
                <w:noProof/>
                <w:webHidden/>
              </w:rPr>
              <w:instrText xml:space="preserve"> PAGEREF _Toc120461232 \h </w:instrText>
            </w:r>
            <w:r>
              <w:rPr>
                <w:noProof/>
                <w:webHidden/>
              </w:rPr>
            </w:r>
            <w:r>
              <w:rPr>
                <w:noProof/>
                <w:webHidden/>
              </w:rPr>
              <w:fldChar w:fldCharType="separate"/>
            </w:r>
            <w:r>
              <w:rPr>
                <w:noProof/>
                <w:webHidden/>
              </w:rPr>
              <w:t>17</w:t>
            </w:r>
            <w:r>
              <w:rPr>
                <w:noProof/>
                <w:webHidden/>
              </w:rPr>
              <w:fldChar w:fldCharType="end"/>
            </w:r>
          </w:hyperlink>
        </w:p>
        <w:p w14:paraId="5E8624B0" w14:textId="083B5A6A" w:rsidR="0077663C" w:rsidRDefault="0077663C">
          <w:pPr>
            <w:pStyle w:val="TOC3"/>
            <w:rPr>
              <w:rFonts w:asciiTheme="minorHAnsi" w:eastAsiaTheme="minorEastAsia" w:hAnsiTheme="minorHAnsi" w:cstheme="minorBidi"/>
              <w:noProof/>
              <w:sz w:val="22"/>
              <w:szCs w:val="22"/>
            </w:rPr>
          </w:pPr>
          <w:hyperlink w:anchor="_Toc120461233" w:history="1">
            <w:r w:rsidRPr="00E2431A">
              <w:rPr>
                <w:rStyle w:val="Hyperlink"/>
                <w:noProof/>
              </w:rPr>
              <w:t>3.2.2.</w:t>
            </w:r>
            <w:r>
              <w:rPr>
                <w:rFonts w:asciiTheme="minorHAnsi" w:eastAsiaTheme="minorEastAsia" w:hAnsiTheme="minorHAnsi" w:cstheme="minorBidi"/>
                <w:noProof/>
                <w:sz w:val="22"/>
                <w:szCs w:val="22"/>
              </w:rPr>
              <w:tab/>
            </w:r>
            <w:r w:rsidRPr="00E2431A">
              <w:rPr>
                <w:rStyle w:val="Hyperlink"/>
                <w:noProof/>
              </w:rPr>
              <w:t>Phương pháp boosting</w:t>
            </w:r>
            <w:r>
              <w:rPr>
                <w:noProof/>
                <w:webHidden/>
              </w:rPr>
              <w:tab/>
            </w:r>
            <w:r>
              <w:rPr>
                <w:noProof/>
                <w:webHidden/>
              </w:rPr>
              <w:fldChar w:fldCharType="begin"/>
            </w:r>
            <w:r>
              <w:rPr>
                <w:noProof/>
                <w:webHidden/>
              </w:rPr>
              <w:instrText xml:space="preserve"> PAGEREF _Toc120461233 \h </w:instrText>
            </w:r>
            <w:r>
              <w:rPr>
                <w:noProof/>
                <w:webHidden/>
              </w:rPr>
            </w:r>
            <w:r>
              <w:rPr>
                <w:noProof/>
                <w:webHidden/>
              </w:rPr>
              <w:fldChar w:fldCharType="separate"/>
            </w:r>
            <w:r>
              <w:rPr>
                <w:noProof/>
                <w:webHidden/>
              </w:rPr>
              <w:t>17</w:t>
            </w:r>
            <w:r>
              <w:rPr>
                <w:noProof/>
                <w:webHidden/>
              </w:rPr>
              <w:fldChar w:fldCharType="end"/>
            </w:r>
          </w:hyperlink>
        </w:p>
        <w:p w14:paraId="5B3A6E12" w14:textId="6DABF750" w:rsidR="0077663C" w:rsidRDefault="0077663C">
          <w:pPr>
            <w:pStyle w:val="TOC3"/>
            <w:rPr>
              <w:rFonts w:asciiTheme="minorHAnsi" w:eastAsiaTheme="minorEastAsia" w:hAnsiTheme="minorHAnsi" w:cstheme="minorBidi"/>
              <w:noProof/>
              <w:sz w:val="22"/>
              <w:szCs w:val="22"/>
            </w:rPr>
          </w:pPr>
          <w:hyperlink w:anchor="_Toc120461234" w:history="1">
            <w:r w:rsidRPr="00E2431A">
              <w:rPr>
                <w:rStyle w:val="Hyperlink"/>
                <w:noProof/>
              </w:rPr>
              <w:t>3.2.3.</w:t>
            </w:r>
            <w:r>
              <w:rPr>
                <w:rFonts w:asciiTheme="minorHAnsi" w:eastAsiaTheme="minorEastAsia" w:hAnsiTheme="minorHAnsi" w:cstheme="minorBidi"/>
                <w:noProof/>
                <w:sz w:val="22"/>
                <w:szCs w:val="22"/>
              </w:rPr>
              <w:tab/>
            </w:r>
            <w:r w:rsidRPr="00E2431A">
              <w:rPr>
                <w:rStyle w:val="Hyperlink"/>
                <w:noProof/>
              </w:rPr>
              <w:t>Resampling</w:t>
            </w:r>
            <w:r>
              <w:rPr>
                <w:noProof/>
                <w:webHidden/>
              </w:rPr>
              <w:tab/>
            </w:r>
            <w:r>
              <w:rPr>
                <w:noProof/>
                <w:webHidden/>
              </w:rPr>
              <w:fldChar w:fldCharType="begin"/>
            </w:r>
            <w:r>
              <w:rPr>
                <w:noProof/>
                <w:webHidden/>
              </w:rPr>
              <w:instrText xml:space="preserve"> PAGEREF _Toc120461234 \h </w:instrText>
            </w:r>
            <w:r>
              <w:rPr>
                <w:noProof/>
                <w:webHidden/>
              </w:rPr>
            </w:r>
            <w:r>
              <w:rPr>
                <w:noProof/>
                <w:webHidden/>
              </w:rPr>
              <w:fldChar w:fldCharType="separate"/>
            </w:r>
            <w:r>
              <w:rPr>
                <w:noProof/>
                <w:webHidden/>
              </w:rPr>
              <w:t>18</w:t>
            </w:r>
            <w:r>
              <w:rPr>
                <w:noProof/>
                <w:webHidden/>
              </w:rPr>
              <w:fldChar w:fldCharType="end"/>
            </w:r>
          </w:hyperlink>
        </w:p>
        <w:p w14:paraId="6B9D8539" w14:textId="71F0A90A" w:rsidR="0077663C" w:rsidRDefault="0077663C">
          <w:pPr>
            <w:pStyle w:val="TOC1"/>
            <w:rPr>
              <w:rFonts w:asciiTheme="minorHAnsi" w:eastAsiaTheme="minorEastAsia" w:hAnsiTheme="minorHAnsi" w:cstheme="minorBidi"/>
              <w:b w:val="0"/>
              <w:bCs w:val="0"/>
              <w:sz w:val="22"/>
              <w:szCs w:val="22"/>
            </w:rPr>
          </w:pPr>
          <w:hyperlink w:anchor="_Toc120461235" w:history="1">
            <w:r w:rsidRPr="00E2431A">
              <w:rPr>
                <w:rStyle w:val="Hyperlink"/>
              </w:rPr>
              <w:t>Chương 4. Mô hình đề xuất</w:t>
            </w:r>
            <w:r>
              <w:rPr>
                <w:webHidden/>
              </w:rPr>
              <w:tab/>
            </w:r>
            <w:r>
              <w:rPr>
                <w:webHidden/>
              </w:rPr>
              <w:fldChar w:fldCharType="begin"/>
            </w:r>
            <w:r>
              <w:rPr>
                <w:webHidden/>
              </w:rPr>
              <w:instrText xml:space="preserve"> PAGEREF _Toc120461235 \h </w:instrText>
            </w:r>
            <w:r>
              <w:rPr>
                <w:webHidden/>
              </w:rPr>
            </w:r>
            <w:r>
              <w:rPr>
                <w:webHidden/>
              </w:rPr>
              <w:fldChar w:fldCharType="separate"/>
            </w:r>
            <w:r>
              <w:rPr>
                <w:webHidden/>
              </w:rPr>
              <w:t>19</w:t>
            </w:r>
            <w:r>
              <w:rPr>
                <w:webHidden/>
              </w:rPr>
              <w:fldChar w:fldCharType="end"/>
            </w:r>
          </w:hyperlink>
        </w:p>
        <w:p w14:paraId="150CD000" w14:textId="2EC039AD" w:rsidR="0077663C" w:rsidRDefault="0077663C">
          <w:pPr>
            <w:pStyle w:val="TOC2"/>
            <w:rPr>
              <w:rFonts w:asciiTheme="minorHAnsi" w:eastAsiaTheme="minorEastAsia" w:hAnsiTheme="minorHAnsi" w:cstheme="minorBidi"/>
              <w:noProof/>
              <w:sz w:val="22"/>
              <w:szCs w:val="22"/>
            </w:rPr>
          </w:pPr>
          <w:hyperlink w:anchor="_Toc120461236" w:history="1">
            <w:r w:rsidRPr="00E2431A">
              <w:rPr>
                <w:rStyle w:val="Hyperlink"/>
                <w:noProof/>
              </w:rPr>
              <w:t>4.1. Mô hình phân lớp quan điểm</w:t>
            </w:r>
            <w:r>
              <w:rPr>
                <w:noProof/>
                <w:webHidden/>
              </w:rPr>
              <w:tab/>
            </w:r>
            <w:r>
              <w:rPr>
                <w:noProof/>
                <w:webHidden/>
              </w:rPr>
              <w:fldChar w:fldCharType="begin"/>
            </w:r>
            <w:r>
              <w:rPr>
                <w:noProof/>
                <w:webHidden/>
              </w:rPr>
              <w:instrText xml:space="preserve"> PAGEREF _Toc120461236 \h </w:instrText>
            </w:r>
            <w:r>
              <w:rPr>
                <w:noProof/>
                <w:webHidden/>
              </w:rPr>
            </w:r>
            <w:r>
              <w:rPr>
                <w:noProof/>
                <w:webHidden/>
              </w:rPr>
              <w:fldChar w:fldCharType="separate"/>
            </w:r>
            <w:r>
              <w:rPr>
                <w:noProof/>
                <w:webHidden/>
              </w:rPr>
              <w:t>19</w:t>
            </w:r>
            <w:r>
              <w:rPr>
                <w:noProof/>
                <w:webHidden/>
              </w:rPr>
              <w:fldChar w:fldCharType="end"/>
            </w:r>
          </w:hyperlink>
        </w:p>
        <w:p w14:paraId="27943FE2" w14:textId="1A8D6B8F" w:rsidR="0077663C" w:rsidRDefault="0077663C">
          <w:pPr>
            <w:pStyle w:val="TOC3"/>
            <w:rPr>
              <w:rFonts w:asciiTheme="minorHAnsi" w:eastAsiaTheme="minorEastAsia" w:hAnsiTheme="minorHAnsi" w:cstheme="minorBidi"/>
              <w:noProof/>
              <w:sz w:val="22"/>
              <w:szCs w:val="22"/>
            </w:rPr>
          </w:pPr>
          <w:hyperlink w:anchor="_Toc120461237" w:history="1">
            <w:r w:rsidRPr="00E2431A">
              <w:rPr>
                <w:rStyle w:val="Hyperlink"/>
                <w:noProof/>
              </w:rPr>
              <w:t>4.1.1.</w:t>
            </w:r>
            <w:r>
              <w:rPr>
                <w:rFonts w:asciiTheme="minorHAnsi" w:eastAsiaTheme="minorEastAsia" w:hAnsiTheme="minorHAnsi" w:cstheme="minorBidi"/>
                <w:noProof/>
                <w:sz w:val="22"/>
                <w:szCs w:val="22"/>
              </w:rPr>
              <w:tab/>
            </w:r>
            <w:r w:rsidRPr="00E2431A">
              <w:rPr>
                <w:rStyle w:val="Hyperlink"/>
                <w:noProof/>
              </w:rPr>
              <w:t>Pha 1: Tiền xử lý dữ liệu</w:t>
            </w:r>
            <w:r>
              <w:rPr>
                <w:noProof/>
                <w:webHidden/>
              </w:rPr>
              <w:tab/>
            </w:r>
            <w:r>
              <w:rPr>
                <w:noProof/>
                <w:webHidden/>
              </w:rPr>
              <w:fldChar w:fldCharType="begin"/>
            </w:r>
            <w:r>
              <w:rPr>
                <w:noProof/>
                <w:webHidden/>
              </w:rPr>
              <w:instrText xml:space="preserve"> PAGEREF _Toc120461237 \h </w:instrText>
            </w:r>
            <w:r>
              <w:rPr>
                <w:noProof/>
                <w:webHidden/>
              </w:rPr>
            </w:r>
            <w:r>
              <w:rPr>
                <w:noProof/>
                <w:webHidden/>
              </w:rPr>
              <w:fldChar w:fldCharType="separate"/>
            </w:r>
            <w:r>
              <w:rPr>
                <w:noProof/>
                <w:webHidden/>
              </w:rPr>
              <w:t>19</w:t>
            </w:r>
            <w:r>
              <w:rPr>
                <w:noProof/>
                <w:webHidden/>
              </w:rPr>
              <w:fldChar w:fldCharType="end"/>
            </w:r>
          </w:hyperlink>
        </w:p>
        <w:p w14:paraId="7D637732" w14:textId="51F6E5E9" w:rsidR="0077663C" w:rsidRDefault="0077663C">
          <w:pPr>
            <w:pStyle w:val="TOC3"/>
            <w:rPr>
              <w:rFonts w:asciiTheme="minorHAnsi" w:eastAsiaTheme="minorEastAsia" w:hAnsiTheme="minorHAnsi" w:cstheme="minorBidi"/>
              <w:noProof/>
              <w:sz w:val="22"/>
              <w:szCs w:val="22"/>
            </w:rPr>
          </w:pPr>
          <w:hyperlink w:anchor="_Toc120461238" w:history="1">
            <w:r w:rsidRPr="00E2431A">
              <w:rPr>
                <w:rStyle w:val="Hyperlink"/>
                <w:noProof/>
              </w:rPr>
              <w:t>4.1.2.</w:t>
            </w:r>
            <w:r>
              <w:rPr>
                <w:rFonts w:asciiTheme="minorHAnsi" w:eastAsiaTheme="minorEastAsia" w:hAnsiTheme="minorHAnsi" w:cstheme="minorBidi"/>
                <w:noProof/>
                <w:sz w:val="22"/>
                <w:szCs w:val="22"/>
              </w:rPr>
              <w:tab/>
            </w:r>
            <w:r w:rsidRPr="00E2431A">
              <w:rPr>
                <w:rStyle w:val="Hyperlink"/>
                <w:noProof/>
              </w:rPr>
              <w:t>Pha 2: Biểu diễn và trích chọn đặc trưng dữ liệu</w:t>
            </w:r>
            <w:r>
              <w:rPr>
                <w:noProof/>
                <w:webHidden/>
              </w:rPr>
              <w:tab/>
            </w:r>
            <w:r>
              <w:rPr>
                <w:noProof/>
                <w:webHidden/>
              </w:rPr>
              <w:fldChar w:fldCharType="begin"/>
            </w:r>
            <w:r>
              <w:rPr>
                <w:noProof/>
                <w:webHidden/>
              </w:rPr>
              <w:instrText xml:space="preserve"> PAGEREF _Toc120461238 \h </w:instrText>
            </w:r>
            <w:r>
              <w:rPr>
                <w:noProof/>
                <w:webHidden/>
              </w:rPr>
            </w:r>
            <w:r>
              <w:rPr>
                <w:noProof/>
                <w:webHidden/>
              </w:rPr>
              <w:fldChar w:fldCharType="separate"/>
            </w:r>
            <w:r>
              <w:rPr>
                <w:noProof/>
                <w:webHidden/>
              </w:rPr>
              <w:t>20</w:t>
            </w:r>
            <w:r>
              <w:rPr>
                <w:noProof/>
                <w:webHidden/>
              </w:rPr>
              <w:fldChar w:fldCharType="end"/>
            </w:r>
          </w:hyperlink>
        </w:p>
        <w:p w14:paraId="6BE0BEE9" w14:textId="0AE66E76" w:rsidR="0077663C" w:rsidRDefault="0077663C">
          <w:pPr>
            <w:pStyle w:val="TOC3"/>
            <w:rPr>
              <w:rFonts w:asciiTheme="minorHAnsi" w:eastAsiaTheme="minorEastAsia" w:hAnsiTheme="minorHAnsi" w:cstheme="minorBidi"/>
              <w:noProof/>
              <w:sz w:val="22"/>
              <w:szCs w:val="22"/>
            </w:rPr>
          </w:pPr>
          <w:hyperlink w:anchor="_Toc120461239" w:history="1">
            <w:r w:rsidRPr="00E2431A">
              <w:rPr>
                <w:rStyle w:val="Hyperlink"/>
                <w:noProof/>
              </w:rPr>
              <w:t>4.1.3.</w:t>
            </w:r>
            <w:r>
              <w:rPr>
                <w:rFonts w:asciiTheme="minorHAnsi" w:eastAsiaTheme="minorEastAsia" w:hAnsiTheme="minorHAnsi" w:cstheme="minorBidi"/>
                <w:noProof/>
                <w:sz w:val="22"/>
                <w:szCs w:val="22"/>
              </w:rPr>
              <w:tab/>
            </w:r>
            <w:r w:rsidRPr="00E2431A">
              <w:rPr>
                <w:rStyle w:val="Hyperlink"/>
                <w:noProof/>
              </w:rPr>
              <w:t>Pha 3: Mô hình phân lớp</w:t>
            </w:r>
            <w:r>
              <w:rPr>
                <w:noProof/>
                <w:webHidden/>
              </w:rPr>
              <w:tab/>
            </w:r>
            <w:r>
              <w:rPr>
                <w:noProof/>
                <w:webHidden/>
              </w:rPr>
              <w:fldChar w:fldCharType="begin"/>
            </w:r>
            <w:r>
              <w:rPr>
                <w:noProof/>
                <w:webHidden/>
              </w:rPr>
              <w:instrText xml:space="preserve"> PAGEREF _Toc120461239 \h </w:instrText>
            </w:r>
            <w:r>
              <w:rPr>
                <w:noProof/>
                <w:webHidden/>
              </w:rPr>
            </w:r>
            <w:r>
              <w:rPr>
                <w:noProof/>
                <w:webHidden/>
              </w:rPr>
              <w:fldChar w:fldCharType="separate"/>
            </w:r>
            <w:r>
              <w:rPr>
                <w:noProof/>
                <w:webHidden/>
              </w:rPr>
              <w:t>21</w:t>
            </w:r>
            <w:r>
              <w:rPr>
                <w:noProof/>
                <w:webHidden/>
              </w:rPr>
              <w:fldChar w:fldCharType="end"/>
            </w:r>
          </w:hyperlink>
        </w:p>
        <w:p w14:paraId="2808D354" w14:textId="7539F106" w:rsidR="0077663C" w:rsidRDefault="0077663C">
          <w:pPr>
            <w:pStyle w:val="TOC2"/>
            <w:rPr>
              <w:rFonts w:asciiTheme="minorHAnsi" w:eastAsiaTheme="minorEastAsia" w:hAnsiTheme="minorHAnsi" w:cstheme="minorBidi"/>
              <w:noProof/>
              <w:sz w:val="22"/>
              <w:szCs w:val="22"/>
            </w:rPr>
          </w:pPr>
          <w:hyperlink w:anchor="_Toc120461240" w:history="1">
            <w:r w:rsidRPr="00E2431A">
              <w:rPr>
                <w:rStyle w:val="Hyperlink"/>
                <w:noProof/>
              </w:rPr>
              <w:t>4.2. Kiến trúc THANOS</w:t>
            </w:r>
            <w:r>
              <w:rPr>
                <w:noProof/>
                <w:webHidden/>
              </w:rPr>
              <w:tab/>
            </w:r>
            <w:r>
              <w:rPr>
                <w:noProof/>
                <w:webHidden/>
              </w:rPr>
              <w:fldChar w:fldCharType="begin"/>
            </w:r>
            <w:r>
              <w:rPr>
                <w:noProof/>
                <w:webHidden/>
              </w:rPr>
              <w:instrText xml:space="preserve"> PAGEREF _Toc120461240 \h </w:instrText>
            </w:r>
            <w:r>
              <w:rPr>
                <w:noProof/>
                <w:webHidden/>
              </w:rPr>
            </w:r>
            <w:r>
              <w:rPr>
                <w:noProof/>
                <w:webHidden/>
              </w:rPr>
              <w:fldChar w:fldCharType="separate"/>
            </w:r>
            <w:r>
              <w:rPr>
                <w:noProof/>
                <w:webHidden/>
              </w:rPr>
              <w:t>22</w:t>
            </w:r>
            <w:r>
              <w:rPr>
                <w:noProof/>
                <w:webHidden/>
              </w:rPr>
              <w:fldChar w:fldCharType="end"/>
            </w:r>
          </w:hyperlink>
        </w:p>
        <w:p w14:paraId="759FF988" w14:textId="717534DD" w:rsidR="0077663C" w:rsidRDefault="0077663C">
          <w:pPr>
            <w:pStyle w:val="TOC3"/>
            <w:rPr>
              <w:rFonts w:asciiTheme="minorHAnsi" w:eastAsiaTheme="minorEastAsia" w:hAnsiTheme="minorHAnsi" w:cstheme="minorBidi"/>
              <w:noProof/>
              <w:sz w:val="22"/>
              <w:szCs w:val="22"/>
            </w:rPr>
          </w:pPr>
          <w:hyperlink w:anchor="_Toc120461241" w:history="1">
            <w:r w:rsidRPr="00E2431A">
              <w:rPr>
                <w:rStyle w:val="Hyperlink"/>
                <w:noProof/>
              </w:rPr>
              <w:t>4.2.1.</w:t>
            </w:r>
            <w:r>
              <w:rPr>
                <w:rFonts w:asciiTheme="minorHAnsi" w:eastAsiaTheme="minorEastAsia" w:hAnsiTheme="minorHAnsi" w:cstheme="minorBidi"/>
                <w:noProof/>
                <w:sz w:val="22"/>
                <w:szCs w:val="22"/>
              </w:rPr>
              <w:tab/>
            </w:r>
            <w:r w:rsidRPr="00E2431A">
              <w:rPr>
                <w:rStyle w:val="Hyperlink"/>
                <w:noProof/>
              </w:rPr>
              <w:t>Động lực</w:t>
            </w:r>
            <w:r>
              <w:rPr>
                <w:noProof/>
                <w:webHidden/>
              </w:rPr>
              <w:tab/>
            </w:r>
            <w:r>
              <w:rPr>
                <w:noProof/>
                <w:webHidden/>
              </w:rPr>
              <w:fldChar w:fldCharType="begin"/>
            </w:r>
            <w:r>
              <w:rPr>
                <w:noProof/>
                <w:webHidden/>
              </w:rPr>
              <w:instrText xml:space="preserve"> PAGEREF _Toc120461241 \h </w:instrText>
            </w:r>
            <w:r>
              <w:rPr>
                <w:noProof/>
                <w:webHidden/>
              </w:rPr>
            </w:r>
            <w:r>
              <w:rPr>
                <w:noProof/>
                <w:webHidden/>
              </w:rPr>
              <w:fldChar w:fldCharType="separate"/>
            </w:r>
            <w:r>
              <w:rPr>
                <w:noProof/>
                <w:webHidden/>
              </w:rPr>
              <w:t>22</w:t>
            </w:r>
            <w:r>
              <w:rPr>
                <w:noProof/>
                <w:webHidden/>
              </w:rPr>
              <w:fldChar w:fldCharType="end"/>
            </w:r>
          </w:hyperlink>
        </w:p>
        <w:p w14:paraId="1534C334" w14:textId="4AE253CB" w:rsidR="0077663C" w:rsidRDefault="0077663C">
          <w:pPr>
            <w:pStyle w:val="TOC3"/>
            <w:rPr>
              <w:rFonts w:asciiTheme="minorHAnsi" w:eastAsiaTheme="minorEastAsia" w:hAnsiTheme="minorHAnsi" w:cstheme="minorBidi"/>
              <w:noProof/>
              <w:sz w:val="22"/>
              <w:szCs w:val="22"/>
            </w:rPr>
          </w:pPr>
          <w:hyperlink w:anchor="_Toc120461242" w:history="1">
            <w:r w:rsidRPr="00E2431A">
              <w:rPr>
                <w:rStyle w:val="Hyperlink"/>
                <w:noProof/>
              </w:rPr>
              <w:t>4.2.2.</w:t>
            </w:r>
            <w:r>
              <w:rPr>
                <w:rFonts w:asciiTheme="minorHAnsi" w:eastAsiaTheme="minorEastAsia" w:hAnsiTheme="minorHAnsi" w:cstheme="minorBidi"/>
                <w:noProof/>
                <w:sz w:val="22"/>
                <w:szCs w:val="22"/>
              </w:rPr>
              <w:tab/>
            </w:r>
            <w:r w:rsidRPr="00E2431A">
              <w:rPr>
                <w:rStyle w:val="Hyperlink"/>
                <w:noProof/>
              </w:rPr>
              <w:t>Mô hình kiến trúc THANOS</w:t>
            </w:r>
            <w:r>
              <w:rPr>
                <w:noProof/>
                <w:webHidden/>
              </w:rPr>
              <w:tab/>
            </w:r>
            <w:r>
              <w:rPr>
                <w:noProof/>
                <w:webHidden/>
              </w:rPr>
              <w:fldChar w:fldCharType="begin"/>
            </w:r>
            <w:r>
              <w:rPr>
                <w:noProof/>
                <w:webHidden/>
              </w:rPr>
              <w:instrText xml:space="preserve"> PAGEREF _Toc120461242 \h </w:instrText>
            </w:r>
            <w:r>
              <w:rPr>
                <w:noProof/>
                <w:webHidden/>
              </w:rPr>
            </w:r>
            <w:r>
              <w:rPr>
                <w:noProof/>
                <w:webHidden/>
              </w:rPr>
              <w:fldChar w:fldCharType="separate"/>
            </w:r>
            <w:r>
              <w:rPr>
                <w:noProof/>
                <w:webHidden/>
              </w:rPr>
              <w:t>24</w:t>
            </w:r>
            <w:r>
              <w:rPr>
                <w:noProof/>
                <w:webHidden/>
              </w:rPr>
              <w:fldChar w:fldCharType="end"/>
            </w:r>
          </w:hyperlink>
        </w:p>
        <w:p w14:paraId="243171D7" w14:textId="6F28C925" w:rsidR="0077663C" w:rsidRDefault="0077663C">
          <w:pPr>
            <w:pStyle w:val="TOC1"/>
            <w:rPr>
              <w:rFonts w:asciiTheme="minorHAnsi" w:eastAsiaTheme="minorEastAsia" w:hAnsiTheme="minorHAnsi" w:cstheme="minorBidi"/>
              <w:b w:val="0"/>
              <w:bCs w:val="0"/>
              <w:sz w:val="22"/>
              <w:szCs w:val="22"/>
            </w:rPr>
          </w:pPr>
          <w:hyperlink w:anchor="_Toc120461243" w:history="1">
            <w:r w:rsidRPr="00E2431A">
              <w:rPr>
                <w:rStyle w:val="Hyperlink"/>
              </w:rPr>
              <w:t>Chương 5. Thực nghiệm và kết quả</w:t>
            </w:r>
            <w:r>
              <w:rPr>
                <w:webHidden/>
              </w:rPr>
              <w:tab/>
            </w:r>
            <w:r>
              <w:rPr>
                <w:webHidden/>
              </w:rPr>
              <w:fldChar w:fldCharType="begin"/>
            </w:r>
            <w:r>
              <w:rPr>
                <w:webHidden/>
              </w:rPr>
              <w:instrText xml:space="preserve"> PAGEREF _Toc120461243 \h </w:instrText>
            </w:r>
            <w:r>
              <w:rPr>
                <w:webHidden/>
              </w:rPr>
            </w:r>
            <w:r>
              <w:rPr>
                <w:webHidden/>
              </w:rPr>
              <w:fldChar w:fldCharType="separate"/>
            </w:r>
            <w:r>
              <w:rPr>
                <w:webHidden/>
              </w:rPr>
              <w:t>30</w:t>
            </w:r>
            <w:r>
              <w:rPr>
                <w:webHidden/>
              </w:rPr>
              <w:fldChar w:fldCharType="end"/>
            </w:r>
          </w:hyperlink>
        </w:p>
        <w:p w14:paraId="17E917AE" w14:textId="0CCC00E2" w:rsidR="0077663C" w:rsidRDefault="0077663C">
          <w:pPr>
            <w:pStyle w:val="TOC2"/>
            <w:rPr>
              <w:rFonts w:asciiTheme="minorHAnsi" w:eastAsiaTheme="minorEastAsia" w:hAnsiTheme="minorHAnsi" w:cstheme="minorBidi"/>
              <w:noProof/>
              <w:sz w:val="22"/>
              <w:szCs w:val="22"/>
            </w:rPr>
          </w:pPr>
          <w:hyperlink w:anchor="_Toc120461244" w:history="1">
            <w:r w:rsidRPr="00E2431A">
              <w:rPr>
                <w:rStyle w:val="Hyperlink"/>
                <w:noProof/>
              </w:rPr>
              <w:t>5.1. Cài đặt và cấu hình</w:t>
            </w:r>
            <w:r>
              <w:rPr>
                <w:noProof/>
                <w:webHidden/>
              </w:rPr>
              <w:tab/>
            </w:r>
            <w:r>
              <w:rPr>
                <w:noProof/>
                <w:webHidden/>
              </w:rPr>
              <w:fldChar w:fldCharType="begin"/>
            </w:r>
            <w:r>
              <w:rPr>
                <w:noProof/>
                <w:webHidden/>
              </w:rPr>
              <w:instrText xml:space="preserve"> PAGEREF _Toc120461244 \h </w:instrText>
            </w:r>
            <w:r>
              <w:rPr>
                <w:noProof/>
                <w:webHidden/>
              </w:rPr>
            </w:r>
            <w:r>
              <w:rPr>
                <w:noProof/>
                <w:webHidden/>
              </w:rPr>
              <w:fldChar w:fldCharType="separate"/>
            </w:r>
            <w:r>
              <w:rPr>
                <w:noProof/>
                <w:webHidden/>
              </w:rPr>
              <w:t>30</w:t>
            </w:r>
            <w:r>
              <w:rPr>
                <w:noProof/>
                <w:webHidden/>
              </w:rPr>
              <w:fldChar w:fldCharType="end"/>
            </w:r>
          </w:hyperlink>
        </w:p>
        <w:p w14:paraId="643E2821" w14:textId="3085584B" w:rsidR="0077663C" w:rsidRDefault="0077663C">
          <w:pPr>
            <w:pStyle w:val="TOC3"/>
            <w:rPr>
              <w:rFonts w:asciiTheme="minorHAnsi" w:eastAsiaTheme="minorEastAsia" w:hAnsiTheme="minorHAnsi" w:cstheme="minorBidi"/>
              <w:noProof/>
              <w:sz w:val="22"/>
              <w:szCs w:val="22"/>
            </w:rPr>
          </w:pPr>
          <w:hyperlink w:anchor="_Toc120461245" w:history="1">
            <w:r w:rsidRPr="00E2431A">
              <w:rPr>
                <w:rStyle w:val="Hyperlink"/>
                <w:noProof/>
              </w:rPr>
              <w:t>5.1.1.</w:t>
            </w:r>
            <w:r>
              <w:rPr>
                <w:rFonts w:asciiTheme="minorHAnsi" w:eastAsiaTheme="minorEastAsia" w:hAnsiTheme="minorHAnsi" w:cstheme="minorBidi"/>
                <w:noProof/>
                <w:sz w:val="22"/>
                <w:szCs w:val="22"/>
              </w:rPr>
              <w:tab/>
            </w:r>
            <w:r w:rsidRPr="00E2431A">
              <w:rPr>
                <w:rStyle w:val="Hyperlink"/>
                <w:noProof/>
              </w:rPr>
              <w:t>Triển khai mô hình</w:t>
            </w:r>
            <w:r>
              <w:rPr>
                <w:noProof/>
                <w:webHidden/>
              </w:rPr>
              <w:tab/>
            </w:r>
            <w:r>
              <w:rPr>
                <w:noProof/>
                <w:webHidden/>
              </w:rPr>
              <w:fldChar w:fldCharType="begin"/>
            </w:r>
            <w:r>
              <w:rPr>
                <w:noProof/>
                <w:webHidden/>
              </w:rPr>
              <w:instrText xml:space="preserve"> PAGEREF _Toc120461245 \h </w:instrText>
            </w:r>
            <w:r>
              <w:rPr>
                <w:noProof/>
                <w:webHidden/>
              </w:rPr>
            </w:r>
            <w:r>
              <w:rPr>
                <w:noProof/>
                <w:webHidden/>
              </w:rPr>
              <w:fldChar w:fldCharType="separate"/>
            </w:r>
            <w:r>
              <w:rPr>
                <w:noProof/>
                <w:webHidden/>
              </w:rPr>
              <w:t>30</w:t>
            </w:r>
            <w:r>
              <w:rPr>
                <w:noProof/>
                <w:webHidden/>
              </w:rPr>
              <w:fldChar w:fldCharType="end"/>
            </w:r>
          </w:hyperlink>
        </w:p>
        <w:p w14:paraId="3F96637D" w14:textId="7CF7712E" w:rsidR="0077663C" w:rsidRDefault="0077663C">
          <w:pPr>
            <w:pStyle w:val="TOC3"/>
            <w:rPr>
              <w:rFonts w:asciiTheme="minorHAnsi" w:eastAsiaTheme="minorEastAsia" w:hAnsiTheme="minorHAnsi" w:cstheme="minorBidi"/>
              <w:noProof/>
              <w:sz w:val="22"/>
              <w:szCs w:val="22"/>
            </w:rPr>
          </w:pPr>
          <w:hyperlink w:anchor="_Toc120461246" w:history="1">
            <w:r w:rsidRPr="00E2431A">
              <w:rPr>
                <w:rStyle w:val="Hyperlink"/>
                <w:noProof/>
              </w:rPr>
              <w:t>5.1.2.</w:t>
            </w:r>
            <w:r>
              <w:rPr>
                <w:rFonts w:asciiTheme="minorHAnsi" w:eastAsiaTheme="minorEastAsia" w:hAnsiTheme="minorHAnsi" w:cstheme="minorBidi"/>
                <w:noProof/>
                <w:sz w:val="22"/>
                <w:szCs w:val="22"/>
              </w:rPr>
              <w:tab/>
            </w:r>
            <w:r w:rsidRPr="00E2431A">
              <w:rPr>
                <w:rStyle w:val="Hyperlink"/>
                <w:noProof/>
              </w:rPr>
              <w:t>Môi trường thực nghiệm</w:t>
            </w:r>
            <w:r>
              <w:rPr>
                <w:noProof/>
                <w:webHidden/>
              </w:rPr>
              <w:tab/>
            </w:r>
            <w:r>
              <w:rPr>
                <w:noProof/>
                <w:webHidden/>
              </w:rPr>
              <w:fldChar w:fldCharType="begin"/>
            </w:r>
            <w:r>
              <w:rPr>
                <w:noProof/>
                <w:webHidden/>
              </w:rPr>
              <w:instrText xml:space="preserve"> PAGEREF _Toc120461246 \h </w:instrText>
            </w:r>
            <w:r>
              <w:rPr>
                <w:noProof/>
                <w:webHidden/>
              </w:rPr>
            </w:r>
            <w:r>
              <w:rPr>
                <w:noProof/>
                <w:webHidden/>
              </w:rPr>
              <w:fldChar w:fldCharType="separate"/>
            </w:r>
            <w:r>
              <w:rPr>
                <w:noProof/>
                <w:webHidden/>
              </w:rPr>
              <w:t>30</w:t>
            </w:r>
            <w:r>
              <w:rPr>
                <w:noProof/>
                <w:webHidden/>
              </w:rPr>
              <w:fldChar w:fldCharType="end"/>
            </w:r>
          </w:hyperlink>
        </w:p>
        <w:p w14:paraId="077382AA" w14:textId="5A0F60A7" w:rsidR="0077663C" w:rsidRDefault="0077663C">
          <w:pPr>
            <w:pStyle w:val="TOC2"/>
            <w:rPr>
              <w:rFonts w:asciiTheme="minorHAnsi" w:eastAsiaTheme="minorEastAsia" w:hAnsiTheme="minorHAnsi" w:cstheme="minorBidi"/>
              <w:noProof/>
              <w:sz w:val="22"/>
              <w:szCs w:val="22"/>
            </w:rPr>
          </w:pPr>
          <w:hyperlink w:anchor="_Toc120461247" w:history="1">
            <w:r w:rsidRPr="00E2431A">
              <w:rPr>
                <w:rStyle w:val="Hyperlink"/>
                <w:noProof/>
              </w:rPr>
              <w:t>5.2. Phương pháp đánh giá</w:t>
            </w:r>
            <w:r>
              <w:rPr>
                <w:noProof/>
                <w:webHidden/>
              </w:rPr>
              <w:tab/>
            </w:r>
            <w:r>
              <w:rPr>
                <w:noProof/>
                <w:webHidden/>
              </w:rPr>
              <w:fldChar w:fldCharType="begin"/>
            </w:r>
            <w:r>
              <w:rPr>
                <w:noProof/>
                <w:webHidden/>
              </w:rPr>
              <w:instrText xml:space="preserve"> PAGEREF _Toc120461247 \h </w:instrText>
            </w:r>
            <w:r>
              <w:rPr>
                <w:noProof/>
                <w:webHidden/>
              </w:rPr>
            </w:r>
            <w:r>
              <w:rPr>
                <w:noProof/>
                <w:webHidden/>
              </w:rPr>
              <w:fldChar w:fldCharType="separate"/>
            </w:r>
            <w:r>
              <w:rPr>
                <w:noProof/>
                <w:webHidden/>
              </w:rPr>
              <w:t>30</w:t>
            </w:r>
            <w:r>
              <w:rPr>
                <w:noProof/>
                <w:webHidden/>
              </w:rPr>
              <w:fldChar w:fldCharType="end"/>
            </w:r>
          </w:hyperlink>
        </w:p>
        <w:p w14:paraId="75685579" w14:textId="480F6DF1" w:rsidR="0077663C" w:rsidRDefault="0077663C">
          <w:pPr>
            <w:pStyle w:val="TOC2"/>
            <w:rPr>
              <w:rFonts w:asciiTheme="minorHAnsi" w:eastAsiaTheme="minorEastAsia" w:hAnsiTheme="minorHAnsi" w:cstheme="minorBidi"/>
              <w:noProof/>
              <w:sz w:val="22"/>
              <w:szCs w:val="22"/>
            </w:rPr>
          </w:pPr>
          <w:hyperlink w:anchor="_Toc120461248" w:history="1">
            <w:r w:rsidRPr="00E2431A">
              <w:rPr>
                <w:rStyle w:val="Hyperlink"/>
                <w:noProof/>
              </w:rPr>
              <w:t>5.3. Kết quả thực nghiệm</w:t>
            </w:r>
            <w:r>
              <w:rPr>
                <w:noProof/>
                <w:webHidden/>
              </w:rPr>
              <w:tab/>
            </w:r>
            <w:r>
              <w:rPr>
                <w:noProof/>
                <w:webHidden/>
              </w:rPr>
              <w:fldChar w:fldCharType="begin"/>
            </w:r>
            <w:r>
              <w:rPr>
                <w:noProof/>
                <w:webHidden/>
              </w:rPr>
              <w:instrText xml:space="preserve"> PAGEREF _Toc120461248 \h </w:instrText>
            </w:r>
            <w:r>
              <w:rPr>
                <w:noProof/>
                <w:webHidden/>
              </w:rPr>
            </w:r>
            <w:r>
              <w:rPr>
                <w:noProof/>
                <w:webHidden/>
              </w:rPr>
              <w:fldChar w:fldCharType="separate"/>
            </w:r>
            <w:r>
              <w:rPr>
                <w:noProof/>
                <w:webHidden/>
              </w:rPr>
              <w:t>33</w:t>
            </w:r>
            <w:r>
              <w:rPr>
                <w:noProof/>
                <w:webHidden/>
              </w:rPr>
              <w:fldChar w:fldCharType="end"/>
            </w:r>
          </w:hyperlink>
        </w:p>
        <w:p w14:paraId="3EA3F91F" w14:textId="4BC741C2" w:rsidR="0077663C" w:rsidRDefault="0077663C">
          <w:pPr>
            <w:pStyle w:val="TOC1"/>
            <w:rPr>
              <w:rFonts w:asciiTheme="minorHAnsi" w:eastAsiaTheme="minorEastAsia" w:hAnsiTheme="minorHAnsi" w:cstheme="minorBidi"/>
              <w:b w:val="0"/>
              <w:bCs w:val="0"/>
              <w:sz w:val="22"/>
              <w:szCs w:val="22"/>
            </w:rPr>
          </w:pPr>
          <w:hyperlink w:anchor="_Toc120461249" w:history="1">
            <w:r w:rsidRPr="00E2431A">
              <w:rPr>
                <w:rStyle w:val="Hyperlink"/>
              </w:rPr>
              <w:t>Kết luận và định hướng phát triển</w:t>
            </w:r>
            <w:r>
              <w:rPr>
                <w:webHidden/>
              </w:rPr>
              <w:tab/>
            </w:r>
            <w:r>
              <w:rPr>
                <w:webHidden/>
              </w:rPr>
              <w:fldChar w:fldCharType="begin"/>
            </w:r>
            <w:r>
              <w:rPr>
                <w:webHidden/>
              </w:rPr>
              <w:instrText xml:space="preserve"> PAGEREF _Toc120461249 \h </w:instrText>
            </w:r>
            <w:r>
              <w:rPr>
                <w:webHidden/>
              </w:rPr>
            </w:r>
            <w:r>
              <w:rPr>
                <w:webHidden/>
              </w:rPr>
              <w:fldChar w:fldCharType="separate"/>
            </w:r>
            <w:r>
              <w:rPr>
                <w:webHidden/>
              </w:rPr>
              <w:t>50</w:t>
            </w:r>
            <w:r>
              <w:rPr>
                <w:webHidden/>
              </w:rPr>
              <w:fldChar w:fldCharType="end"/>
            </w:r>
          </w:hyperlink>
        </w:p>
        <w:p w14:paraId="3398DEF9" w14:textId="394C294D" w:rsidR="0077663C" w:rsidRDefault="0077663C">
          <w:pPr>
            <w:pStyle w:val="TOC1"/>
            <w:rPr>
              <w:rFonts w:asciiTheme="minorHAnsi" w:eastAsiaTheme="minorEastAsia" w:hAnsiTheme="minorHAnsi" w:cstheme="minorBidi"/>
              <w:b w:val="0"/>
              <w:bCs w:val="0"/>
              <w:sz w:val="22"/>
              <w:szCs w:val="22"/>
            </w:rPr>
          </w:pPr>
          <w:hyperlink w:anchor="_Toc120461250" w:history="1">
            <w:r w:rsidRPr="00E2431A">
              <w:rPr>
                <w:rStyle w:val="Hyperlink"/>
              </w:rPr>
              <w:t>Tài liệu tham khảo</w:t>
            </w:r>
            <w:r>
              <w:rPr>
                <w:webHidden/>
              </w:rPr>
              <w:tab/>
            </w:r>
            <w:r>
              <w:rPr>
                <w:webHidden/>
              </w:rPr>
              <w:fldChar w:fldCharType="begin"/>
            </w:r>
            <w:r>
              <w:rPr>
                <w:webHidden/>
              </w:rPr>
              <w:instrText xml:space="preserve"> PAGEREF _Toc120461250 \h </w:instrText>
            </w:r>
            <w:r>
              <w:rPr>
                <w:webHidden/>
              </w:rPr>
            </w:r>
            <w:r>
              <w:rPr>
                <w:webHidden/>
              </w:rPr>
              <w:fldChar w:fldCharType="separate"/>
            </w:r>
            <w:r>
              <w:rPr>
                <w:webHidden/>
              </w:rPr>
              <w:t>51</w:t>
            </w:r>
            <w:r>
              <w:rPr>
                <w:webHidden/>
              </w:rPr>
              <w:fldChar w:fldCharType="end"/>
            </w:r>
          </w:hyperlink>
        </w:p>
        <w:p w14:paraId="464D9D35" w14:textId="0AAEBF97" w:rsidR="00AF6A8F" w:rsidRDefault="00AF6A8F" w:rsidP="00AF6A8F">
          <w:pPr>
            <w:rPr>
              <w:b/>
              <w:bCs/>
              <w:noProof/>
            </w:rPr>
          </w:pPr>
          <w:r>
            <w:fldChar w:fldCharType="end"/>
          </w:r>
        </w:p>
      </w:sdtContent>
    </w:sdt>
    <w:p w14:paraId="7F52B53D" w14:textId="10936E72" w:rsidR="00591737" w:rsidRPr="00C51229" w:rsidRDefault="00591737" w:rsidP="00C51229">
      <w:pPr>
        <w:rPr>
          <w:rFonts w:eastAsiaTheme="majorEastAsia"/>
        </w:rPr>
      </w:pPr>
      <w:r>
        <w:br w:type="page"/>
      </w:r>
    </w:p>
    <w:p w14:paraId="3E69838F" w14:textId="2655AD1C" w:rsidR="00D36ED8" w:rsidRDefault="007A7C3E" w:rsidP="00BA7ECC">
      <w:pPr>
        <w:pStyle w:val="Heading1"/>
      </w:pPr>
      <w:bookmarkStart w:id="2" w:name="_Toc67937950"/>
      <w:bookmarkStart w:id="3" w:name="_Toc120461210"/>
      <w:proofErr w:type="spellStart"/>
      <w:r>
        <w:lastRenderedPageBreak/>
        <w:t>Giới</w:t>
      </w:r>
      <w:proofErr w:type="spellEnd"/>
      <w:r>
        <w:t xml:space="preserve"> </w:t>
      </w:r>
      <w:proofErr w:type="spellStart"/>
      <w:r>
        <w:t>thiệu</w:t>
      </w:r>
      <w:bookmarkEnd w:id="2"/>
      <w:bookmarkEnd w:id="3"/>
      <w:proofErr w:type="spellEnd"/>
    </w:p>
    <w:p w14:paraId="3FDEC3F8" w14:textId="77777777" w:rsidR="009E1F55" w:rsidRPr="009E1F55" w:rsidRDefault="009E1F55" w:rsidP="009E1F55"/>
    <w:p w14:paraId="650C16A7" w14:textId="533B3C76" w:rsidR="007A7122" w:rsidRDefault="007A7C3E" w:rsidP="00EA532A">
      <w:pPr>
        <w:pStyle w:val="Heading2"/>
        <w:ind w:hanging="846"/>
      </w:pPr>
      <w:bookmarkStart w:id="4" w:name="_Toc67937951"/>
      <w:bookmarkStart w:id="5" w:name="_Toc120461211"/>
      <w:proofErr w:type="spellStart"/>
      <w:r>
        <w:t>Động</w:t>
      </w:r>
      <w:proofErr w:type="spellEnd"/>
      <w:r>
        <w:t xml:space="preserve"> </w:t>
      </w:r>
      <w:proofErr w:type="spellStart"/>
      <w:r>
        <w:t>lực</w:t>
      </w:r>
      <w:proofErr w:type="spellEnd"/>
      <w:r w:rsidR="001D64B8">
        <w:t xml:space="preserve"> </w:t>
      </w:r>
      <w:proofErr w:type="spellStart"/>
      <w:r w:rsidR="001D64B8">
        <w:t>và</w:t>
      </w:r>
      <w:proofErr w:type="spellEnd"/>
      <w:r w:rsidR="001D64B8">
        <w:t xml:space="preserve"> </w:t>
      </w:r>
      <w:proofErr w:type="spellStart"/>
      <w:r w:rsidR="001D64B8">
        <w:t>đặt</w:t>
      </w:r>
      <w:proofErr w:type="spellEnd"/>
      <w:r w:rsidR="001D64B8">
        <w:t xml:space="preserve"> </w:t>
      </w:r>
      <w:proofErr w:type="spellStart"/>
      <w:r w:rsidR="001D64B8">
        <w:t>vấn</w:t>
      </w:r>
      <w:proofErr w:type="spellEnd"/>
      <w:r w:rsidR="001D64B8">
        <w:t xml:space="preserve"> </w:t>
      </w:r>
      <w:proofErr w:type="spellStart"/>
      <w:r w:rsidR="001D64B8">
        <w:t>đề</w:t>
      </w:r>
      <w:bookmarkEnd w:id="4"/>
      <w:bookmarkEnd w:id="5"/>
      <w:proofErr w:type="spellEnd"/>
    </w:p>
    <w:p w14:paraId="307D8312" w14:textId="4F7FEC7F" w:rsidR="00931021" w:rsidRDefault="00321DFC" w:rsidP="00F3769C">
      <w:pPr>
        <w:ind w:firstLine="576"/>
      </w:pPr>
      <w:proofErr w:type="spellStart"/>
      <w:r>
        <w:t>Trong</w:t>
      </w:r>
      <w:proofErr w:type="spellEnd"/>
      <w:r>
        <w:t xml:space="preserve"> </w:t>
      </w:r>
      <w:proofErr w:type="spellStart"/>
      <w:r>
        <w:t>những</w:t>
      </w:r>
      <w:proofErr w:type="spellEnd"/>
      <w:r>
        <w:t xml:space="preserve"> </w:t>
      </w:r>
      <w:proofErr w:type="spellStart"/>
      <w:r>
        <w:t>năm</w:t>
      </w:r>
      <w:proofErr w:type="spellEnd"/>
      <w:r>
        <w:t xml:space="preserve"> </w:t>
      </w:r>
      <w:proofErr w:type="spellStart"/>
      <w:r>
        <w:t>gần</w:t>
      </w:r>
      <w:proofErr w:type="spellEnd"/>
      <w:r>
        <w:t xml:space="preserve"> </w:t>
      </w:r>
      <w:proofErr w:type="spellStart"/>
      <w:r>
        <w:t>đây</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d</w:t>
      </w:r>
      <w:r w:rsidR="00F576F6">
        <w:t>ữ</w:t>
      </w:r>
      <w:proofErr w:type="spellEnd"/>
      <w:r>
        <w:t xml:space="preserve"> </w:t>
      </w:r>
      <w:proofErr w:type="spellStart"/>
      <w:r>
        <w:t>liệu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tới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trên</w:t>
      </w:r>
      <w:proofErr w:type="spellEnd"/>
      <w:r>
        <w:t xml:space="preserve"> Internet,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trên</w:t>
      </w:r>
      <w:proofErr w:type="spellEnd"/>
      <w:r>
        <w:t xml:space="preserve"> </w:t>
      </w:r>
      <w:proofErr w:type="spellStart"/>
      <w:r>
        <w:t>các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rsidRPr="0065030F">
        <w:t>Không</w:t>
      </w:r>
      <w:proofErr w:type="spellEnd"/>
      <w:r w:rsidRPr="0065030F">
        <w:t xml:space="preserve"> </w:t>
      </w:r>
      <w:proofErr w:type="spellStart"/>
      <w:r w:rsidRPr="0065030F">
        <w:t>chỉ</w:t>
      </w:r>
      <w:proofErr w:type="spellEnd"/>
      <w:r w:rsidRPr="0065030F">
        <w:t xml:space="preserve"> </w:t>
      </w:r>
      <w:proofErr w:type="spellStart"/>
      <w:r>
        <w:t>có</w:t>
      </w:r>
      <w:proofErr w:type="spellEnd"/>
      <w:r>
        <w:t xml:space="preserve"> </w:t>
      </w:r>
      <w:proofErr w:type="spellStart"/>
      <w:r w:rsidRPr="0065030F">
        <w:t>vai</w:t>
      </w:r>
      <w:proofErr w:type="spellEnd"/>
      <w:r w:rsidRPr="0065030F">
        <w:t xml:space="preserve"> </w:t>
      </w:r>
      <w:proofErr w:type="spellStart"/>
      <w:r w:rsidRPr="0065030F">
        <w:t>trò</w:t>
      </w:r>
      <w:proofErr w:type="spellEnd"/>
      <w:r w:rsidRPr="0065030F">
        <w:t xml:space="preserve"> </w:t>
      </w:r>
      <w:proofErr w:type="spellStart"/>
      <w:r w:rsidRPr="0065030F">
        <w:t>quan</w:t>
      </w:r>
      <w:proofErr w:type="spellEnd"/>
      <w:r w:rsidRPr="0065030F">
        <w:t xml:space="preserve"> </w:t>
      </w:r>
      <w:proofErr w:type="spellStart"/>
      <w:r w:rsidRPr="0065030F">
        <w:t>trọng</w:t>
      </w:r>
      <w:proofErr w:type="spellEnd"/>
      <w:r w:rsidRPr="0065030F">
        <w:t xml:space="preserve"> </w:t>
      </w:r>
      <w:proofErr w:type="spellStart"/>
      <w:r w:rsidRPr="0065030F">
        <w:t>trong</w:t>
      </w:r>
      <w:proofErr w:type="spellEnd"/>
      <w:r w:rsidRPr="0065030F">
        <w:t xml:space="preserve"> </w:t>
      </w:r>
      <w:proofErr w:type="spellStart"/>
      <w:r w:rsidRPr="0065030F">
        <w:t>quá</w:t>
      </w:r>
      <w:proofErr w:type="spellEnd"/>
      <w:r w:rsidRPr="0065030F">
        <w:t xml:space="preserve"> </w:t>
      </w:r>
      <w:proofErr w:type="spellStart"/>
      <w:r w:rsidRPr="0065030F">
        <w:t>trình</w:t>
      </w:r>
      <w:proofErr w:type="spellEnd"/>
      <w:r w:rsidRPr="0065030F">
        <w:t xml:space="preserve"> </w:t>
      </w:r>
      <w:proofErr w:type="spellStart"/>
      <w:r w:rsidRPr="0065030F">
        <w:t>quyết</w:t>
      </w:r>
      <w:proofErr w:type="spellEnd"/>
      <w:r w:rsidRPr="0065030F">
        <w:t xml:space="preserve"> </w:t>
      </w:r>
      <w:proofErr w:type="spellStart"/>
      <w:r w:rsidRPr="0065030F">
        <w:t>định</w:t>
      </w:r>
      <w:proofErr w:type="spellEnd"/>
      <w:r w:rsidRPr="0065030F">
        <w:t xml:space="preserve"> </w:t>
      </w:r>
      <w:proofErr w:type="spellStart"/>
      <w:r w:rsidRPr="0065030F">
        <w:t>mua</w:t>
      </w:r>
      <w:proofErr w:type="spellEnd"/>
      <w:r w:rsidRPr="0065030F">
        <w:t xml:space="preserve"> </w:t>
      </w:r>
      <w:proofErr w:type="spellStart"/>
      <w:r w:rsidRPr="0065030F">
        <w:t>hàng</w:t>
      </w:r>
      <w:proofErr w:type="spellEnd"/>
      <w:r w:rsidRPr="0065030F">
        <w:t xml:space="preserve"> </w:t>
      </w:r>
      <w:proofErr w:type="spellStart"/>
      <w:r w:rsidRPr="0065030F">
        <w:t>của</w:t>
      </w:r>
      <w:proofErr w:type="spellEnd"/>
      <w:r w:rsidRPr="0065030F">
        <w:t xml:space="preserve"> </w:t>
      </w:r>
      <w:proofErr w:type="spellStart"/>
      <w:r w:rsidRPr="0065030F">
        <w:t>người</w:t>
      </w:r>
      <w:proofErr w:type="spellEnd"/>
      <w:r w:rsidRPr="0065030F">
        <w:t xml:space="preserve"> </w:t>
      </w:r>
      <w:proofErr w:type="spellStart"/>
      <w:r>
        <w:t>tiêu</w:t>
      </w:r>
      <w:proofErr w:type="spellEnd"/>
      <w:r>
        <w:t xml:space="preserve"> </w:t>
      </w:r>
      <w:proofErr w:type="spellStart"/>
      <w:r>
        <w:t>dùng</w:t>
      </w:r>
      <w:proofErr w:type="spellEnd"/>
      <w:r w:rsidRPr="0065030F">
        <w:t xml:space="preserve">, </w:t>
      </w:r>
      <w:proofErr w:type="spellStart"/>
      <w:r w:rsidRPr="0065030F">
        <w:t>những</w:t>
      </w:r>
      <w:proofErr w:type="spellEnd"/>
      <w:r w:rsidRPr="0065030F">
        <w:t xml:space="preserve"> </w:t>
      </w:r>
      <w:proofErr w:type="spellStart"/>
      <w:r w:rsidRPr="0065030F">
        <w:t>đánh</w:t>
      </w:r>
      <w:proofErr w:type="spellEnd"/>
      <w:r w:rsidRPr="0065030F">
        <w:t xml:space="preserve"> </w:t>
      </w:r>
      <w:proofErr w:type="spellStart"/>
      <w:r w:rsidRPr="0065030F">
        <w:t>giá</w:t>
      </w:r>
      <w:proofErr w:type="spellEnd"/>
      <w:r w:rsidRPr="0065030F">
        <w:t xml:space="preserve"> </w:t>
      </w:r>
      <w:proofErr w:type="spellStart"/>
      <w:r w:rsidRPr="0065030F">
        <w:t>này</w:t>
      </w:r>
      <w:proofErr w:type="spellEnd"/>
      <w:r w:rsidRPr="0065030F">
        <w:t xml:space="preserve"> </w:t>
      </w:r>
      <w:proofErr w:type="spellStart"/>
      <w:r w:rsidRPr="0065030F">
        <w:t>còn</w:t>
      </w:r>
      <w:proofErr w:type="spellEnd"/>
      <w:r w:rsidRPr="0065030F">
        <w:t xml:space="preserve"> </w:t>
      </w:r>
      <w:proofErr w:type="spellStart"/>
      <w:r w:rsidRPr="0065030F">
        <w:t>quan</w:t>
      </w:r>
      <w:proofErr w:type="spellEnd"/>
      <w:r w:rsidRPr="0065030F">
        <w:t xml:space="preserve"> </w:t>
      </w:r>
      <w:proofErr w:type="spellStart"/>
      <w:r w:rsidRPr="0065030F">
        <w:t>trọng</w:t>
      </w:r>
      <w:proofErr w:type="spellEnd"/>
      <w:r w:rsidRPr="0065030F">
        <w:t xml:space="preserve"> </w:t>
      </w:r>
      <w:proofErr w:type="spellStart"/>
      <w:r w:rsidRPr="0065030F">
        <w:t>đối</w:t>
      </w:r>
      <w:proofErr w:type="spellEnd"/>
      <w:r w:rsidRPr="0065030F">
        <w:t xml:space="preserve"> </w:t>
      </w:r>
      <w:proofErr w:type="spellStart"/>
      <w:r w:rsidRPr="0065030F">
        <w:t>với</w:t>
      </w:r>
      <w:proofErr w:type="spellEnd"/>
      <w:r w:rsidRPr="0065030F">
        <w:t xml:space="preserve"> </w:t>
      </w:r>
      <w:proofErr w:type="spellStart"/>
      <w:r w:rsidRPr="0065030F">
        <w:t>các</w:t>
      </w:r>
      <w:proofErr w:type="spellEnd"/>
      <w:r w:rsidRPr="0065030F">
        <w:t xml:space="preserve"> </w:t>
      </w:r>
      <w:proofErr w:type="spellStart"/>
      <w:r w:rsidRPr="0065030F">
        <w:t>doa</w:t>
      </w:r>
      <w:r>
        <w:t>n</w:t>
      </w:r>
      <w:r w:rsidRPr="0065030F">
        <w:t>h</w:t>
      </w:r>
      <w:proofErr w:type="spellEnd"/>
      <w:r w:rsidRPr="0065030F">
        <w:t xml:space="preserve"> </w:t>
      </w:r>
      <w:proofErr w:type="spellStart"/>
      <w:r w:rsidRPr="0065030F">
        <w:t>nghiệp</w:t>
      </w:r>
      <w:proofErr w:type="spellEnd"/>
      <w:r w:rsidRPr="0065030F">
        <w:t xml:space="preserve"> </w:t>
      </w:r>
      <w:proofErr w:type="spellStart"/>
      <w:r>
        <w:t>trong</w:t>
      </w:r>
      <w:proofErr w:type="spellEnd"/>
      <w:r>
        <w:t xml:space="preserve"> </w:t>
      </w:r>
      <w:proofErr w:type="spellStart"/>
      <w:r>
        <w:t>việc</w:t>
      </w:r>
      <w:proofErr w:type="spellEnd"/>
      <w:r>
        <w:t xml:space="preserve"> </w:t>
      </w:r>
      <w:proofErr w:type="spellStart"/>
      <w:r>
        <w:t>theo</w:t>
      </w:r>
      <w:proofErr w:type="spellEnd"/>
      <w:r>
        <w:t xml:space="preserve"> </w:t>
      </w:r>
      <w:proofErr w:type="spellStart"/>
      <w:r>
        <w:t>dõi</w:t>
      </w:r>
      <w:proofErr w:type="spellEnd"/>
      <w:r>
        <w:t xml:space="preserve"> </w:t>
      </w:r>
      <w:proofErr w:type="spellStart"/>
      <w:r w:rsidRPr="0065030F">
        <w:t>phản</w:t>
      </w:r>
      <w:proofErr w:type="spellEnd"/>
      <w:r w:rsidRPr="0065030F">
        <w:t xml:space="preserve"> </w:t>
      </w:r>
      <w:proofErr w:type="spellStart"/>
      <w:r w:rsidRPr="0065030F">
        <w:t>hồi</w:t>
      </w:r>
      <w:proofErr w:type="spellEnd"/>
      <w:r w:rsidRPr="0065030F">
        <w:t xml:space="preserve"> </w:t>
      </w:r>
      <w:proofErr w:type="spellStart"/>
      <w:r w:rsidRPr="0065030F">
        <w:t>của</w:t>
      </w:r>
      <w:proofErr w:type="spellEnd"/>
      <w:r w:rsidRPr="0065030F">
        <w:t xml:space="preserve"> </w:t>
      </w:r>
      <w:proofErr w:type="spellStart"/>
      <w:r w:rsidRPr="0065030F">
        <w:t>khách</w:t>
      </w:r>
      <w:proofErr w:type="spellEnd"/>
      <w:r w:rsidRPr="0065030F">
        <w:t xml:space="preserve"> </w:t>
      </w:r>
      <w:proofErr w:type="spellStart"/>
      <w:r w:rsidRPr="0065030F">
        <w:t>hàng</w:t>
      </w:r>
      <w:proofErr w:type="spellEnd"/>
      <w:r w:rsidRPr="0065030F">
        <w:t xml:space="preserve"> </w:t>
      </w:r>
      <w:proofErr w:type="spellStart"/>
      <w:r w:rsidRPr="0065030F">
        <w:t>cũng</w:t>
      </w:r>
      <w:proofErr w:type="spellEnd"/>
      <w:r w:rsidRPr="0065030F">
        <w:t xml:space="preserve"> </w:t>
      </w:r>
      <w:proofErr w:type="spellStart"/>
      <w:r w:rsidRPr="0065030F">
        <w:t>như</w:t>
      </w:r>
      <w:proofErr w:type="spellEnd"/>
      <w:r w:rsidRPr="0065030F">
        <w:t xml:space="preserve"> </w:t>
      </w:r>
      <w:proofErr w:type="spellStart"/>
      <w:r w:rsidRPr="0065030F">
        <w:t>hiểu</w:t>
      </w:r>
      <w:proofErr w:type="spellEnd"/>
      <w:r w:rsidRPr="0065030F">
        <w:t xml:space="preserve"> </w:t>
      </w:r>
      <w:proofErr w:type="spellStart"/>
      <w:r w:rsidRPr="0065030F">
        <w:t>nhu</w:t>
      </w:r>
      <w:proofErr w:type="spellEnd"/>
      <w:r w:rsidRPr="0065030F">
        <w:t xml:space="preserve"> </w:t>
      </w:r>
      <w:proofErr w:type="spellStart"/>
      <w:r w:rsidRPr="0065030F">
        <w:t>cầu</w:t>
      </w:r>
      <w:proofErr w:type="spellEnd"/>
      <w:r w:rsidRPr="0065030F">
        <w:t xml:space="preserve"> </w:t>
      </w:r>
      <w:proofErr w:type="spellStart"/>
      <w:r w:rsidRPr="0065030F">
        <w:t>của</w:t>
      </w:r>
      <w:proofErr w:type="spellEnd"/>
      <w:r w:rsidRPr="0065030F">
        <w:t xml:space="preserve"> </w:t>
      </w:r>
      <w:proofErr w:type="spellStart"/>
      <w:r w:rsidRPr="0065030F">
        <w:t>khách</w:t>
      </w:r>
      <w:proofErr w:type="spellEnd"/>
      <w:r w:rsidRPr="0065030F">
        <w:t xml:space="preserve"> </w:t>
      </w:r>
      <w:proofErr w:type="spellStart"/>
      <w:r w:rsidRPr="0065030F">
        <w:t>hàng</w:t>
      </w:r>
      <w:proofErr w:type="spellEnd"/>
      <w:r w:rsidRPr="0065030F">
        <w:t>.</w:t>
      </w:r>
      <w:r w:rsidR="00F3769C">
        <w:t xml:space="preserve"> </w:t>
      </w:r>
      <w:proofErr w:type="spellStart"/>
      <w:r w:rsidR="00F3769C" w:rsidRPr="00BD2D0C">
        <w:t>Mỗi</w:t>
      </w:r>
      <w:proofErr w:type="spellEnd"/>
      <w:r w:rsidR="00F3769C" w:rsidRPr="00BD2D0C">
        <w:t xml:space="preserve"> </w:t>
      </w:r>
      <w:proofErr w:type="spellStart"/>
      <w:r w:rsidR="00F3769C">
        <w:t>đánh</w:t>
      </w:r>
      <w:proofErr w:type="spellEnd"/>
      <w:r w:rsidR="00F3769C">
        <w:t xml:space="preserve"> </w:t>
      </w:r>
      <w:proofErr w:type="spellStart"/>
      <w:r w:rsidR="00F3769C">
        <w:t>giá</w:t>
      </w:r>
      <w:proofErr w:type="spellEnd"/>
      <w:r w:rsidR="00F3769C" w:rsidRPr="00BD2D0C">
        <w:t xml:space="preserve"> </w:t>
      </w:r>
      <w:proofErr w:type="spellStart"/>
      <w:r w:rsidR="00F3769C" w:rsidRPr="00BD2D0C">
        <w:t>có</w:t>
      </w:r>
      <w:proofErr w:type="spellEnd"/>
      <w:r w:rsidR="00F3769C" w:rsidRPr="00BD2D0C">
        <w:t xml:space="preserve"> </w:t>
      </w:r>
      <w:proofErr w:type="spellStart"/>
      <w:r w:rsidR="00F3769C" w:rsidRPr="00BD2D0C">
        <w:t>thể</w:t>
      </w:r>
      <w:proofErr w:type="spellEnd"/>
      <w:r w:rsidR="00F3769C" w:rsidRPr="00BD2D0C">
        <w:t xml:space="preserve"> </w:t>
      </w:r>
      <w:proofErr w:type="spellStart"/>
      <w:r w:rsidR="00F3769C" w:rsidRPr="00BD2D0C">
        <w:t>đề</w:t>
      </w:r>
      <w:proofErr w:type="spellEnd"/>
      <w:r w:rsidR="00F3769C" w:rsidRPr="00BD2D0C">
        <w:t xml:space="preserve"> </w:t>
      </w:r>
      <w:proofErr w:type="spellStart"/>
      <w:r w:rsidR="00F3769C" w:rsidRPr="00BD2D0C">
        <w:t>cập</w:t>
      </w:r>
      <w:proofErr w:type="spellEnd"/>
      <w:r w:rsidR="00F3769C" w:rsidRPr="00BD2D0C">
        <w:t xml:space="preserve"> </w:t>
      </w:r>
      <w:proofErr w:type="spellStart"/>
      <w:r w:rsidR="00F3769C" w:rsidRPr="00BD2D0C">
        <w:t>đến</w:t>
      </w:r>
      <w:proofErr w:type="spellEnd"/>
      <w:r w:rsidR="00F3769C" w:rsidRPr="00BD2D0C">
        <w:t xml:space="preserve"> </w:t>
      </w:r>
      <w:proofErr w:type="spellStart"/>
      <w:r w:rsidR="00F3769C" w:rsidRPr="00BD2D0C">
        <w:t>nhiều</w:t>
      </w:r>
      <w:proofErr w:type="spellEnd"/>
      <w:r w:rsidR="00F3769C" w:rsidRPr="00BD2D0C">
        <w:t xml:space="preserve"> </w:t>
      </w:r>
      <w:proofErr w:type="spellStart"/>
      <w:r w:rsidR="00F3769C" w:rsidRPr="00BD2D0C">
        <w:t>hơn</w:t>
      </w:r>
      <w:proofErr w:type="spellEnd"/>
      <w:r w:rsidR="00F3769C" w:rsidRPr="00BD2D0C">
        <w:t xml:space="preserve"> </w:t>
      </w:r>
      <w:proofErr w:type="spellStart"/>
      <w:r w:rsidR="00F3769C" w:rsidRPr="00BD2D0C">
        <w:t>một</w:t>
      </w:r>
      <w:proofErr w:type="spellEnd"/>
      <w:r w:rsidR="00F3769C" w:rsidRPr="00BD2D0C">
        <w:t xml:space="preserve"> </w:t>
      </w:r>
      <w:proofErr w:type="spellStart"/>
      <w:r w:rsidR="00F3769C" w:rsidRPr="00BD2D0C">
        <w:t>khía</w:t>
      </w:r>
      <w:proofErr w:type="spellEnd"/>
      <w:r w:rsidR="00F3769C" w:rsidRPr="00BD2D0C">
        <w:t xml:space="preserve"> </w:t>
      </w:r>
      <w:proofErr w:type="spellStart"/>
      <w:r w:rsidR="00F3769C" w:rsidRPr="00BD2D0C">
        <w:t>cạnh</w:t>
      </w:r>
      <w:proofErr w:type="spellEnd"/>
      <w:r w:rsidR="00F3769C" w:rsidRPr="00BD2D0C">
        <w:t xml:space="preserve">, </w:t>
      </w:r>
      <w:proofErr w:type="spellStart"/>
      <w:r w:rsidR="00F3769C">
        <w:t>hơn</w:t>
      </w:r>
      <w:proofErr w:type="spellEnd"/>
      <w:r w:rsidR="00F3769C">
        <w:t xml:space="preserve"> </w:t>
      </w:r>
      <w:proofErr w:type="spellStart"/>
      <w:r w:rsidR="00F3769C">
        <w:t>nữa</w:t>
      </w:r>
      <w:proofErr w:type="spellEnd"/>
      <w:r w:rsidR="00F3769C">
        <w:t xml:space="preserve">, </w:t>
      </w:r>
      <w:proofErr w:type="spellStart"/>
      <w:r w:rsidR="00F3769C">
        <w:t>các</w:t>
      </w:r>
      <w:proofErr w:type="spellEnd"/>
      <w:r w:rsidR="00F3769C">
        <w:t xml:space="preserve"> </w:t>
      </w:r>
      <w:proofErr w:type="spellStart"/>
      <w:r w:rsidR="00F3769C">
        <w:t>khía</w:t>
      </w:r>
      <w:proofErr w:type="spellEnd"/>
      <w:r w:rsidR="00F3769C">
        <w:t xml:space="preserve"> </w:t>
      </w:r>
      <w:proofErr w:type="spellStart"/>
      <w:r w:rsidR="00F3769C">
        <w:t>cạnh</w:t>
      </w:r>
      <w:proofErr w:type="spellEnd"/>
      <w:r w:rsidR="00F3769C">
        <w:t xml:space="preserve"> </w:t>
      </w:r>
      <w:proofErr w:type="spellStart"/>
      <w:r w:rsidR="00F3769C">
        <w:t>đó</w:t>
      </w:r>
      <w:proofErr w:type="spellEnd"/>
      <w:r w:rsidR="00F3769C">
        <w:t xml:space="preserve"> </w:t>
      </w:r>
      <w:proofErr w:type="spellStart"/>
      <w:r w:rsidR="00F3769C">
        <w:t>lại</w:t>
      </w:r>
      <w:proofErr w:type="spellEnd"/>
      <w:r w:rsidR="00F3769C">
        <w:t xml:space="preserve"> </w:t>
      </w:r>
      <w:proofErr w:type="spellStart"/>
      <w:r w:rsidR="00F3769C">
        <w:t>thường</w:t>
      </w:r>
      <w:proofErr w:type="spellEnd"/>
      <w:r w:rsidR="00F3769C">
        <w:t xml:space="preserve"> </w:t>
      </w:r>
      <w:proofErr w:type="spellStart"/>
      <w:r w:rsidR="00F3769C">
        <w:t>không</w:t>
      </w:r>
      <w:proofErr w:type="spellEnd"/>
      <w:r w:rsidR="00F3769C">
        <w:t xml:space="preserve"> </w:t>
      </w:r>
      <w:proofErr w:type="spellStart"/>
      <w:r w:rsidR="00F3769C">
        <w:t>được</w:t>
      </w:r>
      <w:proofErr w:type="spellEnd"/>
      <w:r w:rsidR="00F3769C">
        <w:t xml:space="preserve"> </w:t>
      </w:r>
      <w:proofErr w:type="spellStart"/>
      <w:r w:rsidR="00F3769C">
        <w:t>nhắc</w:t>
      </w:r>
      <w:proofErr w:type="spellEnd"/>
      <w:r w:rsidR="00F3769C">
        <w:t xml:space="preserve"> </w:t>
      </w:r>
      <w:proofErr w:type="spellStart"/>
      <w:r w:rsidR="00F3769C">
        <w:t>tới</w:t>
      </w:r>
      <w:proofErr w:type="spellEnd"/>
      <w:r w:rsidR="00F3769C">
        <w:t xml:space="preserve"> </w:t>
      </w:r>
      <w:proofErr w:type="spellStart"/>
      <w:r w:rsidR="00F3769C">
        <w:t>trong</w:t>
      </w:r>
      <w:proofErr w:type="spellEnd"/>
      <w:r w:rsidR="00F3769C">
        <w:t xml:space="preserve"> </w:t>
      </w:r>
      <w:proofErr w:type="spellStart"/>
      <w:r w:rsidR="00F3769C">
        <w:t>câu</w:t>
      </w:r>
      <w:proofErr w:type="spellEnd"/>
      <w:r w:rsidR="00F3769C">
        <w:t xml:space="preserve"> </w:t>
      </w:r>
      <w:proofErr w:type="spellStart"/>
      <w:r w:rsidR="00F3769C">
        <w:t>một</w:t>
      </w:r>
      <w:proofErr w:type="spellEnd"/>
      <w:r w:rsidR="00F3769C">
        <w:t xml:space="preserve"> </w:t>
      </w:r>
      <w:proofErr w:type="spellStart"/>
      <w:r w:rsidR="00F3769C">
        <w:t>cách</w:t>
      </w:r>
      <w:proofErr w:type="spellEnd"/>
      <w:r w:rsidR="00F3769C">
        <w:t xml:space="preserve"> </w:t>
      </w:r>
      <w:proofErr w:type="spellStart"/>
      <w:r w:rsidR="00F3769C">
        <w:t>trực</w:t>
      </w:r>
      <w:proofErr w:type="spellEnd"/>
      <w:r w:rsidR="00F3769C">
        <w:t xml:space="preserve"> </w:t>
      </w:r>
      <w:proofErr w:type="spellStart"/>
      <w:r w:rsidR="00F3769C">
        <w:t>tiếp</w:t>
      </w:r>
      <w:proofErr w:type="spellEnd"/>
      <w:r w:rsidR="00F3769C">
        <w:t xml:space="preserve"> (</w:t>
      </w:r>
      <w:proofErr w:type="spellStart"/>
      <w:r w:rsidR="00F3769C">
        <w:t>ví</w:t>
      </w:r>
      <w:proofErr w:type="spellEnd"/>
      <w:r w:rsidR="00F3769C">
        <w:t xml:space="preserve"> </w:t>
      </w:r>
      <w:proofErr w:type="spellStart"/>
      <w:r w:rsidR="00F3769C">
        <w:t>dụ</w:t>
      </w:r>
      <w:proofErr w:type="spellEnd"/>
      <w:r w:rsidR="00F3769C">
        <w:t xml:space="preserve">, </w:t>
      </w:r>
      <w:proofErr w:type="spellStart"/>
      <w:r w:rsidR="00F3769C">
        <w:t>trong</w:t>
      </w:r>
      <w:proofErr w:type="spellEnd"/>
      <w:r w:rsidR="00F3769C">
        <w:t xml:space="preserve"> </w:t>
      </w:r>
      <w:proofErr w:type="spellStart"/>
      <w:r w:rsidR="00F3769C">
        <w:t>câu</w:t>
      </w:r>
      <w:proofErr w:type="spellEnd"/>
      <w:r w:rsidR="00F3769C">
        <w:t xml:space="preserve"> “</w:t>
      </w:r>
      <w:proofErr w:type="spellStart"/>
      <w:r w:rsidR="00F3769C">
        <w:t>Sữa</w:t>
      </w:r>
      <w:proofErr w:type="spellEnd"/>
      <w:r w:rsidR="00F3769C">
        <w:t xml:space="preserve"> </w:t>
      </w:r>
      <w:proofErr w:type="spellStart"/>
      <w:r w:rsidR="00F3769C">
        <w:t>ngon</w:t>
      </w:r>
      <w:proofErr w:type="spellEnd"/>
      <w:r w:rsidR="00F3769C">
        <w:t xml:space="preserve">, </w:t>
      </w:r>
      <w:proofErr w:type="spellStart"/>
      <w:r w:rsidR="00F3769C">
        <w:t>hạn</w:t>
      </w:r>
      <w:proofErr w:type="spellEnd"/>
      <w:r w:rsidR="00F3769C">
        <w:t xml:space="preserve"> </w:t>
      </w:r>
      <w:proofErr w:type="spellStart"/>
      <w:r w:rsidR="00F3769C">
        <w:t>sử</w:t>
      </w:r>
      <w:proofErr w:type="spellEnd"/>
      <w:r w:rsidR="00F3769C">
        <w:t xml:space="preserve"> </w:t>
      </w:r>
      <w:proofErr w:type="spellStart"/>
      <w:r w:rsidR="00F3769C">
        <w:t>dụng</w:t>
      </w:r>
      <w:proofErr w:type="spellEnd"/>
      <w:r w:rsidR="00F3769C">
        <w:t xml:space="preserve"> </w:t>
      </w:r>
      <w:proofErr w:type="spellStart"/>
      <w:r w:rsidR="00F3769C">
        <w:t>xa</w:t>
      </w:r>
      <w:proofErr w:type="spellEnd"/>
      <w:r w:rsidR="00F3769C">
        <w:t xml:space="preserve">”, </w:t>
      </w:r>
      <w:proofErr w:type="spellStart"/>
      <w:r w:rsidR="00F3769C">
        <w:t>hai</w:t>
      </w:r>
      <w:proofErr w:type="spellEnd"/>
      <w:r w:rsidR="00F3769C">
        <w:t xml:space="preserve"> </w:t>
      </w:r>
      <w:proofErr w:type="spellStart"/>
      <w:r w:rsidR="00F3769C">
        <w:t>khía</w:t>
      </w:r>
      <w:proofErr w:type="spellEnd"/>
      <w:r w:rsidR="00F3769C">
        <w:t xml:space="preserve"> </w:t>
      </w:r>
      <w:proofErr w:type="spellStart"/>
      <w:r w:rsidR="00F3769C">
        <w:t>cạnh</w:t>
      </w:r>
      <w:proofErr w:type="spellEnd"/>
      <w:r w:rsidR="00F3769C">
        <w:t xml:space="preserve"> “</w:t>
      </w:r>
      <w:proofErr w:type="spellStart"/>
      <w:r w:rsidR="00F3769C">
        <w:t>chất</w:t>
      </w:r>
      <w:proofErr w:type="spellEnd"/>
      <w:r w:rsidR="00F3769C">
        <w:t xml:space="preserve"> </w:t>
      </w:r>
      <w:proofErr w:type="spellStart"/>
      <w:r w:rsidR="00F3769C">
        <w:t>lượng</w:t>
      </w:r>
      <w:proofErr w:type="spellEnd"/>
      <w:r w:rsidR="00F3769C">
        <w:t xml:space="preserve">” </w:t>
      </w:r>
      <w:proofErr w:type="spellStart"/>
      <w:r w:rsidR="00F3769C">
        <w:t>và</w:t>
      </w:r>
      <w:proofErr w:type="spellEnd"/>
      <w:r w:rsidR="00F3769C">
        <w:t xml:space="preserve"> “</w:t>
      </w:r>
      <w:proofErr w:type="spellStart"/>
      <w:r w:rsidR="00F3769C">
        <w:t>độ</w:t>
      </w:r>
      <w:proofErr w:type="spellEnd"/>
      <w:r w:rsidR="00F3769C">
        <w:t xml:space="preserve"> an </w:t>
      </w:r>
      <w:proofErr w:type="spellStart"/>
      <w:r w:rsidR="00F3769C">
        <w:t>toàn</w:t>
      </w:r>
      <w:proofErr w:type="spellEnd"/>
      <w:r w:rsidR="00F3769C">
        <w:t xml:space="preserve">” </w:t>
      </w:r>
      <w:proofErr w:type="spellStart"/>
      <w:r w:rsidR="00F3769C">
        <w:t>được</w:t>
      </w:r>
      <w:proofErr w:type="spellEnd"/>
      <w:r w:rsidR="00F3769C">
        <w:t xml:space="preserve"> </w:t>
      </w:r>
      <w:proofErr w:type="spellStart"/>
      <w:r w:rsidR="00F3769C">
        <w:t>nhắc</w:t>
      </w:r>
      <w:proofErr w:type="spellEnd"/>
      <w:r w:rsidR="00F3769C">
        <w:t xml:space="preserve"> </w:t>
      </w:r>
      <w:proofErr w:type="spellStart"/>
      <w:r w:rsidR="00F3769C">
        <w:t>đến</w:t>
      </w:r>
      <w:proofErr w:type="spellEnd"/>
      <w:r w:rsidR="00F3769C">
        <w:t>: “</w:t>
      </w:r>
      <w:proofErr w:type="spellStart"/>
      <w:r w:rsidR="00F3769C">
        <w:t>ngon</w:t>
      </w:r>
      <w:proofErr w:type="spellEnd"/>
      <w:r w:rsidR="00F3769C">
        <w:t>”, “</w:t>
      </w:r>
      <w:proofErr w:type="spellStart"/>
      <w:r w:rsidR="00F3769C">
        <w:t>hạn</w:t>
      </w:r>
      <w:proofErr w:type="spellEnd"/>
      <w:r w:rsidR="00F3769C">
        <w:t xml:space="preserve"> </w:t>
      </w:r>
      <w:proofErr w:type="spellStart"/>
      <w:r w:rsidR="00F3769C">
        <w:t>sử</w:t>
      </w:r>
      <w:proofErr w:type="spellEnd"/>
      <w:r w:rsidR="00F3769C">
        <w:t xml:space="preserve"> </w:t>
      </w:r>
      <w:proofErr w:type="spellStart"/>
      <w:r w:rsidR="00F3769C">
        <w:t>dụng</w:t>
      </w:r>
      <w:proofErr w:type="spellEnd"/>
      <w:r w:rsidR="00F3769C">
        <w:t xml:space="preserve"> </w:t>
      </w:r>
      <w:proofErr w:type="spellStart"/>
      <w:r w:rsidR="00F3769C">
        <w:t>xa</w:t>
      </w:r>
      <w:proofErr w:type="spellEnd"/>
      <w:r w:rsidR="00F3769C">
        <w:t xml:space="preserve">”, </w:t>
      </w:r>
      <w:proofErr w:type="spellStart"/>
      <w:r w:rsidR="00F3769C">
        <w:t>mà</w:t>
      </w:r>
      <w:proofErr w:type="spellEnd"/>
      <w:r w:rsidR="00F3769C">
        <w:t xml:space="preserve"> </w:t>
      </w:r>
      <w:proofErr w:type="spellStart"/>
      <w:r w:rsidR="00F3769C">
        <w:t>không</w:t>
      </w:r>
      <w:proofErr w:type="spellEnd"/>
      <w:r w:rsidR="00F3769C">
        <w:t xml:space="preserve"> </w:t>
      </w:r>
      <w:proofErr w:type="spellStart"/>
      <w:r w:rsidR="00F3769C">
        <w:t>có</w:t>
      </w:r>
      <w:proofErr w:type="spellEnd"/>
      <w:r w:rsidR="00F3769C">
        <w:t xml:space="preserve"> </w:t>
      </w:r>
      <w:proofErr w:type="spellStart"/>
      <w:r w:rsidR="00F3769C">
        <w:t>sự</w:t>
      </w:r>
      <w:proofErr w:type="spellEnd"/>
      <w:r w:rsidR="00F3769C">
        <w:t xml:space="preserve"> </w:t>
      </w:r>
      <w:proofErr w:type="spellStart"/>
      <w:r w:rsidR="00F3769C">
        <w:t>xuất</w:t>
      </w:r>
      <w:proofErr w:type="spellEnd"/>
      <w:r w:rsidR="00F3769C">
        <w:t xml:space="preserve"> </w:t>
      </w:r>
      <w:proofErr w:type="spellStart"/>
      <w:r w:rsidR="00F3769C">
        <w:t>hiện</w:t>
      </w:r>
      <w:proofErr w:type="spellEnd"/>
      <w:r w:rsidR="00F3769C">
        <w:t xml:space="preserve"> </w:t>
      </w:r>
      <w:proofErr w:type="spellStart"/>
      <w:r w:rsidR="00F3769C">
        <w:t>trực</w:t>
      </w:r>
      <w:proofErr w:type="spellEnd"/>
      <w:r w:rsidR="00F3769C">
        <w:t xml:space="preserve"> </w:t>
      </w:r>
      <w:proofErr w:type="spellStart"/>
      <w:r w:rsidR="00F3769C">
        <w:t>tiếp</w:t>
      </w:r>
      <w:proofErr w:type="spellEnd"/>
      <w:r w:rsidR="00F3769C">
        <w:t xml:space="preserve"> </w:t>
      </w:r>
      <w:proofErr w:type="spellStart"/>
      <w:r w:rsidR="00F3769C">
        <w:t>của</w:t>
      </w:r>
      <w:proofErr w:type="spellEnd"/>
      <w:r w:rsidR="00F3769C">
        <w:t xml:space="preserve"> </w:t>
      </w:r>
      <w:proofErr w:type="spellStart"/>
      <w:r w:rsidR="00F3769C">
        <w:t>các</w:t>
      </w:r>
      <w:proofErr w:type="spellEnd"/>
      <w:r w:rsidR="00F3769C">
        <w:t xml:space="preserve"> </w:t>
      </w:r>
      <w:proofErr w:type="spellStart"/>
      <w:r w:rsidR="00F3769C">
        <w:t>từ</w:t>
      </w:r>
      <w:proofErr w:type="spellEnd"/>
      <w:r w:rsidR="00F3769C">
        <w:t xml:space="preserve"> “</w:t>
      </w:r>
      <w:proofErr w:type="spellStart"/>
      <w:r w:rsidR="00F3769C">
        <w:t>chất</w:t>
      </w:r>
      <w:proofErr w:type="spellEnd"/>
      <w:r w:rsidR="00F3769C">
        <w:t xml:space="preserve"> </w:t>
      </w:r>
      <w:proofErr w:type="spellStart"/>
      <w:r w:rsidR="00F3769C">
        <w:t>lượng</w:t>
      </w:r>
      <w:proofErr w:type="spellEnd"/>
      <w:r w:rsidR="00F3769C">
        <w:t>”, “</w:t>
      </w:r>
      <w:proofErr w:type="spellStart"/>
      <w:r w:rsidR="00F3769C">
        <w:t>độ</w:t>
      </w:r>
      <w:proofErr w:type="spellEnd"/>
      <w:r w:rsidR="00F3769C">
        <w:t xml:space="preserve"> an </w:t>
      </w:r>
      <w:proofErr w:type="spellStart"/>
      <w:r w:rsidR="00F3769C">
        <w:t>toàn</w:t>
      </w:r>
      <w:proofErr w:type="spellEnd"/>
      <w:r w:rsidR="00F3769C">
        <w:t xml:space="preserve">” </w:t>
      </w:r>
      <w:proofErr w:type="spellStart"/>
      <w:r w:rsidR="00F3769C">
        <w:t>trong</w:t>
      </w:r>
      <w:proofErr w:type="spellEnd"/>
      <w:r w:rsidR="00F3769C">
        <w:t xml:space="preserve"> </w:t>
      </w:r>
      <w:proofErr w:type="spellStart"/>
      <w:r w:rsidR="00F3769C">
        <w:t>câu</w:t>
      </w:r>
      <w:proofErr w:type="spellEnd"/>
      <w:r w:rsidR="00F3769C">
        <w:t>).</w:t>
      </w:r>
      <w:r w:rsidR="007D148B">
        <w:t xml:space="preserve"> </w:t>
      </w:r>
      <w:proofErr w:type="spellStart"/>
      <w:r w:rsidR="007D148B">
        <w:t>Trong</w:t>
      </w:r>
      <w:proofErr w:type="spellEnd"/>
      <w:r w:rsidR="007D148B">
        <w:t xml:space="preserve"> </w:t>
      </w:r>
      <w:proofErr w:type="spellStart"/>
      <w:r w:rsidR="007D148B">
        <w:t>bài</w:t>
      </w:r>
      <w:proofErr w:type="spellEnd"/>
      <w:r w:rsidR="007D148B">
        <w:t xml:space="preserve"> </w:t>
      </w:r>
      <w:proofErr w:type="spellStart"/>
      <w:r w:rsidR="007D148B">
        <w:t>nghiên</w:t>
      </w:r>
      <w:proofErr w:type="spellEnd"/>
      <w:r w:rsidR="007D148B">
        <w:t xml:space="preserve"> </w:t>
      </w:r>
      <w:proofErr w:type="spellStart"/>
      <w:r w:rsidR="007D148B">
        <w:t>cứu</w:t>
      </w:r>
      <w:proofErr w:type="spellEnd"/>
      <w:r w:rsidR="007D148B">
        <w:t xml:space="preserve"> </w:t>
      </w:r>
      <w:proofErr w:type="spellStart"/>
      <w:r w:rsidR="007D148B">
        <w:t>này</w:t>
      </w:r>
      <w:proofErr w:type="spellEnd"/>
      <w:r w:rsidR="007D148B">
        <w:t xml:space="preserve">, </w:t>
      </w:r>
      <w:proofErr w:type="spellStart"/>
      <w:r w:rsidR="007D148B">
        <w:t>chúng</w:t>
      </w:r>
      <w:proofErr w:type="spellEnd"/>
      <w:r w:rsidR="007D148B">
        <w:t xml:space="preserve"> </w:t>
      </w:r>
      <w:proofErr w:type="spellStart"/>
      <w:r w:rsidR="007D148B">
        <w:t>tôi</w:t>
      </w:r>
      <w:proofErr w:type="spellEnd"/>
      <w:r w:rsidR="007D148B">
        <w:t xml:space="preserve"> </w:t>
      </w:r>
      <w:proofErr w:type="spellStart"/>
      <w:r w:rsidR="007D148B">
        <w:t>tập</w:t>
      </w:r>
      <w:proofErr w:type="spellEnd"/>
      <w:r w:rsidR="007D148B">
        <w:t xml:space="preserve"> </w:t>
      </w:r>
      <w:proofErr w:type="spellStart"/>
      <w:r w:rsidR="007D148B">
        <w:t>trung</w:t>
      </w:r>
      <w:proofErr w:type="spellEnd"/>
      <w:r w:rsidR="007D148B">
        <w:t xml:space="preserve"> </w:t>
      </w:r>
      <w:proofErr w:type="spellStart"/>
      <w:r w:rsidR="007D148B">
        <w:t>giải</w:t>
      </w:r>
      <w:proofErr w:type="spellEnd"/>
      <w:r w:rsidR="007D148B">
        <w:t xml:space="preserve"> </w:t>
      </w:r>
      <w:proofErr w:type="spellStart"/>
      <w:r w:rsidR="007D148B">
        <w:t>quyết</w:t>
      </w:r>
      <w:proofErr w:type="spellEnd"/>
      <w:r w:rsidR="007D148B">
        <w:t xml:space="preserve"> </w:t>
      </w:r>
      <w:proofErr w:type="spellStart"/>
      <w:r w:rsidR="007D148B">
        <w:t>vấn</w:t>
      </w:r>
      <w:proofErr w:type="spellEnd"/>
      <w:r w:rsidR="007D148B">
        <w:t xml:space="preserve"> </w:t>
      </w:r>
      <w:proofErr w:type="spellStart"/>
      <w:r w:rsidR="007D148B">
        <w:t>đề</w:t>
      </w:r>
      <w:proofErr w:type="spellEnd"/>
      <w:r w:rsidR="007D148B">
        <w:t xml:space="preserve"> </w:t>
      </w:r>
      <w:proofErr w:type="spellStart"/>
      <w:r w:rsidR="007D148B">
        <w:t>đầu</w:t>
      </w:r>
      <w:proofErr w:type="spellEnd"/>
      <w:r w:rsidR="007D148B">
        <w:t xml:space="preserve"> </w:t>
      </w:r>
      <w:proofErr w:type="spellStart"/>
      <w:r w:rsidR="007D148B">
        <w:t>tiên</w:t>
      </w:r>
      <w:proofErr w:type="spellEnd"/>
      <w:r w:rsidR="007D148B">
        <w:t xml:space="preserve"> </w:t>
      </w:r>
      <w:proofErr w:type="spellStart"/>
      <w:r w:rsidR="007D148B">
        <w:t>với</w:t>
      </w:r>
      <w:proofErr w:type="spellEnd"/>
      <w:r w:rsidR="007D148B">
        <w:t xml:space="preserve"> </w:t>
      </w:r>
      <w:proofErr w:type="spellStart"/>
      <w:r w:rsidR="007D148B">
        <w:t>dữ</w:t>
      </w:r>
      <w:proofErr w:type="spellEnd"/>
      <w:r w:rsidR="007D148B">
        <w:t xml:space="preserve"> </w:t>
      </w:r>
      <w:proofErr w:type="spellStart"/>
      <w:r w:rsidR="007D148B">
        <w:t>liệu</w:t>
      </w:r>
      <w:proofErr w:type="spellEnd"/>
      <w:r w:rsidR="007D148B">
        <w:t xml:space="preserve"> </w:t>
      </w:r>
      <w:proofErr w:type="spellStart"/>
      <w:r w:rsidR="007D148B">
        <w:t>thương</w:t>
      </w:r>
      <w:proofErr w:type="spellEnd"/>
      <w:r w:rsidR="007D148B">
        <w:t xml:space="preserve"> </w:t>
      </w:r>
      <w:proofErr w:type="spellStart"/>
      <w:r w:rsidR="007D148B">
        <w:t>mại</w:t>
      </w:r>
      <w:proofErr w:type="spellEnd"/>
      <w:r w:rsidR="007D148B">
        <w:t xml:space="preserve"> </w:t>
      </w:r>
      <w:proofErr w:type="spellStart"/>
      <w:r w:rsidR="007D148B">
        <w:t>điện</w:t>
      </w:r>
      <w:proofErr w:type="spellEnd"/>
      <w:r w:rsidR="007D148B">
        <w:t xml:space="preserve"> </w:t>
      </w:r>
      <w:proofErr w:type="spellStart"/>
      <w:r w:rsidR="007D148B">
        <w:t>tử</w:t>
      </w:r>
      <w:proofErr w:type="spellEnd"/>
      <w:r w:rsidR="007D148B">
        <w:t xml:space="preserve"> </w:t>
      </w:r>
      <w:proofErr w:type="spellStart"/>
      <w:r w:rsidR="007D148B">
        <w:t>Việt</w:t>
      </w:r>
      <w:proofErr w:type="spellEnd"/>
      <w:r w:rsidR="007D148B">
        <w:t xml:space="preserve"> Nam: </w:t>
      </w:r>
      <w:proofErr w:type="spellStart"/>
      <w:r w:rsidR="007D148B">
        <w:t>phân</w:t>
      </w:r>
      <w:proofErr w:type="spellEnd"/>
      <w:r w:rsidR="007D148B">
        <w:t xml:space="preserve"> </w:t>
      </w:r>
      <w:proofErr w:type="spellStart"/>
      <w:r w:rsidR="007D148B">
        <w:t>lớp</w:t>
      </w:r>
      <w:proofErr w:type="spellEnd"/>
      <w:r w:rsidR="007D148B">
        <w:t xml:space="preserve"> </w:t>
      </w:r>
      <w:proofErr w:type="spellStart"/>
      <w:r w:rsidR="007D148B">
        <w:t>khía</w:t>
      </w:r>
      <w:proofErr w:type="spellEnd"/>
      <w:r w:rsidR="007D148B">
        <w:t xml:space="preserve"> </w:t>
      </w:r>
      <w:proofErr w:type="spellStart"/>
      <w:r w:rsidR="007D148B">
        <w:t>cạnh</w:t>
      </w:r>
      <w:proofErr w:type="spellEnd"/>
      <w:r w:rsidR="007D148B">
        <w:t xml:space="preserve"> </w:t>
      </w:r>
      <w:proofErr w:type="spellStart"/>
      <w:r w:rsidR="007D148B">
        <w:t>các</w:t>
      </w:r>
      <w:proofErr w:type="spellEnd"/>
      <w:r w:rsidR="007D148B">
        <w:t xml:space="preserve"> </w:t>
      </w:r>
      <w:proofErr w:type="spellStart"/>
      <w:r w:rsidR="007D148B">
        <w:t>đánh</w:t>
      </w:r>
      <w:proofErr w:type="spellEnd"/>
      <w:r w:rsidR="007D148B">
        <w:t xml:space="preserve"> </w:t>
      </w:r>
      <w:proofErr w:type="spellStart"/>
      <w:r w:rsidR="007D148B">
        <w:t>giá</w:t>
      </w:r>
      <w:proofErr w:type="spellEnd"/>
      <w:r w:rsidR="007D148B">
        <w:t xml:space="preserve"> (</w:t>
      </w:r>
      <w:proofErr w:type="spellStart"/>
      <w:r w:rsidR="007D148B">
        <w:t>xác</w:t>
      </w:r>
      <w:proofErr w:type="spellEnd"/>
      <w:r w:rsidR="007D148B">
        <w:t xml:space="preserve"> </w:t>
      </w:r>
      <w:proofErr w:type="spellStart"/>
      <w:r w:rsidR="007D148B">
        <w:t>định</w:t>
      </w:r>
      <w:proofErr w:type="spellEnd"/>
      <w:r w:rsidR="007D148B">
        <w:t xml:space="preserve"> </w:t>
      </w:r>
      <w:proofErr w:type="spellStart"/>
      <w:r w:rsidR="007D148B">
        <w:t>các</w:t>
      </w:r>
      <w:proofErr w:type="spellEnd"/>
      <w:r w:rsidR="007D148B">
        <w:t xml:space="preserve"> </w:t>
      </w:r>
      <w:proofErr w:type="spellStart"/>
      <w:r w:rsidR="007D148B">
        <w:t>khía</w:t>
      </w:r>
      <w:proofErr w:type="spellEnd"/>
      <w:r w:rsidR="007D148B">
        <w:t xml:space="preserve"> </w:t>
      </w:r>
      <w:proofErr w:type="spellStart"/>
      <w:r w:rsidR="007D148B">
        <w:t>cạnh</w:t>
      </w:r>
      <w:proofErr w:type="spellEnd"/>
      <w:r w:rsidR="007D148B">
        <w:t xml:space="preserve"> </w:t>
      </w:r>
      <w:proofErr w:type="spellStart"/>
      <w:r w:rsidR="007D148B">
        <w:t>được</w:t>
      </w:r>
      <w:proofErr w:type="spellEnd"/>
      <w:r w:rsidR="007D148B">
        <w:t xml:space="preserve"> </w:t>
      </w:r>
      <w:proofErr w:type="spellStart"/>
      <w:r w:rsidR="007D148B">
        <w:t>nhắc</w:t>
      </w:r>
      <w:proofErr w:type="spellEnd"/>
      <w:r w:rsidR="007D148B">
        <w:t xml:space="preserve"> </w:t>
      </w:r>
      <w:proofErr w:type="spellStart"/>
      <w:r w:rsidR="007D148B">
        <w:t>tới</w:t>
      </w:r>
      <w:proofErr w:type="spellEnd"/>
      <w:r w:rsidR="007D148B">
        <w:t xml:space="preserve"> </w:t>
      </w:r>
      <w:proofErr w:type="spellStart"/>
      <w:r w:rsidR="007D148B">
        <w:t>trong</w:t>
      </w:r>
      <w:proofErr w:type="spellEnd"/>
      <w:r w:rsidR="007D148B">
        <w:t xml:space="preserve"> </w:t>
      </w:r>
      <w:proofErr w:type="spellStart"/>
      <w:r w:rsidR="007D148B">
        <w:t>đánh</w:t>
      </w:r>
      <w:proofErr w:type="spellEnd"/>
      <w:r w:rsidR="007D148B">
        <w:t xml:space="preserve"> </w:t>
      </w:r>
      <w:proofErr w:type="spellStart"/>
      <w:r w:rsidR="007D148B">
        <w:t>giá</w:t>
      </w:r>
      <w:proofErr w:type="spellEnd"/>
      <w:r w:rsidR="007D148B">
        <w:t xml:space="preserve"> </w:t>
      </w:r>
      <w:proofErr w:type="spellStart"/>
      <w:r w:rsidR="007D148B">
        <w:t>và</w:t>
      </w:r>
      <w:proofErr w:type="spellEnd"/>
      <w:r w:rsidR="007D148B">
        <w:t xml:space="preserve"> </w:t>
      </w:r>
      <w:proofErr w:type="spellStart"/>
      <w:r w:rsidR="007D148B">
        <w:t>coi</w:t>
      </w:r>
      <w:proofErr w:type="spellEnd"/>
      <w:r w:rsidR="007D148B">
        <w:t xml:space="preserve"> </w:t>
      </w:r>
      <w:proofErr w:type="spellStart"/>
      <w:r w:rsidR="007D148B">
        <w:t>chúng</w:t>
      </w:r>
      <w:proofErr w:type="spellEnd"/>
      <w:r w:rsidR="007D148B">
        <w:t xml:space="preserve"> </w:t>
      </w:r>
      <w:proofErr w:type="spellStart"/>
      <w:r w:rsidR="007D148B">
        <w:t>là</w:t>
      </w:r>
      <w:proofErr w:type="spellEnd"/>
      <w:r w:rsidR="007D148B">
        <w:t xml:space="preserve"> </w:t>
      </w:r>
      <w:proofErr w:type="spellStart"/>
      <w:r w:rsidR="007D148B">
        <w:t>các</w:t>
      </w:r>
      <w:proofErr w:type="spellEnd"/>
      <w:r w:rsidR="007D148B">
        <w:t xml:space="preserve"> </w:t>
      </w:r>
      <w:proofErr w:type="spellStart"/>
      <w:r w:rsidR="007D148B">
        <w:t>lớp</w:t>
      </w:r>
      <w:proofErr w:type="spellEnd"/>
      <w:r w:rsidR="007D148B">
        <w:t xml:space="preserve"> </w:t>
      </w:r>
      <w:proofErr w:type="spellStart"/>
      <w:r w:rsidR="007D148B">
        <w:t>trong</w:t>
      </w:r>
      <w:proofErr w:type="spellEnd"/>
      <w:r w:rsidR="007D148B">
        <w:t xml:space="preserve"> </w:t>
      </w:r>
      <w:proofErr w:type="spellStart"/>
      <w:r w:rsidR="007D148B">
        <w:t>mô</w:t>
      </w:r>
      <w:proofErr w:type="spellEnd"/>
      <w:r w:rsidR="007D148B">
        <w:t xml:space="preserve"> </w:t>
      </w:r>
      <w:proofErr w:type="spellStart"/>
      <w:r w:rsidR="007D148B">
        <w:t>hình</w:t>
      </w:r>
      <w:proofErr w:type="spellEnd"/>
      <w:r w:rsidR="007D148B">
        <w:t xml:space="preserve"> </w:t>
      </w:r>
      <w:proofErr w:type="spellStart"/>
      <w:r w:rsidR="007D148B">
        <w:t>phân</w:t>
      </w:r>
      <w:proofErr w:type="spellEnd"/>
      <w:r w:rsidR="007D148B">
        <w:t xml:space="preserve"> </w:t>
      </w:r>
      <w:proofErr w:type="spellStart"/>
      <w:r w:rsidR="007D148B">
        <w:t>lớp</w:t>
      </w:r>
      <w:proofErr w:type="spellEnd"/>
      <w:r w:rsidR="007D148B">
        <w:t xml:space="preserve">, </w:t>
      </w:r>
      <w:proofErr w:type="spellStart"/>
      <w:r w:rsidR="007D148B">
        <w:t>và</w:t>
      </w:r>
      <w:proofErr w:type="spellEnd"/>
      <w:r w:rsidR="007D148B">
        <w:t xml:space="preserve"> </w:t>
      </w:r>
      <w:proofErr w:type="spellStart"/>
      <w:r w:rsidR="007D148B">
        <w:t>phân</w:t>
      </w:r>
      <w:proofErr w:type="spellEnd"/>
      <w:r w:rsidR="007D148B">
        <w:t xml:space="preserve"> </w:t>
      </w:r>
      <w:proofErr w:type="spellStart"/>
      <w:r w:rsidR="007D148B">
        <w:t>lớp</w:t>
      </w:r>
      <w:proofErr w:type="spellEnd"/>
      <w:r w:rsidR="007D148B">
        <w:t xml:space="preserve"> </w:t>
      </w:r>
      <w:proofErr w:type="spellStart"/>
      <w:r w:rsidR="007D148B">
        <w:t>các</w:t>
      </w:r>
      <w:proofErr w:type="spellEnd"/>
      <w:r w:rsidR="007D148B">
        <w:t xml:space="preserve"> </w:t>
      </w:r>
      <w:proofErr w:type="spellStart"/>
      <w:r w:rsidR="007D148B">
        <w:t>dữ</w:t>
      </w:r>
      <w:proofErr w:type="spellEnd"/>
      <w:r w:rsidR="007D148B">
        <w:t xml:space="preserve"> </w:t>
      </w:r>
      <w:proofErr w:type="spellStart"/>
      <w:r w:rsidR="007D148B">
        <w:t>liệu</w:t>
      </w:r>
      <w:proofErr w:type="spellEnd"/>
      <w:r w:rsidR="007D148B">
        <w:t xml:space="preserve"> </w:t>
      </w:r>
      <w:proofErr w:type="spellStart"/>
      <w:r w:rsidR="007D148B">
        <w:t>về</w:t>
      </w:r>
      <w:proofErr w:type="spellEnd"/>
      <w:r w:rsidR="007D148B">
        <w:t xml:space="preserve"> </w:t>
      </w:r>
      <w:proofErr w:type="spellStart"/>
      <w:r w:rsidR="007D148B">
        <w:t>đánh</w:t>
      </w:r>
      <w:proofErr w:type="spellEnd"/>
      <w:r w:rsidR="007D148B">
        <w:t xml:space="preserve"> </w:t>
      </w:r>
      <w:proofErr w:type="spellStart"/>
      <w:r w:rsidR="007D148B">
        <w:t>giá</w:t>
      </w:r>
      <w:proofErr w:type="spellEnd"/>
      <w:r w:rsidR="007D148B">
        <w:t xml:space="preserve"> </w:t>
      </w:r>
      <w:proofErr w:type="spellStart"/>
      <w:r w:rsidR="007D148B">
        <w:t>vào</w:t>
      </w:r>
      <w:proofErr w:type="spellEnd"/>
      <w:r w:rsidR="007D148B">
        <w:t xml:space="preserve"> </w:t>
      </w:r>
      <w:proofErr w:type="spellStart"/>
      <w:r w:rsidR="007D148B">
        <w:t>các</w:t>
      </w:r>
      <w:proofErr w:type="spellEnd"/>
      <w:r w:rsidR="007D148B">
        <w:t xml:space="preserve"> </w:t>
      </w:r>
      <w:proofErr w:type="spellStart"/>
      <w:r w:rsidR="007D148B">
        <w:t>lớp</w:t>
      </w:r>
      <w:proofErr w:type="spellEnd"/>
      <w:r w:rsidR="007D148B">
        <w:t xml:space="preserve"> </w:t>
      </w:r>
      <w:proofErr w:type="spellStart"/>
      <w:r w:rsidR="007D148B">
        <w:t>đó</w:t>
      </w:r>
      <w:proofErr w:type="spellEnd"/>
      <w:r w:rsidR="007D148B">
        <w:t xml:space="preserve">). </w:t>
      </w:r>
      <w:proofErr w:type="spellStart"/>
      <w:r w:rsidR="00876F40">
        <w:t>Những</w:t>
      </w:r>
      <w:proofErr w:type="spellEnd"/>
      <w:r w:rsidR="00876F40">
        <w:t xml:space="preserve"> </w:t>
      </w:r>
      <w:proofErr w:type="spellStart"/>
      <w:r w:rsidR="00876F40">
        <w:t>tập</w:t>
      </w:r>
      <w:proofErr w:type="spellEnd"/>
      <w:r w:rsidR="00876F40">
        <w:t xml:space="preserve"> </w:t>
      </w:r>
      <w:proofErr w:type="spellStart"/>
      <w:r w:rsidR="00876F40">
        <w:t>dữ</w:t>
      </w:r>
      <w:proofErr w:type="spellEnd"/>
      <w:r w:rsidR="00876F40">
        <w:t xml:space="preserve"> </w:t>
      </w:r>
      <w:proofErr w:type="spellStart"/>
      <w:r w:rsidR="00876F40">
        <w:t>liệu</w:t>
      </w:r>
      <w:proofErr w:type="spellEnd"/>
      <w:r w:rsidR="00876F40">
        <w:t xml:space="preserve"> </w:t>
      </w:r>
      <w:proofErr w:type="spellStart"/>
      <w:r w:rsidR="007D148B">
        <w:t>về</w:t>
      </w:r>
      <w:proofErr w:type="spellEnd"/>
      <w:r w:rsidR="007D148B">
        <w:t xml:space="preserve"> </w:t>
      </w:r>
      <w:proofErr w:type="spellStart"/>
      <w:r w:rsidR="007D148B">
        <w:t>đánh</w:t>
      </w:r>
      <w:proofErr w:type="spellEnd"/>
      <w:r w:rsidR="007D148B">
        <w:t xml:space="preserve"> </w:t>
      </w:r>
      <w:proofErr w:type="spellStart"/>
      <w:r w:rsidR="007D148B">
        <w:t>giá</w:t>
      </w:r>
      <w:proofErr w:type="spellEnd"/>
      <w:r w:rsidR="007D148B">
        <w:t xml:space="preserve"> </w:t>
      </w:r>
      <w:proofErr w:type="spellStart"/>
      <w:r w:rsidR="00D348CC">
        <w:t>sản</w:t>
      </w:r>
      <w:proofErr w:type="spellEnd"/>
      <w:r w:rsidR="00D348CC">
        <w:t xml:space="preserve"> </w:t>
      </w:r>
      <w:proofErr w:type="spellStart"/>
      <w:r w:rsidR="00D348CC">
        <w:t>phẩm</w:t>
      </w:r>
      <w:proofErr w:type="spellEnd"/>
      <w:r w:rsidR="00876F40">
        <w:t xml:space="preserve"> </w:t>
      </w:r>
      <w:proofErr w:type="spellStart"/>
      <w:r w:rsidR="00876F40">
        <w:t>trước</w:t>
      </w:r>
      <w:proofErr w:type="spellEnd"/>
      <w:r w:rsidR="00876F40">
        <w:t xml:space="preserve"> </w:t>
      </w:r>
      <w:proofErr w:type="spellStart"/>
      <w:r w:rsidR="00876F40">
        <w:t>đây</w:t>
      </w:r>
      <w:proofErr w:type="spellEnd"/>
      <w:r w:rsidR="00876F40">
        <w:t xml:space="preserve"> </w:t>
      </w:r>
      <w:proofErr w:type="spellStart"/>
      <w:r w:rsidR="00876F40">
        <w:t>đã</w:t>
      </w:r>
      <w:proofErr w:type="spellEnd"/>
      <w:r w:rsidR="00876F40">
        <w:t xml:space="preserve"> </w:t>
      </w:r>
      <w:proofErr w:type="spellStart"/>
      <w:r w:rsidR="00876F40">
        <w:t>được</w:t>
      </w:r>
      <w:proofErr w:type="spellEnd"/>
      <w:r w:rsidR="00876F40">
        <w:t xml:space="preserve"> </w:t>
      </w:r>
      <w:proofErr w:type="spellStart"/>
      <w:r w:rsidR="00876F40">
        <w:t>phân</w:t>
      </w:r>
      <w:proofErr w:type="spellEnd"/>
      <w:r w:rsidR="00876F40">
        <w:t xml:space="preserve"> </w:t>
      </w:r>
      <w:proofErr w:type="spellStart"/>
      <w:r w:rsidR="00876F40">
        <w:t>lớp</w:t>
      </w:r>
      <w:proofErr w:type="spellEnd"/>
      <w:r w:rsidR="00876F40">
        <w:t xml:space="preserve"> </w:t>
      </w:r>
      <w:proofErr w:type="spellStart"/>
      <w:r w:rsidR="00876F40">
        <w:t>khía</w:t>
      </w:r>
      <w:proofErr w:type="spellEnd"/>
      <w:r w:rsidR="00876F40">
        <w:t xml:space="preserve"> </w:t>
      </w:r>
      <w:proofErr w:type="spellStart"/>
      <w:r w:rsidR="00876F40">
        <w:t>cạnh</w:t>
      </w:r>
      <w:proofErr w:type="spellEnd"/>
      <w:r w:rsidR="00876F40">
        <w:t xml:space="preserve"> </w:t>
      </w:r>
      <w:proofErr w:type="spellStart"/>
      <w:r w:rsidR="00876F40">
        <w:t>bằng</w:t>
      </w:r>
      <w:proofErr w:type="spellEnd"/>
      <w:r w:rsidR="00876F40">
        <w:t xml:space="preserve"> </w:t>
      </w:r>
      <w:proofErr w:type="spellStart"/>
      <w:r w:rsidR="00876F40">
        <w:t>mô</w:t>
      </w:r>
      <w:proofErr w:type="spellEnd"/>
      <w:r w:rsidR="00876F40">
        <w:t xml:space="preserve"> </w:t>
      </w:r>
      <w:proofErr w:type="spellStart"/>
      <w:r w:rsidR="00876F40">
        <w:t>hình</w:t>
      </w:r>
      <w:proofErr w:type="spellEnd"/>
      <w:r w:rsidR="00876F40">
        <w:t xml:space="preserve"> </w:t>
      </w:r>
      <w:proofErr w:type="spellStart"/>
      <w:r w:rsidR="00876F40">
        <w:t>phân</w:t>
      </w:r>
      <w:proofErr w:type="spellEnd"/>
      <w:r w:rsidR="00876F40">
        <w:t xml:space="preserve"> </w:t>
      </w:r>
      <w:proofErr w:type="spellStart"/>
      <w:r w:rsidR="00876F40">
        <w:t>lớp</w:t>
      </w:r>
      <w:proofErr w:type="spellEnd"/>
      <w:r w:rsidR="00876F40">
        <w:t xml:space="preserve"> </w:t>
      </w:r>
      <w:proofErr w:type="spellStart"/>
      <w:r w:rsidR="00876F40">
        <w:t>đa</w:t>
      </w:r>
      <w:proofErr w:type="spellEnd"/>
      <w:r w:rsidR="00876F40">
        <w:t xml:space="preserve"> </w:t>
      </w:r>
      <w:proofErr w:type="spellStart"/>
      <w:r w:rsidR="00876F40">
        <w:t>nhãn</w:t>
      </w:r>
      <w:proofErr w:type="spellEnd"/>
      <w:r w:rsidR="00876F40">
        <w:t xml:space="preserve">, </w:t>
      </w:r>
      <w:proofErr w:type="spellStart"/>
      <w:r w:rsidR="00876F40">
        <w:t>nhưng</w:t>
      </w:r>
      <w:proofErr w:type="spellEnd"/>
      <w:r w:rsidR="00876F40">
        <w:t xml:space="preserve"> </w:t>
      </w:r>
      <w:proofErr w:type="spellStart"/>
      <w:r w:rsidR="00876F40">
        <w:t>thường</w:t>
      </w:r>
      <w:proofErr w:type="spellEnd"/>
      <w:r w:rsidR="00876F40">
        <w:t xml:space="preserve"> </w:t>
      </w:r>
      <w:proofErr w:type="spellStart"/>
      <w:r w:rsidR="00876F40">
        <w:t>bỏ</w:t>
      </w:r>
      <w:proofErr w:type="spellEnd"/>
      <w:r w:rsidR="00876F40">
        <w:t xml:space="preserve"> qua </w:t>
      </w:r>
      <w:proofErr w:type="spellStart"/>
      <w:r w:rsidR="00876F40">
        <w:t>vấn</w:t>
      </w:r>
      <w:proofErr w:type="spellEnd"/>
      <w:r w:rsidR="00876F40">
        <w:t xml:space="preserve"> </w:t>
      </w:r>
      <w:proofErr w:type="spellStart"/>
      <w:r w:rsidR="00876F40">
        <w:t>đề</w:t>
      </w:r>
      <w:proofErr w:type="spellEnd"/>
      <w:r w:rsidR="00876F40">
        <w:t xml:space="preserve"> </w:t>
      </w:r>
      <w:proofErr w:type="spellStart"/>
      <w:r w:rsidR="00876F40">
        <w:t>mất</w:t>
      </w:r>
      <w:proofErr w:type="spellEnd"/>
      <w:r w:rsidR="00876F40">
        <w:t xml:space="preserve"> </w:t>
      </w:r>
      <w:proofErr w:type="spellStart"/>
      <w:r w:rsidR="00876F40">
        <w:t>cân</w:t>
      </w:r>
      <w:proofErr w:type="spellEnd"/>
      <w:r w:rsidR="00876F40">
        <w:t xml:space="preserve"> </w:t>
      </w:r>
      <w:proofErr w:type="spellStart"/>
      <w:r w:rsidR="00876F40">
        <w:t>bằng</w:t>
      </w:r>
      <w:proofErr w:type="spellEnd"/>
      <w:r w:rsidR="00876F40">
        <w:t xml:space="preserve"> </w:t>
      </w:r>
      <w:proofErr w:type="spellStart"/>
      <w:r w:rsidR="00876F40">
        <w:t>dữ</w:t>
      </w:r>
      <w:proofErr w:type="spellEnd"/>
      <w:r w:rsidR="00876F40">
        <w:t xml:space="preserve"> </w:t>
      </w:r>
      <w:proofErr w:type="spellStart"/>
      <w:r w:rsidR="00876F40">
        <w:t>liệu</w:t>
      </w:r>
      <w:proofErr w:type="spellEnd"/>
      <w:r w:rsidR="00876F40">
        <w:t xml:space="preserve">. </w:t>
      </w:r>
      <w:proofErr w:type="spellStart"/>
      <w:r w:rsidR="00876F40">
        <w:t>P</w:t>
      </w:r>
      <w:r w:rsidR="0037482D">
        <w:t>hân</w:t>
      </w:r>
      <w:proofErr w:type="spellEnd"/>
      <w:r w:rsidR="0037482D">
        <w:t xml:space="preserve"> </w:t>
      </w:r>
      <w:proofErr w:type="spellStart"/>
      <w:r w:rsidR="0037482D">
        <w:t>phối</w:t>
      </w:r>
      <w:proofErr w:type="spellEnd"/>
      <w:r w:rsidR="0037482D">
        <w:t xml:space="preserve"> </w:t>
      </w:r>
      <w:proofErr w:type="spellStart"/>
      <w:r w:rsidR="0037482D">
        <w:t>lớp</w:t>
      </w:r>
      <w:proofErr w:type="spellEnd"/>
      <w:r w:rsidR="0037482D">
        <w:t xml:space="preserve"> </w:t>
      </w:r>
      <w:proofErr w:type="spellStart"/>
      <w:r w:rsidR="0037482D">
        <w:t>không</w:t>
      </w:r>
      <w:proofErr w:type="spellEnd"/>
      <w:r w:rsidR="0037482D">
        <w:t xml:space="preserve"> </w:t>
      </w:r>
      <w:proofErr w:type="spellStart"/>
      <w:r w:rsidR="0037482D">
        <w:t>cân</w:t>
      </w:r>
      <w:proofErr w:type="spellEnd"/>
      <w:r w:rsidR="0037482D">
        <w:t xml:space="preserve"> </w:t>
      </w:r>
      <w:proofErr w:type="spellStart"/>
      <w:r w:rsidR="0037482D">
        <w:t>bằng</w:t>
      </w:r>
      <w:proofErr w:type="spellEnd"/>
      <w:r w:rsidR="0037482D">
        <w:t xml:space="preserve"> </w:t>
      </w:r>
      <w:proofErr w:type="spellStart"/>
      <w:r w:rsidR="0037482D">
        <w:t>của</w:t>
      </w:r>
      <w:proofErr w:type="spellEnd"/>
      <w:r w:rsidR="0037482D">
        <w:t xml:space="preserve"> </w:t>
      </w:r>
      <w:proofErr w:type="spellStart"/>
      <w:r w:rsidR="0037482D">
        <w:t>tập</w:t>
      </w:r>
      <w:proofErr w:type="spellEnd"/>
      <w:r w:rsidR="0037482D">
        <w:t xml:space="preserve"> </w:t>
      </w:r>
      <w:proofErr w:type="spellStart"/>
      <w:r w:rsidR="0037482D">
        <w:t>dữ</w:t>
      </w:r>
      <w:proofErr w:type="spellEnd"/>
      <w:r w:rsidR="0037482D">
        <w:t xml:space="preserve"> </w:t>
      </w:r>
      <w:proofErr w:type="spellStart"/>
      <w:r w:rsidR="0037482D">
        <w:t>liệu</w:t>
      </w:r>
      <w:proofErr w:type="spellEnd"/>
      <w:r w:rsidR="0037482D">
        <w:t xml:space="preserve"> </w:t>
      </w:r>
      <w:proofErr w:type="spellStart"/>
      <w:r w:rsidR="0037482D">
        <w:t>đã</w:t>
      </w:r>
      <w:proofErr w:type="spellEnd"/>
      <w:r w:rsidR="0037482D">
        <w:t xml:space="preserve"> </w:t>
      </w:r>
      <w:proofErr w:type="spellStart"/>
      <w:r w:rsidR="0037482D">
        <w:t>gây</w:t>
      </w:r>
      <w:proofErr w:type="spellEnd"/>
      <w:r w:rsidR="0037482D">
        <w:t xml:space="preserve"> </w:t>
      </w:r>
      <w:proofErr w:type="spellStart"/>
      <w:r w:rsidR="0037482D">
        <w:t>ra</w:t>
      </w:r>
      <w:proofErr w:type="spellEnd"/>
      <w:r w:rsidR="0037482D">
        <w:t xml:space="preserve"> </w:t>
      </w:r>
      <w:proofErr w:type="spellStart"/>
      <w:r w:rsidR="0037482D">
        <w:t>hạn</w:t>
      </w:r>
      <w:proofErr w:type="spellEnd"/>
      <w:r w:rsidR="0037482D">
        <w:t xml:space="preserve"> </w:t>
      </w:r>
      <w:proofErr w:type="spellStart"/>
      <w:r w:rsidR="0037482D">
        <w:t>chế</w:t>
      </w:r>
      <w:proofErr w:type="spellEnd"/>
      <w:r w:rsidR="0037482D">
        <w:t xml:space="preserve"> </w:t>
      </w:r>
      <w:proofErr w:type="spellStart"/>
      <w:r w:rsidR="0037482D">
        <w:t>đáng</w:t>
      </w:r>
      <w:proofErr w:type="spellEnd"/>
      <w:r w:rsidR="0037482D">
        <w:t xml:space="preserve"> </w:t>
      </w:r>
      <w:proofErr w:type="spellStart"/>
      <w:r w:rsidR="0037482D">
        <w:t>kể</w:t>
      </w:r>
      <w:proofErr w:type="spellEnd"/>
      <w:r w:rsidR="0037482D">
        <w:t xml:space="preserve"> </w:t>
      </w:r>
      <w:proofErr w:type="spellStart"/>
      <w:r w:rsidR="0037482D">
        <w:t>về</w:t>
      </w:r>
      <w:proofErr w:type="spellEnd"/>
      <w:r w:rsidR="0037482D">
        <w:t xml:space="preserve"> </w:t>
      </w:r>
      <w:proofErr w:type="spellStart"/>
      <w:r w:rsidR="0037482D">
        <w:t>hiệu</w:t>
      </w:r>
      <w:proofErr w:type="spellEnd"/>
      <w:r w:rsidR="0037482D">
        <w:t xml:space="preserve"> </w:t>
      </w:r>
      <w:proofErr w:type="spellStart"/>
      <w:r w:rsidR="0037482D">
        <w:t>suất</w:t>
      </w:r>
      <w:proofErr w:type="spellEnd"/>
      <w:r w:rsidR="0037482D">
        <w:t xml:space="preserve"> </w:t>
      </w:r>
      <w:proofErr w:type="spellStart"/>
      <w:r w:rsidR="0037482D">
        <w:t>đối</w:t>
      </w:r>
      <w:proofErr w:type="spellEnd"/>
      <w:r w:rsidR="0037482D">
        <w:t xml:space="preserve"> </w:t>
      </w:r>
      <w:proofErr w:type="spellStart"/>
      <w:r w:rsidR="0037482D">
        <w:t>với</w:t>
      </w:r>
      <w:proofErr w:type="spellEnd"/>
      <w:r w:rsidR="0037482D">
        <w:t xml:space="preserve"> </w:t>
      </w:r>
      <w:proofErr w:type="spellStart"/>
      <w:r w:rsidR="0037482D">
        <w:t>hầu</w:t>
      </w:r>
      <w:proofErr w:type="spellEnd"/>
      <w:r w:rsidR="0037482D">
        <w:t xml:space="preserve"> </w:t>
      </w:r>
      <w:proofErr w:type="spellStart"/>
      <w:r w:rsidR="0037482D">
        <w:t>hết</w:t>
      </w:r>
      <w:proofErr w:type="spellEnd"/>
      <w:r w:rsidR="0037482D">
        <w:t xml:space="preserve"> </w:t>
      </w:r>
      <w:proofErr w:type="spellStart"/>
      <w:r w:rsidR="0037482D">
        <w:t>các</w:t>
      </w:r>
      <w:proofErr w:type="spellEnd"/>
      <w:r w:rsidR="0037482D">
        <w:t xml:space="preserve"> </w:t>
      </w:r>
      <w:proofErr w:type="spellStart"/>
      <w:r w:rsidR="0037482D">
        <w:t>thuật</w:t>
      </w:r>
      <w:proofErr w:type="spellEnd"/>
      <w:r w:rsidR="0037482D">
        <w:t xml:space="preserve"> </w:t>
      </w:r>
      <w:proofErr w:type="spellStart"/>
      <w:r w:rsidR="0037482D">
        <w:t>toán</w:t>
      </w:r>
      <w:proofErr w:type="spellEnd"/>
      <w:r w:rsidR="0037482D">
        <w:t xml:space="preserve"> </w:t>
      </w:r>
      <w:proofErr w:type="spellStart"/>
      <w:r w:rsidR="0037482D">
        <w:t>học</w:t>
      </w:r>
      <w:proofErr w:type="spellEnd"/>
      <w:r w:rsidR="0037482D">
        <w:t xml:space="preserve"> </w:t>
      </w:r>
      <w:proofErr w:type="spellStart"/>
      <w:r w:rsidR="0037482D">
        <w:t>phân</w:t>
      </w:r>
      <w:proofErr w:type="spellEnd"/>
      <w:r w:rsidR="0037482D">
        <w:t xml:space="preserve"> </w:t>
      </w:r>
      <w:proofErr w:type="spellStart"/>
      <w:r w:rsidR="0037482D">
        <w:t>lớp</w:t>
      </w:r>
      <w:proofErr w:type="spellEnd"/>
      <w:r w:rsidR="0037482D">
        <w:t xml:space="preserve"> </w:t>
      </w:r>
      <w:proofErr w:type="spellStart"/>
      <w:r w:rsidR="0037482D">
        <w:t>vốn</w:t>
      </w:r>
      <w:proofErr w:type="spellEnd"/>
      <w:r w:rsidR="0037482D">
        <w:t xml:space="preserve"> </w:t>
      </w:r>
      <w:proofErr w:type="spellStart"/>
      <w:r w:rsidR="0037482D">
        <w:t>giả</w:t>
      </w:r>
      <w:proofErr w:type="spellEnd"/>
      <w:r w:rsidR="0037482D">
        <w:t xml:space="preserve"> </w:t>
      </w:r>
      <w:proofErr w:type="spellStart"/>
      <w:r w:rsidR="0037482D">
        <w:t>định</w:t>
      </w:r>
      <w:proofErr w:type="spellEnd"/>
      <w:r w:rsidR="0037482D">
        <w:t xml:space="preserve"> </w:t>
      </w:r>
      <w:proofErr w:type="spellStart"/>
      <w:r w:rsidR="0037482D">
        <w:t>một</w:t>
      </w:r>
      <w:proofErr w:type="spellEnd"/>
      <w:r w:rsidR="0037482D">
        <w:t xml:space="preserve"> </w:t>
      </w:r>
      <w:proofErr w:type="spellStart"/>
      <w:r w:rsidR="0037482D">
        <w:t>phân</w:t>
      </w:r>
      <w:proofErr w:type="spellEnd"/>
      <w:r w:rsidR="0037482D">
        <w:t xml:space="preserve"> </w:t>
      </w:r>
      <w:proofErr w:type="spellStart"/>
      <w:r w:rsidR="0037482D">
        <w:t>phối</w:t>
      </w:r>
      <w:proofErr w:type="spellEnd"/>
      <w:r w:rsidR="0037482D">
        <w:t xml:space="preserve"> </w:t>
      </w:r>
      <w:proofErr w:type="spellStart"/>
      <w:r w:rsidR="0037482D">
        <w:t>lớp</w:t>
      </w:r>
      <w:proofErr w:type="spellEnd"/>
      <w:r w:rsidR="0037482D">
        <w:t xml:space="preserve"> </w:t>
      </w:r>
      <w:proofErr w:type="spellStart"/>
      <w:r w:rsidR="0037482D">
        <w:t>tương</w:t>
      </w:r>
      <w:proofErr w:type="spellEnd"/>
      <w:r w:rsidR="0037482D">
        <w:t xml:space="preserve"> </w:t>
      </w:r>
      <w:proofErr w:type="spellStart"/>
      <w:r w:rsidR="0037482D">
        <w:t>đối</w:t>
      </w:r>
      <w:proofErr w:type="spellEnd"/>
      <w:r w:rsidR="0037482D">
        <w:t xml:space="preserve"> </w:t>
      </w:r>
      <w:proofErr w:type="spellStart"/>
      <w:r w:rsidR="0037482D">
        <w:t>cân</w:t>
      </w:r>
      <w:proofErr w:type="spellEnd"/>
      <w:r w:rsidR="0037482D">
        <w:t xml:space="preserve"> </w:t>
      </w:r>
      <w:proofErr w:type="spellStart"/>
      <w:r w:rsidR="0037482D">
        <w:t>bằng</w:t>
      </w:r>
      <w:proofErr w:type="spellEnd"/>
      <w:r w:rsidR="0037482D" w:rsidRPr="00831380">
        <w:t xml:space="preserve">. </w:t>
      </w:r>
      <w:proofErr w:type="spellStart"/>
      <w:r w:rsidR="00F83BAE">
        <w:t>Vì</w:t>
      </w:r>
      <w:proofErr w:type="spellEnd"/>
      <w:r w:rsidR="00F83BAE">
        <w:t xml:space="preserve"> </w:t>
      </w:r>
      <w:proofErr w:type="spellStart"/>
      <w:r w:rsidR="00F83BAE">
        <w:t>vậy</w:t>
      </w:r>
      <w:proofErr w:type="spellEnd"/>
      <w:r w:rsidR="00F83BAE">
        <w:t xml:space="preserve">, </w:t>
      </w:r>
      <w:proofErr w:type="spellStart"/>
      <w:r w:rsidR="00F83BAE">
        <w:t>chúng</w:t>
      </w:r>
      <w:proofErr w:type="spellEnd"/>
      <w:r w:rsidR="0037482D">
        <w:t xml:space="preserve"> </w:t>
      </w:r>
      <w:proofErr w:type="spellStart"/>
      <w:r w:rsidR="0037482D">
        <w:t>tôi</w:t>
      </w:r>
      <w:proofErr w:type="spellEnd"/>
      <w:r w:rsidR="00F83BAE">
        <w:t xml:space="preserve"> </w:t>
      </w:r>
      <w:proofErr w:type="spellStart"/>
      <w:r w:rsidR="00F83BAE">
        <w:t>còn</w:t>
      </w:r>
      <w:proofErr w:type="spellEnd"/>
      <w:r w:rsidR="0037482D">
        <w:t xml:space="preserve"> </w:t>
      </w:r>
      <w:proofErr w:type="spellStart"/>
      <w:r w:rsidR="0037482D">
        <w:t>đưa</w:t>
      </w:r>
      <w:proofErr w:type="spellEnd"/>
      <w:r w:rsidR="0037482D">
        <w:t xml:space="preserve"> </w:t>
      </w:r>
      <w:proofErr w:type="spellStart"/>
      <w:r w:rsidR="0037482D">
        <w:t>ra</w:t>
      </w:r>
      <w:proofErr w:type="spellEnd"/>
      <w:r w:rsidR="0037482D">
        <w:t xml:space="preserve"> </w:t>
      </w:r>
      <w:proofErr w:type="spellStart"/>
      <w:r w:rsidR="0037482D" w:rsidRPr="00831380">
        <w:t>phân</w:t>
      </w:r>
      <w:proofErr w:type="spellEnd"/>
      <w:r w:rsidR="0037482D" w:rsidRPr="00831380">
        <w:t xml:space="preserve"> </w:t>
      </w:r>
      <w:proofErr w:type="spellStart"/>
      <w:r w:rsidR="0037482D" w:rsidRPr="00831380">
        <w:t>tích</w:t>
      </w:r>
      <w:proofErr w:type="spellEnd"/>
      <w:r w:rsidR="0037482D" w:rsidRPr="00831380">
        <w:t xml:space="preserve"> </w:t>
      </w:r>
      <w:proofErr w:type="spellStart"/>
      <w:r w:rsidR="0037482D" w:rsidRPr="00831380">
        <w:t>về</w:t>
      </w:r>
      <w:proofErr w:type="spellEnd"/>
      <w:r w:rsidR="0037482D" w:rsidRPr="00831380">
        <w:t xml:space="preserve"> </w:t>
      </w:r>
      <w:proofErr w:type="spellStart"/>
      <w:r w:rsidR="0037482D" w:rsidRPr="00831380">
        <w:t>vấn</w:t>
      </w:r>
      <w:proofErr w:type="spellEnd"/>
      <w:r w:rsidR="0037482D" w:rsidRPr="00831380">
        <w:t xml:space="preserve"> </w:t>
      </w:r>
      <w:proofErr w:type="spellStart"/>
      <w:r w:rsidR="0037482D" w:rsidRPr="00831380">
        <w:t>đề</w:t>
      </w:r>
      <w:proofErr w:type="spellEnd"/>
      <w:r w:rsidR="0037482D" w:rsidRPr="00831380">
        <w:t xml:space="preserve"> </w:t>
      </w:r>
      <w:proofErr w:type="spellStart"/>
      <w:r w:rsidR="0037482D" w:rsidRPr="00831380">
        <w:t>mất</w:t>
      </w:r>
      <w:proofErr w:type="spellEnd"/>
      <w:r w:rsidR="0037482D" w:rsidRPr="00831380">
        <w:t xml:space="preserve"> </w:t>
      </w:r>
      <w:proofErr w:type="spellStart"/>
      <w:r w:rsidR="0037482D" w:rsidRPr="00831380">
        <w:t>cân</w:t>
      </w:r>
      <w:proofErr w:type="spellEnd"/>
      <w:r w:rsidR="0037482D" w:rsidRPr="00831380">
        <w:t xml:space="preserve"> </w:t>
      </w:r>
      <w:proofErr w:type="spellStart"/>
      <w:r w:rsidR="0037482D" w:rsidRPr="00831380">
        <w:t>bằng</w:t>
      </w:r>
      <w:proofErr w:type="spellEnd"/>
      <w:r w:rsidR="0037482D" w:rsidRPr="00831380">
        <w:t xml:space="preserve"> </w:t>
      </w:r>
      <w:proofErr w:type="spellStart"/>
      <w:r w:rsidR="0037482D" w:rsidRPr="00831380">
        <w:t>đối</w:t>
      </w:r>
      <w:proofErr w:type="spellEnd"/>
      <w:r w:rsidR="0037482D" w:rsidRPr="00831380">
        <w:t xml:space="preserve"> </w:t>
      </w:r>
      <w:proofErr w:type="spellStart"/>
      <w:r w:rsidR="0037482D" w:rsidRPr="00831380">
        <w:t>với</w:t>
      </w:r>
      <w:proofErr w:type="spellEnd"/>
      <w:r w:rsidR="0037482D" w:rsidRPr="00831380">
        <w:t xml:space="preserve"> </w:t>
      </w:r>
      <w:proofErr w:type="spellStart"/>
      <w:r w:rsidR="0037482D">
        <w:t>dữ</w:t>
      </w:r>
      <w:proofErr w:type="spellEnd"/>
      <w:r w:rsidR="0037482D">
        <w:t xml:space="preserve"> </w:t>
      </w:r>
      <w:proofErr w:type="spellStart"/>
      <w:r w:rsidR="0037482D">
        <w:t>liệu</w:t>
      </w:r>
      <w:proofErr w:type="spellEnd"/>
      <w:r w:rsidR="0037482D">
        <w:t xml:space="preserve"> </w:t>
      </w:r>
      <w:proofErr w:type="spellStart"/>
      <w:r w:rsidR="0037482D">
        <w:t>thương</w:t>
      </w:r>
      <w:proofErr w:type="spellEnd"/>
      <w:r w:rsidR="0037482D">
        <w:t xml:space="preserve"> </w:t>
      </w:r>
      <w:proofErr w:type="spellStart"/>
      <w:r w:rsidR="0037482D">
        <w:t>mại</w:t>
      </w:r>
      <w:proofErr w:type="spellEnd"/>
      <w:r w:rsidR="0037482D">
        <w:t xml:space="preserve"> </w:t>
      </w:r>
      <w:proofErr w:type="spellStart"/>
      <w:r w:rsidR="0037482D">
        <w:t>điện</w:t>
      </w:r>
      <w:proofErr w:type="spellEnd"/>
      <w:r w:rsidR="0037482D">
        <w:t xml:space="preserve"> </w:t>
      </w:r>
      <w:proofErr w:type="spellStart"/>
      <w:r w:rsidR="0037482D">
        <w:t>tử</w:t>
      </w:r>
      <w:proofErr w:type="spellEnd"/>
      <w:r w:rsidR="0037482D">
        <w:t xml:space="preserve"> </w:t>
      </w:r>
      <w:proofErr w:type="spellStart"/>
      <w:r w:rsidR="0037482D">
        <w:t>Việt</w:t>
      </w:r>
      <w:proofErr w:type="spellEnd"/>
      <w:r w:rsidR="0037482D">
        <w:t xml:space="preserve"> Nam </w:t>
      </w:r>
      <w:proofErr w:type="spellStart"/>
      <w:r w:rsidR="0037482D" w:rsidRPr="00831380">
        <w:t>và</w:t>
      </w:r>
      <w:proofErr w:type="spellEnd"/>
      <w:r w:rsidR="0037482D" w:rsidRPr="00831380">
        <w:t xml:space="preserve"> </w:t>
      </w:r>
      <w:proofErr w:type="spellStart"/>
      <w:r w:rsidR="0037482D" w:rsidRPr="00831380">
        <w:t>các</w:t>
      </w:r>
      <w:proofErr w:type="spellEnd"/>
      <w:r w:rsidR="0037482D" w:rsidRPr="00831380">
        <w:t xml:space="preserve"> </w:t>
      </w:r>
      <w:proofErr w:type="spellStart"/>
      <w:r w:rsidR="0037482D" w:rsidRPr="00831380">
        <w:t>biện</w:t>
      </w:r>
      <w:proofErr w:type="spellEnd"/>
      <w:r w:rsidR="0037482D" w:rsidRPr="00831380">
        <w:t xml:space="preserve"> </w:t>
      </w:r>
      <w:proofErr w:type="spellStart"/>
      <w:r w:rsidR="0037482D" w:rsidRPr="00831380">
        <w:t>pháp</w:t>
      </w:r>
      <w:proofErr w:type="spellEnd"/>
      <w:r w:rsidR="0037482D" w:rsidRPr="00831380">
        <w:t xml:space="preserve"> </w:t>
      </w:r>
      <w:proofErr w:type="spellStart"/>
      <w:r w:rsidR="0037482D" w:rsidRPr="00831380">
        <w:t>khắc</w:t>
      </w:r>
      <w:proofErr w:type="spellEnd"/>
      <w:r w:rsidR="0037482D" w:rsidRPr="00831380">
        <w:t xml:space="preserve"> </w:t>
      </w:r>
      <w:proofErr w:type="spellStart"/>
      <w:r w:rsidR="0037482D" w:rsidRPr="00831380">
        <w:t>phục</w:t>
      </w:r>
      <w:proofErr w:type="spellEnd"/>
      <w:r w:rsidR="0037482D" w:rsidRPr="00831380">
        <w:t>.</w:t>
      </w:r>
    </w:p>
    <w:p w14:paraId="1D825D22" w14:textId="3F3C63D2" w:rsidR="005B34C7" w:rsidRDefault="00136B3E" w:rsidP="007E25AE">
      <w:pPr>
        <w:ind w:firstLine="576"/>
      </w:pPr>
      <w:proofErr w:type="spellStart"/>
      <w:r>
        <w:t>Nội</w:t>
      </w:r>
      <w:proofErr w:type="spellEnd"/>
      <w:r>
        <w:t xml:space="preserve"> dung </w:t>
      </w:r>
      <w:proofErr w:type="spellStart"/>
      <w:r>
        <w:t>của</w:t>
      </w:r>
      <w:proofErr w:type="spellEnd"/>
      <w:r>
        <w:t xml:space="preserve"> </w:t>
      </w:r>
      <w:proofErr w:type="spellStart"/>
      <w:r>
        <w:t>bài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rsidR="00841F4A">
        <w:t>gồm</w:t>
      </w:r>
      <w:proofErr w:type="spellEnd"/>
      <w:r w:rsidR="00841F4A">
        <w:t xml:space="preserve"> </w:t>
      </w:r>
      <w:proofErr w:type="spellStart"/>
      <w:r w:rsidR="00841F4A">
        <w:t>các</w:t>
      </w:r>
      <w:proofErr w:type="spellEnd"/>
      <w:r w:rsidR="00841F4A">
        <w:t xml:space="preserve"> </w:t>
      </w:r>
      <w:proofErr w:type="spellStart"/>
      <w:r w:rsidR="00841F4A">
        <w:t>phần</w:t>
      </w:r>
      <w:proofErr w:type="spellEnd"/>
      <w:r w:rsidR="00841F4A">
        <w:t xml:space="preserve"> </w:t>
      </w:r>
      <w:proofErr w:type="spellStart"/>
      <w:r w:rsidR="00841F4A">
        <w:t>sau</w:t>
      </w:r>
      <w:proofErr w:type="spellEnd"/>
      <w:r w:rsidR="00841F4A">
        <w:t>:</w:t>
      </w:r>
      <w:r w:rsidR="00603D1A">
        <w:t xml:space="preserve"> </w:t>
      </w:r>
      <w:proofErr w:type="spellStart"/>
      <w:r w:rsidR="00461833">
        <w:t>chương</w:t>
      </w:r>
      <w:proofErr w:type="spellEnd"/>
      <w:r w:rsidR="004621EF">
        <w:t xml:space="preserve"> 2 </w:t>
      </w:r>
      <w:proofErr w:type="spellStart"/>
      <w:r w:rsidR="004621EF">
        <w:t>mô</w:t>
      </w:r>
      <w:proofErr w:type="spellEnd"/>
      <w:r w:rsidR="004621EF">
        <w:t xml:space="preserve"> </w:t>
      </w:r>
      <w:proofErr w:type="spellStart"/>
      <w:r w:rsidR="004621EF">
        <w:t>tả</w:t>
      </w:r>
      <w:proofErr w:type="spellEnd"/>
      <w:r w:rsidR="004621EF">
        <w:t xml:space="preserve"> </w:t>
      </w:r>
      <w:proofErr w:type="spellStart"/>
      <w:r w:rsidR="004621EF">
        <w:t>quá</w:t>
      </w:r>
      <w:proofErr w:type="spellEnd"/>
      <w:r w:rsidR="004621EF">
        <w:t xml:space="preserve"> </w:t>
      </w:r>
      <w:proofErr w:type="spellStart"/>
      <w:r w:rsidR="004621EF">
        <w:t>trình</w:t>
      </w:r>
      <w:proofErr w:type="spellEnd"/>
      <w:r w:rsidR="004621EF">
        <w:t xml:space="preserve"> </w:t>
      </w:r>
      <w:proofErr w:type="spellStart"/>
      <w:r w:rsidR="004621EF">
        <w:t>xây</w:t>
      </w:r>
      <w:proofErr w:type="spellEnd"/>
      <w:r w:rsidR="004621EF">
        <w:t xml:space="preserve"> </w:t>
      </w:r>
      <w:proofErr w:type="spellStart"/>
      <w:r w:rsidR="004621EF">
        <w:t>dựng</w:t>
      </w:r>
      <w:proofErr w:type="spellEnd"/>
      <w:r w:rsidR="004621EF">
        <w:t xml:space="preserve"> </w:t>
      </w:r>
      <w:proofErr w:type="spellStart"/>
      <w:r w:rsidR="004621EF">
        <w:t>tập</w:t>
      </w:r>
      <w:proofErr w:type="spellEnd"/>
      <w:r w:rsidR="004621EF">
        <w:t xml:space="preserve"> </w:t>
      </w:r>
      <w:proofErr w:type="spellStart"/>
      <w:r w:rsidR="004621EF">
        <w:t>dữ</w:t>
      </w:r>
      <w:proofErr w:type="spellEnd"/>
      <w:r w:rsidR="004621EF">
        <w:t xml:space="preserve"> </w:t>
      </w:r>
      <w:proofErr w:type="spellStart"/>
      <w:r w:rsidR="004621EF">
        <w:t>liệu</w:t>
      </w:r>
      <w:proofErr w:type="spellEnd"/>
      <w:r w:rsidR="004621EF">
        <w:t xml:space="preserve">: </w:t>
      </w:r>
      <w:proofErr w:type="spellStart"/>
      <w:r w:rsidR="00E87A79">
        <w:t>quá</w:t>
      </w:r>
      <w:proofErr w:type="spellEnd"/>
      <w:r w:rsidR="00E87A79">
        <w:t xml:space="preserve"> </w:t>
      </w:r>
      <w:proofErr w:type="spellStart"/>
      <w:r w:rsidR="00E87A79">
        <w:t>trình</w:t>
      </w:r>
      <w:proofErr w:type="spellEnd"/>
      <w:r w:rsidR="00E87A79">
        <w:t xml:space="preserve"> </w:t>
      </w:r>
      <w:proofErr w:type="spellStart"/>
      <w:r w:rsidR="00E87A79">
        <w:t>thu</w:t>
      </w:r>
      <w:proofErr w:type="spellEnd"/>
      <w:r w:rsidR="00E87A79">
        <w:t xml:space="preserve"> </w:t>
      </w:r>
      <w:proofErr w:type="spellStart"/>
      <w:r w:rsidR="00E87A79">
        <w:t>thập</w:t>
      </w:r>
      <w:proofErr w:type="spellEnd"/>
      <w:r w:rsidR="00E87A79">
        <w:t xml:space="preserve"> </w:t>
      </w:r>
      <w:proofErr w:type="spellStart"/>
      <w:r w:rsidR="00E87A79">
        <w:t>và</w:t>
      </w:r>
      <w:proofErr w:type="spellEnd"/>
      <w:r w:rsidR="00E87A79">
        <w:t xml:space="preserve"> guideline </w:t>
      </w:r>
      <w:proofErr w:type="spellStart"/>
      <w:r w:rsidR="00E87A79">
        <w:t>gán</w:t>
      </w:r>
      <w:proofErr w:type="spellEnd"/>
      <w:r w:rsidR="00E87A79">
        <w:t xml:space="preserve"> </w:t>
      </w:r>
      <w:proofErr w:type="spellStart"/>
      <w:r w:rsidR="00E87A79">
        <w:t>nhãn</w:t>
      </w:r>
      <w:proofErr w:type="spellEnd"/>
      <w:r w:rsidR="00603D1A">
        <w:t xml:space="preserve">; </w:t>
      </w:r>
      <w:proofErr w:type="spellStart"/>
      <w:r w:rsidR="00603D1A">
        <w:t>t</w:t>
      </w:r>
      <w:r w:rsidR="00DC5698">
        <w:t>iếp</w:t>
      </w:r>
      <w:proofErr w:type="spellEnd"/>
      <w:r w:rsidR="00DC5698">
        <w:t xml:space="preserve"> </w:t>
      </w:r>
      <w:proofErr w:type="spellStart"/>
      <w:r w:rsidR="00DC5698">
        <w:t>đó</w:t>
      </w:r>
      <w:proofErr w:type="spellEnd"/>
      <w:r w:rsidR="00DC5698">
        <w:t xml:space="preserve"> ở </w:t>
      </w:r>
      <w:proofErr w:type="spellStart"/>
      <w:r w:rsidR="00461833">
        <w:t>chương</w:t>
      </w:r>
      <w:proofErr w:type="spellEnd"/>
      <w:r w:rsidR="00DC5698">
        <w:t xml:space="preserve"> 3 </w:t>
      </w:r>
      <w:proofErr w:type="spellStart"/>
      <w:r w:rsidR="00DC5698">
        <w:t>là</w:t>
      </w:r>
      <w:proofErr w:type="spellEnd"/>
      <w:r w:rsidR="00DC5698">
        <w:t xml:space="preserve"> </w:t>
      </w:r>
      <w:proofErr w:type="spellStart"/>
      <w:r w:rsidR="00DC5698">
        <w:t>các</w:t>
      </w:r>
      <w:proofErr w:type="spellEnd"/>
      <w:r w:rsidR="00DC5698">
        <w:t xml:space="preserve"> </w:t>
      </w:r>
      <w:proofErr w:type="spellStart"/>
      <w:r w:rsidR="00A21D12">
        <w:t>mô</w:t>
      </w:r>
      <w:proofErr w:type="spellEnd"/>
      <w:r w:rsidR="00A21D12">
        <w:t xml:space="preserve"> </w:t>
      </w:r>
      <w:proofErr w:type="spellStart"/>
      <w:r w:rsidR="00A21D12">
        <w:t>hình</w:t>
      </w:r>
      <w:proofErr w:type="spellEnd"/>
      <w:r w:rsidR="00A21D12">
        <w:t xml:space="preserve"> </w:t>
      </w:r>
      <w:proofErr w:type="spellStart"/>
      <w:r w:rsidR="00A21D12">
        <w:t>học</w:t>
      </w:r>
      <w:proofErr w:type="spellEnd"/>
      <w:r w:rsidR="00A21D12">
        <w:t xml:space="preserve"> </w:t>
      </w:r>
      <w:proofErr w:type="spellStart"/>
      <w:r w:rsidR="00A21D12">
        <w:t>máy</w:t>
      </w:r>
      <w:proofErr w:type="spellEnd"/>
      <w:r w:rsidR="00A21D12">
        <w:t xml:space="preserve"> </w:t>
      </w:r>
      <w:proofErr w:type="spellStart"/>
      <w:r w:rsidR="00A21D12">
        <w:t>cơ</w:t>
      </w:r>
      <w:proofErr w:type="spellEnd"/>
      <w:r w:rsidR="00A21D12">
        <w:t xml:space="preserve"> </w:t>
      </w:r>
      <w:proofErr w:type="spellStart"/>
      <w:r w:rsidR="00A21D12">
        <w:t>bản</w:t>
      </w:r>
      <w:proofErr w:type="spellEnd"/>
      <w:r w:rsidR="00DC42D6">
        <w:t xml:space="preserve">, </w:t>
      </w:r>
      <w:proofErr w:type="spellStart"/>
      <w:r w:rsidR="00DC42D6">
        <w:t>gồm</w:t>
      </w:r>
      <w:proofErr w:type="spellEnd"/>
      <w:r w:rsidR="00DC42D6">
        <w:t xml:space="preserve"> </w:t>
      </w:r>
      <w:proofErr w:type="spellStart"/>
      <w:r w:rsidR="00DC42D6">
        <w:t>những</w:t>
      </w:r>
      <w:proofErr w:type="spellEnd"/>
      <w:r w:rsidR="00DC42D6">
        <w:t xml:space="preserve"> </w:t>
      </w:r>
      <w:proofErr w:type="spellStart"/>
      <w:r w:rsidR="00B86191">
        <w:t>mô</w:t>
      </w:r>
      <w:proofErr w:type="spellEnd"/>
      <w:r w:rsidR="00B86191">
        <w:t xml:space="preserve"> </w:t>
      </w:r>
      <w:proofErr w:type="spellStart"/>
      <w:r w:rsidR="00B86191">
        <w:t>hình</w:t>
      </w:r>
      <w:proofErr w:type="spellEnd"/>
      <w:r w:rsidR="00B86191">
        <w:t xml:space="preserve"> </w:t>
      </w:r>
      <w:proofErr w:type="spellStart"/>
      <w:r w:rsidR="00B86191">
        <w:t>học</w:t>
      </w:r>
      <w:proofErr w:type="spellEnd"/>
      <w:r w:rsidR="00B86191">
        <w:t xml:space="preserve"> </w:t>
      </w:r>
      <w:proofErr w:type="spellStart"/>
      <w:r w:rsidR="00B86191">
        <w:t>máy</w:t>
      </w:r>
      <w:proofErr w:type="spellEnd"/>
      <w:r w:rsidR="003111A8">
        <w:t xml:space="preserve"> </w:t>
      </w:r>
      <w:proofErr w:type="spellStart"/>
      <w:r w:rsidR="003111A8">
        <w:t>được</w:t>
      </w:r>
      <w:proofErr w:type="spellEnd"/>
      <w:r w:rsidR="003111A8">
        <w:t xml:space="preserve"> </w:t>
      </w:r>
      <w:proofErr w:type="spellStart"/>
      <w:r w:rsidR="003111A8">
        <w:t>sử</w:t>
      </w:r>
      <w:proofErr w:type="spellEnd"/>
      <w:r w:rsidR="003111A8">
        <w:t xml:space="preserve"> </w:t>
      </w:r>
      <w:proofErr w:type="spellStart"/>
      <w:r w:rsidR="003111A8">
        <w:t>dụng</w:t>
      </w:r>
      <w:proofErr w:type="spellEnd"/>
      <w:r w:rsidR="003111A8">
        <w:t xml:space="preserve"> </w:t>
      </w:r>
      <w:proofErr w:type="spellStart"/>
      <w:r w:rsidR="003111A8">
        <w:t>để</w:t>
      </w:r>
      <w:proofErr w:type="spellEnd"/>
      <w:r w:rsidR="003111A8">
        <w:t xml:space="preserve"> </w:t>
      </w:r>
      <w:proofErr w:type="spellStart"/>
      <w:r w:rsidR="003111A8">
        <w:t>giải</w:t>
      </w:r>
      <w:proofErr w:type="spellEnd"/>
      <w:r w:rsidR="003111A8">
        <w:t xml:space="preserve"> </w:t>
      </w:r>
      <w:proofErr w:type="spellStart"/>
      <w:r w:rsidR="003111A8">
        <w:t>quyết</w:t>
      </w:r>
      <w:proofErr w:type="spellEnd"/>
      <w:r w:rsidR="003111A8">
        <w:t xml:space="preserve"> </w:t>
      </w:r>
      <w:proofErr w:type="spellStart"/>
      <w:r w:rsidR="003111A8">
        <w:t>bài</w:t>
      </w:r>
      <w:proofErr w:type="spellEnd"/>
      <w:r w:rsidR="003111A8">
        <w:t xml:space="preserve"> </w:t>
      </w:r>
      <w:proofErr w:type="spellStart"/>
      <w:r w:rsidR="003111A8">
        <w:t>toán</w:t>
      </w:r>
      <w:proofErr w:type="spellEnd"/>
      <w:r w:rsidR="00603D1A">
        <w:t xml:space="preserve">; </w:t>
      </w:r>
      <w:proofErr w:type="spellStart"/>
      <w:r w:rsidR="003932E6">
        <w:t>chương</w:t>
      </w:r>
      <w:proofErr w:type="spellEnd"/>
      <w:r w:rsidR="003932E6">
        <w:t xml:space="preserve"> 4 </w:t>
      </w:r>
      <w:proofErr w:type="spellStart"/>
      <w:r w:rsidR="003932E6">
        <w:t>nói</w:t>
      </w:r>
      <w:proofErr w:type="spellEnd"/>
      <w:r w:rsidR="003932E6">
        <w:t xml:space="preserve"> </w:t>
      </w:r>
      <w:proofErr w:type="spellStart"/>
      <w:r w:rsidR="003932E6">
        <w:t>về</w:t>
      </w:r>
      <w:proofErr w:type="spellEnd"/>
      <w:r w:rsidR="003932E6">
        <w:t xml:space="preserve"> </w:t>
      </w:r>
      <w:proofErr w:type="spellStart"/>
      <w:r w:rsidR="003932E6">
        <w:t>những</w:t>
      </w:r>
      <w:proofErr w:type="spellEnd"/>
      <w:r w:rsidR="003932E6">
        <w:t xml:space="preserve"> </w:t>
      </w:r>
      <w:proofErr w:type="spellStart"/>
      <w:r w:rsidR="003932E6">
        <w:t>nghiên</w:t>
      </w:r>
      <w:proofErr w:type="spellEnd"/>
      <w:r w:rsidR="003932E6">
        <w:t xml:space="preserve"> </w:t>
      </w:r>
      <w:proofErr w:type="spellStart"/>
      <w:r w:rsidR="003932E6">
        <w:t>cứu</w:t>
      </w:r>
      <w:proofErr w:type="spellEnd"/>
      <w:r w:rsidR="003932E6">
        <w:t xml:space="preserve"> </w:t>
      </w:r>
      <w:proofErr w:type="spellStart"/>
      <w:r w:rsidR="003932E6">
        <w:t>liên</w:t>
      </w:r>
      <w:proofErr w:type="spellEnd"/>
      <w:r w:rsidR="003932E6">
        <w:t xml:space="preserve"> </w:t>
      </w:r>
      <w:proofErr w:type="spellStart"/>
      <w:r w:rsidR="003932E6">
        <w:t>quan</w:t>
      </w:r>
      <w:proofErr w:type="spellEnd"/>
      <w:r w:rsidR="003932E6">
        <w:t xml:space="preserve"> </w:t>
      </w:r>
      <w:proofErr w:type="spellStart"/>
      <w:r w:rsidR="003932E6">
        <w:t>của</w:t>
      </w:r>
      <w:proofErr w:type="spellEnd"/>
      <w:r w:rsidR="003932E6">
        <w:t xml:space="preserve"> </w:t>
      </w:r>
      <w:proofErr w:type="spellStart"/>
      <w:r w:rsidR="003932E6">
        <w:t>chúng</w:t>
      </w:r>
      <w:proofErr w:type="spellEnd"/>
      <w:r w:rsidR="003932E6">
        <w:t xml:space="preserve"> </w:t>
      </w:r>
      <w:proofErr w:type="spellStart"/>
      <w:r w:rsidR="003932E6">
        <w:t>tôi</w:t>
      </w:r>
      <w:proofErr w:type="spellEnd"/>
      <w:r w:rsidR="003932E6">
        <w:t xml:space="preserve"> </w:t>
      </w:r>
      <w:proofErr w:type="spellStart"/>
      <w:r w:rsidR="00302BA3">
        <w:t>về</w:t>
      </w:r>
      <w:proofErr w:type="spellEnd"/>
      <w:r w:rsidR="00302BA3">
        <w:t xml:space="preserve"> </w:t>
      </w:r>
      <w:proofErr w:type="spellStart"/>
      <w:r w:rsidR="00302BA3">
        <w:t>những</w:t>
      </w:r>
      <w:proofErr w:type="spellEnd"/>
      <w:r w:rsidR="00302BA3">
        <w:t xml:space="preserve"> </w:t>
      </w:r>
      <w:proofErr w:type="spellStart"/>
      <w:r w:rsidR="00302BA3">
        <w:t>phương</w:t>
      </w:r>
      <w:proofErr w:type="spellEnd"/>
      <w:r w:rsidR="00302BA3">
        <w:t xml:space="preserve"> </w:t>
      </w:r>
      <w:proofErr w:type="spellStart"/>
      <w:r w:rsidR="00302BA3">
        <w:t>pháp</w:t>
      </w:r>
      <w:proofErr w:type="spellEnd"/>
      <w:r w:rsidR="00302BA3">
        <w:t xml:space="preserve"> </w:t>
      </w:r>
      <w:proofErr w:type="spellStart"/>
      <w:r w:rsidR="00302BA3">
        <w:t>giải</w:t>
      </w:r>
      <w:proofErr w:type="spellEnd"/>
      <w:r w:rsidR="00302BA3">
        <w:t xml:space="preserve"> </w:t>
      </w:r>
      <w:proofErr w:type="spellStart"/>
      <w:r w:rsidR="00302BA3">
        <w:t>quyết</w:t>
      </w:r>
      <w:proofErr w:type="spellEnd"/>
      <w:r w:rsidR="00302BA3">
        <w:t xml:space="preserve"> </w:t>
      </w:r>
      <w:proofErr w:type="spellStart"/>
      <w:r w:rsidR="00302BA3">
        <w:t>mất</w:t>
      </w:r>
      <w:proofErr w:type="spellEnd"/>
      <w:r w:rsidR="00302BA3">
        <w:t xml:space="preserve"> </w:t>
      </w:r>
      <w:proofErr w:type="spellStart"/>
      <w:r w:rsidR="00302BA3">
        <w:t>cân</w:t>
      </w:r>
      <w:proofErr w:type="spellEnd"/>
      <w:r w:rsidR="00302BA3">
        <w:t xml:space="preserve"> </w:t>
      </w:r>
      <w:proofErr w:type="spellStart"/>
      <w:r w:rsidR="00302BA3">
        <w:t>bằng</w:t>
      </w:r>
      <w:proofErr w:type="spellEnd"/>
      <w:r w:rsidR="00302BA3">
        <w:t xml:space="preserve"> </w:t>
      </w:r>
      <w:proofErr w:type="spellStart"/>
      <w:r w:rsidR="00302BA3">
        <w:t>dữ</w:t>
      </w:r>
      <w:proofErr w:type="spellEnd"/>
      <w:r w:rsidR="00302BA3">
        <w:t xml:space="preserve"> </w:t>
      </w:r>
      <w:proofErr w:type="spellStart"/>
      <w:r w:rsidR="00302BA3">
        <w:t>liệu</w:t>
      </w:r>
      <w:proofErr w:type="spellEnd"/>
      <w:r w:rsidR="00302BA3">
        <w:t xml:space="preserve">, </w:t>
      </w:r>
      <w:proofErr w:type="spellStart"/>
      <w:r w:rsidR="00461833">
        <w:t>chương</w:t>
      </w:r>
      <w:proofErr w:type="spellEnd"/>
      <w:r w:rsidR="004621EF">
        <w:t xml:space="preserve"> </w:t>
      </w:r>
      <w:r w:rsidR="00BA1CAD">
        <w:t>5</w:t>
      </w:r>
      <w:r w:rsidR="00E87A79">
        <w:t xml:space="preserve"> </w:t>
      </w:r>
      <w:proofErr w:type="spellStart"/>
      <w:r w:rsidR="00B661EF">
        <w:t>là</w:t>
      </w:r>
      <w:proofErr w:type="spellEnd"/>
      <w:r w:rsidR="00B661EF">
        <w:t xml:space="preserve"> </w:t>
      </w:r>
      <w:proofErr w:type="spellStart"/>
      <w:r w:rsidR="00B661EF">
        <w:t>mô</w:t>
      </w:r>
      <w:proofErr w:type="spellEnd"/>
      <w:r w:rsidR="00B661EF">
        <w:t xml:space="preserve"> </w:t>
      </w:r>
      <w:proofErr w:type="spellStart"/>
      <w:r w:rsidR="00B661EF">
        <w:t>hình</w:t>
      </w:r>
      <w:proofErr w:type="spellEnd"/>
      <w:r w:rsidR="00B661EF">
        <w:t xml:space="preserve"> </w:t>
      </w:r>
      <w:proofErr w:type="spellStart"/>
      <w:r w:rsidR="00B661EF">
        <w:t>chúng</w:t>
      </w:r>
      <w:proofErr w:type="spellEnd"/>
      <w:r w:rsidR="00B661EF">
        <w:t xml:space="preserve"> </w:t>
      </w:r>
      <w:proofErr w:type="spellStart"/>
      <w:r w:rsidR="00B661EF">
        <w:t>tôi</w:t>
      </w:r>
      <w:proofErr w:type="spellEnd"/>
      <w:r w:rsidR="00B661EF">
        <w:t xml:space="preserve"> </w:t>
      </w:r>
      <w:proofErr w:type="spellStart"/>
      <w:r w:rsidR="00B661EF">
        <w:t>đề</w:t>
      </w:r>
      <w:proofErr w:type="spellEnd"/>
      <w:r w:rsidR="00B661EF">
        <w:t xml:space="preserve"> </w:t>
      </w:r>
      <w:proofErr w:type="spellStart"/>
      <w:r w:rsidR="00B661EF">
        <w:t>xuất</w:t>
      </w:r>
      <w:proofErr w:type="spellEnd"/>
      <w:r w:rsidR="004621EF">
        <w:t xml:space="preserve">, </w:t>
      </w:r>
      <w:proofErr w:type="spellStart"/>
      <w:r w:rsidR="00461833">
        <w:t>chương</w:t>
      </w:r>
      <w:proofErr w:type="spellEnd"/>
      <w:r w:rsidR="005640CB">
        <w:t xml:space="preserve"> </w:t>
      </w:r>
      <w:r w:rsidR="00BA1CAD">
        <w:t>6</w:t>
      </w:r>
      <w:r w:rsidR="005640CB">
        <w:t xml:space="preserve"> </w:t>
      </w:r>
      <w:proofErr w:type="spellStart"/>
      <w:r w:rsidR="005640CB">
        <w:t>sẽ</w:t>
      </w:r>
      <w:proofErr w:type="spellEnd"/>
      <w:r w:rsidR="005640CB">
        <w:t xml:space="preserve"> </w:t>
      </w:r>
      <w:proofErr w:type="spellStart"/>
      <w:r w:rsidR="005640CB">
        <w:t>là</w:t>
      </w:r>
      <w:proofErr w:type="spellEnd"/>
      <w:r w:rsidR="005640CB">
        <w:t xml:space="preserve"> </w:t>
      </w:r>
      <w:proofErr w:type="spellStart"/>
      <w:r w:rsidR="005640CB">
        <w:t>kết</w:t>
      </w:r>
      <w:proofErr w:type="spellEnd"/>
      <w:r w:rsidR="005640CB">
        <w:t xml:space="preserve"> </w:t>
      </w:r>
      <w:proofErr w:type="spellStart"/>
      <w:r w:rsidR="005640CB">
        <w:t>quả</w:t>
      </w:r>
      <w:proofErr w:type="spellEnd"/>
      <w:r w:rsidR="005640CB">
        <w:t xml:space="preserve"> </w:t>
      </w:r>
      <w:proofErr w:type="spellStart"/>
      <w:r w:rsidR="005640CB">
        <w:t>thực</w:t>
      </w:r>
      <w:proofErr w:type="spellEnd"/>
      <w:r w:rsidR="005640CB">
        <w:t xml:space="preserve"> </w:t>
      </w:r>
      <w:proofErr w:type="spellStart"/>
      <w:r w:rsidR="005640CB">
        <w:t>nghiệm</w:t>
      </w:r>
      <w:proofErr w:type="spellEnd"/>
      <w:r w:rsidR="005640CB">
        <w:t xml:space="preserve">, </w:t>
      </w:r>
      <w:proofErr w:type="spellStart"/>
      <w:r w:rsidR="005640CB">
        <w:t>và</w:t>
      </w:r>
      <w:proofErr w:type="spellEnd"/>
      <w:r w:rsidR="005640CB">
        <w:t xml:space="preserve"> </w:t>
      </w:r>
      <w:proofErr w:type="spellStart"/>
      <w:r w:rsidR="00461833">
        <w:t>chương</w:t>
      </w:r>
      <w:proofErr w:type="spellEnd"/>
      <w:r w:rsidR="004621EF">
        <w:t xml:space="preserve"> </w:t>
      </w:r>
      <w:r w:rsidR="00BA1CAD">
        <w:t>7</w:t>
      </w:r>
      <w:r w:rsidR="004621EF">
        <w:t xml:space="preserve"> </w:t>
      </w:r>
      <w:proofErr w:type="spellStart"/>
      <w:r w:rsidR="00424731">
        <w:t>là</w:t>
      </w:r>
      <w:proofErr w:type="spellEnd"/>
      <w:r w:rsidR="00424731">
        <w:t xml:space="preserve"> </w:t>
      </w:r>
      <w:proofErr w:type="spellStart"/>
      <w:r w:rsidR="00424731">
        <w:t>kết</w:t>
      </w:r>
      <w:proofErr w:type="spellEnd"/>
      <w:r w:rsidR="00424731">
        <w:t xml:space="preserve"> </w:t>
      </w:r>
      <w:proofErr w:type="spellStart"/>
      <w:r w:rsidR="00424731">
        <w:t>luận</w:t>
      </w:r>
      <w:proofErr w:type="spellEnd"/>
      <w:r w:rsidR="004621EF">
        <w:t xml:space="preserve"> </w:t>
      </w:r>
      <w:proofErr w:type="spellStart"/>
      <w:r w:rsidR="004621EF">
        <w:t>với</w:t>
      </w:r>
      <w:proofErr w:type="spellEnd"/>
      <w:r w:rsidR="004621EF">
        <w:t xml:space="preserve"> </w:t>
      </w:r>
      <w:proofErr w:type="spellStart"/>
      <w:r w:rsidR="00424731">
        <w:t>những</w:t>
      </w:r>
      <w:proofErr w:type="spellEnd"/>
      <w:r w:rsidR="00424731">
        <w:t xml:space="preserve"> </w:t>
      </w:r>
      <w:proofErr w:type="spellStart"/>
      <w:r w:rsidR="00424731">
        <w:t>dự</w:t>
      </w:r>
      <w:proofErr w:type="spellEnd"/>
      <w:r w:rsidR="00424731">
        <w:t xml:space="preserve"> </w:t>
      </w:r>
      <w:proofErr w:type="spellStart"/>
      <w:r w:rsidR="00424731">
        <w:t>định</w:t>
      </w:r>
      <w:proofErr w:type="spellEnd"/>
      <w:r w:rsidR="004621EF">
        <w:t xml:space="preserve"> </w:t>
      </w:r>
      <w:proofErr w:type="spellStart"/>
      <w:r w:rsidR="004621EF">
        <w:t>trong</w:t>
      </w:r>
      <w:proofErr w:type="spellEnd"/>
      <w:r w:rsidR="004621EF">
        <w:t xml:space="preserve"> </w:t>
      </w:r>
      <w:proofErr w:type="spellStart"/>
      <w:r w:rsidR="004621EF">
        <w:t>tương</w:t>
      </w:r>
      <w:proofErr w:type="spellEnd"/>
      <w:r w:rsidR="004621EF">
        <w:t xml:space="preserve"> </w:t>
      </w:r>
      <w:proofErr w:type="spellStart"/>
      <w:r w:rsidR="004621EF">
        <w:t>lai</w:t>
      </w:r>
      <w:proofErr w:type="spellEnd"/>
      <w:r w:rsidR="004621EF">
        <w:t xml:space="preserve"> </w:t>
      </w:r>
      <w:proofErr w:type="spellStart"/>
      <w:r w:rsidR="004621EF">
        <w:t>của</w:t>
      </w:r>
      <w:proofErr w:type="spellEnd"/>
      <w:r w:rsidR="004621EF">
        <w:t xml:space="preserve"> </w:t>
      </w:r>
      <w:proofErr w:type="spellStart"/>
      <w:r w:rsidR="004621EF">
        <w:t>chúng</w:t>
      </w:r>
      <w:proofErr w:type="spellEnd"/>
      <w:r w:rsidR="004621EF">
        <w:t xml:space="preserve"> </w:t>
      </w:r>
      <w:proofErr w:type="spellStart"/>
      <w:r w:rsidR="004621EF">
        <w:t>tôi</w:t>
      </w:r>
      <w:proofErr w:type="spellEnd"/>
      <w:r w:rsidR="004621EF">
        <w:t>.</w:t>
      </w:r>
    </w:p>
    <w:p w14:paraId="5CF8C5C8" w14:textId="2BEA7042" w:rsidR="00DA1348" w:rsidRDefault="002A2954" w:rsidP="008975B0">
      <w:pPr>
        <w:pStyle w:val="Heading2"/>
        <w:ind w:left="567" w:right="-143" w:hanging="567"/>
      </w:pPr>
      <w:bookmarkStart w:id="6" w:name="_Toc67937952"/>
      <w:bookmarkStart w:id="7" w:name="_Toc120461212"/>
      <w:proofErr w:type="spellStart"/>
      <w:r>
        <w:t>Phân</w:t>
      </w:r>
      <w:proofErr w:type="spellEnd"/>
      <w:r>
        <w:t xml:space="preserve"> </w:t>
      </w:r>
      <w:proofErr w:type="spellStart"/>
      <w:r>
        <w:t>lớp</w:t>
      </w:r>
      <w:proofErr w:type="spellEnd"/>
      <w:r>
        <w:t xml:space="preserve"> </w:t>
      </w:r>
      <w:proofErr w:type="spellStart"/>
      <w:r>
        <w:t>đa</w:t>
      </w:r>
      <w:proofErr w:type="spellEnd"/>
      <w:r>
        <w:t xml:space="preserve"> </w:t>
      </w:r>
      <w:proofErr w:type="spellStart"/>
      <w:r>
        <w:t>nhãn</w:t>
      </w:r>
      <w:bookmarkEnd w:id="7"/>
      <w:proofErr w:type="spellEnd"/>
    </w:p>
    <w:p w14:paraId="3C0734A3" w14:textId="24162265" w:rsidR="0002105F" w:rsidRPr="00EB1361" w:rsidRDefault="00710397" w:rsidP="00710397">
      <w:pPr>
        <w:ind w:firstLine="567"/>
        <w:rPr>
          <w:szCs w:val="26"/>
        </w:rPr>
      </w:pPr>
      <w:proofErr w:type="spellStart"/>
      <w:r>
        <w:rPr>
          <w:szCs w:val="26"/>
        </w:rPr>
        <w:t>Phân</w:t>
      </w:r>
      <w:proofErr w:type="spellEnd"/>
      <w:r>
        <w:rPr>
          <w:szCs w:val="26"/>
        </w:rPr>
        <w:t xml:space="preserve"> </w:t>
      </w:r>
      <w:proofErr w:type="spellStart"/>
      <w:r>
        <w:rPr>
          <w:szCs w:val="26"/>
        </w:rPr>
        <w:t>lớp</w:t>
      </w:r>
      <w:proofErr w:type="spellEnd"/>
      <w:r>
        <w:rPr>
          <w:szCs w:val="26"/>
        </w:rPr>
        <w:t xml:space="preserve"> </w:t>
      </w:r>
      <w:proofErr w:type="spellStart"/>
      <w:r>
        <w:rPr>
          <w:szCs w:val="26"/>
        </w:rPr>
        <w:t>khía</w:t>
      </w:r>
      <w:proofErr w:type="spellEnd"/>
      <w:r>
        <w:rPr>
          <w:szCs w:val="26"/>
        </w:rPr>
        <w:t xml:space="preserve"> </w:t>
      </w:r>
      <w:proofErr w:type="spellStart"/>
      <w:r>
        <w:rPr>
          <w:szCs w:val="26"/>
        </w:rPr>
        <w:t>cạnh</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bài</w:t>
      </w:r>
      <w:proofErr w:type="spellEnd"/>
      <w:r>
        <w:rPr>
          <w:szCs w:val="26"/>
        </w:rPr>
        <w:t xml:space="preserve"> </w:t>
      </w:r>
      <w:proofErr w:type="spellStart"/>
      <w:r>
        <w:rPr>
          <w:szCs w:val="26"/>
        </w:rPr>
        <w:t>toán</w:t>
      </w:r>
      <w:proofErr w:type="spellEnd"/>
      <w:r>
        <w:rPr>
          <w:szCs w:val="26"/>
        </w:rPr>
        <w:t xml:space="preserve"> </w:t>
      </w:r>
      <w:proofErr w:type="spellStart"/>
      <w:r>
        <w:rPr>
          <w:szCs w:val="26"/>
        </w:rPr>
        <w:t>phân</w:t>
      </w:r>
      <w:proofErr w:type="spellEnd"/>
      <w:r>
        <w:rPr>
          <w:szCs w:val="26"/>
        </w:rPr>
        <w:t xml:space="preserve"> </w:t>
      </w:r>
      <w:proofErr w:type="spellStart"/>
      <w:r>
        <w:rPr>
          <w:szCs w:val="26"/>
        </w:rPr>
        <w:t>lớp</w:t>
      </w:r>
      <w:proofErr w:type="spellEnd"/>
      <w:r>
        <w:rPr>
          <w:szCs w:val="26"/>
        </w:rPr>
        <w:t xml:space="preserve"> </w:t>
      </w:r>
      <w:proofErr w:type="spellStart"/>
      <w:r>
        <w:rPr>
          <w:szCs w:val="26"/>
        </w:rPr>
        <w:t>đa</w:t>
      </w:r>
      <w:proofErr w:type="spellEnd"/>
      <w:r>
        <w:rPr>
          <w:szCs w:val="26"/>
        </w:rPr>
        <w:t xml:space="preserve"> </w:t>
      </w:r>
      <w:proofErr w:type="spellStart"/>
      <w:r>
        <w:rPr>
          <w:szCs w:val="26"/>
        </w:rPr>
        <w:t>nhãn</w:t>
      </w:r>
      <w:proofErr w:type="spellEnd"/>
      <w:r>
        <w:rPr>
          <w:szCs w:val="26"/>
        </w:rPr>
        <w:t xml:space="preserve">, </w:t>
      </w:r>
      <w:proofErr w:type="spellStart"/>
      <w:r>
        <w:rPr>
          <w:szCs w:val="26"/>
        </w:rPr>
        <w:t>bởi</w:t>
      </w:r>
      <w:proofErr w:type="spellEnd"/>
      <w:r>
        <w:rPr>
          <w:szCs w:val="26"/>
        </w:rPr>
        <w:t xml:space="preserve"> </w:t>
      </w:r>
      <w:proofErr w:type="spellStart"/>
      <w:r>
        <w:rPr>
          <w:szCs w:val="26"/>
        </w:rPr>
        <w:t>một</w:t>
      </w:r>
      <w:proofErr w:type="spellEnd"/>
      <w:r>
        <w:rPr>
          <w:szCs w:val="26"/>
        </w:rPr>
        <w:t xml:space="preserve"> </w:t>
      </w:r>
      <w:proofErr w:type="spellStart"/>
      <w:r>
        <w:rPr>
          <w:szCs w:val="26"/>
        </w:rPr>
        <w:t>đánh</w:t>
      </w:r>
      <w:proofErr w:type="spellEnd"/>
      <w:r>
        <w:rPr>
          <w:szCs w:val="26"/>
        </w:rPr>
        <w:t xml:space="preserve"> </w:t>
      </w:r>
      <w:proofErr w:type="spellStart"/>
      <w:r>
        <w:rPr>
          <w:szCs w:val="26"/>
        </w:rPr>
        <w:t>giá</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chứa</w:t>
      </w:r>
      <w:proofErr w:type="spellEnd"/>
      <w:r>
        <w:rPr>
          <w:szCs w:val="26"/>
        </w:rPr>
        <w:t xml:space="preserve"> </w:t>
      </w:r>
      <w:proofErr w:type="spellStart"/>
      <w:r>
        <w:rPr>
          <w:szCs w:val="26"/>
        </w:rPr>
        <w:t>một</w:t>
      </w:r>
      <w:proofErr w:type="spellEnd"/>
      <w:r>
        <w:rPr>
          <w:szCs w:val="26"/>
        </w:rPr>
        <w:t xml:space="preserve"> </w:t>
      </w:r>
      <w:proofErr w:type="spellStart"/>
      <w:r>
        <w:rPr>
          <w:szCs w:val="26"/>
        </w:rPr>
        <w:t>hoặc</w:t>
      </w:r>
      <w:proofErr w:type="spellEnd"/>
      <w:r>
        <w:rPr>
          <w:szCs w:val="26"/>
        </w:rPr>
        <w:t xml:space="preserve"> </w:t>
      </w:r>
      <w:proofErr w:type="spellStart"/>
      <w:r>
        <w:rPr>
          <w:szCs w:val="26"/>
        </w:rPr>
        <w:t>nhiều</w:t>
      </w:r>
      <w:proofErr w:type="spellEnd"/>
      <w:r>
        <w:rPr>
          <w:szCs w:val="26"/>
        </w:rPr>
        <w:t xml:space="preserve"> </w:t>
      </w:r>
      <w:proofErr w:type="spellStart"/>
      <w:r>
        <w:rPr>
          <w:szCs w:val="26"/>
        </w:rPr>
        <w:t>khía</w:t>
      </w:r>
      <w:proofErr w:type="spellEnd"/>
      <w:r>
        <w:rPr>
          <w:szCs w:val="26"/>
        </w:rPr>
        <w:t xml:space="preserve"> </w:t>
      </w:r>
      <w:proofErr w:type="spellStart"/>
      <w:r>
        <w:rPr>
          <w:szCs w:val="26"/>
        </w:rPr>
        <w:t>cạnh</w:t>
      </w:r>
      <w:proofErr w:type="spellEnd"/>
      <w:r>
        <w:rPr>
          <w:szCs w:val="26"/>
        </w:rPr>
        <w:t xml:space="preserve"> (</w:t>
      </w:r>
      <w:proofErr w:type="spellStart"/>
      <w:r>
        <w:rPr>
          <w:szCs w:val="26"/>
        </w:rPr>
        <w:t>ví</w:t>
      </w:r>
      <w:proofErr w:type="spellEnd"/>
      <w:r>
        <w:rPr>
          <w:szCs w:val="26"/>
        </w:rPr>
        <w:t xml:space="preserve"> </w:t>
      </w:r>
      <w:proofErr w:type="spellStart"/>
      <w:r>
        <w:rPr>
          <w:szCs w:val="26"/>
        </w:rPr>
        <w:t>dụ</w:t>
      </w:r>
      <w:proofErr w:type="spellEnd"/>
      <w:r>
        <w:rPr>
          <w:szCs w:val="26"/>
        </w:rPr>
        <w:t xml:space="preserve">: </w:t>
      </w:r>
      <w:r>
        <w:t>“</w:t>
      </w:r>
      <w:proofErr w:type="spellStart"/>
      <w:r>
        <w:t>Sữa</w:t>
      </w:r>
      <w:proofErr w:type="spellEnd"/>
      <w:r>
        <w:t xml:space="preserve"> </w:t>
      </w:r>
      <w:proofErr w:type="spellStart"/>
      <w:r>
        <w:t>ngon</w:t>
      </w:r>
      <w:proofErr w:type="spellEnd"/>
      <w:r>
        <w:t xml:space="preserve">, </w:t>
      </w:r>
      <w:proofErr w:type="spellStart"/>
      <w:r>
        <w:t>hạn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xa</w:t>
      </w:r>
      <w:proofErr w:type="spellEnd"/>
      <w:r>
        <w:t xml:space="preserve">”, ở </w:t>
      </w:r>
      <w:proofErr w:type="spellStart"/>
      <w:r>
        <w:t>đây</w:t>
      </w:r>
      <w:proofErr w:type="spellEnd"/>
      <w:r>
        <w:t xml:space="preserve">, </w:t>
      </w:r>
      <w:proofErr w:type="spellStart"/>
      <w:r>
        <w:t>có</w:t>
      </w:r>
      <w:proofErr w:type="spellEnd"/>
      <w:r>
        <w:t xml:space="preserve"> </w:t>
      </w:r>
      <w:proofErr w:type="spellStart"/>
      <w:r>
        <w:t>hai</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tới</w:t>
      </w:r>
      <w:proofErr w:type="spellEnd"/>
      <w:r>
        <w:t xml:space="preserve"> </w:t>
      </w:r>
      <w:proofErr w:type="spellStart"/>
      <w:r>
        <w:t>là</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và</w:t>
      </w:r>
      <w:proofErr w:type="spellEnd"/>
      <w:r>
        <w:t xml:space="preserve"> </w:t>
      </w:r>
      <w:proofErr w:type="spellStart"/>
      <w:r>
        <w:t>độ</w:t>
      </w:r>
      <w:proofErr w:type="spellEnd"/>
      <w:r>
        <w:t xml:space="preserve"> an </w:t>
      </w:r>
      <w:proofErr w:type="spellStart"/>
      <w:r>
        <w:t>toàn</w:t>
      </w:r>
      <w:proofErr w:type="spellEnd"/>
      <w:r>
        <w:t>).</w:t>
      </w:r>
      <w:r>
        <w:rPr>
          <w:szCs w:val="26"/>
        </w:rPr>
        <w:t xml:space="preserve"> </w:t>
      </w:r>
      <w:proofErr w:type="spellStart"/>
      <w:r w:rsidR="0002105F" w:rsidRPr="00EB1361">
        <w:rPr>
          <w:szCs w:val="26"/>
        </w:rPr>
        <w:t>Phân</w:t>
      </w:r>
      <w:proofErr w:type="spellEnd"/>
      <w:r w:rsidR="0002105F" w:rsidRPr="00EB1361">
        <w:rPr>
          <w:szCs w:val="26"/>
        </w:rPr>
        <w:t xml:space="preserve"> </w:t>
      </w:r>
      <w:proofErr w:type="spellStart"/>
      <w:r w:rsidR="0002105F" w:rsidRPr="00EB1361">
        <w:rPr>
          <w:szCs w:val="26"/>
        </w:rPr>
        <w:t>lớp</w:t>
      </w:r>
      <w:proofErr w:type="spellEnd"/>
      <w:r w:rsidR="0002105F" w:rsidRPr="00EB1361">
        <w:rPr>
          <w:szCs w:val="26"/>
        </w:rPr>
        <w:t xml:space="preserve"> </w:t>
      </w:r>
      <w:proofErr w:type="spellStart"/>
      <w:r w:rsidR="0002105F" w:rsidRPr="00EB1361">
        <w:rPr>
          <w:szCs w:val="26"/>
        </w:rPr>
        <w:t>đa</w:t>
      </w:r>
      <w:proofErr w:type="spellEnd"/>
      <w:r w:rsidR="0002105F" w:rsidRPr="00EB1361">
        <w:rPr>
          <w:szCs w:val="26"/>
        </w:rPr>
        <w:t xml:space="preserve"> </w:t>
      </w:r>
      <w:proofErr w:type="spellStart"/>
      <w:r w:rsidR="0002105F" w:rsidRPr="00EB1361">
        <w:rPr>
          <w:szCs w:val="26"/>
        </w:rPr>
        <w:t>nhãn</w:t>
      </w:r>
      <w:proofErr w:type="spellEnd"/>
      <w:r w:rsidR="0002105F" w:rsidRPr="00EB1361">
        <w:rPr>
          <w:szCs w:val="26"/>
        </w:rPr>
        <w:t xml:space="preserve"> </w:t>
      </w:r>
      <w:proofErr w:type="spellStart"/>
      <w:r w:rsidR="0002105F">
        <w:rPr>
          <w:szCs w:val="26"/>
        </w:rPr>
        <w:t>nghĩa</w:t>
      </w:r>
      <w:proofErr w:type="spellEnd"/>
      <w:r w:rsidR="0002105F">
        <w:rPr>
          <w:szCs w:val="26"/>
        </w:rPr>
        <w:t xml:space="preserve"> </w:t>
      </w:r>
      <w:proofErr w:type="spellStart"/>
      <w:r w:rsidR="0002105F" w:rsidRPr="00EB1361">
        <w:rPr>
          <w:szCs w:val="26"/>
        </w:rPr>
        <w:t>là</w:t>
      </w:r>
      <w:proofErr w:type="spellEnd"/>
      <w:r w:rsidR="0002105F" w:rsidRPr="00EB1361">
        <w:rPr>
          <w:szCs w:val="26"/>
        </w:rPr>
        <w:t xml:space="preserve"> </w:t>
      </w:r>
      <w:proofErr w:type="spellStart"/>
      <w:r w:rsidR="0002105F" w:rsidRPr="00EB1361">
        <w:rPr>
          <w:szCs w:val="26"/>
        </w:rPr>
        <w:t>nhiều</w:t>
      </w:r>
      <w:proofErr w:type="spellEnd"/>
      <w:r w:rsidR="0002105F" w:rsidRPr="00EB1361">
        <w:rPr>
          <w:szCs w:val="26"/>
        </w:rPr>
        <w:t xml:space="preserve"> </w:t>
      </w:r>
      <w:proofErr w:type="spellStart"/>
      <w:r w:rsidR="0002105F" w:rsidRPr="00EB1361">
        <w:rPr>
          <w:szCs w:val="26"/>
        </w:rPr>
        <w:t>nhãn</w:t>
      </w:r>
      <w:proofErr w:type="spellEnd"/>
      <w:r w:rsidR="0002105F" w:rsidRPr="00EB1361">
        <w:rPr>
          <w:szCs w:val="26"/>
        </w:rPr>
        <w:t xml:space="preserve"> </w:t>
      </w:r>
      <w:proofErr w:type="spellStart"/>
      <w:r w:rsidR="0002105F" w:rsidRPr="00EB1361">
        <w:rPr>
          <w:szCs w:val="26"/>
        </w:rPr>
        <w:t>có</w:t>
      </w:r>
      <w:proofErr w:type="spellEnd"/>
      <w:r w:rsidR="0002105F" w:rsidRPr="00EB1361">
        <w:rPr>
          <w:szCs w:val="26"/>
        </w:rPr>
        <w:t xml:space="preserve"> </w:t>
      </w:r>
      <w:proofErr w:type="spellStart"/>
      <w:r w:rsidR="0002105F" w:rsidRPr="00EB1361">
        <w:rPr>
          <w:szCs w:val="26"/>
        </w:rPr>
        <w:t>thể</w:t>
      </w:r>
      <w:proofErr w:type="spellEnd"/>
      <w:r w:rsidR="0002105F" w:rsidRPr="00EB1361">
        <w:rPr>
          <w:szCs w:val="26"/>
        </w:rPr>
        <w:t xml:space="preserve"> </w:t>
      </w:r>
      <w:proofErr w:type="spellStart"/>
      <w:r w:rsidR="0002105F" w:rsidRPr="00EB1361">
        <w:rPr>
          <w:szCs w:val="26"/>
        </w:rPr>
        <w:t>được</w:t>
      </w:r>
      <w:proofErr w:type="spellEnd"/>
      <w:r w:rsidR="0002105F" w:rsidRPr="00EB1361">
        <w:rPr>
          <w:szCs w:val="26"/>
        </w:rPr>
        <w:t xml:space="preserve"> </w:t>
      </w:r>
      <w:proofErr w:type="spellStart"/>
      <w:r w:rsidR="0002105F" w:rsidRPr="00EB1361">
        <w:rPr>
          <w:szCs w:val="26"/>
        </w:rPr>
        <w:t>gán</w:t>
      </w:r>
      <w:proofErr w:type="spellEnd"/>
      <w:r w:rsidR="0002105F" w:rsidRPr="00EB1361">
        <w:rPr>
          <w:szCs w:val="26"/>
        </w:rPr>
        <w:t xml:space="preserve"> </w:t>
      </w:r>
      <w:proofErr w:type="spellStart"/>
      <w:r w:rsidR="0002105F" w:rsidRPr="00EB1361">
        <w:rPr>
          <w:szCs w:val="26"/>
        </w:rPr>
        <w:t>cho</w:t>
      </w:r>
      <w:proofErr w:type="spellEnd"/>
      <w:r w:rsidR="0002105F" w:rsidRPr="00EB1361">
        <w:rPr>
          <w:szCs w:val="26"/>
        </w:rPr>
        <w:t xml:space="preserve"> </w:t>
      </w:r>
      <w:proofErr w:type="spellStart"/>
      <w:r w:rsidR="0002105F" w:rsidRPr="00EB1361">
        <w:rPr>
          <w:szCs w:val="26"/>
        </w:rPr>
        <w:t>một</w:t>
      </w:r>
      <w:proofErr w:type="spellEnd"/>
      <w:r w:rsidR="0002105F" w:rsidRPr="00EB1361">
        <w:rPr>
          <w:szCs w:val="26"/>
        </w:rPr>
        <w:t xml:space="preserve"> </w:t>
      </w:r>
      <w:proofErr w:type="spellStart"/>
      <w:r w:rsidR="0002105F" w:rsidRPr="00EB1361">
        <w:rPr>
          <w:szCs w:val="26"/>
        </w:rPr>
        <w:t>dữ</w:t>
      </w:r>
      <w:proofErr w:type="spellEnd"/>
      <w:r w:rsidR="0002105F" w:rsidRPr="00EB1361">
        <w:rPr>
          <w:szCs w:val="26"/>
        </w:rPr>
        <w:t xml:space="preserve"> </w:t>
      </w:r>
      <w:proofErr w:type="spellStart"/>
      <w:r w:rsidR="0002105F" w:rsidRPr="00EB1361">
        <w:rPr>
          <w:szCs w:val="26"/>
        </w:rPr>
        <w:t>liệu</w:t>
      </w:r>
      <w:proofErr w:type="spellEnd"/>
      <w:r w:rsidR="0002105F" w:rsidRPr="00EB1361">
        <w:rPr>
          <w:szCs w:val="26"/>
        </w:rPr>
        <w:t xml:space="preserve">, </w:t>
      </w:r>
      <w:r w:rsidR="0002105F">
        <w:rPr>
          <w:szCs w:val="26"/>
        </w:rPr>
        <w:t xml:space="preserve">hay </w:t>
      </w:r>
      <w:proofErr w:type="spellStart"/>
      <w:r w:rsidR="0002105F">
        <w:rPr>
          <w:szCs w:val="26"/>
        </w:rPr>
        <w:t>một</w:t>
      </w:r>
      <w:proofErr w:type="spellEnd"/>
      <w:r w:rsidR="0002105F">
        <w:rPr>
          <w:szCs w:val="26"/>
        </w:rPr>
        <w:t xml:space="preserve"> </w:t>
      </w:r>
      <w:proofErr w:type="spellStart"/>
      <w:r w:rsidR="0002105F" w:rsidRPr="00EB1361">
        <w:rPr>
          <w:szCs w:val="26"/>
        </w:rPr>
        <w:t>dữ</w:t>
      </w:r>
      <w:proofErr w:type="spellEnd"/>
      <w:r w:rsidR="0002105F" w:rsidRPr="00EB1361">
        <w:rPr>
          <w:szCs w:val="26"/>
        </w:rPr>
        <w:t xml:space="preserve"> </w:t>
      </w:r>
      <w:proofErr w:type="spellStart"/>
      <w:r w:rsidR="0002105F" w:rsidRPr="00EB1361">
        <w:rPr>
          <w:szCs w:val="26"/>
        </w:rPr>
        <w:t>liệu</w:t>
      </w:r>
      <w:proofErr w:type="spellEnd"/>
      <w:r w:rsidR="0002105F">
        <w:rPr>
          <w:szCs w:val="26"/>
        </w:rPr>
        <w:t xml:space="preserve"> </w:t>
      </w:r>
      <w:proofErr w:type="spellStart"/>
      <w:r w:rsidR="0002105F">
        <w:rPr>
          <w:szCs w:val="26"/>
        </w:rPr>
        <w:t>sẽ</w:t>
      </w:r>
      <w:proofErr w:type="spellEnd"/>
      <w:r w:rsidR="0002105F">
        <w:rPr>
          <w:szCs w:val="26"/>
        </w:rPr>
        <w:t xml:space="preserve"> </w:t>
      </w:r>
      <w:proofErr w:type="spellStart"/>
      <w:r w:rsidR="0002105F">
        <w:rPr>
          <w:szCs w:val="26"/>
        </w:rPr>
        <w:t>được</w:t>
      </w:r>
      <w:proofErr w:type="spellEnd"/>
      <w:r w:rsidR="0002105F">
        <w:rPr>
          <w:szCs w:val="26"/>
        </w:rPr>
        <w:t xml:space="preserve"> </w:t>
      </w:r>
      <w:proofErr w:type="spellStart"/>
      <w:r w:rsidR="0002105F">
        <w:rPr>
          <w:szCs w:val="26"/>
        </w:rPr>
        <w:t>phân</w:t>
      </w:r>
      <w:proofErr w:type="spellEnd"/>
      <w:r w:rsidR="0002105F" w:rsidRPr="00EB1361">
        <w:rPr>
          <w:szCs w:val="26"/>
        </w:rPr>
        <w:t xml:space="preserve"> </w:t>
      </w:r>
      <w:proofErr w:type="spellStart"/>
      <w:r w:rsidR="0002105F" w:rsidRPr="00EB1361">
        <w:rPr>
          <w:szCs w:val="26"/>
        </w:rPr>
        <w:t>vào</w:t>
      </w:r>
      <w:proofErr w:type="spellEnd"/>
      <w:r w:rsidR="0002105F" w:rsidRPr="00EB1361">
        <w:rPr>
          <w:szCs w:val="26"/>
        </w:rPr>
        <w:t xml:space="preserve"> </w:t>
      </w:r>
      <w:proofErr w:type="spellStart"/>
      <w:r w:rsidR="0002105F" w:rsidRPr="00EB1361">
        <w:rPr>
          <w:szCs w:val="26"/>
        </w:rPr>
        <w:t>ít</w:t>
      </w:r>
      <w:proofErr w:type="spellEnd"/>
      <w:r w:rsidR="0002105F" w:rsidRPr="00EB1361">
        <w:rPr>
          <w:szCs w:val="26"/>
        </w:rPr>
        <w:t xml:space="preserve"> </w:t>
      </w:r>
      <w:proofErr w:type="spellStart"/>
      <w:r w:rsidR="0002105F" w:rsidRPr="00EB1361">
        <w:rPr>
          <w:szCs w:val="26"/>
        </w:rPr>
        <w:t>nhất</w:t>
      </w:r>
      <w:proofErr w:type="spellEnd"/>
      <w:r w:rsidR="0002105F" w:rsidRPr="00EB1361">
        <w:rPr>
          <w:szCs w:val="26"/>
        </w:rPr>
        <w:t xml:space="preserve"> </w:t>
      </w:r>
      <w:proofErr w:type="spellStart"/>
      <w:r w:rsidR="0002105F" w:rsidRPr="00EB1361">
        <w:rPr>
          <w:szCs w:val="26"/>
        </w:rPr>
        <w:t>một</w:t>
      </w:r>
      <w:proofErr w:type="spellEnd"/>
      <w:r w:rsidR="0002105F" w:rsidRPr="00EB1361">
        <w:rPr>
          <w:szCs w:val="26"/>
        </w:rPr>
        <w:t xml:space="preserve"> </w:t>
      </w:r>
      <w:proofErr w:type="spellStart"/>
      <w:r w:rsidR="0002105F" w:rsidRPr="00EB1361">
        <w:rPr>
          <w:szCs w:val="26"/>
        </w:rPr>
        <w:t>lớp</w:t>
      </w:r>
      <w:proofErr w:type="spellEnd"/>
      <w:r w:rsidR="0002105F" w:rsidRPr="00EB1361">
        <w:rPr>
          <w:szCs w:val="26"/>
        </w:rPr>
        <w:t xml:space="preserve">. </w:t>
      </w:r>
      <w:proofErr w:type="spellStart"/>
      <w:r w:rsidR="0002105F" w:rsidRPr="00EB1361">
        <w:rPr>
          <w:szCs w:val="26"/>
        </w:rPr>
        <w:t>Trong</w:t>
      </w:r>
      <w:proofErr w:type="spellEnd"/>
      <w:r w:rsidR="0002105F" w:rsidRPr="00EB1361">
        <w:rPr>
          <w:szCs w:val="26"/>
        </w:rPr>
        <w:t xml:space="preserve"> </w:t>
      </w:r>
      <w:proofErr w:type="spellStart"/>
      <w:r w:rsidR="0002105F" w:rsidRPr="00EB1361">
        <w:rPr>
          <w:szCs w:val="26"/>
        </w:rPr>
        <w:lastRenderedPageBreak/>
        <w:t>bài</w:t>
      </w:r>
      <w:proofErr w:type="spellEnd"/>
      <w:r w:rsidR="0002105F" w:rsidRPr="00EB1361">
        <w:rPr>
          <w:szCs w:val="26"/>
        </w:rPr>
        <w:t xml:space="preserve"> </w:t>
      </w:r>
      <w:proofErr w:type="spellStart"/>
      <w:r w:rsidR="0002105F" w:rsidRPr="00EB1361">
        <w:rPr>
          <w:szCs w:val="26"/>
        </w:rPr>
        <w:t>toán</w:t>
      </w:r>
      <w:proofErr w:type="spellEnd"/>
      <w:r w:rsidR="0002105F" w:rsidRPr="00EB1361">
        <w:rPr>
          <w:szCs w:val="26"/>
        </w:rPr>
        <w:t xml:space="preserve"> </w:t>
      </w:r>
      <w:proofErr w:type="spellStart"/>
      <w:r>
        <w:rPr>
          <w:szCs w:val="26"/>
        </w:rPr>
        <w:t>phân</w:t>
      </w:r>
      <w:proofErr w:type="spellEnd"/>
      <w:r>
        <w:rPr>
          <w:szCs w:val="26"/>
        </w:rPr>
        <w:t xml:space="preserve"> </w:t>
      </w:r>
      <w:proofErr w:type="spellStart"/>
      <w:r>
        <w:rPr>
          <w:szCs w:val="26"/>
        </w:rPr>
        <w:t>lớp</w:t>
      </w:r>
      <w:proofErr w:type="spellEnd"/>
      <w:r>
        <w:rPr>
          <w:szCs w:val="26"/>
        </w:rPr>
        <w:t xml:space="preserve"> </w:t>
      </w:r>
      <w:proofErr w:type="spellStart"/>
      <w:r w:rsidR="0002105F" w:rsidRPr="00EB1361">
        <w:rPr>
          <w:szCs w:val="26"/>
        </w:rPr>
        <w:t>đa</w:t>
      </w:r>
      <w:proofErr w:type="spellEnd"/>
      <w:r w:rsidR="0002105F" w:rsidRPr="00EB1361">
        <w:rPr>
          <w:szCs w:val="26"/>
        </w:rPr>
        <w:t xml:space="preserve"> </w:t>
      </w:r>
      <w:proofErr w:type="spellStart"/>
      <w:r w:rsidR="0002105F" w:rsidRPr="00EB1361">
        <w:rPr>
          <w:szCs w:val="26"/>
        </w:rPr>
        <w:t>nhãn</w:t>
      </w:r>
      <w:proofErr w:type="spellEnd"/>
      <w:r w:rsidR="0002105F" w:rsidRPr="00EB1361">
        <w:rPr>
          <w:szCs w:val="26"/>
        </w:rPr>
        <w:t xml:space="preserve">, </w:t>
      </w:r>
      <w:proofErr w:type="spellStart"/>
      <w:r w:rsidR="0002105F" w:rsidRPr="00EB1361">
        <w:rPr>
          <w:szCs w:val="26"/>
        </w:rPr>
        <w:t>không</w:t>
      </w:r>
      <w:proofErr w:type="spellEnd"/>
      <w:r w:rsidR="0002105F" w:rsidRPr="00EB1361">
        <w:rPr>
          <w:szCs w:val="26"/>
        </w:rPr>
        <w:t xml:space="preserve"> </w:t>
      </w:r>
      <w:proofErr w:type="spellStart"/>
      <w:r w:rsidR="0002105F" w:rsidRPr="00EB1361">
        <w:rPr>
          <w:szCs w:val="26"/>
        </w:rPr>
        <w:t>có</w:t>
      </w:r>
      <w:proofErr w:type="spellEnd"/>
      <w:r w:rsidR="0002105F" w:rsidRPr="00EB1361">
        <w:rPr>
          <w:szCs w:val="26"/>
        </w:rPr>
        <w:t xml:space="preserve"> </w:t>
      </w:r>
      <w:proofErr w:type="spellStart"/>
      <w:r w:rsidR="0002105F" w:rsidRPr="00EB1361">
        <w:rPr>
          <w:szCs w:val="26"/>
        </w:rPr>
        <w:t>ràng</w:t>
      </w:r>
      <w:proofErr w:type="spellEnd"/>
      <w:r w:rsidR="0002105F" w:rsidRPr="00EB1361">
        <w:rPr>
          <w:szCs w:val="26"/>
        </w:rPr>
        <w:t xml:space="preserve"> </w:t>
      </w:r>
      <w:proofErr w:type="spellStart"/>
      <w:r w:rsidR="0002105F" w:rsidRPr="00EB1361">
        <w:rPr>
          <w:szCs w:val="26"/>
        </w:rPr>
        <w:t>buộc</w:t>
      </w:r>
      <w:proofErr w:type="spellEnd"/>
      <w:r w:rsidR="0002105F" w:rsidRPr="00EB1361">
        <w:rPr>
          <w:szCs w:val="26"/>
        </w:rPr>
        <w:t xml:space="preserve"> </w:t>
      </w:r>
      <w:proofErr w:type="spellStart"/>
      <w:r w:rsidR="0002105F" w:rsidRPr="00EB1361">
        <w:rPr>
          <w:szCs w:val="26"/>
        </w:rPr>
        <w:t>nào</w:t>
      </w:r>
      <w:proofErr w:type="spellEnd"/>
      <w:r w:rsidR="0002105F" w:rsidRPr="00EB1361">
        <w:rPr>
          <w:szCs w:val="26"/>
        </w:rPr>
        <w:t xml:space="preserve"> </w:t>
      </w:r>
      <w:proofErr w:type="spellStart"/>
      <w:r w:rsidR="0002105F" w:rsidRPr="00EB1361">
        <w:rPr>
          <w:szCs w:val="26"/>
        </w:rPr>
        <w:t>về</w:t>
      </w:r>
      <w:proofErr w:type="spellEnd"/>
      <w:r w:rsidR="0002105F" w:rsidRPr="00EB1361">
        <w:rPr>
          <w:szCs w:val="26"/>
        </w:rPr>
        <w:t xml:space="preserve"> </w:t>
      </w:r>
      <w:proofErr w:type="spellStart"/>
      <w:r w:rsidR="0002105F" w:rsidRPr="00EB1361">
        <w:rPr>
          <w:szCs w:val="26"/>
        </w:rPr>
        <w:t>số</w:t>
      </w:r>
      <w:proofErr w:type="spellEnd"/>
      <w:r w:rsidR="0002105F" w:rsidRPr="00EB1361">
        <w:rPr>
          <w:szCs w:val="26"/>
        </w:rPr>
        <w:t xml:space="preserve"> </w:t>
      </w:r>
      <w:proofErr w:type="spellStart"/>
      <w:r w:rsidR="0002105F" w:rsidRPr="00EB1361">
        <w:rPr>
          <w:szCs w:val="26"/>
        </w:rPr>
        <w:t>lượng</w:t>
      </w:r>
      <w:proofErr w:type="spellEnd"/>
      <w:r w:rsidR="0002105F" w:rsidRPr="00EB1361">
        <w:rPr>
          <w:szCs w:val="26"/>
        </w:rPr>
        <w:t xml:space="preserve"> </w:t>
      </w:r>
      <w:proofErr w:type="spellStart"/>
      <w:r w:rsidR="0002105F" w:rsidRPr="00EB1361">
        <w:rPr>
          <w:szCs w:val="26"/>
        </w:rPr>
        <w:t>nhãn</w:t>
      </w:r>
      <w:proofErr w:type="spellEnd"/>
      <w:r w:rsidR="0002105F" w:rsidRPr="00EB1361">
        <w:rPr>
          <w:szCs w:val="26"/>
        </w:rPr>
        <w:t xml:space="preserve"> </w:t>
      </w:r>
      <w:proofErr w:type="spellStart"/>
      <w:r w:rsidR="0002105F" w:rsidRPr="00EB1361">
        <w:rPr>
          <w:szCs w:val="26"/>
        </w:rPr>
        <w:t>có</w:t>
      </w:r>
      <w:proofErr w:type="spellEnd"/>
      <w:r w:rsidR="0002105F" w:rsidRPr="00EB1361">
        <w:rPr>
          <w:szCs w:val="26"/>
        </w:rPr>
        <w:t xml:space="preserve"> </w:t>
      </w:r>
      <w:proofErr w:type="spellStart"/>
      <w:r w:rsidR="0002105F" w:rsidRPr="00EB1361">
        <w:rPr>
          <w:szCs w:val="26"/>
        </w:rPr>
        <w:t>thể</w:t>
      </w:r>
      <w:proofErr w:type="spellEnd"/>
      <w:r w:rsidR="0002105F" w:rsidRPr="00EB1361">
        <w:rPr>
          <w:szCs w:val="26"/>
        </w:rPr>
        <w:t xml:space="preserve"> </w:t>
      </w:r>
      <w:proofErr w:type="spellStart"/>
      <w:r w:rsidR="0002105F" w:rsidRPr="00EB1361">
        <w:rPr>
          <w:szCs w:val="26"/>
        </w:rPr>
        <w:t>được</w:t>
      </w:r>
      <w:proofErr w:type="spellEnd"/>
      <w:r w:rsidR="0002105F" w:rsidRPr="00EB1361">
        <w:rPr>
          <w:szCs w:val="26"/>
        </w:rPr>
        <w:t xml:space="preserve"> </w:t>
      </w:r>
      <w:proofErr w:type="spellStart"/>
      <w:r w:rsidR="0002105F" w:rsidRPr="00EB1361">
        <w:rPr>
          <w:szCs w:val="26"/>
        </w:rPr>
        <w:t>gán</w:t>
      </w:r>
      <w:proofErr w:type="spellEnd"/>
      <w:r w:rsidR="0002105F" w:rsidRPr="00EB1361">
        <w:rPr>
          <w:szCs w:val="26"/>
        </w:rPr>
        <w:t xml:space="preserve"> </w:t>
      </w:r>
      <w:proofErr w:type="spellStart"/>
      <w:r w:rsidR="0002105F" w:rsidRPr="00EB1361">
        <w:rPr>
          <w:szCs w:val="26"/>
        </w:rPr>
        <w:t>cho</w:t>
      </w:r>
      <w:proofErr w:type="spellEnd"/>
      <w:r w:rsidR="0002105F" w:rsidRPr="00EB1361">
        <w:rPr>
          <w:szCs w:val="26"/>
        </w:rPr>
        <w:t xml:space="preserve"> </w:t>
      </w:r>
      <w:proofErr w:type="spellStart"/>
      <w:r w:rsidR="0002105F" w:rsidRPr="00EB1361">
        <w:rPr>
          <w:szCs w:val="26"/>
        </w:rPr>
        <w:t>một</w:t>
      </w:r>
      <w:proofErr w:type="spellEnd"/>
      <w:r w:rsidR="0002105F" w:rsidRPr="00EB1361">
        <w:rPr>
          <w:szCs w:val="26"/>
        </w:rPr>
        <w:t xml:space="preserve"> </w:t>
      </w:r>
      <w:proofErr w:type="spellStart"/>
      <w:r w:rsidR="0002105F" w:rsidRPr="00EB1361">
        <w:rPr>
          <w:szCs w:val="26"/>
        </w:rPr>
        <w:t>dữ</w:t>
      </w:r>
      <w:proofErr w:type="spellEnd"/>
      <w:r w:rsidR="0002105F" w:rsidRPr="00EB1361">
        <w:rPr>
          <w:szCs w:val="26"/>
        </w:rPr>
        <w:t xml:space="preserve"> </w:t>
      </w:r>
      <w:proofErr w:type="spellStart"/>
      <w:r w:rsidR="0002105F" w:rsidRPr="00EB1361">
        <w:rPr>
          <w:szCs w:val="26"/>
        </w:rPr>
        <w:t>liệu</w:t>
      </w:r>
      <w:proofErr w:type="spellEnd"/>
      <w:r w:rsidR="0002105F" w:rsidRPr="00EB1361">
        <w:rPr>
          <w:szCs w:val="26"/>
        </w:rPr>
        <w:t>.</w:t>
      </w:r>
    </w:p>
    <w:p w14:paraId="7B7B24C2" w14:textId="3B2D5FA2" w:rsidR="0002105F" w:rsidRPr="00EB1361" w:rsidRDefault="0002105F" w:rsidP="00BB0226">
      <w:pPr>
        <w:ind w:firstLine="567"/>
        <w:rPr>
          <w:szCs w:val="26"/>
        </w:rPr>
      </w:pPr>
      <w:proofErr w:type="spellStart"/>
      <w:r w:rsidRPr="00EB1361">
        <w:rPr>
          <w:szCs w:val="26"/>
        </w:rPr>
        <w:t>Chiến</w:t>
      </w:r>
      <w:proofErr w:type="spellEnd"/>
      <w:r w:rsidRPr="00EB1361">
        <w:rPr>
          <w:szCs w:val="26"/>
        </w:rPr>
        <w:t xml:space="preserve"> </w:t>
      </w:r>
      <w:proofErr w:type="spellStart"/>
      <w:r w:rsidRPr="00EB1361">
        <w:rPr>
          <w:szCs w:val="26"/>
        </w:rPr>
        <w:t>lược</w:t>
      </w:r>
      <w:proofErr w:type="spellEnd"/>
      <w:r w:rsidRPr="00EB1361">
        <w:rPr>
          <w:szCs w:val="26"/>
        </w:rPr>
        <w:t xml:space="preserve"> </w:t>
      </w:r>
      <w:proofErr w:type="spellStart"/>
      <w:r w:rsidRPr="00EB1361">
        <w:rPr>
          <w:szCs w:val="26"/>
        </w:rPr>
        <w:t>thông</w:t>
      </w:r>
      <w:proofErr w:type="spellEnd"/>
      <w:r w:rsidRPr="00EB1361">
        <w:rPr>
          <w:szCs w:val="26"/>
        </w:rPr>
        <w:t xml:space="preserve"> </w:t>
      </w:r>
      <w:proofErr w:type="spellStart"/>
      <w:r w:rsidRPr="00EB1361">
        <w:rPr>
          <w:szCs w:val="26"/>
        </w:rPr>
        <w:t>dụng</w:t>
      </w:r>
      <w:proofErr w:type="spellEnd"/>
      <w:r w:rsidRPr="00EB1361">
        <w:rPr>
          <w:szCs w:val="26"/>
        </w:rPr>
        <w:t xml:space="preserve"> </w:t>
      </w:r>
      <w:proofErr w:type="spellStart"/>
      <w:r w:rsidRPr="00EB1361">
        <w:rPr>
          <w:szCs w:val="26"/>
        </w:rPr>
        <w:t>nhất</w:t>
      </w:r>
      <w:proofErr w:type="spellEnd"/>
      <w:r w:rsidRPr="00EB1361">
        <w:rPr>
          <w:szCs w:val="26"/>
        </w:rPr>
        <w:t xml:space="preserve"> </w:t>
      </w:r>
      <w:proofErr w:type="spellStart"/>
      <w:r w:rsidRPr="00EB1361">
        <w:rPr>
          <w:szCs w:val="26"/>
        </w:rPr>
        <w:t>là</w:t>
      </w:r>
      <w:proofErr w:type="spellEnd"/>
      <w:r w:rsidRPr="00EB1361">
        <w:rPr>
          <w:szCs w:val="26"/>
        </w:rPr>
        <w:t xml:space="preserve"> </w:t>
      </w:r>
      <w:r w:rsidR="00D33232">
        <w:rPr>
          <w:szCs w:val="26"/>
        </w:rPr>
        <w:t>O</w:t>
      </w:r>
      <w:r w:rsidRPr="00EB1361">
        <w:rPr>
          <w:szCs w:val="26"/>
        </w:rPr>
        <w:t xml:space="preserve">ne-vs-all (hay </w:t>
      </w:r>
      <w:proofErr w:type="spellStart"/>
      <w:r w:rsidRPr="00EB1361">
        <w:rPr>
          <w:szCs w:val="26"/>
        </w:rPr>
        <w:t>còn</w:t>
      </w:r>
      <w:proofErr w:type="spellEnd"/>
      <w:r w:rsidRPr="00EB1361">
        <w:rPr>
          <w:szCs w:val="26"/>
        </w:rPr>
        <w:t xml:space="preserve"> </w:t>
      </w:r>
      <w:proofErr w:type="spellStart"/>
      <w:r w:rsidRPr="00EB1361">
        <w:rPr>
          <w:szCs w:val="26"/>
        </w:rPr>
        <w:t>gọi</w:t>
      </w:r>
      <w:proofErr w:type="spellEnd"/>
      <w:r w:rsidRPr="00EB1361">
        <w:rPr>
          <w:szCs w:val="26"/>
        </w:rPr>
        <w:t xml:space="preserve"> </w:t>
      </w:r>
      <w:proofErr w:type="spellStart"/>
      <w:r w:rsidRPr="00EB1361">
        <w:rPr>
          <w:szCs w:val="26"/>
        </w:rPr>
        <w:t>là</w:t>
      </w:r>
      <w:proofErr w:type="spellEnd"/>
      <w:r w:rsidRPr="00EB1361">
        <w:rPr>
          <w:szCs w:val="26"/>
        </w:rPr>
        <w:t xml:space="preserve"> </w:t>
      </w:r>
      <w:r w:rsidR="00D33232">
        <w:rPr>
          <w:szCs w:val="26"/>
        </w:rPr>
        <w:t>O</w:t>
      </w:r>
      <w:r w:rsidRPr="00EB1361">
        <w:rPr>
          <w:szCs w:val="26"/>
        </w:rPr>
        <w:t xml:space="preserve">ne-against-rest), </w:t>
      </w:r>
      <w:proofErr w:type="spellStart"/>
      <w:r w:rsidRPr="00EB1361">
        <w:rPr>
          <w:szCs w:val="26"/>
        </w:rPr>
        <w:t>là</w:t>
      </w:r>
      <w:proofErr w:type="spellEnd"/>
      <w:r w:rsidRPr="00EB1361">
        <w:rPr>
          <w:szCs w:val="26"/>
        </w:rPr>
        <w:t xml:space="preserve"> </w:t>
      </w:r>
      <w:proofErr w:type="spellStart"/>
      <w:r w:rsidRPr="00EB1361">
        <w:rPr>
          <w:szCs w:val="26"/>
        </w:rPr>
        <w:t>chuyển</w:t>
      </w:r>
      <w:proofErr w:type="spellEnd"/>
      <w:r w:rsidRPr="00EB1361">
        <w:rPr>
          <w:szCs w:val="26"/>
        </w:rPr>
        <w:t xml:space="preserve"> </w:t>
      </w:r>
      <w:proofErr w:type="spellStart"/>
      <w:r w:rsidRPr="00EB1361">
        <w:rPr>
          <w:szCs w:val="26"/>
        </w:rPr>
        <w:t>thành</w:t>
      </w:r>
      <w:proofErr w:type="spellEnd"/>
      <w:r w:rsidRPr="00EB1361">
        <w:rPr>
          <w:szCs w:val="26"/>
        </w:rPr>
        <w:t xml:space="preserve"> </w:t>
      </w:r>
      <w:proofErr w:type="spellStart"/>
      <w:r w:rsidRPr="00EB1361">
        <w:rPr>
          <w:szCs w:val="26"/>
        </w:rPr>
        <w:t>nhiều</w:t>
      </w:r>
      <w:proofErr w:type="spellEnd"/>
      <w:r w:rsidRPr="00EB1361">
        <w:rPr>
          <w:szCs w:val="26"/>
        </w:rPr>
        <w:t xml:space="preserve"> </w:t>
      </w:r>
      <w:proofErr w:type="spellStart"/>
      <w:r w:rsidRPr="00EB1361">
        <w:rPr>
          <w:szCs w:val="26"/>
        </w:rPr>
        <w:t>bài</w:t>
      </w:r>
      <w:proofErr w:type="spellEnd"/>
      <w:r w:rsidRPr="00EB1361">
        <w:rPr>
          <w:szCs w:val="26"/>
        </w:rPr>
        <w:t xml:space="preserve"> </w:t>
      </w:r>
      <w:proofErr w:type="spellStart"/>
      <w:r w:rsidRPr="00EB1361">
        <w:rPr>
          <w:szCs w:val="26"/>
        </w:rPr>
        <w:t>toán</w:t>
      </w:r>
      <w:proofErr w:type="spellEnd"/>
      <w:r w:rsidRPr="00EB1361">
        <w:rPr>
          <w:szCs w:val="26"/>
        </w:rPr>
        <w:t xml:space="preserve"> </w:t>
      </w:r>
      <w:proofErr w:type="spellStart"/>
      <w:r w:rsidRPr="00EB1361">
        <w:rPr>
          <w:szCs w:val="26"/>
        </w:rPr>
        <w:t>phân</w:t>
      </w:r>
      <w:proofErr w:type="spellEnd"/>
      <w:r w:rsidRPr="00EB1361">
        <w:rPr>
          <w:szCs w:val="26"/>
        </w:rPr>
        <w:t xml:space="preserve"> </w:t>
      </w:r>
      <w:proofErr w:type="spellStart"/>
      <w:r w:rsidRPr="00EB1361">
        <w:rPr>
          <w:szCs w:val="26"/>
        </w:rPr>
        <w:t>lớp</w:t>
      </w:r>
      <w:proofErr w:type="spellEnd"/>
      <w:r w:rsidRPr="00EB1361">
        <w:rPr>
          <w:szCs w:val="26"/>
        </w:rPr>
        <w:t xml:space="preserve"> </w:t>
      </w:r>
      <w:proofErr w:type="spellStart"/>
      <w:r w:rsidRPr="00EB1361">
        <w:rPr>
          <w:szCs w:val="26"/>
        </w:rPr>
        <w:t>nhị</w:t>
      </w:r>
      <w:proofErr w:type="spellEnd"/>
      <w:r w:rsidRPr="00EB1361">
        <w:rPr>
          <w:szCs w:val="26"/>
        </w:rPr>
        <w:t xml:space="preserve"> </w:t>
      </w:r>
      <w:proofErr w:type="spellStart"/>
      <w:r w:rsidRPr="00EB1361">
        <w:rPr>
          <w:szCs w:val="26"/>
        </w:rPr>
        <w:t>phân</w:t>
      </w:r>
      <w:proofErr w:type="spellEnd"/>
      <w:r w:rsidRPr="00EB1361">
        <w:rPr>
          <w:szCs w:val="26"/>
        </w:rPr>
        <w:t xml:space="preserve">. </w:t>
      </w:r>
      <w:proofErr w:type="spellStart"/>
      <w:r w:rsidRPr="00EB1361">
        <w:rPr>
          <w:szCs w:val="26"/>
        </w:rPr>
        <w:t>Cụ</w:t>
      </w:r>
      <w:proofErr w:type="spellEnd"/>
      <w:r w:rsidRPr="00EB1361">
        <w:rPr>
          <w:szCs w:val="26"/>
        </w:rPr>
        <w:t xml:space="preserve"> </w:t>
      </w:r>
      <w:proofErr w:type="spellStart"/>
      <w:r w:rsidRPr="00EB1361">
        <w:rPr>
          <w:szCs w:val="26"/>
        </w:rPr>
        <w:t>thể</w:t>
      </w:r>
      <w:proofErr w:type="spellEnd"/>
      <w:r w:rsidRPr="00EB1361">
        <w:rPr>
          <w:szCs w:val="26"/>
        </w:rPr>
        <w:t xml:space="preserve">, </w:t>
      </w:r>
      <w:proofErr w:type="spellStart"/>
      <w:r w:rsidRPr="00EB1361">
        <w:rPr>
          <w:szCs w:val="26"/>
        </w:rPr>
        <w:t>nếu</w:t>
      </w:r>
      <w:proofErr w:type="spellEnd"/>
      <w:r w:rsidRPr="00EB1361">
        <w:rPr>
          <w:szCs w:val="26"/>
        </w:rPr>
        <w:t xml:space="preserve"> </w:t>
      </w:r>
      <w:proofErr w:type="spellStart"/>
      <w:r w:rsidRPr="00EB1361">
        <w:rPr>
          <w:szCs w:val="26"/>
        </w:rPr>
        <w:t>có</w:t>
      </w:r>
      <w:proofErr w:type="spellEnd"/>
      <w:r w:rsidRPr="00EB1361">
        <w:rPr>
          <w:szCs w:val="26"/>
        </w:rPr>
        <w:t xml:space="preserve"> N </w:t>
      </w:r>
      <w:proofErr w:type="spellStart"/>
      <w:r w:rsidRPr="00EB1361">
        <w:rPr>
          <w:szCs w:val="26"/>
        </w:rPr>
        <w:t>lớp</w:t>
      </w:r>
      <w:proofErr w:type="spellEnd"/>
      <w:r w:rsidRPr="00EB1361">
        <w:rPr>
          <w:szCs w:val="26"/>
        </w:rPr>
        <w:t xml:space="preserve"> </w:t>
      </w:r>
      <w:proofErr w:type="spellStart"/>
      <w:r w:rsidRPr="00EB1361">
        <w:rPr>
          <w:szCs w:val="26"/>
        </w:rPr>
        <w:t>thì</w:t>
      </w:r>
      <w:proofErr w:type="spellEnd"/>
      <w:r w:rsidRPr="00EB1361">
        <w:rPr>
          <w:szCs w:val="26"/>
        </w:rPr>
        <w:t xml:space="preserve"> </w:t>
      </w:r>
      <w:proofErr w:type="spellStart"/>
      <w:r w:rsidRPr="00EB1361">
        <w:rPr>
          <w:szCs w:val="26"/>
        </w:rPr>
        <w:t>sẽ</w:t>
      </w:r>
      <w:proofErr w:type="spellEnd"/>
      <w:r w:rsidRPr="00EB1361">
        <w:rPr>
          <w:szCs w:val="26"/>
        </w:rPr>
        <w:t xml:space="preserve"> </w:t>
      </w:r>
      <w:proofErr w:type="spellStart"/>
      <w:r w:rsidRPr="00EB1361">
        <w:rPr>
          <w:szCs w:val="26"/>
        </w:rPr>
        <w:t>có</w:t>
      </w:r>
      <w:proofErr w:type="spellEnd"/>
      <w:r w:rsidRPr="00EB1361">
        <w:rPr>
          <w:szCs w:val="26"/>
        </w:rPr>
        <w:t xml:space="preserve"> N </w:t>
      </w:r>
      <w:proofErr w:type="spellStart"/>
      <w:r w:rsidRPr="00EB1361">
        <w:rPr>
          <w:szCs w:val="26"/>
        </w:rPr>
        <w:t>bộ</w:t>
      </w:r>
      <w:proofErr w:type="spellEnd"/>
      <w:r w:rsidRPr="00EB1361">
        <w:rPr>
          <w:szCs w:val="26"/>
        </w:rPr>
        <w:t xml:space="preserve"> </w:t>
      </w:r>
      <w:proofErr w:type="spellStart"/>
      <w:r w:rsidRPr="00EB1361">
        <w:rPr>
          <w:szCs w:val="26"/>
        </w:rPr>
        <w:t>phân</w:t>
      </w:r>
      <w:proofErr w:type="spellEnd"/>
      <w:r w:rsidRPr="00EB1361">
        <w:rPr>
          <w:szCs w:val="26"/>
        </w:rPr>
        <w:t xml:space="preserve"> </w:t>
      </w:r>
      <w:proofErr w:type="spellStart"/>
      <w:r w:rsidRPr="00EB1361">
        <w:rPr>
          <w:szCs w:val="26"/>
        </w:rPr>
        <w:t>lớp</w:t>
      </w:r>
      <w:proofErr w:type="spellEnd"/>
      <w:r w:rsidRPr="00EB1361">
        <w:rPr>
          <w:szCs w:val="26"/>
        </w:rPr>
        <w:t xml:space="preserve">, </w:t>
      </w:r>
      <w:proofErr w:type="spellStart"/>
      <w:r w:rsidRPr="00EB1361">
        <w:rPr>
          <w:szCs w:val="26"/>
        </w:rPr>
        <w:t>mỗi</w:t>
      </w:r>
      <w:proofErr w:type="spellEnd"/>
      <w:r w:rsidRPr="00EB1361">
        <w:rPr>
          <w:szCs w:val="26"/>
        </w:rPr>
        <w:t xml:space="preserve"> </w:t>
      </w:r>
      <w:proofErr w:type="spellStart"/>
      <w:r w:rsidRPr="00EB1361">
        <w:rPr>
          <w:szCs w:val="26"/>
        </w:rPr>
        <w:t>bộ</w:t>
      </w:r>
      <w:proofErr w:type="spellEnd"/>
      <w:r w:rsidRPr="00EB1361">
        <w:rPr>
          <w:szCs w:val="26"/>
        </w:rPr>
        <w:t xml:space="preserve"> </w:t>
      </w:r>
      <w:proofErr w:type="spellStart"/>
      <w:r w:rsidRPr="00EB1361">
        <w:rPr>
          <w:szCs w:val="26"/>
        </w:rPr>
        <w:t>phân</w:t>
      </w:r>
      <w:proofErr w:type="spellEnd"/>
      <w:r w:rsidRPr="00EB1361">
        <w:rPr>
          <w:szCs w:val="26"/>
        </w:rPr>
        <w:t xml:space="preserve"> </w:t>
      </w:r>
      <w:proofErr w:type="spellStart"/>
      <w:r w:rsidRPr="00EB1361">
        <w:rPr>
          <w:szCs w:val="26"/>
        </w:rPr>
        <w:t>lớp</w:t>
      </w:r>
      <w:proofErr w:type="spellEnd"/>
      <w:r w:rsidRPr="00EB1361">
        <w:rPr>
          <w:szCs w:val="26"/>
        </w:rPr>
        <w:t xml:space="preserve"> </w:t>
      </w:r>
      <w:proofErr w:type="spellStart"/>
      <w:r w:rsidRPr="00EB1361">
        <w:rPr>
          <w:szCs w:val="26"/>
        </w:rPr>
        <w:t>tương</w:t>
      </w:r>
      <w:proofErr w:type="spellEnd"/>
      <w:r w:rsidRPr="00EB1361">
        <w:rPr>
          <w:szCs w:val="26"/>
        </w:rPr>
        <w:t xml:space="preserve"> </w:t>
      </w:r>
      <w:proofErr w:type="spellStart"/>
      <w:r w:rsidRPr="00EB1361">
        <w:rPr>
          <w:szCs w:val="26"/>
        </w:rPr>
        <w:t>ứng</w:t>
      </w:r>
      <w:proofErr w:type="spellEnd"/>
      <w:r w:rsidRPr="00EB1361">
        <w:rPr>
          <w:szCs w:val="26"/>
        </w:rPr>
        <w:t xml:space="preserve"> </w:t>
      </w:r>
      <w:proofErr w:type="spellStart"/>
      <w:r w:rsidRPr="00EB1361">
        <w:rPr>
          <w:szCs w:val="26"/>
        </w:rPr>
        <w:t>với</w:t>
      </w:r>
      <w:proofErr w:type="spellEnd"/>
      <w:r w:rsidRPr="00EB1361">
        <w:rPr>
          <w:szCs w:val="26"/>
        </w:rPr>
        <w:t xml:space="preserve"> </w:t>
      </w:r>
      <w:proofErr w:type="spellStart"/>
      <w:r w:rsidRPr="00EB1361">
        <w:rPr>
          <w:szCs w:val="26"/>
        </w:rPr>
        <w:t>một</w:t>
      </w:r>
      <w:proofErr w:type="spellEnd"/>
      <w:r w:rsidRPr="00EB1361">
        <w:rPr>
          <w:szCs w:val="26"/>
        </w:rPr>
        <w:t xml:space="preserve"> </w:t>
      </w:r>
      <w:proofErr w:type="spellStart"/>
      <w:r w:rsidRPr="00EB1361">
        <w:rPr>
          <w:szCs w:val="26"/>
        </w:rPr>
        <w:t>lớp</w:t>
      </w:r>
      <w:proofErr w:type="spellEnd"/>
      <w:r w:rsidRPr="00EB1361">
        <w:rPr>
          <w:szCs w:val="26"/>
        </w:rPr>
        <w:t xml:space="preserve">. </w:t>
      </w:r>
      <w:proofErr w:type="spellStart"/>
      <w:r w:rsidR="00B44E1F">
        <w:rPr>
          <w:szCs w:val="26"/>
        </w:rPr>
        <w:t>Chiến</w:t>
      </w:r>
      <w:proofErr w:type="spellEnd"/>
      <w:r w:rsidR="00B44E1F">
        <w:rPr>
          <w:szCs w:val="26"/>
        </w:rPr>
        <w:t xml:space="preserve"> </w:t>
      </w:r>
      <w:proofErr w:type="spellStart"/>
      <w:r w:rsidR="00B44E1F">
        <w:rPr>
          <w:szCs w:val="26"/>
        </w:rPr>
        <w:t>lược</w:t>
      </w:r>
      <w:proofErr w:type="spellEnd"/>
      <w:r w:rsidR="00B44E1F">
        <w:rPr>
          <w:szCs w:val="26"/>
        </w:rPr>
        <w:t xml:space="preserve"> </w:t>
      </w:r>
      <w:proofErr w:type="spellStart"/>
      <w:r w:rsidR="00B44E1F">
        <w:rPr>
          <w:szCs w:val="26"/>
        </w:rPr>
        <w:t>này</w:t>
      </w:r>
      <w:proofErr w:type="spellEnd"/>
      <w:r w:rsidR="00B44E1F">
        <w:rPr>
          <w:szCs w:val="26"/>
        </w:rPr>
        <w:t xml:space="preserve"> </w:t>
      </w:r>
      <w:proofErr w:type="spellStart"/>
      <w:r w:rsidR="00B44E1F">
        <w:rPr>
          <w:szCs w:val="26"/>
        </w:rPr>
        <w:t>hoạt</w:t>
      </w:r>
      <w:proofErr w:type="spellEnd"/>
      <w:r w:rsidR="00B44E1F">
        <w:rPr>
          <w:szCs w:val="26"/>
        </w:rPr>
        <w:t xml:space="preserve"> </w:t>
      </w:r>
      <w:proofErr w:type="spellStart"/>
      <w:r w:rsidR="00B44E1F">
        <w:rPr>
          <w:szCs w:val="26"/>
        </w:rPr>
        <w:t>động</w:t>
      </w:r>
      <w:proofErr w:type="spellEnd"/>
      <w:r w:rsidR="00B44E1F">
        <w:rPr>
          <w:szCs w:val="26"/>
        </w:rPr>
        <w:t xml:space="preserve"> </w:t>
      </w:r>
      <w:proofErr w:type="spellStart"/>
      <w:r w:rsidR="00B44E1F">
        <w:rPr>
          <w:szCs w:val="26"/>
        </w:rPr>
        <w:t>như</w:t>
      </w:r>
      <w:proofErr w:type="spellEnd"/>
      <w:r w:rsidR="00B44E1F">
        <w:rPr>
          <w:szCs w:val="26"/>
        </w:rPr>
        <w:t xml:space="preserve"> </w:t>
      </w:r>
      <w:proofErr w:type="spellStart"/>
      <w:r w:rsidR="00B44E1F">
        <w:rPr>
          <w:szCs w:val="26"/>
        </w:rPr>
        <w:t>sau</w:t>
      </w:r>
      <w:proofErr w:type="spellEnd"/>
      <w:r w:rsidR="00B44E1F">
        <w:rPr>
          <w:szCs w:val="26"/>
        </w:rPr>
        <w:t xml:space="preserve">: </w:t>
      </w:r>
      <w:proofErr w:type="spellStart"/>
      <w:r w:rsidR="00B44E1F">
        <w:rPr>
          <w:szCs w:val="26"/>
        </w:rPr>
        <w:t>b</w:t>
      </w:r>
      <w:r>
        <w:rPr>
          <w:szCs w:val="26"/>
        </w:rPr>
        <w:t>ộ</w:t>
      </w:r>
      <w:proofErr w:type="spellEnd"/>
      <w:r>
        <w:rPr>
          <w:szCs w:val="26"/>
        </w:rPr>
        <w:t xml:space="preserve"> </w:t>
      </w:r>
      <w:proofErr w:type="spellStart"/>
      <w:r>
        <w:rPr>
          <w:szCs w:val="26"/>
        </w:rPr>
        <w:t>phân</w:t>
      </w:r>
      <w:proofErr w:type="spellEnd"/>
      <w:r>
        <w:rPr>
          <w:szCs w:val="26"/>
        </w:rPr>
        <w:t xml:space="preserve"> </w:t>
      </w:r>
      <w:proofErr w:type="spellStart"/>
      <w:r>
        <w:rPr>
          <w:szCs w:val="26"/>
        </w:rPr>
        <w:t>lớp</w:t>
      </w:r>
      <w:proofErr w:type="spellEnd"/>
      <w:r w:rsidRPr="00EB1361">
        <w:rPr>
          <w:szCs w:val="26"/>
        </w:rPr>
        <w:t xml:space="preserve"> </w:t>
      </w:r>
      <w:proofErr w:type="spellStart"/>
      <w:r w:rsidRPr="00EB1361">
        <w:rPr>
          <w:szCs w:val="26"/>
        </w:rPr>
        <w:t>thứ</w:t>
      </w:r>
      <w:proofErr w:type="spellEnd"/>
      <w:r w:rsidRPr="00EB1361">
        <w:rPr>
          <w:szCs w:val="26"/>
        </w:rPr>
        <w:t xml:space="preserve"> </w:t>
      </w:r>
      <w:proofErr w:type="spellStart"/>
      <w:r w:rsidRPr="00EB1361">
        <w:rPr>
          <w:szCs w:val="26"/>
        </w:rPr>
        <w:t>nhất</w:t>
      </w:r>
      <w:proofErr w:type="spellEnd"/>
      <w:r w:rsidRPr="00EB1361">
        <w:rPr>
          <w:szCs w:val="26"/>
        </w:rPr>
        <w:t xml:space="preserve"> </w:t>
      </w:r>
      <w:proofErr w:type="spellStart"/>
      <w:r w:rsidRPr="00EB1361">
        <w:rPr>
          <w:szCs w:val="26"/>
        </w:rPr>
        <w:t>giúp</w:t>
      </w:r>
      <w:proofErr w:type="spellEnd"/>
      <w:r>
        <w:rPr>
          <w:szCs w:val="26"/>
        </w:rPr>
        <w:t xml:space="preserve"> </w:t>
      </w:r>
      <w:proofErr w:type="spellStart"/>
      <w:r>
        <w:rPr>
          <w:szCs w:val="26"/>
        </w:rPr>
        <w:t>xác</w:t>
      </w:r>
      <w:proofErr w:type="spellEnd"/>
      <w:r>
        <w:rPr>
          <w:szCs w:val="26"/>
        </w:rPr>
        <w:t xml:space="preserve"> </w:t>
      </w:r>
      <w:proofErr w:type="spellStart"/>
      <w:r>
        <w:rPr>
          <w:szCs w:val="26"/>
        </w:rPr>
        <w:t>định</w:t>
      </w:r>
      <w:proofErr w:type="spellEnd"/>
      <w:r>
        <w:rPr>
          <w:szCs w:val="26"/>
        </w:rPr>
        <w:t xml:space="preserve"> </w:t>
      </w:r>
      <w:proofErr w:type="spellStart"/>
      <w:r>
        <w:rPr>
          <w:szCs w:val="26"/>
        </w:rPr>
        <w:t>xem</w:t>
      </w:r>
      <w:proofErr w:type="spellEnd"/>
      <w:r>
        <w:rPr>
          <w:szCs w:val="26"/>
        </w:rPr>
        <w:t xml:space="preserve"> </w:t>
      </w:r>
      <w:proofErr w:type="spellStart"/>
      <w:r>
        <w:rPr>
          <w:szCs w:val="26"/>
        </w:rPr>
        <w:t>dữ</w:t>
      </w:r>
      <w:proofErr w:type="spellEnd"/>
      <w:r>
        <w:rPr>
          <w:szCs w:val="26"/>
        </w:rPr>
        <w:t xml:space="preserve"> </w:t>
      </w:r>
      <w:proofErr w:type="spellStart"/>
      <w:r>
        <w:rPr>
          <w:szCs w:val="26"/>
        </w:rPr>
        <w:t>liệu</w:t>
      </w:r>
      <w:proofErr w:type="spellEnd"/>
      <w:r>
        <w:rPr>
          <w:szCs w:val="26"/>
        </w:rPr>
        <w:t xml:space="preserve"> </w:t>
      </w:r>
      <w:proofErr w:type="spellStart"/>
      <w:r>
        <w:rPr>
          <w:szCs w:val="26"/>
        </w:rPr>
        <w:t>có</w:t>
      </w:r>
      <w:proofErr w:type="spellEnd"/>
      <w:r>
        <w:rPr>
          <w:szCs w:val="26"/>
        </w:rPr>
        <w:t xml:space="preserve"> </w:t>
      </w:r>
      <w:proofErr w:type="spellStart"/>
      <w:r>
        <w:rPr>
          <w:szCs w:val="26"/>
        </w:rPr>
        <w:t>thuộc</w:t>
      </w:r>
      <w:proofErr w:type="spellEnd"/>
      <w:r>
        <w:rPr>
          <w:szCs w:val="26"/>
        </w:rPr>
        <w:t xml:space="preserve"> </w:t>
      </w:r>
      <w:proofErr w:type="spellStart"/>
      <w:r>
        <w:rPr>
          <w:szCs w:val="26"/>
        </w:rPr>
        <w:t>vào</w:t>
      </w:r>
      <w:proofErr w:type="spellEnd"/>
      <w:r>
        <w:rPr>
          <w:szCs w:val="26"/>
        </w:rPr>
        <w:t xml:space="preserve"> </w:t>
      </w:r>
      <w:proofErr w:type="spellStart"/>
      <w:r>
        <w:rPr>
          <w:szCs w:val="26"/>
        </w:rPr>
        <w:t>lớp</w:t>
      </w:r>
      <w:proofErr w:type="spellEnd"/>
      <w:r>
        <w:rPr>
          <w:szCs w:val="26"/>
        </w:rPr>
        <w:t xml:space="preserve"> 1 </w:t>
      </w:r>
      <w:proofErr w:type="spellStart"/>
      <w:r>
        <w:rPr>
          <w:szCs w:val="26"/>
        </w:rPr>
        <w:t>là</w:t>
      </w:r>
      <w:proofErr w:type="spellEnd"/>
      <w:r>
        <w:rPr>
          <w:szCs w:val="26"/>
        </w:rPr>
        <w:t xml:space="preserve"> bao </w:t>
      </w:r>
      <w:proofErr w:type="spellStart"/>
      <w:r>
        <w:rPr>
          <w:szCs w:val="26"/>
        </w:rPr>
        <w:t>nhiêu</w:t>
      </w:r>
      <w:proofErr w:type="spellEnd"/>
      <w:r w:rsidRPr="00EB1361">
        <w:rPr>
          <w:szCs w:val="26"/>
        </w:rPr>
        <w:t xml:space="preserve">, </w:t>
      </w:r>
      <w:proofErr w:type="spellStart"/>
      <w:r w:rsidRPr="00EB1361">
        <w:rPr>
          <w:szCs w:val="26"/>
        </w:rPr>
        <w:t>hoặc</w:t>
      </w:r>
      <w:proofErr w:type="spellEnd"/>
      <w:r w:rsidRPr="00EB1361">
        <w:rPr>
          <w:szCs w:val="26"/>
        </w:rPr>
        <w:t xml:space="preserve"> </w:t>
      </w:r>
      <w:proofErr w:type="spellStart"/>
      <w:r>
        <w:rPr>
          <w:szCs w:val="26"/>
        </w:rPr>
        <w:t>tính</w:t>
      </w:r>
      <w:proofErr w:type="spellEnd"/>
      <w:r>
        <w:rPr>
          <w:szCs w:val="26"/>
        </w:rPr>
        <w:t xml:space="preserve"> </w:t>
      </w:r>
      <w:proofErr w:type="spellStart"/>
      <w:r w:rsidRPr="00EB1361">
        <w:rPr>
          <w:szCs w:val="26"/>
        </w:rPr>
        <w:t>xác</w:t>
      </w:r>
      <w:proofErr w:type="spellEnd"/>
      <w:r w:rsidRPr="00EB1361">
        <w:rPr>
          <w:szCs w:val="26"/>
        </w:rPr>
        <w:t xml:space="preserve"> </w:t>
      </w:r>
      <w:proofErr w:type="spellStart"/>
      <w:r w:rsidRPr="00EB1361">
        <w:rPr>
          <w:szCs w:val="26"/>
        </w:rPr>
        <w:t>suất</w:t>
      </w:r>
      <w:proofErr w:type="spellEnd"/>
      <w:r w:rsidRPr="00EB1361">
        <w:rPr>
          <w:szCs w:val="26"/>
        </w:rPr>
        <w:t xml:space="preserve"> </w:t>
      </w:r>
      <w:proofErr w:type="spellStart"/>
      <w:r w:rsidRPr="00EB1361">
        <w:rPr>
          <w:szCs w:val="26"/>
        </w:rPr>
        <w:t>để</w:t>
      </w:r>
      <w:proofErr w:type="spellEnd"/>
      <w:r w:rsidRPr="00EB1361">
        <w:rPr>
          <w:szCs w:val="26"/>
        </w:rPr>
        <w:t xml:space="preserve"> </w:t>
      </w:r>
      <w:proofErr w:type="spellStart"/>
      <w:r>
        <w:rPr>
          <w:szCs w:val="26"/>
        </w:rPr>
        <w:t>dữ</w:t>
      </w:r>
      <w:proofErr w:type="spellEnd"/>
      <w:r>
        <w:rPr>
          <w:szCs w:val="26"/>
        </w:rPr>
        <w:t xml:space="preserve"> </w:t>
      </w:r>
      <w:proofErr w:type="spellStart"/>
      <w:r>
        <w:rPr>
          <w:szCs w:val="26"/>
        </w:rPr>
        <w:t>liệu</w:t>
      </w:r>
      <w:proofErr w:type="spellEnd"/>
      <w:r w:rsidRPr="00EB1361">
        <w:rPr>
          <w:szCs w:val="26"/>
        </w:rPr>
        <w:t xml:space="preserve"> </w:t>
      </w:r>
      <w:proofErr w:type="spellStart"/>
      <w:r w:rsidRPr="00EB1361">
        <w:rPr>
          <w:szCs w:val="26"/>
        </w:rPr>
        <w:t>rơ</w:t>
      </w:r>
      <w:r>
        <w:rPr>
          <w:szCs w:val="26"/>
        </w:rPr>
        <w:t>i</w:t>
      </w:r>
      <w:proofErr w:type="spellEnd"/>
      <w:r w:rsidRPr="00EB1361">
        <w:rPr>
          <w:szCs w:val="26"/>
        </w:rPr>
        <w:t xml:space="preserve"> </w:t>
      </w:r>
      <w:proofErr w:type="spellStart"/>
      <w:r w:rsidRPr="00EB1361">
        <w:rPr>
          <w:szCs w:val="26"/>
        </w:rPr>
        <w:t>vào</w:t>
      </w:r>
      <w:proofErr w:type="spellEnd"/>
      <w:r w:rsidRPr="00EB1361">
        <w:rPr>
          <w:szCs w:val="26"/>
        </w:rPr>
        <w:t xml:space="preserve"> </w:t>
      </w:r>
      <w:proofErr w:type="spellStart"/>
      <w:r>
        <w:rPr>
          <w:szCs w:val="26"/>
        </w:rPr>
        <w:t>lớp</w:t>
      </w:r>
      <w:proofErr w:type="spellEnd"/>
      <w:r w:rsidRPr="00EB1361">
        <w:rPr>
          <w:szCs w:val="26"/>
        </w:rPr>
        <w:t xml:space="preserve"> 1 </w:t>
      </w:r>
      <w:proofErr w:type="spellStart"/>
      <w:r w:rsidRPr="00EB1361">
        <w:rPr>
          <w:szCs w:val="26"/>
        </w:rPr>
        <w:t>là</w:t>
      </w:r>
      <w:proofErr w:type="spellEnd"/>
      <w:r w:rsidRPr="00EB1361">
        <w:rPr>
          <w:szCs w:val="26"/>
        </w:rPr>
        <w:t xml:space="preserve"> bao </w:t>
      </w:r>
      <w:proofErr w:type="spellStart"/>
      <w:r w:rsidRPr="00EB1361">
        <w:rPr>
          <w:szCs w:val="26"/>
        </w:rPr>
        <w:t>nhiêu</w:t>
      </w:r>
      <w:proofErr w:type="spellEnd"/>
      <w:r w:rsidR="00B44E1F">
        <w:rPr>
          <w:szCs w:val="26"/>
        </w:rPr>
        <w:t xml:space="preserve">, </w:t>
      </w:r>
      <w:proofErr w:type="spellStart"/>
      <w:r w:rsidR="00B44E1F">
        <w:rPr>
          <w:szCs w:val="26"/>
        </w:rPr>
        <w:t>và</w:t>
      </w:r>
      <w:proofErr w:type="spellEnd"/>
      <w:r w:rsidR="00B44E1F">
        <w:rPr>
          <w:szCs w:val="26"/>
        </w:rPr>
        <w:t xml:space="preserve"> </w:t>
      </w:r>
      <w:proofErr w:type="spellStart"/>
      <w:r w:rsidR="00B44E1F">
        <w:rPr>
          <w:szCs w:val="26"/>
        </w:rPr>
        <w:t>t</w:t>
      </w:r>
      <w:r w:rsidRPr="00EB1361">
        <w:rPr>
          <w:szCs w:val="26"/>
        </w:rPr>
        <w:t>ương</w:t>
      </w:r>
      <w:proofErr w:type="spellEnd"/>
      <w:r w:rsidRPr="00EB1361">
        <w:rPr>
          <w:szCs w:val="26"/>
        </w:rPr>
        <w:t xml:space="preserve"> </w:t>
      </w:r>
      <w:proofErr w:type="spellStart"/>
      <w:r w:rsidRPr="00EB1361">
        <w:rPr>
          <w:szCs w:val="26"/>
        </w:rPr>
        <w:t>tự</w:t>
      </w:r>
      <w:proofErr w:type="spellEnd"/>
      <w:r w:rsidRPr="00EB1361">
        <w:rPr>
          <w:szCs w:val="26"/>
        </w:rPr>
        <w:t xml:space="preserve"> </w:t>
      </w:r>
      <w:proofErr w:type="spellStart"/>
      <w:r w:rsidRPr="00EB1361">
        <w:rPr>
          <w:szCs w:val="26"/>
        </w:rPr>
        <w:t>như</w:t>
      </w:r>
      <w:proofErr w:type="spellEnd"/>
      <w:r w:rsidRPr="00EB1361">
        <w:rPr>
          <w:szCs w:val="26"/>
        </w:rPr>
        <w:t xml:space="preserve"> </w:t>
      </w:r>
      <w:proofErr w:type="spellStart"/>
      <w:r w:rsidRPr="00EB1361">
        <w:rPr>
          <w:szCs w:val="26"/>
        </w:rPr>
        <w:t>thế</w:t>
      </w:r>
      <w:proofErr w:type="spellEnd"/>
      <w:r>
        <w:rPr>
          <w:szCs w:val="26"/>
        </w:rPr>
        <w:t xml:space="preserve"> </w:t>
      </w:r>
      <w:proofErr w:type="spellStart"/>
      <w:r>
        <w:rPr>
          <w:szCs w:val="26"/>
        </w:rPr>
        <w:t>đối</w:t>
      </w:r>
      <w:proofErr w:type="spellEnd"/>
      <w:r>
        <w:rPr>
          <w:szCs w:val="26"/>
        </w:rPr>
        <w:t xml:space="preserve"> </w:t>
      </w:r>
      <w:proofErr w:type="spellStart"/>
      <w:r>
        <w:rPr>
          <w:szCs w:val="26"/>
        </w:rPr>
        <w:t>với</w:t>
      </w:r>
      <w:proofErr w:type="spellEnd"/>
      <w:r>
        <w:rPr>
          <w:szCs w:val="26"/>
        </w:rPr>
        <w:t xml:space="preserve"> </w:t>
      </w:r>
      <w:proofErr w:type="spellStart"/>
      <w:r>
        <w:rPr>
          <w:szCs w:val="26"/>
        </w:rPr>
        <w:t>các</w:t>
      </w:r>
      <w:proofErr w:type="spellEnd"/>
      <w:r>
        <w:rPr>
          <w:szCs w:val="26"/>
        </w:rPr>
        <w:t xml:space="preserve"> </w:t>
      </w:r>
      <w:proofErr w:type="spellStart"/>
      <w:r>
        <w:rPr>
          <w:szCs w:val="26"/>
        </w:rPr>
        <w:t>bộ</w:t>
      </w:r>
      <w:proofErr w:type="spellEnd"/>
      <w:r>
        <w:rPr>
          <w:szCs w:val="26"/>
        </w:rPr>
        <w:t xml:space="preserve"> </w:t>
      </w:r>
      <w:proofErr w:type="spellStart"/>
      <w:r>
        <w:rPr>
          <w:szCs w:val="26"/>
        </w:rPr>
        <w:t>phân</w:t>
      </w:r>
      <w:proofErr w:type="spellEnd"/>
      <w:r>
        <w:rPr>
          <w:szCs w:val="26"/>
        </w:rPr>
        <w:t xml:space="preserve"> </w:t>
      </w:r>
      <w:proofErr w:type="spellStart"/>
      <w:r>
        <w:rPr>
          <w:szCs w:val="26"/>
        </w:rPr>
        <w:t>lớp</w:t>
      </w:r>
      <w:proofErr w:type="spellEnd"/>
      <w:r>
        <w:rPr>
          <w:szCs w:val="26"/>
        </w:rPr>
        <w:t xml:space="preserve"> </w:t>
      </w:r>
      <w:proofErr w:type="spellStart"/>
      <w:r>
        <w:rPr>
          <w:szCs w:val="26"/>
        </w:rPr>
        <w:t>còn</w:t>
      </w:r>
      <w:proofErr w:type="spellEnd"/>
      <w:r>
        <w:rPr>
          <w:szCs w:val="26"/>
        </w:rPr>
        <w:t xml:space="preserve"> </w:t>
      </w:r>
      <w:proofErr w:type="spellStart"/>
      <w:r>
        <w:rPr>
          <w:szCs w:val="26"/>
        </w:rPr>
        <w:t>lại</w:t>
      </w:r>
      <w:proofErr w:type="spellEnd"/>
      <w:r>
        <w:rPr>
          <w:szCs w:val="26"/>
        </w:rPr>
        <w:t xml:space="preserve">. </w:t>
      </w:r>
      <w:proofErr w:type="spellStart"/>
      <w:r w:rsidRPr="00EB1361">
        <w:rPr>
          <w:szCs w:val="26"/>
        </w:rPr>
        <w:t>Tất</w:t>
      </w:r>
      <w:proofErr w:type="spellEnd"/>
      <w:r w:rsidRPr="00EB1361">
        <w:rPr>
          <w:szCs w:val="26"/>
        </w:rPr>
        <w:t xml:space="preserve"> </w:t>
      </w:r>
      <w:proofErr w:type="spellStart"/>
      <w:r w:rsidRPr="00EB1361">
        <w:rPr>
          <w:szCs w:val="26"/>
        </w:rPr>
        <w:t>cả</w:t>
      </w:r>
      <w:proofErr w:type="spellEnd"/>
      <w:r w:rsidRPr="00EB1361">
        <w:rPr>
          <w:szCs w:val="26"/>
        </w:rPr>
        <w:t xml:space="preserve"> </w:t>
      </w:r>
      <w:proofErr w:type="spellStart"/>
      <w:r w:rsidRPr="00EB1361">
        <w:rPr>
          <w:szCs w:val="26"/>
        </w:rPr>
        <w:t>những</w:t>
      </w:r>
      <w:proofErr w:type="spellEnd"/>
      <w:r w:rsidRPr="00EB1361">
        <w:rPr>
          <w:szCs w:val="26"/>
        </w:rPr>
        <w:t xml:space="preserve"> </w:t>
      </w:r>
      <w:proofErr w:type="spellStart"/>
      <w:r w:rsidRPr="00EB1361">
        <w:rPr>
          <w:szCs w:val="26"/>
        </w:rPr>
        <w:t>nhãn</w:t>
      </w:r>
      <w:proofErr w:type="spellEnd"/>
      <w:r w:rsidRPr="00EB1361">
        <w:rPr>
          <w:szCs w:val="26"/>
        </w:rPr>
        <w:t xml:space="preserve"> </w:t>
      </w:r>
      <w:proofErr w:type="spellStart"/>
      <w:r w:rsidRPr="00EB1361">
        <w:rPr>
          <w:szCs w:val="26"/>
        </w:rPr>
        <w:t>dương</w:t>
      </w:r>
      <w:proofErr w:type="spellEnd"/>
      <w:r w:rsidRPr="00EB1361">
        <w:rPr>
          <w:szCs w:val="26"/>
        </w:rPr>
        <w:t xml:space="preserve"> </w:t>
      </w:r>
      <w:proofErr w:type="spellStart"/>
      <w:r w:rsidRPr="00EB1361">
        <w:rPr>
          <w:szCs w:val="26"/>
        </w:rPr>
        <w:t>được</w:t>
      </w:r>
      <w:proofErr w:type="spellEnd"/>
      <w:r w:rsidRPr="00EB1361">
        <w:rPr>
          <w:szCs w:val="26"/>
        </w:rPr>
        <w:t xml:space="preserve"> </w:t>
      </w:r>
      <w:proofErr w:type="spellStart"/>
      <w:r w:rsidRPr="00EB1361">
        <w:rPr>
          <w:szCs w:val="26"/>
        </w:rPr>
        <w:t>đưa</w:t>
      </w:r>
      <w:proofErr w:type="spellEnd"/>
      <w:r w:rsidRPr="00EB1361">
        <w:rPr>
          <w:szCs w:val="26"/>
        </w:rPr>
        <w:t xml:space="preserve"> </w:t>
      </w:r>
      <w:proofErr w:type="spellStart"/>
      <w:r w:rsidRPr="00EB1361">
        <w:rPr>
          <w:szCs w:val="26"/>
        </w:rPr>
        <w:t>ra</w:t>
      </w:r>
      <w:proofErr w:type="spellEnd"/>
      <w:r w:rsidRPr="00EB1361">
        <w:rPr>
          <w:szCs w:val="26"/>
        </w:rPr>
        <w:t xml:space="preserve"> </w:t>
      </w:r>
      <w:proofErr w:type="spellStart"/>
      <w:r w:rsidRPr="00EB1361">
        <w:rPr>
          <w:szCs w:val="26"/>
        </w:rPr>
        <w:t>bởi</w:t>
      </w:r>
      <w:proofErr w:type="spellEnd"/>
      <w:r w:rsidRPr="00EB1361">
        <w:rPr>
          <w:szCs w:val="26"/>
        </w:rPr>
        <w:t xml:space="preserve"> </w:t>
      </w:r>
      <w:proofErr w:type="spellStart"/>
      <w:r w:rsidRPr="00EB1361">
        <w:rPr>
          <w:szCs w:val="26"/>
        </w:rPr>
        <w:t>các</w:t>
      </w:r>
      <w:proofErr w:type="spellEnd"/>
      <w:r w:rsidRPr="00EB1361">
        <w:rPr>
          <w:szCs w:val="26"/>
        </w:rPr>
        <w:t xml:space="preserve"> </w:t>
      </w:r>
      <w:proofErr w:type="spellStart"/>
      <w:r w:rsidRPr="00EB1361">
        <w:rPr>
          <w:szCs w:val="26"/>
        </w:rPr>
        <w:t>bộ</w:t>
      </w:r>
      <w:proofErr w:type="spellEnd"/>
      <w:r w:rsidRPr="00EB1361">
        <w:rPr>
          <w:szCs w:val="26"/>
        </w:rPr>
        <w:t xml:space="preserve"> </w:t>
      </w:r>
      <w:proofErr w:type="spellStart"/>
      <w:r w:rsidRPr="00EB1361">
        <w:rPr>
          <w:szCs w:val="26"/>
        </w:rPr>
        <w:t>phân</w:t>
      </w:r>
      <w:proofErr w:type="spellEnd"/>
      <w:r w:rsidRPr="00EB1361">
        <w:rPr>
          <w:szCs w:val="26"/>
        </w:rPr>
        <w:t xml:space="preserve"> </w:t>
      </w:r>
      <w:proofErr w:type="spellStart"/>
      <w:r w:rsidRPr="00EB1361">
        <w:rPr>
          <w:szCs w:val="26"/>
        </w:rPr>
        <w:t>lớp</w:t>
      </w:r>
      <w:proofErr w:type="spellEnd"/>
      <w:r w:rsidRPr="00EB1361">
        <w:rPr>
          <w:szCs w:val="26"/>
        </w:rPr>
        <w:t xml:space="preserve"> </w:t>
      </w:r>
      <w:proofErr w:type="spellStart"/>
      <w:r w:rsidRPr="00EB1361">
        <w:rPr>
          <w:szCs w:val="26"/>
        </w:rPr>
        <w:t>nhị</w:t>
      </w:r>
      <w:proofErr w:type="spellEnd"/>
      <w:r w:rsidRPr="00EB1361">
        <w:rPr>
          <w:szCs w:val="26"/>
        </w:rPr>
        <w:t xml:space="preserve"> </w:t>
      </w:r>
      <w:proofErr w:type="spellStart"/>
      <w:r w:rsidRPr="00EB1361">
        <w:rPr>
          <w:szCs w:val="26"/>
        </w:rPr>
        <w:t>phân</w:t>
      </w:r>
      <w:proofErr w:type="spellEnd"/>
      <w:r w:rsidRPr="00EB1361">
        <w:rPr>
          <w:szCs w:val="26"/>
        </w:rPr>
        <w:t xml:space="preserve"> </w:t>
      </w:r>
      <w:proofErr w:type="spellStart"/>
      <w:r w:rsidRPr="00EB1361">
        <w:rPr>
          <w:szCs w:val="26"/>
        </w:rPr>
        <w:t>được</w:t>
      </w:r>
      <w:proofErr w:type="spellEnd"/>
      <w:r w:rsidRPr="00EB1361">
        <w:rPr>
          <w:szCs w:val="26"/>
        </w:rPr>
        <w:t xml:space="preserve"> </w:t>
      </w:r>
      <w:proofErr w:type="spellStart"/>
      <w:r w:rsidRPr="00EB1361">
        <w:rPr>
          <w:szCs w:val="26"/>
        </w:rPr>
        <w:t>coi</w:t>
      </w:r>
      <w:proofErr w:type="spellEnd"/>
      <w:r w:rsidRPr="00EB1361">
        <w:rPr>
          <w:szCs w:val="26"/>
        </w:rPr>
        <w:t xml:space="preserve"> </w:t>
      </w:r>
      <w:proofErr w:type="spellStart"/>
      <w:r w:rsidRPr="00EB1361">
        <w:rPr>
          <w:szCs w:val="26"/>
        </w:rPr>
        <w:t>là</w:t>
      </w:r>
      <w:proofErr w:type="spellEnd"/>
      <w:r w:rsidRPr="00EB1361">
        <w:rPr>
          <w:szCs w:val="26"/>
        </w:rPr>
        <w:t xml:space="preserve"> </w:t>
      </w:r>
      <w:proofErr w:type="spellStart"/>
      <w:r w:rsidRPr="00EB1361">
        <w:rPr>
          <w:szCs w:val="26"/>
        </w:rPr>
        <w:t>nhãn</w:t>
      </w:r>
      <w:proofErr w:type="spellEnd"/>
      <w:r w:rsidRPr="00EB1361">
        <w:rPr>
          <w:szCs w:val="26"/>
        </w:rPr>
        <w:t xml:space="preserve"> </w:t>
      </w:r>
      <w:proofErr w:type="spellStart"/>
      <w:r w:rsidRPr="00EB1361">
        <w:rPr>
          <w:szCs w:val="26"/>
        </w:rPr>
        <w:t>cuối</w:t>
      </w:r>
      <w:proofErr w:type="spellEnd"/>
      <w:r w:rsidRPr="00EB1361">
        <w:rPr>
          <w:szCs w:val="26"/>
        </w:rPr>
        <w:t xml:space="preserve"> </w:t>
      </w:r>
      <w:proofErr w:type="spellStart"/>
      <w:r w:rsidRPr="00EB1361">
        <w:rPr>
          <w:szCs w:val="26"/>
        </w:rPr>
        <w:t>cùng</w:t>
      </w:r>
      <w:proofErr w:type="spellEnd"/>
      <w:r w:rsidRPr="00EB1361">
        <w:rPr>
          <w:szCs w:val="26"/>
        </w:rPr>
        <w:t xml:space="preserve"> </w:t>
      </w:r>
      <w:proofErr w:type="spellStart"/>
      <w:r w:rsidRPr="00EB1361">
        <w:rPr>
          <w:szCs w:val="26"/>
        </w:rPr>
        <w:t>của</w:t>
      </w:r>
      <w:proofErr w:type="spellEnd"/>
      <w:r w:rsidRPr="00EB1361">
        <w:rPr>
          <w:szCs w:val="26"/>
        </w:rPr>
        <w:t xml:space="preserve"> </w:t>
      </w:r>
      <w:proofErr w:type="spellStart"/>
      <w:r w:rsidRPr="00EB1361">
        <w:rPr>
          <w:szCs w:val="26"/>
        </w:rPr>
        <w:t>bộ</w:t>
      </w:r>
      <w:proofErr w:type="spellEnd"/>
      <w:r w:rsidRPr="00EB1361">
        <w:rPr>
          <w:szCs w:val="26"/>
        </w:rPr>
        <w:t xml:space="preserve"> </w:t>
      </w:r>
      <w:proofErr w:type="spellStart"/>
      <w:r w:rsidRPr="00EB1361">
        <w:rPr>
          <w:szCs w:val="26"/>
        </w:rPr>
        <w:t>phân</w:t>
      </w:r>
      <w:proofErr w:type="spellEnd"/>
      <w:r w:rsidRPr="00EB1361">
        <w:rPr>
          <w:szCs w:val="26"/>
        </w:rPr>
        <w:t xml:space="preserve"> </w:t>
      </w:r>
      <w:proofErr w:type="spellStart"/>
      <w:r w:rsidRPr="00EB1361">
        <w:rPr>
          <w:szCs w:val="26"/>
        </w:rPr>
        <w:t>lớp</w:t>
      </w:r>
      <w:proofErr w:type="spellEnd"/>
      <w:r w:rsidRPr="00EB1361">
        <w:rPr>
          <w:szCs w:val="26"/>
        </w:rPr>
        <w:t xml:space="preserve"> </w:t>
      </w:r>
      <w:proofErr w:type="spellStart"/>
      <w:r w:rsidRPr="00EB1361">
        <w:rPr>
          <w:szCs w:val="26"/>
        </w:rPr>
        <w:t>đa</w:t>
      </w:r>
      <w:proofErr w:type="spellEnd"/>
      <w:r w:rsidRPr="00EB1361">
        <w:rPr>
          <w:szCs w:val="26"/>
        </w:rPr>
        <w:t xml:space="preserve"> </w:t>
      </w:r>
      <w:proofErr w:type="spellStart"/>
      <w:r w:rsidRPr="00EB1361">
        <w:rPr>
          <w:szCs w:val="26"/>
        </w:rPr>
        <w:t>nhãn</w:t>
      </w:r>
      <w:proofErr w:type="spellEnd"/>
      <w:r w:rsidRPr="00EB1361">
        <w:rPr>
          <w:szCs w:val="26"/>
        </w:rPr>
        <w:t xml:space="preserve">.  </w:t>
      </w:r>
      <w:r w:rsidR="00BB0226">
        <w:rPr>
          <w:szCs w:val="26"/>
        </w:rPr>
        <w:tab/>
      </w:r>
    </w:p>
    <w:p w14:paraId="16AB73FE" w14:textId="5206AFCD" w:rsidR="00BB0226" w:rsidRPr="00BB0226" w:rsidRDefault="00BB0226" w:rsidP="00BB0226">
      <w:pPr>
        <w:ind w:firstLine="567"/>
      </w:pPr>
      <w:proofErr w:type="spellStart"/>
      <w:r>
        <w:t>Một</w:t>
      </w:r>
      <w:proofErr w:type="spellEnd"/>
      <w:r>
        <w:t xml:space="preserve"> ý </w:t>
      </w:r>
      <w:proofErr w:type="spellStart"/>
      <w:r>
        <w:t>tưởng</w:t>
      </w:r>
      <w:proofErr w:type="spellEnd"/>
      <w:r>
        <w:t xml:space="preserve"> </w:t>
      </w:r>
      <w:proofErr w:type="spellStart"/>
      <w:r>
        <w:t>khác</w:t>
      </w:r>
      <w:proofErr w:type="spellEnd"/>
      <w:r>
        <w:t xml:space="preserve"> </w:t>
      </w:r>
      <w:proofErr w:type="spellStart"/>
      <w:r>
        <w:t>cho</w:t>
      </w:r>
      <w:proofErr w:type="spellEnd"/>
      <w:r>
        <w:t xml:space="preserve"> </w:t>
      </w:r>
      <w:proofErr w:type="spellStart"/>
      <w:r>
        <w:t>bài</w:t>
      </w:r>
      <w:proofErr w:type="spellEnd"/>
      <w:r>
        <w:t xml:space="preserve"> </w:t>
      </w:r>
      <w:proofErr w:type="spellStart"/>
      <w:r>
        <w:t>toán</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đa</w:t>
      </w:r>
      <w:proofErr w:type="spellEnd"/>
      <w:r>
        <w:t xml:space="preserve"> </w:t>
      </w:r>
      <w:proofErr w:type="spellStart"/>
      <w:r>
        <w:t>nhãn</w:t>
      </w:r>
      <w:proofErr w:type="spellEnd"/>
      <w:r>
        <w:t xml:space="preserve"> </w:t>
      </w:r>
      <w:proofErr w:type="spellStart"/>
      <w:r>
        <w:t>là</w:t>
      </w:r>
      <w:proofErr w:type="spellEnd"/>
      <w:r>
        <w:t xml:space="preserve"> Round Robin; </w:t>
      </w:r>
      <w:proofErr w:type="spellStart"/>
      <w:r>
        <w:t>cụ</w:t>
      </w:r>
      <w:proofErr w:type="spellEnd"/>
      <w:r>
        <w:t xml:space="preserve"> </w:t>
      </w:r>
      <w:proofErr w:type="spellStart"/>
      <w:r>
        <w:t>thể</w:t>
      </w:r>
      <w:proofErr w:type="spellEnd"/>
      <w:r>
        <w:t xml:space="preserve"> </w:t>
      </w:r>
      <w:proofErr w:type="spellStart"/>
      <w:r>
        <w:t>là</w:t>
      </w:r>
      <w:proofErr w:type="spellEnd"/>
      <w:r>
        <w:t xml:space="preserve"> </w:t>
      </w:r>
      <w:proofErr w:type="spellStart"/>
      <w:r>
        <w:t>học</w:t>
      </w:r>
      <w:proofErr w:type="spellEnd"/>
      <w:r>
        <w:t xml:space="preserve"> </w:t>
      </w:r>
      <w:proofErr w:type="spellStart"/>
      <w:r>
        <w:t>một</w:t>
      </w:r>
      <w:proofErr w:type="spellEnd"/>
      <w:r>
        <w:t xml:space="preserve"> </w:t>
      </w:r>
      <w:proofErr w:type="spellStart"/>
      <w:r>
        <w:t>bộ</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cho</w:t>
      </w:r>
      <w:proofErr w:type="spellEnd"/>
      <w:r>
        <w:t xml:space="preserve"> </w:t>
      </w:r>
      <w:proofErr w:type="spellStart"/>
      <w:r>
        <w:t>mỗi</w:t>
      </w:r>
      <w:proofErr w:type="spellEnd"/>
      <w:r>
        <w:t xml:space="preserve"> </w:t>
      </w:r>
      <w:proofErr w:type="spellStart"/>
      <w:r>
        <w:t>cặp</w:t>
      </w:r>
      <w:proofErr w:type="spellEnd"/>
      <w:r>
        <w:t xml:space="preserve"> </w:t>
      </w:r>
      <w:proofErr w:type="spellStart"/>
      <w:r>
        <w:t>lớp</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các</w:t>
      </w:r>
      <w:proofErr w:type="spellEnd"/>
      <w:r>
        <w:t xml:space="preserve"> </w:t>
      </w:r>
      <w:proofErr w:type="spellStart"/>
      <w:r>
        <w:t>giải</w:t>
      </w:r>
      <w:proofErr w:type="spellEnd"/>
      <w:r>
        <w:t xml:space="preserve"> </w:t>
      </w:r>
      <w:proofErr w:type="spellStart"/>
      <w:r>
        <w:t>đấu</w:t>
      </w:r>
      <w:proofErr w:type="spellEnd"/>
      <w:r>
        <w:t xml:space="preserve"> </w:t>
      </w:r>
      <w:proofErr w:type="spellStart"/>
      <w:r>
        <w:t>vòng</w:t>
      </w:r>
      <w:proofErr w:type="spellEnd"/>
      <w:r>
        <w:t xml:space="preserve"> </w:t>
      </w:r>
      <w:proofErr w:type="spellStart"/>
      <w:r>
        <w:t>tròn</w:t>
      </w:r>
      <w:proofErr w:type="spellEnd"/>
      <w:r>
        <w:t xml:space="preserve"> </w:t>
      </w:r>
      <w:proofErr w:type="spellStart"/>
      <w:r>
        <w:t>trong</w:t>
      </w:r>
      <w:proofErr w:type="spellEnd"/>
      <w:r>
        <w:t xml:space="preserve"> </w:t>
      </w:r>
      <w:proofErr w:type="spellStart"/>
      <w:r>
        <w:t>thể</w:t>
      </w:r>
      <w:proofErr w:type="spellEnd"/>
      <w:r>
        <w:t xml:space="preserve"> </w:t>
      </w:r>
      <w:proofErr w:type="spellStart"/>
      <w:r>
        <w:t>thao</w:t>
      </w:r>
      <w:proofErr w:type="spellEnd"/>
      <w:r>
        <w:t xml:space="preserve">, </w:t>
      </w:r>
      <w:proofErr w:type="spellStart"/>
      <w:r>
        <w:t>trong</w:t>
      </w:r>
      <w:proofErr w:type="spellEnd"/>
      <w:r>
        <w:t xml:space="preserve"> </w:t>
      </w:r>
      <w:proofErr w:type="spellStart"/>
      <w:r>
        <w:t>đó</w:t>
      </w:r>
      <w:proofErr w:type="spellEnd"/>
      <w:r>
        <w:t xml:space="preserve"> </w:t>
      </w:r>
      <w:proofErr w:type="spellStart"/>
      <w:r>
        <w:t>mỗi</w:t>
      </w:r>
      <w:proofErr w:type="spellEnd"/>
      <w:r>
        <w:t xml:space="preserve"> </w:t>
      </w:r>
      <w:proofErr w:type="spellStart"/>
      <w:r>
        <w:t>người</w:t>
      </w:r>
      <w:proofErr w:type="spellEnd"/>
      <w:r>
        <w:t xml:space="preserve"> </w:t>
      </w:r>
      <w:proofErr w:type="spellStart"/>
      <w:r>
        <w:t>tham</w:t>
      </w:r>
      <w:proofErr w:type="spellEnd"/>
      <w:r>
        <w:t xml:space="preserve"> </w:t>
      </w:r>
      <w:proofErr w:type="spellStart"/>
      <w:r>
        <w:t>gia</w:t>
      </w:r>
      <w:proofErr w:type="spellEnd"/>
      <w:r>
        <w:t xml:space="preserve"> </w:t>
      </w:r>
      <w:proofErr w:type="spellStart"/>
      <w:r>
        <w:t>là</w:t>
      </w:r>
      <w:proofErr w:type="spellEnd"/>
      <w:r>
        <w:t xml:space="preserve"> </w:t>
      </w:r>
      <w:proofErr w:type="spellStart"/>
      <w:r>
        <w:t>được</w:t>
      </w:r>
      <w:proofErr w:type="spellEnd"/>
      <w:r>
        <w:t xml:space="preserve"> </w:t>
      </w:r>
      <w:proofErr w:type="spellStart"/>
      <w:r>
        <w:t>ghép</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tham</w:t>
      </w:r>
      <w:proofErr w:type="spellEnd"/>
      <w:r>
        <w:t xml:space="preserve"> </w:t>
      </w:r>
      <w:proofErr w:type="spellStart"/>
      <w:r>
        <w:t>gia</w:t>
      </w:r>
      <w:proofErr w:type="spellEnd"/>
      <w:r>
        <w:t xml:space="preserve"> </w:t>
      </w:r>
      <w:proofErr w:type="spellStart"/>
      <w:r>
        <w:t>khác</w:t>
      </w:r>
      <w:proofErr w:type="spellEnd"/>
      <w:r>
        <w:t>.</w:t>
      </w:r>
    </w:p>
    <w:p w14:paraId="277B3BDB" w14:textId="7500A501" w:rsidR="00FE108D" w:rsidRPr="00EB1361" w:rsidRDefault="0002105F" w:rsidP="00FE108D">
      <w:pPr>
        <w:ind w:firstLine="567"/>
        <w:rPr>
          <w:szCs w:val="26"/>
        </w:rPr>
      </w:pPr>
      <w:proofErr w:type="spellStart"/>
      <w:r w:rsidRPr="00EB1361">
        <w:rPr>
          <w:szCs w:val="26"/>
        </w:rPr>
        <w:t>Về</w:t>
      </w:r>
      <w:proofErr w:type="spellEnd"/>
      <w:r w:rsidRPr="00EB1361">
        <w:rPr>
          <w:szCs w:val="26"/>
        </w:rPr>
        <w:t xml:space="preserve"> </w:t>
      </w:r>
      <w:proofErr w:type="spellStart"/>
      <w:r w:rsidRPr="00EB1361">
        <w:rPr>
          <w:szCs w:val="26"/>
        </w:rPr>
        <w:t>cơ</w:t>
      </w:r>
      <w:proofErr w:type="spellEnd"/>
      <w:r w:rsidRPr="00EB1361">
        <w:rPr>
          <w:szCs w:val="26"/>
        </w:rPr>
        <w:t xml:space="preserve"> </w:t>
      </w:r>
      <w:proofErr w:type="spellStart"/>
      <w:r w:rsidRPr="00EB1361">
        <w:rPr>
          <w:szCs w:val="26"/>
        </w:rPr>
        <w:t>bản</w:t>
      </w:r>
      <w:proofErr w:type="spellEnd"/>
      <w:r w:rsidRPr="00EB1361">
        <w:rPr>
          <w:szCs w:val="26"/>
        </w:rPr>
        <w:t xml:space="preserve">, </w:t>
      </w:r>
      <w:proofErr w:type="spellStart"/>
      <w:r w:rsidRPr="00EB1361">
        <w:rPr>
          <w:szCs w:val="26"/>
        </w:rPr>
        <w:t>cách</w:t>
      </w:r>
      <w:proofErr w:type="spellEnd"/>
      <w:r w:rsidRPr="00EB1361">
        <w:rPr>
          <w:szCs w:val="26"/>
        </w:rPr>
        <w:t xml:space="preserve"> </w:t>
      </w:r>
      <w:proofErr w:type="spellStart"/>
      <w:r w:rsidRPr="00EB1361">
        <w:rPr>
          <w:szCs w:val="26"/>
        </w:rPr>
        <w:t>tiếp</w:t>
      </w:r>
      <w:proofErr w:type="spellEnd"/>
      <w:r w:rsidRPr="00EB1361">
        <w:rPr>
          <w:szCs w:val="26"/>
        </w:rPr>
        <w:t xml:space="preserve"> </w:t>
      </w:r>
      <w:proofErr w:type="spellStart"/>
      <w:r w:rsidRPr="00EB1361">
        <w:rPr>
          <w:szCs w:val="26"/>
        </w:rPr>
        <w:t>cận</w:t>
      </w:r>
      <w:proofErr w:type="spellEnd"/>
      <w:r w:rsidRPr="00EB1361">
        <w:rPr>
          <w:szCs w:val="26"/>
        </w:rPr>
        <w:t xml:space="preserve"> </w:t>
      </w:r>
      <w:r w:rsidR="00D33232">
        <w:rPr>
          <w:szCs w:val="26"/>
        </w:rPr>
        <w:t>O</w:t>
      </w:r>
      <w:r w:rsidRPr="00EB1361">
        <w:rPr>
          <w:szCs w:val="26"/>
        </w:rPr>
        <w:t xml:space="preserve">ne-vs-all </w:t>
      </w:r>
      <w:proofErr w:type="spellStart"/>
      <w:r w:rsidRPr="00EB1361">
        <w:rPr>
          <w:szCs w:val="26"/>
        </w:rPr>
        <w:t>chạy</w:t>
      </w:r>
      <w:proofErr w:type="spellEnd"/>
      <w:r w:rsidRPr="00EB1361">
        <w:rPr>
          <w:szCs w:val="26"/>
        </w:rPr>
        <w:t xml:space="preserve"> </w:t>
      </w:r>
      <w:proofErr w:type="spellStart"/>
      <w:r w:rsidRPr="00EB1361">
        <w:rPr>
          <w:szCs w:val="26"/>
        </w:rPr>
        <w:t>nhanh</w:t>
      </w:r>
      <w:proofErr w:type="spellEnd"/>
      <w:r w:rsidRPr="00EB1361">
        <w:rPr>
          <w:szCs w:val="26"/>
        </w:rPr>
        <w:t xml:space="preserve"> </w:t>
      </w:r>
      <w:proofErr w:type="spellStart"/>
      <w:r w:rsidRPr="00EB1361">
        <w:rPr>
          <w:szCs w:val="26"/>
        </w:rPr>
        <w:t>hơn</w:t>
      </w:r>
      <w:proofErr w:type="spellEnd"/>
      <w:r w:rsidRPr="00EB1361">
        <w:rPr>
          <w:szCs w:val="26"/>
        </w:rPr>
        <w:t xml:space="preserve">, </w:t>
      </w:r>
      <w:proofErr w:type="spellStart"/>
      <w:r w:rsidRPr="00EB1361">
        <w:rPr>
          <w:szCs w:val="26"/>
        </w:rPr>
        <w:t>dễ</w:t>
      </w:r>
      <w:proofErr w:type="spellEnd"/>
      <w:r w:rsidRPr="00EB1361">
        <w:rPr>
          <w:szCs w:val="26"/>
        </w:rPr>
        <w:t xml:space="preserve"> </w:t>
      </w:r>
      <w:proofErr w:type="spellStart"/>
      <w:r w:rsidRPr="00EB1361">
        <w:rPr>
          <w:szCs w:val="26"/>
        </w:rPr>
        <w:t>cài</w:t>
      </w:r>
      <w:proofErr w:type="spellEnd"/>
      <w:r w:rsidRPr="00EB1361">
        <w:rPr>
          <w:szCs w:val="26"/>
        </w:rPr>
        <w:t xml:space="preserve"> </w:t>
      </w:r>
      <w:proofErr w:type="spellStart"/>
      <w:r w:rsidRPr="00EB1361">
        <w:rPr>
          <w:szCs w:val="26"/>
        </w:rPr>
        <w:t>đặt</w:t>
      </w:r>
      <w:proofErr w:type="spellEnd"/>
      <w:r w:rsidRPr="00EB1361">
        <w:rPr>
          <w:szCs w:val="26"/>
        </w:rPr>
        <w:t xml:space="preserve"> </w:t>
      </w:r>
      <w:proofErr w:type="spellStart"/>
      <w:r w:rsidRPr="00EB1361">
        <w:rPr>
          <w:szCs w:val="26"/>
        </w:rPr>
        <w:t>hơn</w:t>
      </w:r>
      <w:proofErr w:type="spellEnd"/>
      <w:r w:rsidRPr="00EB1361">
        <w:rPr>
          <w:szCs w:val="26"/>
        </w:rPr>
        <w:t xml:space="preserve">, </w:t>
      </w:r>
      <w:proofErr w:type="spellStart"/>
      <w:r w:rsidRPr="00EB1361">
        <w:rPr>
          <w:szCs w:val="26"/>
        </w:rPr>
        <w:t>và</w:t>
      </w:r>
      <w:proofErr w:type="spellEnd"/>
      <w:r w:rsidRPr="00EB1361">
        <w:rPr>
          <w:szCs w:val="26"/>
        </w:rPr>
        <w:t xml:space="preserve"> </w:t>
      </w:r>
      <w:proofErr w:type="spellStart"/>
      <w:r w:rsidRPr="00EB1361">
        <w:rPr>
          <w:szCs w:val="26"/>
        </w:rPr>
        <w:t>thường</w:t>
      </w:r>
      <w:proofErr w:type="spellEnd"/>
      <w:r w:rsidRPr="00EB1361">
        <w:rPr>
          <w:szCs w:val="26"/>
        </w:rPr>
        <w:t xml:space="preserve"> </w:t>
      </w:r>
      <w:proofErr w:type="spellStart"/>
      <w:r w:rsidRPr="00EB1361">
        <w:rPr>
          <w:szCs w:val="26"/>
        </w:rPr>
        <w:t>cho</w:t>
      </w:r>
      <w:proofErr w:type="spellEnd"/>
      <w:r w:rsidRPr="00EB1361">
        <w:rPr>
          <w:szCs w:val="26"/>
        </w:rPr>
        <w:t xml:space="preserve"> </w:t>
      </w:r>
      <w:proofErr w:type="spellStart"/>
      <w:r w:rsidRPr="00EB1361">
        <w:rPr>
          <w:szCs w:val="26"/>
        </w:rPr>
        <w:t>kết</w:t>
      </w:r>
      <w:proofErr w:type="spellEnd"/>
      <w:r w:rsidRPr="00EB1361">
        <w:rPr>
          <w:szCs w:val="26"/>
        </w:rPr>
        <w:t xml:space="preserve"> </w:t>
      </w:r>
      <w:proofErr w:type="spellStart"/>
      <w:r w:rsidRPr="00EB1361">
        <w:rPr>
          <w:szCs w:val="26"/>
        </w:rPr>
        <w:t>quả</w:t>
      </w:r>
      <w:proofErr w:type="spellEnd"/>
      <w:r w:rsidRPr="00EB1361">
        <w:rPr>
          <w:szCs w:val="26"/>
        </w:rPr>
        <w:t xml:space="preserve"> </w:t>
      </w:r>
      <w:proofErr w:type="spellStart"/>
      <w:r w:rsidRPr="00EB1361">
        <w:rPr>
          <w:szCs w:val="26"/>
        </w:rPr>
        <w:t>cao</w:t>
      </w:r>
      <w:proofErr w:type="spellEnd"/>
      <w:r w:rsidRPr="00EB1361">
        <w:rPr>
          <w:szCs w:val="26"/>
        </w:rPr>
        <w:t xml:space="preserve"> </w:t>
      </w:r>
      <w:proofErr w:type="spellStart"/>
      <w:r w:rsidRPr="00EB1361">
        <w:rPr>
          <w:szCs w:val="26"/>
        </w:rPr>
        <w:t>hơn</w:t>
      </w:r>
      <w:proofErr w:type="spellEnd"/>
      <w:r w:rsidRPr="00EB1361">
        <w:rPr>
          <w:szCs w:val="26"/>
        </w:rPr>
        <w:t xml:space="preserve">. </w:t>
      </w:r>
      <w:proofErr w:type="spellStart"/>
      <w:r w:rsidRPr="00EB1361">
        <w:rPr>
          <w:szCs w:val="26"/>
        </w:rPr>
        <w:t>Vì</w:t>
      </w:r>
      <w:proofErr w:type="spellEnd"/>
      <w:r w:rsidRPr="00EB1361">
        <w:rPr>
          <w:szCs w:val="26"/>
        </w:rPr>
        <w:t xml:space="preserve"> </w:t>
      </w:r>
      <w:proofErr w:type="spellStart"/>
      <w:r w:rsidRPr="00EB1361">
        <w:rPr>
          <w:szCs w:val="26"/>
        </w:rPr>
        <w:t>vậy</w:t>
      </w:r>
      <w:proofErr w:type="spellEnd"/>
      <w:r w:rsidRPr="00EB1361">
        <w:rPr>
          <w:szCs w:val="26"/>
        </w:rPr>
        <w:t xml:space="preserve">, </w:t>
      </w:r>
      <w:proofErr w:type="spellStart"/>
      <w:r w:rsidRPr="00EB1361">
        <w:rPr>
          <w:szCs w:val="26"/>
        </w:rPr>
        <w:t>trong</w:t>
      </w:r>
      <w:proofErr w:type="spellEnd"/>
      <w:r w:rsidRPr="00EB1361">
        <w:rPr>
          <w:szCs w:val="26"/>
        </w:rPr>
        <w:t xml:space="preserve"> </w:t>
      </w:r>
      <w:proofErr w:type="spellStart"/>
      <w:r w:rsidRPr="00EB1361">
        <w:rPr>
          <w:szCs w:val="26"/>
        </w:rPr>
        <w:t>bài</w:t>
      </w:r>
      <w:proofErr w:type="spellEnd"/>
      <w:r w:rsidRPr="00EB1361">
        <w:rPr>
          <w:szCs w:val="26"/>
        </w:rPr>
        <w:t xml:space="preserve"> </w:t>
      </w:r>
      <w:proofErr w:type="spellStart"/>
      <w:r w:rsidRPr="00EB1361">
        <w:rPr>
          <w:szCs w:val="26"/>
        </w:rPr>
        <w:t>nghiên</w:t>
      </w:r>
      <w:proofErr w:type="spellEnd"/>
      <w:r w:rsidRPr="00EB1361">
        <w:rPr>
          <w:szCs w:val="26"/>
        </w:rPr>
        <w:t xml:space="preserve"> </w:t>
      </w:r>
      <w:proofErr w:type="spellStart"/>
      <w:r w:rsidRPr="00EB1361">
        <w:rPr>
          <w:szCs w:val="26"/>
        </w:rPr>
        <w:t>cứu</w:t>
      </w:r>
      <w:proofErr w:type="spellEnd"/>
      <w:r w:rsidRPr="00EB1361">
        <w:rPr>
          <w:szCs w:val="26"/>
        </w:rPr>
        <w:t xml:space="preserve"> </w:t>
      </w:r>
      <w:proofErr w:type="spellStart"/>
      <w:r w:rsidRPr="00EB1361">
        <w:rPr>
          <w:szCs w:val="26"/>
        </w:rPr>
        <w:t>này</w:t>
      </w:r>
      <w:proofErr w:type="spellEnd"/>
      <w:r w:rsidRPr="00EB1361">
        <w:rPr>
          <w:szCs w:val="26"/>
        </w:rPr>
        <w:t xml:space="preserve">, </w:t>
      </w:r>
      <w:proofErr w:type="spellStart"/>
      <w:r w:rsidRPr="00EB1361">
        <w:rPr>
          <w:szCs w:val="26"/>
        </w:rPr>
        <w:t>chúng</w:t>
      </w:r>
      <w:proofErr w:type="spellEnd"/>
      <w:r w:rsidRPr="00EB1361">
        <w:rPr>
          <w:szCs w:val="26"/>
        </w:rPr>
        <w:t xml:space="preserve"> </w:t>
      </w:r>
      <w:proofErr w:type="spellStart"/>
      <w:r w:rsidRPr="00EB1361">
        <w:rPr>
          <w:szCs w:val="26"/>
        </w:rPr>
        <w:t>tôi</w:t>
      </w:r>
      <w:proofErr w:type="spellEnd"/>
      <w:r w:rsidRPr="00EB1361">
        <w:rPr>
          <w:szCs w:val="26"/>
        </w:rPr>
        <w:t xml:space="preserve"> </w:t>
      </w:r>
      <w:proofErr w:type="spellStart"/>
      <w:r w:rsidRPr="00EB1361">
        <w:rPr>
          <w:szCs w:val="26"/>
        </w:rPr>
        <w:t>sẽ</w:t>
      </w:r>
      <w:proofErr w:type="spellEnd"/>
      <w:r w:rsidRPr="00EB1361">
        <w:rPr>
          <w:szCs w:val="26"/>
        </w:rPr>
        <w:t xml:space="preserve"> </w:t>
      </w:r>
      <w:proofErr w:type="spellStart"/>
      <w:r w:rsidRPr="00EB1361">
        <w:rPr>
          <w:szCs w:val="26"/>
        </w:rPr>
        <w:t>chọn</w:t>
      </w:r>
      <w:proofErr w:type="spellEnd"/>
      <w:r w:rsidRPr="00EB1361">
        <w:rPr>
          <w:szCs w:val="26"/>
        </w:rPr>
        <w:t xml:space="preserve"> </w:t>
      </w:r>
      <w:proofErr w:type="spellStart"/>
      <w:r w:rsidRPr="00EB1361">
        <w:rPr>
          <w:szCs w:val="26"/>
        </w:rPr>
        <w:t>phương</w:t>
      </w:r>
      <w:proofErr w:type="spellEnd"/>
      <w:r w:rsidRPr="00EB1361">
        <w:rPr>
          <w:szCs w:val="26"/>
        </w:rPr>
        <w:t xml:space="preserve"> </w:t>
      </w:r>
      <w:proofErr w:type="spellStart"/>
      <w:r w:rsidRPr="00EB1361">
        <w:rPr>
          <w:szCs w:val="26"/>
        </w:rPr>
        <w:t>pháp</w:t>
      </w:r>
      <w:proofErr w:type="spellEnd"/>
      <w:r w:rsidRPr="00EB1361">
        <w:rPr>
          <w:szCs w:val="26"/>
        </w:rPr>
        <w:t xml:space="preserve"> </w:t>
      </w:r>
      <w:proofErr w:type="spellStart"/>
      <w:r w:rsidRPr="00EB1361">
        <w:rPr>
          <w:szCs w:val="26"/>
        </w:rPr>
        <w:t>này</w:t>
      </w:r>
      <w:proofErr w:type="spellEnd"/>
      <w:r w:rsidRPr="00EB1361">
        <w:rPr>
          <w:szCs w:val="26"/>
        </w:rPr>
        <w:t xml:space="preserve"> </w:t>
      </w:r>
      <w:proofErr w:type="spellStart"/>
      <w:r w:rsidRPr="00EB1361">
        <w:rPr>
          <w:szCs w:val="26"/>
        </w:rPr>
        <w:t>để</w:t>
      </w:r>
      <w:proofErr w:type="spellEnd"/>
      <w:r w:rsidRPr="00EB1361">
        <w:rPr>
          <w:szCs w:val="26"/>
        </w:rPr>
        <w:t xml:space="preserve"> </w:t>
      </w:r>
      <w:proofErr w:type="spellStart"/>
      <w:r w:rsidRPr="00EB1361">
        <w:rPr>
          <w:szCs w:val="26"/>
        </w:rPr>
        <w:t>phân</w:t>
      </w:r>
      <w:proofErr w:type="spellEnd"/>
      <w:r w:rsidRPr="00EB1361">
        <w:rPr>
          <w:szCs w:val="26"/>
        </w:rPr>
        <w:t xml:space="preserve"> </w:t>
      </w:r>
      <w:proofErr w:type="spellStart"/>
      <w:r w:rsidRPr="00EB1361">
        <w:rPr>
          <w:szCs w:val="26"/>
        </w:rPr>
        <w:t>lớp</w:t>
      </w:r>
      <w:proofErr w:type="spellEnd"/>
      <w:r w:rsidRPr="00EB1361">
        <w:rPr>
          <w:szCs w:val="26"/>
        </w:rPr>
        <w:t xml:space="preserve"> </w:t>
      </w:r>
      <w:proofErr w:type="spellStart"/>
      <w:r w:rsidRPr="00EB1361">
        <w:rPr>
          <w:szCs w:val="26"/>
        </w:rPr>
        <w:t>khía</w:t>
      </w:r>
      <w:proofErr w:type="spellEnd"/>
      <w:r w:rsidRPr="00EB1361">
        <w:rPr>
          <w:szCs w:val="26"/>
        </w:rPr>
        <w:t xml:space="preserve"> </w:t>
      </w:r>
      <w:proofErr w:type="spellStart"/>
      <w:r w:rsidRPr="00EB1361">
        <w:rPr>
          <w:szCs w:val="26"/>
        </w:rPr>
        <w:t>cạnh</w:t>
      </w:r>
      <w:proofErr w:type="spellEnd"/>
      <w:r w:rsidRPr="00EB1361">
        <w:rPr>
          <w:szCs w:val="26"/>
        </w:rPr>
        <w:t>.</w:t>
      </w:r>
      <w:r w:rsidR="00FE108D">
        <w:rPr>
          <w:szCs w:val="26"/>
        </w:rPr>
        <w:t xml:space="preserve"> </w:t>
      </w:r>
      <w:proofErr w:type="spellStart"/>
      <w:r w:rsidR="00FE108D">
        <w:rPr>
          <w:szCs w:val="26"/>
        </w:rPr>
        <w:t>Chúng</w:t>
      </w:r>
      <w:proofErr w:type="spellEnd"/>
      <w:r w:rsidR="00FE108D">
        <w:rPr>
          <w:szCs w:val="26"/>
        </w:rPr>
        <w:t xml:space="preserve"> </w:t>
      </w:r>
      <w:proofErr w:type="spellStart"/>
      <w:r w:rsidR="00FE108D">
        <w:rPr>
          <w:szCs w:val="26"/>
        </w:rPr>
        <w:t>tôi</w:t>
      </w:r>
      <w:proofErr w:type="spellEnd"/>
      <w:r w:rsidR="00FE108D">
        <w:rPr>
          <w:szCs w:val="26"/>
        </w:rPr>
        <w:t xml:space="preserve"> </w:t>
      </w:r>
      <w:proofErr w:type="spellStart"/>
      <w:r w:rsidR="00FE108D">
        <w:rPr>
          <w:szCs w:val="26"/>
        </w:rPr>
        <w:t>áp</w:t>
      </w:r>
      <w:proofErr w:type="spellEnd"/>
      <w:r w:rsidR="00FE108D">
        <w:rPr>
          <w:szCs w:val="26"/>
        </w:rPr>
        <w:t xml:space="preserve"> </w:t>
      </w:r>
      <w:proofErr w:type="spellStart"/>
      <w:r w:rsidR="00FE108D">
        <w:rPr>
          <w:szCs w:val="26"/>
        </w:rPr>
        <w:t>dụng</w:t>
      </w:r>
      <w:proofErr w:type="spellEnd"/>
      <w:r w:rsidR="00FE108D">
        <w:rPr>
          <w:szCs w:val="26"/>
        </w:rPr>
        <w:t xml:space="preserve"> </w:t>
      </w:r>
      <w:proofErr w:type="spellStart"/>
      <w:r w:rsidR="00FE108D">
        <w:rPr>
          <w:szCs w:val="26"/>
        </w:rPr>
        <w:t>chiến</w:t>
      </w:r>
      <w:proofErr w:type="spellEnd"/>
      <w:r w:rsidR="00FE108D">
        <w:rPr>
          <w:szCs w:val="26"/>
        </w:rPr>
        <w:t xml:space="preserve"> </w:t>
      </w:r>
      <w:proofErr w:type="spellStart"/>
      <w:r w:rsidR="00FE108D">
        <w:rPr>
          <w:szCs w:val="26"/>
        </w:rPr>
        <w:t>lược</w:t>
      </w:r>
      <w:proofErr w:type="spellEnd"/>
      <w:r w:rsidR="00FE108D">
        <w:rPr>
          <w:szCs w:val="26"/>
        </w:rPr>
        <w:t xml:space="preserve"> </w:t>
      </w:r>
      <w:r w:rsidR="00D33232">
        <w:rPr>
          <w:szCs w:val="26"/>
        </w:rPr>
        <w:t>O</w:t>
      </w:r>
      <w:r w:rsidR="00FE108D">
        <w:rPr>
          <w:szCs w:val="26"/>
        </w:rPr>
        <w:t xml:space="preserve">ne-vs-all </w:t>
      </w:r>
      <w:proofErr w:type="spellStart"/>
      <w:r w:rsidR="00FE108D">
        <w:rPr>
          <w:szCs w:val="26"/>
        </w:rPr>
        <w:t>để</w:t>
      </w:r>
      <w:proofErr w:type="spellEnd"/>
      <w:r w:rsidR="00FE108D">
        <w:rPr>
          <w:szCs w:val="26"/>
        </w:rPr>
        <w:t xml:space="preserve"> </w:t>
      </w:r>
      <w:proofErr w:type="spellStart"/>
      <w:r w:rsidR="00FE108D">
        <w:rPr>
          <w:szCs w:val="26"/>
        </w:rPr>
        <w:t>giải</w:t>
      </w:r>
      <w:proofErr w:type="spellEnd"/>
      <w:r w:rsidR="00FE108D">
        <w:rPr>
          <w:szCs w:val="26"/>
        </w:rPr>
        <w:t xml:space="preserve"> </w:t>
      </w:r>
      <w:proofErr w:type="spellStart"/>
      <w:r w:rsidR="00FE108D">
        <w:rPr>
          <w:szCs w:val="26"/>
        </w:rPr>
        <w:t>bằng</w:t>
      </w:r>
      <w:proofErr w:type="spellEnd"/>
      <w:r w:rsidR="00FE108D">
        <w:rPr>
          <w:szCs w:val="26"/>
        </w:rPr>
        <w:t xml:space="preserve"> </w:t>
      </w:r>
      <w:proofErr w:type="spellStart"/>
      <w:r w:rsidR="00FE108D">
        <w:rPr>
          <w:szCs w:val="26"/>
        </w:rPr>
        <w:t>bài</w:t>
      </w:r>
      <w:proofErr w:type="spellEnd"/>
      <w:r w:rsidR="00FE108D">
        <w:rPr>
          <w:szCs w:val="26"/>
        </w:rPr>
        <w:t xml:space="preserve"> </w:t>
      </w:r>
      <w:proofErr w:type="spellStart"/>
      <w:r w:rsidR="00FE108D">
        <w:rPr>
          <w:szCs w:val="26"/>
        </w:rPr>
        <w:t>toán</w:t>
      </w:r>
      <w:proofErr w:type="spellEnd"/>
      <w:r w:rsidR="00FE108D">
        <w:rPr>
          <w:szCs w:val="26"/>
        </w:rPr>
        <w:t xml:space="preserve"> </w:t>
      </w:r>
      <w:proofErr w:type="spellStart"/>
      <w:r w:rsidR="00FE108D">
        <w:rPr>
          <w:szCs w:val="26"/>
        </w:rPr>
        <w:t>phân</w:t>
      </w:r>
      <w:proofErr w:type="spellEnd"/>
      <w:r w:rsidR="00FE108D">
        <w:rPr>
          <w:szCs w:val="26"/>
        </w:rPr>
        <w:t xml:space="preserve"> </w:t>
      </w:r>
      <w:proofErr w:type="spellStart"/>
      <w:r w:rsidR="00FE108D">
        <w:rPr>
          <w:szCs w:val="26"/>
        </w:rPr>
        <w:t>lớp</w:t>
      </w:r>
      <w:proofErr w:type="spellEnd"/>
      <w:r w:rsidR="00FE108D">
        <w:rPr>
          <w:szCs w:val="26"/>
        </w:rPr>
        <w:t xml:space="preserve"> </w:t>
      </w:r>
      <w:proofErr w:type="spellStart"/>
      <w:r w:rsidR="00FE108D">
        <w:rPr>
          <w:szCs w:val="26"/>
        </w:rPr>
        <w:t>khía</w:t>
      </w:r>
      <w:proofErr w:type="spellEnd"/>
      <w:r w:rsidR="00FE108D">
        <w:rPr>
          <w:szCs w:val="26"/>
        </w:rPr>
        <w:t xml:space="preserve"> </w:t>
      </w:r>
      <w:proofErr w:type="spellStart"/>
      <w:r w:rsidR="00FE108D">
        <w:rPr>
          <w:szCs w:val="26"/>
        </w:rPr>
        <w:t>cạnh</w:t>
      </w:r>
      <w:proofErr w:type="spellEnd"/>
      <w:r w:rsidR="00FE108D">
        <w:rPr>
          <w:szCs w:val="26"/>
        </w:rPr>
        <w:t xml:space="preserve"> </w:t>
      </w:r>
      <w:proofErr w:type="spellStart"/>
      <w:r w:rsidR="00FE108D">
        <w:rPr>
          <w:szCs w:val="26"/>
        </w:rPr>
        <w:t>như</w:t>
      </w:r>
      <w:proofErr w:type="spellEnd"/>
      <w:r w:rsidR="00FE108D">
        <w:rPr>
          <w:szCs w:val="26"/>
        </w:rPr>
        <w:t xml:space="preserve"> </w:t>
      </w:r>
      <w:proofErr w:type="spellStart"/>
      <w:r w:rsidR="00FE108D">
        <w:rPr>
          <w:szCs w:val="26"/>
        </w:rPr>
        <w:t>sau</w:t>
      </w:r>
      <w:proofErr w:type="spellEnd"/>
      <w:r w:rsidR="00FE108D">
        <w:rPr>
          <w:szCs w:val="26"/>
        </w:rPr>
        <w:t xml:space="preserve">: </w:t>
      </w:r>
      <w:proofErr w:type="spellStart"/>
      <w:r w:rsidR="00FE108D">
        <w:rPr>
          <w:szCs w:val="26"/>
        </w:rPr>
        <w:t>sẽ</w:t>
      </w:r>
      <w:proofErr w:type="spellEnd"/>
      <w:r w:rsidR="00FE108D">
        <w:rPr>
          <w:szCs w:val="26"/>
        </w:rPr>
        <w:t xml:space="preserve"> </w:t>
      </w:r>
      <w:proofErr w:type="spellStart"/>
      <w:r w:rsidR="00FE108D">
        <w:rPr>
          <w:szCs w:val="26"/>
        </w:rPr>
        <w:t>có</w:t>
      </w:r>
      <w:proofErr w:type="spellEnd"/>
      <w:r w:rsidR="00FE108D">
        <w:rPr>
          <w:szCs w:val="26"/>
        </w:rPr>
        <w:t xml:space="preserve"> N </w:t>
      </w:r>
      <w:proofErr w:type="spellStart"/>
      <w:r w:rsidR="00FE108D">
        <w:rPr>
          <w:szCs w:val="26"/>
        </w:rPr>
        <w:t>bộ</w:t>
      </w:r>
      <w:proofErr w:type="spellEnd"/>
      <w:r w:rsidR="00FE108D">
        <w:rPr>
          <w:szCs w:val="26"/>
        </w:rPr>
        <w:t xml:space="preserve"> </w:t>
      </w:r>
      <w:proofErr w:type="spellStart"/>
      <w:r w:rsidR="00FE108D">
        <w:rPr>
          <w:szCs w:val="26"/>
        </w:rPr>
        <w:t>phân</w:t>
      </w:r>
      <w:proofErr w:type="spellEnd"/>
      <w:r w:rsidR="00FE108D">
        <w:rPr>
          <w:szCs w:val="26"/>
        </w:rPr>
        <w:t xml:space="preserve"> </w:t>
      </w:r>
      <w:proofErr w:type="spellStart"/>
      <w:r w:rsidR="00FE108D">
        <w:rPr>
          <w:szCs w:val="26"/>
        </w:rPr>
        <w:t>lớp</w:t>
      </w:r>
      <w:proofErr w:type="spellEnd"/>
      <w:r w:rsidR="00FE108D">
        <w:rPr>
          <w:szCs w:val="26"/>
        </w:rPr>
        <w:t xml:space="preserve">, </w:t>
      </w:r>
      <w:proofErr w:type="spellStart"/>
      <w:r w:rsidR="00FE108D">
        <w:rPr>
          <w:szCs w:val="26"/>
        </w:rPr>
        <w:t>ứng</w:t>
      </w:r>
      <w:proofErr w:type="spellEnd"/>
      <w:r w:rsidR="00FE108D">
        <w:rPr>
          <w:szCs w:val="26"/>
        </w:rPr>
        <w:t xml:space="preserve"> </w:t>
      </w:r>
      <w:proofErr w:type="spellStart"/>
      <w:r w:rsidR="00FE108D">
        <w:rPr>
          <w:szCs w:val="26"/>
        </w:rPr>
        <w:t>với</w:t>
      </w:r>
      <w:proofErr w:type="spellEnd"/>
      <w:r w:rsidR="00FE108D">
        <w:rPr>
          <w:szCs w:val="26"/>
        </w:rPr>
        <w:t xml:space="preserve"> </w:t>
      </w:r>
      <w:proofErr w:type="spellStart"/>
      <w:r w:rsidR="00FE108D">
        <w:rPr>
          <w:szCs w:val="26"/>
        </w:rPr>
        <w:t>mỗi</w:t>
      </w:r>
      <w:proofErr w:type="spellEnd"/>
      <w:r w:rsidR="00FE108D">
        <w:rPr>
          <w:szCs w:val="26"/>
        </w:rPr>
        <w:t xml:space="preserve"> </w:t>
      </w:r>
      <w:proofErr w:type="spellStart"/>
      <w:r w:rsidR="00FE108D">
        <w:rPr>
          <w:szCs w:val="26"/>
        </w:rPr>
        <w:t>khía</w:t>
      </w:r>
      <w:proofErr w:type="spellEnd"/>
      <w:r w:rsidR="00FE108D">
        <w:rPr>
          <w:szCs w:val="26"/>
        </w:rPr>
        <w:t xml:space="preserve"> </w:t>
      </w:r>
      <w:proofErr w:type="spellStart"/>
      <w:r w:rsidR="00FE108D">
        <w:rPr>
          <w:szCs w:val="26"/>
        </w:rPr>
        <w:t>cạnh</w:t>
      </w:r>
      <w:proofErr w:type="spellEnd"/>
      <w:r w:rsidR="00FE108D">
        <w:rPr>
          <w:szCs w:val="26"/>
        </w:rPr>
        <w:t xml:space="preserve"> </w:t>
      </w:r>
      <w:proofErr w:type="spellStart"/>
      <w:r w:rsidR="00FE108D">
        <w:rPr>
          <w:szCs w:val="26"/>
        </w:rPr>
        <w:t>mà</w:t>
      </w:r>
      <w:proofErr w:type="spellEnd"/>
      <w:r w:rsidR="00FE108D">
        <w:rPr>
          <w:szCs w:val="26"/>
        </w:rPr>
        <w:t xml:space="preserve"> </w:t>
      </w:r>
      <w:proofErr w:type="spellStart"/>
      <w:r w:rsidR="00FE108D">
        <w:rPr>
          <w:szCs w:val="26"/>
        </w:rPr>
        <w:t>chúng</w:t>
      </w:r>
      <w:proofErr w:type="spellEnd"/>
      <w:r w:rsidR="00FE108D">
        <w:rPr>
          <w:szCs w:val="26"/>
        </w:rPr>
        <w:t xml:space="preserve"> </w:t>
      </w:r>
      <w:proofErr w:type="spellStart"/>
      <w:r w:rsidR="00FE108D">
        <w:rPr>
          <w:szCs w:val="26"/>
        </w:rPr>
        <w:t>tôi</w:t>
      </w:r>
      <w:proofErr w:type="spellEnd"/>
      <w:r w:rsidR="00FE108D">
        <w:rPr>
          <w:szCs w:val="26"/>
        </w:rPr>
        <w:t xml:space="preserve"> </w:t>
      </w:r>
      <w:proofErr w:type="spellStart"/>
      <w:r w:rsidR="00FE108D">
        <w:rPr>
          <w:szCs w:val="26"/>
        </w:rPr>
        <w:t>sẽ</w:t>
      </w:r>
      <w:proofErr w:type="spellEnd"/>
      <w:r w:rsidR="00FE108D">
        <w:rPr>
          <w:szCs w:val="26"/>
        </w:rPr>
        <w:t xml:space="preserve"> </w:t>
      </w:r>
      <w:proofErr w:type="spellStart"/>
      <w:r w:rsidR="00FE108D">
        <w:rPr>
          <w:szCs w:val="26"/>
        </w:rPr>
        <w:t>đề</w:t>
      </w:r>
      <w:proofErr w:type="spellEnd"/>
      <w:r w:rsidR="00FE108D">
        <w:rPr>
          <w:szCs w:val="26"/>
        </w:rPr>
        <w:t xml:space="preserve"> </w:t>
      </w:r>
      <w:proofErr w:type="spellStart"/>
      <w:r w:rsidR="00FE108D">
        <w:rPr>
          <w:szCs w:val="26"/>
        </w:rPr>
        <w:t>xuất</w:t>
      </w:r>
      <w:proofErr w:type="spellEnd"/>
      <w:r w:rsidR="00FE108D">
        <w:rPr>
          <w:szCs w:val="26"/>
        </w:rPr>
        <w:t xml:space="preserve"> ở </w:t>
      </w:r>
      <w:proofErr w:type="spellStart"/>
      <w:r w:rsidR="00FE108D">
        <w:rPr>
          <w:szCs w:val="26"/>
        </w:rPr>
        <w:t>chương</w:t>
      </w:r>
      <w:proofErr w:type="spellEnd"/>
      <w:r w:rsidR="00FE108D">
        <w:rPr>
          <w:szCs w:val="26"/>
        </w:rPr>
        <w:t xml:space="preserve"> 2; </w:t>
      </w:r>
      <w:proofErr w:type="spellStart"/>
      <w:r w:rsidR="00FE108D">
        <w:rPr>
          <w:szCs w:val="26"/>
        </w:rPr>
        <w:t>các</w:t>
      </w:r>
      <w:proofErr w:type="spellEnd"/>
      <w:r w:rsidR="00FE108D">
        <w:rPr>
          <w:szCs w:val="26"/>
        </w:rPr>
        <w:t xml:space="preserve"> </w:t>
      </w:r>
      <w:proofErr w:type="spellStart"/>
      <w:r w:rsidR="00FE108D">
        <w:rPr>
          <w:szCs w:val="26"/>
        </w:rPr>
        <w:t>bộ</w:t>
      </w:r>
      <w:proofErr w:type="spellEnd"/>
      <w:r w:rsidR="00FE108D">
        <w:rPr>
          <w:szCs w:val="26"/>
        </w:rPr>
        <w:t xml:space="preserve"> </w:t>
      </w:r>
      <w:proofErr w:type="spellStart"/>
      <w:r w:rsidR="00FE108D">
        <w:rPr>
          <w:szCs w:val="26"/>
        </w:rPr>
        <w:t>phân</w:t>
      </w:r>
      <w:proofErr w:type="spellEnd"/>
      <w:r w:rsidR="00FE108D">
        <w:rPr>
          <w:szCs w:val="26"/>
        </w:rPr>
        <w:t xml:space="preserve"> </w:t>
      </w:r>
      <w:proofErr w:type="spellStart"/>
      <w:r w:rsidR="00FE108D">
        <w:rPr>
          <w:szCs w:val="26"/>
        </w:rPr>
        <w:t>lớp</w:t>
      </w:r>
      <w:proofErr w:type="spellEnd"/>
      <w:r w:rsidR="00FE108D">
        <w:rPr>
          <w:szCs w:val="26"/>
        </w:rPr>
        <w:t xml:space="preserve"> </w:t>
      </w:r>
      <w:proofErr w:type="spellStart"/>
      <w:r w:rsidR="00FE108D">
        <w:rPr>
          <w:szCs w:val="26"/>
        </w:rPr>
        <w:t>sẽ</w:t>
      </w:r>
      <w:proofErr w:type="spellEnd"/>
      <w:r w:rsidR="00FE108D">
        <w:rPr>
          <w:szCs w:val="26"/>
        </w:rPr>
        <w:t xml:space="preserve"> </w:t>
      </w:r>
      <w:proofErr w:type="spellStart"/>
      <w:r w:rsidR="00FE108D">
        <w:rPr>
          <w:szCs w:val="26"/>
        </w:rPr>
        <w:t>xác</w:t>
      </w:r>
      <w:proofErr w:type="spellEnd"/>
      <w:r w:rsidR="00FE108D">
        <w:rPr>
          <w:szCs w:val="26"/>
        </w:rPr>
        <w:t xml:space="preserve"> </w:t>
      </w:r>
      <w:proofErr w:type="spellStart"/>
      <w:r w:rsidR="00FE108D">
        <w:rPr>
          <w:szCs w:val="26"/>
        </w:rPr>
        <w:t>định</w:t>
      </w:r>
      <w:proofErr w:type="spellEnd"/>
      <w:r w:rsidR="00FE108D">
        <w:rPr>
          <w:szCs w:val="26"/>
        </w:rPr>
        <w:t xml:space="preserve"> </w:t>
      </w:r>
      <w:proofErr w:type="spellStart"/>
      <w:r w:rsidR="00FE108D">
        <w:rPr>
          <w:szCs w:val="26"/>
        </w:rPr>
        <w:t>xem</w:t>
      </w:r>
      <w:proofErr w:type="spellEnd"/>
      <w:r w:rsidR="00FE108D">
        <w:rPr>
          <w:szCs w:val="26"/>
        </w:rPr>
        <w:t xml:space="preserve"> </w:t>
      </w:r>
      <w:proofErr w:type="spellStart"/>
      <w:r w:rsidR="00FE108D">
        <w:rPr>
          <w:szCs w:val="26"/>
        </w:rPr>
        <w:t>dữ</w:t>
      </w:r>
      <w:proofErr w:type="spellEnd"/>
      <w:r w:rsidR="00FE108D">
        <w:rPr>
          <w:szCs w:val="26"/>
        </w:rPr>
        <w:t xml:space="preserve"> </w:t>
      </w:r>
      <w:proofErr w:type="spellStart"/>
      <w:r w:rsidR="00FE108D">
        <w:rPr>
          <w:szCs w:val="26"/>
        </w:rPr>
        <w:t>liệu</w:t>
      </w:r>
      <w:proofErr w:type="spellEnd"/>
      <w:r w:rsidR="00FE108D">
        <w:rPr>
          <w:szCs w:val="26"/>
        </w:rPr>
        <w:t xml:space="preserve"> </w:t>
      </w:r>
      <w:proofErr w:type="spellStart"/>
      <w:r w:rsidR="00FE108D">
        <w:rPr>
          <w:szCs w:val="26"/>
        </w:rPr>
        <w:t>có</w:t>
      </w:r>
      <w:proofErr w:type="spellEnd"/>
      <w:r w:rsidR="00FE108D">
        <w:rPr>
          <w:szCs w:val="26"/>
        </w:rPr>
        <w:t xml:space="preserve"> </w:t>
      </w:r>
      <w:proofErr w:type="spellStart"/>
      <w:r w:rsidR="00FE108D">
        <w:rPr>
          <w:szCs w:val="26"/>
        </w:rPr>
        <w:t>nhãn</w:t>
      </w:r>
      <w:proofErr w:type="spellEnd"/>
      <w:r w:rsidR="00FE108D">
        <w:rPr>
          <w:szCs w:val="26"/>
        </w:rPr>
        <w:t xml:space="preserve"> </w:t>
      </w:r>
      <w:proofErr w:type="spellStart"/>
      <w:r w:rsidR="00FE108D">
        <w:rPr>
          <w:szCs w:val="26"/>
        </w:rPr>
        <w:t>đó</w:t>
      </w:r>
      <w:proofErr w:type="spellEnd"/>
      <w:r w:rsidR="00FE108D">
        <w:rPr>
          <w:szCs w:val="26"/>
        </w:rPr>
        <w:t xml:space="preserve"> </w:t>
      </w:r>
      <w:proofErr w:type="spellStart"/>
      <w:r w:rsidR="00FE108D">
        <w:rPr>
          <w:szCs w:val="26"/>
        </w:rPr>
        <w:t>không</w:t>
      </w:r>
      <w:proofErr w:type="spellEnd"/>
      <w:r w:rsidR="00FE108D">
        <w:rPr>
          <w:szCs w:val="26"/>
        </w:rPr>
        <w:t xml:space="preserve">, </w:t>
      </w:r>
      <w:proofErr w:type="spellStart"/>
      <w:r w:rsidR="00FE108D">
        <w:rPr>
          <w:szCs w:val="26"/>
        </w:rPr>
        <w:t>và</w:t>
      </w:r>
      <w:proofErr w:type="spellEnd"/>
      <w:r w:rsidR="00FE108D">
        <w:rPr>
          <w:szCs w:val="26"/>
        </w:rPr>
        <w:t xml:space="preserve"> </w:t>
      </w:r>
      <w:proofErr w:type="spellStart"/>
      <w:r w:rsidR="00FE108D">
        <w:rPr>
          <w:szCs w:val="26"/>
        </w:rPr>
        <w:t>kết</w:t>
      </w:r>
      <w:proofErr w:type="spellEnd"/>
      <w:r w:rsidR="00FE108D">
        <w:rPr>
          <w:szCs w:val="26"/>
        </w:rPr>
        <w:t xml:space="preserve"> </w:t>
      </w:r>
      <w:proofErr w:type="spellStart"/>
      <w:r w:rsidR="00FE108D">
        <w:rPr>
          <w:szCs w:val="26"/>
        </w:rPr>
        <w:t>quả</w:t>
      </w:r>
      <w:proofErr w:type="spellEnd"/>
      <w:r w:rsidR="00FE108D">
        <w:rPr>
          <w:szCs w:val="26"/>
        </w:rPr>
        <w:t xml:space="preserve"> </w:t>
      </w:r>
      <w:proofErr w:type="spellStart"/>
      <w:r w:rsidR="00FE108D">
        <w:rPr>
          <w:szCs w:val="26"/>
        </w:rPr>
        <w:t>thu</w:t>
      </w:r>
      <w:proofErr w:type="spellEnd"/>
      <w:r w:rsidR="00FE108D">
        <w:rPr>
          <w:szCs w:val="26"/>
        </w:rPr>
        <w:t xml:space="preserve"> </w:t>
      </w:r>
      <w:proofErr w:type="spellStart"/>
      <w:r w:rsidR="00FE108D">
        <w:rPr>
          <w:szCs w:val="26"/>
        </w:rPr>
        <w:t>được</w:t>
      </w:r>
      <w:proofErr w:type="spellEnd"/>
      <w:r w:rsidR="00FE108D">
        <w:rPr>
          <w:szCs w:val="26"/>
        </w:rPr>
        <w:t xml:space="preserve"> </w:t>
      </w:r>
      <w:proofErr w:type="spellStart"/>
      <w:r w:rsidR="00FE108D">
        <w:rPr>
          <w:szCs w:val="26"/>
        </w:rPr>
        <w:t>sẽ</w:t>
      </w:r>
      <w:proofErr w:type="spellEnd"/>
      <w:r w:rsidR="00FE108D">
        <w:rPr>
          <w:szCs w:val="26"/>
        </w:rPr>
        <w:t xml:space="preserve"> </w:t>
      </w:r>
      <w:proofErr w:type="spellStart"/>
      <w:r w:rsidR="00FE108D">
        <w:rPr>
          <w:szCs w:val="26"/>
        </w:rPr>
        <w:t>là</w:t>
      </w:r>
      <w:proofErr w:type="spellEnd"/>
      <w:r w:rsidR="00FE108D">
        <w:rPr>
          <w:szCs w:val="26"/>
        </w:rPr>
        <w:t xml:space="preserve"> </w:t>
      </w:r>
      <w:proofErr w:type="spellStart"/>
      <w:r w:rsidR="00FE108D">
        <w:rPr>
          <w:szCs w:val="26"/>
        </w:rPr>
        <w:t>các</w:t>
      </w:r>
      <w:proofErr w:type="spellEnd"/>
      <w:r w:rsidR="00FE108D">
        <w:rPr>
          <w:szCs w:val="26"/>
        </w:rPr>
        <w:t xml:space="preserve"> </w:t>
      </w:r>
      <w:proofErr w:type="spellStart"/>
      <w:r w:rsidR="00FE108D">
        <w:rPr>
          <w:szCs w:val="26"/>
        </w:rPr>
        <w:t>dữ</w:t>
      </w:r>
      <w:proofErr w:type="spellEnd"/>
      <w:r w:rsidR="00FE108D">
        <w:rPr>
          <w:szCs w:val="26"/>
        </w:rPr>
        <w:t xml:space="preserve"> </w:t>
      </w:r>
      <w:proofErr w:type="spellStart"/>
      <w:r w:rsidR="00FE108D">
        <w:rPr>
          <w:szCs w:val="26"/>
        </w:rPr>
        <w:t>liệu</w:t>
      </w:r>
      <w:proofErr w:type="spellEnd"/>
      <w:r w:rsidR="00FE108D">
        <w:rPr>
          <w:szCs w:val="26"/>
        </w:rPr>
        <w:t xml:space="preserve"> </w:t>
      </w:r>
      <w:proofErr w:type="spellStart"/>
      <w:r w:rsidR="00FE108D">
        <w:rPr>
          <w:szCs w:val="26"/>
        </w:rPr>
        <w:t>đa</w:t>
      </w:r>
      <w:proofErr w:type="spellEnd"/>
      <w:r w:rsidR="00FE108D">
        <w:rPr>
          <w:szCs w:val="26"/>
        </w:rPr>
        <w:t xml:space="preserve"> </w:t>
      </w:r>
      <w:proofErr w:type="spellStart"/>
      <w:r w:rsidR="00FE108D">
        <w:rPr>
          <w:szCs w:val="26"/>
        </w:rPr>
        <w:t>nhãn</w:t>
      </w:r>
      <w:proofErr w:type="spellEnd"/>
      <w:r w:rsidR="00FE108D">
        <w:rPr>
          <w:szCs w:val="26"/>
        </w:rPr>
        <w:t>.</w:t>
      </w:r>
    </w:p>
    <w:p w14:paraId="3BCBCA6F" w14:textId="2A8293F2" w:rsidR="00543913" w:rsidRDefault="00543913" w:rsidP="008975B0">
      <w:pPr>
        <w:pStyle w:val="Heading2"/>
        <w:ind w:left="567" w:right="-143" w:hanging="567"/>
      </w:pPr>
      <w:bookmarkStart w:id="8" w:name="_Toc120461213"/>
      <w:proofErr w:type="spellStart"/>
      <w:r>
        <w:t>Phương</w:t>
      </w:r>
      <w:proofErr w:type="spellEnd"/>
      <w:r>
        <w:t xml:space="preserve"> </w:t>
      </w:r>
      <w:proofErr w:type="spellStart"/>
      <w:r>
        <w:t>pháp</w:t>
      </w:r>
      <w:proofErr w:type="spellEnd"/>
      <w:r>
        <w:t xml:space="preserve"> </w:t>
      </w:r>
      <w:proofErr w:type="spellStart"/>
      <w:r>
        <w:t>xử</w:t>
      </w:r>
      <w:proofErr w:type="spellEnd"/>
      <w:r>
        <w:t xml:space="preserve"> </w:t>
      </w:r>
      <w:proofErr w:type="spellStart"/>
      <w:r>
        <w:t>lý</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bookmarkEnd w:id="6"/>
      <w:bookmarkEnd w:id="8"/>
      <w:proofErr w:type="spellEnd"/>
    </w:p>
    <w:p w14:paraId="06E98FE6" w14:textId="6CFBF536" w:rsidR="007F3DB4" w:rsidRDefault="00543913" w:rsidP="007F3DB4">
      <w:pPr>
        <w:ind w:firstLine="720"/>
      </w:pP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thử</w:t>
      </w:r>
      <w:proofErr w:type="spellEnd"/>
      <w:r>
        <w:t xml:space="preserve"> </w:t>
      </w:r>
      <w:proofErr w:type="spellStart"/>
      <w:r>
        <w:t>thách</w:t>
      </w:r>
      <w:proofErr w:type="spellEnd"/>
      <w:r>
        <w:t xml:space="preserve"> </w:t>
      </w:r>
      <w:proofErr w:type="spellStart"/>
      <w:r>
        <w:t>chính</w:t>
      </w:r>
      <w:proofErr w:type="spellEnd"/>
      <w:r>
        <w:t xml:space="preserve"> </w:t>
      </w:r>
      <w:proofErr w:type="spellStart"/>
      <w:r>
        <w:t>trong</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khi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học</w:t>
      </w:r>
      <w:proofErr w:type="spellEnd"/>
      <w:r>
        <w:t xml:space="preserve"> </w:t>
      </w:r>
      <w:proofErr w:type="spellStart"/>
      <w:r>
        <w:t>máy</w:t>
      </w:r>
      <w:proofErr w:type="spellEnd"/>
      <w:r>
        <w:t xml:space="preserve">, </w:t>
      </w:r>
      <w:proofErr w:type="spellStart"/>
      <w:r>
        <w:t>chính</w:t>
      </w:r>
      <w:proofErr w:type="spellEnd"/>
      <w:r>
        <w:t xml:space="preserve"> </w:t>
      </w:r>
      <w:proofErr w:type="spellStart"/>
      <w:r>
        <w:t>là</w:t>
      </w:r>
      <w:proofErr w:type="spellEnd"/>
      <w:r>
        <w:t xml:space="preserve"> </w:t>
      </w:r>
      <w:proofErr w:type="spellStart"/>
      <w:r>
        <w:t>sự</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máy</w:t>
      </w:r>
      <w:proofErr w:type="spellEnd"/>
      <w:r>
        <w:t xml:space="preserve"> </w:t>
      </w:r>
      <w:proofErr w:type="spellStart"/>
      <w:r>
        <w:t>rất</w:t>
      </w:r>
      <w:proofErr w:type="spellEnd"/>
      <w:r>
        <w:t xml:space="preserve"> </w:t>
      </w:r>
      <w:proofErr w:type="spellStart"/>
      <w:r>
        <w:t>dễ</w:t>
      </w:r>
      <w:proofErr w:type="spellEnd"/>
      <w:r>
        <w:t xml:space="preserve"> </w:t>
      </w:r>
      <w:proofErr w:type="spellStart"/>
      <w:r>
        <w:t>trả</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không</w:t>
      </w:r>
      <w:proofErr w:type="spellEnd"/>
      <w:r>
        <w:t xml:space="preserve"> </w:t>
      </w:r>
      <w:proofErr w:type="spellStart"/>
      <w:r>
        <w:t>đạt</w:t>
      </w:r>
      <w:proofErr w:type="spellEnd"/>
      <w:r>
        <w:t xml:space="preserve"> </w:t>
      </w:r>
      <w:proofErr w:type="spellStart"/>
      <w:r>
        <w:t>yêu</w:t>
      </w:r>
      <w:proofErr w:type="spellEnd"/>
      <w:r>
        <w:t xml:space="preserve"> </w:t>
      </w:r>
      <w:proofErr w:type="spellStart"/>
      <w:r>
        <w:t>cầu</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cân</w:t>
      </w:r>
      <w:proofErr w:type="spellEnd"/>
      <w:r>
        <w:t xml:space="preserve"> </w:t>
      </w:r>
      <w:proofErr w:type="spellStart"/>
      <w:r>
        <w:t>bằng</w:t>
      </w:r>
      <w:proofErr w:type="spellEnd"/>
      <w:r>
        <w:t xml:space="preserve">. Ta </w:t>
      </w:r>
      <w:proofErr w:type="spellStart"/>
      <w:r>
        <w:t>lấy</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 xml:space="preserve"> </w:t>
      </w:r>
      <w:proofErr w:type="spellStart"/>
      <w:r>
        <w:t>điển</w:t>
      </w:r>
      <w:proofErr w:type="spellEnd"/>
      <w:r>
        <w:t xml:space="preserve"> </w:t>
      </w:r>
      <w:proofErr w:type="spellStart"/>
      <w:r>
        <w:t>hình</w:t>
      </w:r>
      <w:proofErr w:type="spellEnd"/>
      <w:r>
        <w:t xml:space="preserve"> </w:t>
      </w:r>
      <w:proofErr w:type="spellStart"/>
      <w:r>
        <w:t>về</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hai</w:t>
      </w:r>
      <w:proofErr w:type="spellEnd"/>
      <w:r>
        <w:t xml:space="preserve"> </w:t>
      </w:r>
      <w:proofErr w:type="spellStart"/>
      <w:r>
        <w:t>lớp</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trong</w:t>
      </w:r>
      <w:proofErr w:type="spellEnd"/>
      <w:r>
        <w:t xml:space="preserve"> </w:t>
      </w:r>
      <w:proofErr w:type="spellStart"/>
      <w:r>
        <w:t>đó</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chỉ</w:t>
      </w:r>
      <w:proofErr w:type="spellEnd"/>
      <w:r>
        <w:t xml:space="preserve"> </w:t>
      </w:r>
      <w:proofErr w:type="spellStart"/>
      <w:r>
        <w:t>chiếm</w:t>
      </w:r>
      <w:proofErr w:type="spellEnd"/>
      <w:r>
        <w:t xml:space="preserve"> 5% </w:t>
      </w:r>
      <w:proofErr w:type="spellStart"/>
      <w:r>
        <w:t>tổng</w:t>
      </w:r>
      <w:proofErr w:type="spellEnd"/>
      <w:r>
        <w:t xml:space="preserve"> </w:t>
      </w:r>
      <w:proofErr w:type="spellStart"/>
      <w:r>
        <w:t>dữ</w:t>
      </w:r>
      <w:proofErr w:type="spellEnd"/>
      <w:r>
        <w:t xml:space="preserve"> </w:t>
      </w:r>
      <w:proofErr w:type="spellStart"/>
      <w:r>
        <w:t>liệu</w:t>
      </w:r>
      <w:proofErr w:type="spellEnd"/>
      <w:r>
        <w:t xml:space="preserve">. Khi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sẽ</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gần</w:t>
      </w:r>
      <w:proofErr w:type="spellEnd"/>
      <w:r>
        <w:t xml:space="preserve"> </w:t>
      </w:r>
      <w:proofErr w:type="spellStart"/>
      <w:r>
        <w:t>như</w:t>
      </w:r>
      <w:proofErr w:type="spellEnd"/>
      <w:r>
        <w:t xml:space="preserve"> </w:t>
      </w:r>
      <w:proofErr w:type="spellStart"/>
      <w:r>
        <w:t>tất</w:t>
      </w:r>
      <w:proofErr w:type="spellEnd"/>
      <w:r>
        <w:t xml:space="preserve"> </w:t>
      </w:r>
      <w:proofErr w:type="spellStart"/>
      <w:r>
        <w:t>cả</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đều</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lớp</w:t>
      </w:r>
      <w:proofErr w:type="spellEnd"/>
      <w:r>
        <w:t xml:space="preserve"> </w:t>
      </w:r>
      <w:proofErr w:type="spellStart"/>
      <w:r>
        <w:t>đa</w:t>
      </w:r>
      <w:proofErr w:type="spellEnd"/>
      <w:r>
        <w:t xml:space="preserve"> </w:t>
      </w:r>
      <w:proofErr w:type="spellStart"/>
      <w:r>
        <w:t>số</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sẽ</w:t>
      </w:r>
      <w:proofErr w:type="spellEnd"/>
      <w:r>
        <w:t xml:space="preserve"> </w:t>
      </w:r>
      <w:proofErr w:type="spellStart"/>
      <w:r>
        <w:t>là</w:t>
      </w:r>
      <w:proofErr w:type="spellEnd"/>
      <w:r>
        <w:t xml:space="preserve"> 95%, </w:t>
      </w:r>
      <w:proofErr w:type="spellStart"/>
      <w:r>
        <w:t>một</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có</w:t>
      </w:r>
      <w:proofErr w:type="spellEnd"/>
      <w:r>
        <w:t xml:space="preserve"> </w:t>
      </w:r>
      <w:proofErr w:type="spellStart"/>
      <w:r>
        <w:t>vẻ</w:t>
      </w:r>
      <w:proofErr w:type="spellEnd"/>
      <w:r>
        <w:t xml:space="preserve"> </w:t>
      </w:r>
      <w:proofErr w:type="spellStart"/>
      <w:r>
        <w:t>tốt</w:t>
      </w:r>
      <w:proofErr w:type="spellEnd"/>
      <w:r>
        <w:t xml:space="preserve">. </w:t>
      </w:r>
      <w:proofErr w:type="spellStart"/>
      <w:r>
        <w:t>Tuy</w:t>
      </w:r>
      <w:proofErr w:type="spellEnd"/>
      <w:r>
        <w:t xml:space="preserve"> </w:t>
      </w:r>
      <w:proofErr w:type="spellStart"/>
      <w:r>
        <w:t>nhiên</w:t>
      </w:r>
      <w:proofErr w:type="spellEnd"/>
      <w:r>
        <w:t xml:space="preserve">, </w:t>
      </w:r>
      <w:proofErr w:type="spellStart"/>
      <w:r>
        <w:t>trên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chúng</w:t>
      </w:r>
      <w:proofErr w:type="spellEnd"/>
      <w:r>
        <w:t xml:space="preserve"> ta </w:t>
      </w:r>
      <w:proofErr w:type="spellStart"/>
      <w:r>
        <w:t>đang</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bộ</w:t>
      </w:r>
      <w:proofErr w:type="spellEnd"/>
      <w:r>
        <w:t xml:space="preserve"> </w:t>
      </w:r>
      <w:proofErr w:type="spellStart"/>
      <w:r>
        <w:t>phân</w:t>
      </w:r>
      <w:proofErr w:type="spellEnd"/>
      <w:r>
        <w:t xml:space="preserve"> </w:t>
      </w:r>
      <w:proofErr w:type="spellStart"/>
      <w:r w:rsidR="00F04AB4">
        <w:t>lớp</w:t>
      </w:r>
      <w:proofErr w:type="spellEnd"/>
      <w:r w:rsidR="00F04AB4">
        <w:t xml:space="preserve"> </w:t>
      </w:r>
      <w:proofErr w:type="spellStart"/>
      <w:r w:rsidR="00F04AB4">
        <w:t>không</w:t>
      </w:r>
      <w:proofErr w:type="spellEnd"/>
      <w:r w:rsidR="00F04AB4">
        <w:t xml:space="preserve"> </w:t>
      </w:r>
      <w:proofErr w:type="spellStart"/>
      <w:r w:rsidR="00F04AB4">
        <w:t>có</w:t>
      </w:r>
      <w:proofErr w:type="spellEnd"/>
      <w:r w:rsidR="00F04AB4">
        <w:t xml:space="preserve"> </w:t>
      </w:r>
      <w:proofErr w:type="spellStart"/>
      <w:r w:rsidR="00F04AB4">
        <w:t>ích</w:t>
      </w:r>
      <w:proofErr w:type="spellEnd"/>
      <w:r>
        <w:t>.</w:t>
      </w:r>
      <w:r w:rsidR="007D238E">
        <w:t xml:space="preserve"> </w:t>
      </w:r>
      <w:proofErr w:type="spellStart"/>
      <w:r>
        <w:t>Trong</w:t>
      </w:r>
      <w:proofErr w:type="spellEnd"/>
      <w:r>
        <w:t xml:space="preserve"> </w:t>
      </w:r>
      <w:proofErr w:type="spellStart"/>
      <w:r>
        <w:t>bài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này</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rsidR="00D3652C">
        <w:t>các</w:t>
      </w:r>
      <w:proofErr w:type="spellEnd"/>
      <w:r>
        <w:t xml:space="preserve"> </w:t>
      </w:r>
      <w:proofErr w:type="spellStart"/>
      <w:r>
        <w:t>phương</w:t>
      </w:r>
      <w:proofErr w:type="spellEnd"/>
      <w:r>
        <w:t xml:space="preserve"> </w:t>
      </w:r>
      <w:proofErr w:type="spellStart"/>
      <w:r>
        <w:t>pháp</w:t>
      </w:r>
      <w:proofErr w:type="spellEnd"/>
      <w:r w:rsidR="00DE3139">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proofErr w:type="spellEnd"/>
      <w:r w:rsidR="00DE3139">
        <w:t xml:space="preserve">. </w:t>
      </w:r>
    </w:p>
    <w:p w14:paraId="2C8FAEDC" w14:textId="33FA9F17" w:rsidR="009241A5" w:rsidRDefault="00E87170" w:rsidP="00EB1758">
      <w:pPr>
        <w:pStyle w:val="Heading3"/>
        <w:numPr>
          <w:ilvl w:val="0"/>
          <w:numId w:val="15"/>
        </w:numPr>
        <w:ind w:left="810" w:hanging="810"/>
      </w:pPr>
      <w:bookmarkStart w:id="9" w:name="_Toc120461214"/>
      <w:r>
        <w:t>Resampling</w:t>
      </w:r>
      <w:bookmarkEnd w:id="9"/>
    </w:p>
    <w:p w14:paraId="6F851F1C" w14:textId="245E2F6A" w:rsidR="00976C4A" w:rsidRDefault="007F3DB4" w:rsidP="007F3DB4">
      <w:pPr>
        <w:ind w:firstLine="720"/>
      </w:pPr>
      <w:r>
        <w:t xml:space="preserve">Resampling </w:t>
      </w:r>
      <w:proofErr w:type="spellStart"/>
      <w:r>
        <w:t>là</w:t>
      </w:r>
      <w:proofErr w:type="spellEnd"/>
      <w:r>
        <w:t xml:space="preserve"> </w:t>
      </w:r>
      <w:proofErr w:type="spellStart"/>
      <w:r w:rsidR="0024069E">
        <w:t>phương</w:t>
      </w:r>
      <w:proofErr w:type="spellEnd"/>
      <w:r w:rsidR="0024069E">
        <w:t xml:space="preserve"> </w:t>
      </w:r>
      <w:proofErr w:type="spellStart"/>
      <w:r w:rsidR="0024069E">
        <w:t>pháp</w:t>
      </w:r>
      <w:proofErr w:type="spellEnd"/>
      <w:r w:rsidR="0024069E">
        <w:t xml:space="preserve"> </w:t>
      </w:r>
      <w:proofErr w:type="spellStart"/>
      <w:r w:rsidR="0024069E">
        <w:t>xử</w:t>
      </w:r>
      <w:proofErr w:type="spellEnd"/>
      <w:r w:rsidR="0024069E">
        <w:t xml:space="preserve"> </w:t>
      </w:r>
      <w:proofErr w:type="spellStart"/>
      <w:r w:rsidR="0024069E">
        <w:t>lý</w:t>
      </w:r>
      <w:proofErr w:type="spellEnd"/>
      <w:r w:rsidR="0024069E">
        <w:t xml:space="preserve"> </w:t>
      </w:r>
      <w:proofErr w:type="spellStart"/>
      <w:r w:rsidR="0024069E">
        <w:t>mất</w:t>
      </w:r>
      <w:proofErr w:type="spellEnd"/>
      <w:r w:rsidR="0024069E">
        <w:t xml:space="preserve"> </w:t>
      </w:r>
      <w:proofErr w:type="spellStart"/>
      <w:r w:rsidR="0024069E">
        <w:t>cân</w:t>
      </w:r>
      <w:proofErr w:type="spellEnd"/>
      <w:r w:rsidR="0024069E">
        <w:t xml:space="preserve"> </w:t>
      </w:r>
      <w:proofErr w:type="spellStart"/>
      <w:r w:rsidR="0024069E">
        <w:t>bằng</w:t>
      </w:r>
      <w:proofErr w:type="spellEnd"/>
      <w:r w:rsidR="0024069E">
        <w:t xml:space="preserve"> </w:t>
      </w:r>
      <w:proofErr w:type="spellStart"/>
      <w:r w:rsidR="0024069E">
        <w:t>dữ</w:t>
      </w:r>
      <w:proofErr w:type="spellEnd"/>
      <w:r w:rsidR="0024069E">
        <w:t xml:space="preserve"> </w:t>
      </w:r>
      <w:proofErr w:type="spellStart"/>
      <w:r w:rsidR="0024069E">
        <w:t>liệu</w:t>
      </w:r>
      <w:proofErr w:type="spellEnd"/>
      <w:r w:rsidR="0024069E">
        <w:t xml:space="preserve"> phi </w:t>
      </w:r>
      <w:proofErr w:type="spellStart"/>
      <w:r w:rsidR="0024069E">
        <w:t>kinh</w:t>
      </w:r>
      <w:proofErr w:type="spellEnd"/>
      <w:r w:rsidR="0024069E">
        <w:t xml:space="preserve"> </w:t>
      </w:r>
      <w:proofErr w:type="spellStart"/>
      <w:r w:rsidR="0024069E">
        <w:t>nghiệm</w:t>
      </w:r>
      <w:proofErr w:type="spellEnd"/>
      <w:r w:rsidR="00800B71">
        <w:t xml:space="preserve">, </w:t>
      </w:r>
      <w:proofErr w:type="spellStart"/>
      <w:r w:rsidR="00800B71">
        <w:t>bằng</w:t>
      </w:r>
      <w:proofErr w:type="spellEnd"/>
      <w:r w:rsidR="00800B71">
        <w:t xml:space="preserve"> </w:t>
      </w:r>
      <w:proofErr w:type="spellStart"/>
      <w:r w:rsidR="00800B71">
        <w:t>cách</w:t>
      </w:r>
      <w:proofErr w:type="spellEnd"/>
      <w:r w:rsidR="00800B71">
        <w:t xml:space="preserve"> </w:t>
      </w:r>
      <w:proofErr w:type="spellStart"/>
      <w:r w:rsidR="003C03B5">
        <w:t>xem</w:t>
      </w:r>
      <w:proofErr w:type="spellEnd"/>
      <w:r w:rsidR="003C03B5">
        <w:t xml:space="preserve"> </w:t>
      </w:r>
      <w:proofErr w:type="spellStart"/>
      <w:r w:rsidR="003C03B5">
        <w:t>xét</w:t>
      </w:r>
      <w:proofErr w:type="spellEnd"/>
      <w:r w:rsidR="003C03B5">
        <w:t xml:space="preserve"> </w:t>
      </w:r>
      <w:proofErr w:type="spellStart"/>
      <w:r w:rsidR="003C03B5">
        <w:t>tỷ</w:t>
      </w:r>
      <w:proofErr w:type="spellEnd"/>
      <w:r w:rsidR="003C03B5">
        <w:t xml:space="preserve"> </w:t>
      </w:r>
      <w:proofErr w:type="spellStart"/>
      <w:r w:rsidR="003C03B5">
        <w:t>lệ</w:t>
      </w:r>
      <w:proofErr w:type="spellEnd"/>
      <w:r w:rsidR="003C03B5">
        <w:t xml:space="preserve"> </w:t>
      </w:r>
      <w:proofErr w:type="spellStart"/>
      <w:r w:rsidR="003C03B5">
        <w:t>mẫu</w:t>
      </w:r>
      <w:proofErr w:type="spellEnd"/>
      <w:r w:rsidR="003C03B5">
        <w:t xml:space="preserve"> </w:t>
      </w:r>
      <w:proofErr w:type="spellStart"/>
      <w:r w:rsidR="003C03B5">
        <w:t>dữ</w:t>
      </w:r>
      <w:proofErr w:type="spellEnd"/>
      <w:r w:rsidR="003C03B5">
        <w:t xml:space="preserve"> </w:t>
      </w:r>
      <w:proofErr w:type="spellStart"/>
      <w:r w:rsidR="003C03B5">
        <w:t>liệu</w:t>
      </w:r>
      <w:proofErr w:type="spellEnd"/>
      <w:r w:rsidR="003C03B5">
        <w:t xml:space="preserve"> </w:t>
      </w:r>
      <w:proofErr w:type="spellStart"/>
      <w:r w:rsidR="003C03B5">
        <w:t>giữa</w:t>
      </w:r>
      <w:proofErr w:type="spellEnd"/>
      <w:r w:rsidR="003C03B5">
        <w:t xml:space="preserve"> </w:t>
      </w:r>
      <w:proofErr w:type="spellStart"/>
      <w:r w:rsidR="003C03B5">
        <w:t>các</w:t>
      </w:r>
      <w:proofErr w:type="spellEnd"/>
      <w:r w:rsidR="003C03B5">
        <w:t xml:space="preserve"> </w:t>
      </w:r>
      <w:proofErr w:type="spellStart"/>
      <w:r w:rsidR="003C03B5">
        <w:t>lớp</w:t>
      </w:r>
      <w:proofErr w:type="spellEnd"/>
      <w:r w:rsidR="00CC6605">
        <w:t xml:space="preserve">. </w:t>
      </w:r>
      <w:proofErr w:type="spellStart"/>
      <w:r w:rsidR="00CC6605">
        <w:t>Phương</w:t>
      </w:r>
      <w:proofErr w:type="spellEnd"/>
      <w:r w:rsidR="00CC6605">
        <w:t xml:space="preserve"> </w:t>
      </w:r>
      <w:proofErr w:type="spellStart"/>
      <w:r w:rsidR="00CC6605">
        <w:t>pháp</w:t>
      </w:r>
      <w:proofErr w:type="spellEnd"/>
      <w:r w:rsidR="00CC6605">
        <w:t xml:space="preserve"> </w:t>
      </w:r>
      <w:proofErr w:type="spellStart"/>
      <w:r w:rsidR="00CC6605">
        <w:t>này</w:t>
      </w:r>
      <w:proofErr w:type="spellEnd"/>
      <w:r w:rsidR="00CC6605">
        <w:t xml:space="preserve"> </w:t>
      </w:r>
      <w:proofErr w:type="spellStart"/>
      <w:r w:rsidR="00CC6605">
        <w:t>được</w:t>
      </w:r>
      <w:proofErr w:type="spellEnd"/>
      <w:r w:rsidR="00CC6605">
        <w:t xml:space="preserve"> </w:t>
      </w:r>
      <w:proofErr w:type="spellStart"/>
      <w:r w:rsidR="00CC6605">
        <w:t>thực</w:t>
      </w:r>
      <w:proofErr w:type="spellEnd"/>
      <w:r w:rsidR="00CC6605">
        <w:t xml:space="preserve"> </w:t>
      </w:r>
      <w:proofErr w:type="spellStart"/>
      <w:r w:rsidR="00CC6605">
        <w:t>hiện</w:t>
      </w:r>
      <w:proofErr w:type="spellEnd"/>
      <w:r w:rsidR="00CC6605">
        <w:t xml:space="preserve"> </w:t>
      </w:r>
      <w:proofErr w:type="spellStart"/>
      <w:r w:rsidR="00CC6605">
        <w:t>trước</w:t>
      </w:r>
      <w:proofErr w:type="spellEnd"/>
      <w:r w:rsidR="00CC6605">
        <w:t xml:space="preserve"> </w:t>
      </w:r>
      <w:proofErr w:type="spellStart"/>
      <w:r w:rsidR="00CC6605">
        <w:t>khi</w:t>
      </w:r>
      <w:proofErr w:type="spellEnd"/>
      <w:r w:rsidR="00CC6605">
        <w:t xml:space="preserve"> </w:t>
      </w:r>
      <w:proofErr w:type="spellStart"/>
      <w:r w:rsidR="00CC6605">
        <w:t>dữ</w:t>
      </w:r>
      <w:proofErr w:type="spellEnd"/>
      <w:r w:rsidR="00CC6605">
        <w:t xml:space="preserve"> </w:t>
      </w:r>
      <w:proofErr w:type="spellStart"/>
      <w:r w:rsidR="00CC6605">
        <w:t>liệu</w:t>
      </w:r>
      <w:proofErr w:type="spellEnd"/>
      <w:r w:rsidR="00CC6605">
        <w:t xml:space="preserve"> </w:t>
      </w:r>
      <w:proofErr w:type="spellStart"/>
      <w:r w:rsidR="00CC6605">
        <w:t>được</w:t>
      </w:r>
      <w:proofErr w:type="spellEnd"/>
      <w:r w:rsidR="00CC6605">
        <w:t xml:space="preserve"> </w:t>
      </w:r>
      <w:proofErr w:type="spellStart"/>
      <w:r w:rsidR="00CC6605">
        <w:t>đưa</w:t>
      </w:r>
      <w:proofErr w:type="spellEnd"/>
      <w:r w:rsidR="00CC6605">
        <w:t xml:space="preserve"> </w:t>
      </w:r>
      <w:proofErr w:type="spellStart"/>
      <w:r w:rsidR="00CC6605">
        <w:t>vào</w:t>
      </w:r>
      <w:proofErr w:type="spellEnd"/>
      <w:r w:rsidR="00CC6605">
        <w:t xml:space="preserve"> </w:t>
      </w:r>
      <w:proofErr w:type="spellStart"/>
      <w:r w:rsidR="00CC6605">
        <w:t>mô</w:t>
      </w:r>
      <w:proofErr w:type="spellEnd"/>
      <w:r w:rsidR="00CC6605">
        <w:t xml:space="preserve"> </w:t>
      </w:r>
      <w:proofErr w:type="spellStart"/>
      <w:r w:rsidR="00CC6605">
        <w:t>hình</w:t>
      </w:r>
      <w:proofErr w:type="spellEnd"/>
      <w:r w:rsidR="00CC6605">
        <w:t xml:space="preserve"> </w:t>
      </w:r>
      <w:proofErr w:type="spellStart"/>
      <w:r w:rsidR="00CC6605">
        <w:t>huấn</w:t>
      </w:r>
      <w:proofErr w:type="spellEnd"/>
      <w:r w:rsidR="00CC6605">
        <w:t xml:space="preserve"> </w:t>
      </w:r>
      <w:proofErr w:type="spellStart"/>
      <w:r w:rsidR="00CC6605">
        <w:t>luyện</w:t>
      </w:r>
      <w:proofErr w:type="spellEnd"/>
      <w:r w:rsidR="00CC6605">
        <w:t>.</w:t>
      </w:r>
      <w:r w:rsidR="00976C4A">
        <w:t xml:space="preserve"> </w:t>
      </w:r>
      <w:proofErr w:type="spellStart"/>
      <w:r w:rsidR="00976C4A">
        <w:t>Phương</w:t>
      </w:r>
      <w:proofErr w:type="spellEnd"/>
      <w:r w:rsidR="00976C4A">
        <w:t xml:space="preserve"> </w:t>
      </w:r>
      <w:proofErr w:type="spellStart"/>
      <w:r w:rsidR="00976C4A">
        <w:t>pháp</w:t>
      </w:r>
      <w:proofErr w:type="spellEnd"/>
      <w:r w:rsidR="00976C4A">
        <w:t xml:space="preserve"> Resampling </w:t>
      </w:r>
      <w:proofErr w:type="spellStart"/>
      <w:r w:rsidR="00976C4A">
        <w:t>được</w:t>
      </w:r>
      <w:proofErr w:type="spellEnd"/>
      <w:r w:rsidR="00976C4A">
        <w:t xml:space="preserve"> </w:t>
      </w:r>
      <w:proofErr w:type="spellStart"/>
      <w:r w:rsidR="00976C4A">
        <w:t>cho</w:t>
      </w:r>
      <w:proofErr w:type="spellEnd"/>
      <w:r w:rsidR="00976C4A">
        <w:t xml:space="preserve"> </w:t>
      </w:r>
      <w:proofErr w:type="spellStart"/>
      <w:r w:rsidR="00976C4A">
        <w:t>là</w:t>
      </w:r>
      <w:proofErr w:type="spellEnd"/>
      <w:r w:rsidR="00976C4A">
        <w:t xml:space="preserve"> </w:t>
      </w:r>
      <w:proofErr w:type="spellStart"/>
      <w:r w:rsidR="00976C4A">
        <w:t>phương</w:t>
      </w:r>
      <w:proofErr w:type="spellEnd"/>
      <w:r w:rsidR="00976C4A">
        <w:t xml:space="preserve"> </w:t>
      </w:r>
      <w:proofErr w:type="spellStart"/>
      <w:r w:rsidR="00976C4A">
        <w:t>pháp</w:t>
      </w:r>
      <w:proofErr w:type="spellEnd"/>
      <w:r w:rsidR="00976C4A">
        <w:t xml:space="preserve"> </w:t>
      </w:r>
      <w:proofErr w:type="spellStart"/>
      <w:r w:rsidR="00976C4A">
        <w:t>tốn</w:t>
      </w:r>
      <w:proofErr w:type="spellEnd"/>
      <w:r w:rsidR="00976C4A">
        <w:t xml:space="preserve"> </w:t>
      </w:r>
      <w:proofErr w:type="spellStart"/>
      <w:r w:rsidR="00976C4A">
        <w:t>ít</w:t>
      </w:r>
      <w:proofErr w:type="spellEnd"/>
      <w:r w:rsidR="00976C4A">
        <w:t xml:space="preserve"> </w:t>
      </w:r>
      <w:proofErr w:type="spellStart"/>
      <w:r w:rsidR="00976C4A">
        <w:t>tài</w:t>
      </w:r>
      <w:proofErr w:type="spellEnd"/>
      <w:r w:rsidR="00976C4A">
        <w:t xml:space="preserve"> </w:t>
      </w:r>
      <w:proofErr w:type="spellStart"/>
      <w:r w:rsidR="00976C4A">
        <w:t>nguyên</w:t>
      </w:r>
      <w:proofErr w:type="spellEnd"/>
      <w:r w:rsidR="00976C4A">
        <w:t xml:space="preserve"> </w:t>
      </w:r>
      <w:proofErr w:type="spellStart"/>
      <w:r w:rsidR="00976C4A">
        <w:t>của</w:t>
      </w:r>
      <w:proofErr w:type="spellEnd"/>
      <w:r w:rsidR="00976C4A">
        <w:t xml:space="preserve"> </w:t>
      </w:r>
      <w:proofErr w:type="spellStart"/>
      <w:r w:rsidR="00976C4A">
        <w:t>máy</w:t>
      </w:r>
      <w:proofErr w:type="spellEnd"/>
      <w:r w:rsidR="00976C4A">
        <w:t xml:space="preserve"> </w:t>
      </w:r>
      <w:proofErr w:type="spellStart"/>
      <w:r w:rsidR="00976C4A">
        <w:t>và</w:t>
      </w:r>
      <w:proofErr w:type="spellEnd"/>
      <w:r w:rsidR="00976C4A">
        <w:t xml:space="preserve"> do </w:t>
      </w:r>
      <w:proofErr w:type="spellStart"/>
      <w:r w:rsidR="00976C4A">
        <w:t>đó</w:t>
      </w:r>
      <w:proofErr w:type="spellEnd"/>
      <w:r w:rsidR="00976C4A">
        <w:t xml:space="preserve"> </w:t>
      </w:r>
      <w:proofErr w:type="spellStart"/>
      <w:r w:rsidR="00976C4A">
        <w:t>mô</w:t>
      </w:r>
      <w:proofErr w:type="spellEnd"/>
      <w:r w:rsidR="00976C4A">
        <w:t xml:space="preserve"> </w:t>
      </w:r>
      <w:proofErr w:type="spellStart"/>
      <w:r w:rsidR="00976C4A">
        <w:t>hình</w:t>
      </w:r>
      <w:proofErr w:type="spellEnd"/>
      <w:r w:rsidR="00976C4A">
        <w:t xml:space="preserve"> </w:t>
      </w:r>
      <w:proofErr w:type="spellStart"/>
      <w:r w:rsidR="00976C4A">
        <w:t>sẽ</w:t>
      </w:r>
      <w:proofErr w:type="spellEnd"/>
      <w:r w:rsidR="00976C4A">
        <w:t xml:space="preserve"> </w:t>
      </w:r>
      <w:proofErr w:type="spellStart"/>
      <w:r w:rsidR="00976C4A">
        <w:t>chạy</w:t>
      </w:r>
      <w:proofErr w:type="spellEnd"/>
      <w:r w:rsidR="00976C4A">
        <w:t xml:space="preserve"> </w:t>
      </w:r>
      <w:proofErr w:type="spellStart"/>
      <w:r w:rsidR="00976C4A">
        <w:t>nhanh</w:t>
      </w:r>
      <w:proofErr w:type="spellEnd"/>
      <w:r w:rsidR="00976C4A">
        <w:t xml:space="preserve"> </w:t>
      </w:r>
      <w:proofErr w:type="spellStart"/>
      <w:r w:rsidR="00976C4A">
        <w:t>hơn</w:t>
      </w:r>
      <w:proofErr w:type="spellEnd"/>
      <w:r w:rsidR="00976C4A">
        <w:t xml:space="preserve">, </w:t>
      </w:r>
      <w:proofErr w:type="spellStart"/>
      <w:r w:rsidR="00976C4A">
        <w:t>ngoài</w:t>
      </w:r>
      <w:proofErr w:type="spellEnd"/>
      <w:r w:rsidR="00976C4A">
        <w:t xml:space="preserve"> </w:t>
      </w:r>
      <w:proofErr w:type="spellStart"/>
      <w:r w:rsidR="00976C4A">
        <w:t>ra</w:t>
      </w:r>
      <w:proofErr w:type="spellEnd"/>
      <w:r w:rsidR="00976C4A">
        <w:t xml:space="preserve"> </w:t>
      </w:r>
      <w:proofErr w:type="spellStart"/>
      <w:r w:rsidR="00976C4A">
        <w:t>còn</w:t>
      </w:r>
      <w:proofErr w:type="spellEnd"/>
      <w:r w:rsidR="00976C4A">
        <w:t xml:space="preserve"> </w:t>
      </w:r>
      <w:proofErr w:type="spellStart"/>
      <w:r w:rsidR="00976C4A">
        <w:t>có</w:t>
      </w:r>
      <w:proofErr w:type="spellEnd"/>
      <w:r w:rsidR="00976C4A">
        <w:t xml:space="preserve"> </w:t>
      </w:r>
      <w:proofErr w:type="spellStart"/>
      <w:r w:rsidR="00976C4A">
        <w:t>hiệu</w:t>
      </w:r>
      <w:proofErr w:type="spellEnd"/>
      <w:r w:rsidR="00976C4A">
        <w:t xml:space="preserve"> </w:t>
      </w:r>
      <w:proofErr w:type="spellStart"/>
      <w:r w:rsidR="00976C4A">
        <w:t>quả</w:t>
      </w:r>
      <w:proofErr w:type="spellEnd"/>
      <w:r w:rsidR="00976C4A">
        <w:t xml:space="preserve"> </w:t>
      </w:r>
      <w:proofErr w:type="spellStart"/>
      <w:r w:rsidR="00976C4A">
        <w:t>tương</w:t>
      </w:r>
      <w:proofErr w:type="spellEnd"/>
      <w:r w:rsidR="00976C4A">
        <w:t xml:space="preserve"> </w:t>
      </w:r>
      <w:proofErr w:type="spellStart"/>
      <w:r w:rsidR="00976C4A">
        <w:t>đối</w:t>
      </w:r>
      <w:proofErr w:type="spellEnd"/>
      <w:r w:rsidR="00976C4A">
        <w:t xml:space="preserve"> </w:t>
      </w:r>
      <w:proofErr w:type="spellStart"/>
      <w:r w:rsidR="00976C4A">
        <w:t>tốt</w:t>
      </w:r>
      <w:proofErr w:type="spellEnd"/>
      <w:r w:rsidR="00976C4A">
        <w:t>.</w:t>
      </w:r>
      <w:r w:rsidR="00A352B5">
        <w:t xml:space="preserve"> Do </w:t>
      </w:r>
      <w:proofErr w:type="spellStart"/>
      <w:r w:rsidR="00A352B5">
        <w:t>đó</w:t>
      </w:r>
      <w:proofErr w:type="spellEnd"/>
      <w:r w:rsidR="00A352B5">
        <w:t xml:space="preserve"> </w:t>
      </w:r>
      <w:proofErr w:type="spellStart"/>
      <w:r w:rsidR="00A352B5">
        <w:t>chúng</w:t>
      </w:r>
      <w:proofErr w:type="spellEnd"/>
      <w:r w:rsidR="00A352B5">
        <w:t xml:space="preserve"> </w:t>
      </w:r>
      <w:proofErr w:type="spellStart"/>
      <w:r w:rsidR="00A352B5">
        <w:t>tôi</w:t>
      </w:r>
      <w:proofErr w:type="spellEnd"/>
      <w:r w:rsidR="00A352B5">
        <w:t xml:space="preserve"> </w:t>
      </w:r>
      <w:proofErr w:type="spellStart"/>
      <w:r w:rsidR="00A352B5">
        <w:t>sẽ</w:t>
      </w:r>
      <w:proofErr w:type="spellEnd"/>
      <w:r w:rsidR="00A352B5">
        <w:t xml:space="preserve"> </w:t>
      </w:r>
      <w:proofErr w:type="spellStart"/>
      <w:r w:rsidR="00A352B5">
        <w:t>sử</w:t>
      </w:r>
      <w:proofErr w:type="spellEnd"/>
      <w:r w:rsidR="00A352B5">
        <w:t xml:space="preserve"> </w:t>
      </w:r>
      <w:proofErr w:type="spellStart"/>
      <w:r w:rsidR="00A352B5">
        <w:t>dụng</w:t>
      </w:r>
      <w:proofErr w:type="spellEnd"/>
      <w:r w:rsidR="00A352B5">
        <w:t xml:space="preserve"> </w:t>
      </w:r>
      <w:proofErr w:type="spellStart"/>
      <w:r w:rsidR="00A352B5">
        <w:t>phương</w:t>
      </w:r>
      <w:proofErr w:type="spellEnd"/>
      <w:r w:rsidR="00A352B5">
        <w:t xml:space="preserve"> </w:t>
      </w:r>
      <w:proofErr w:type="spellStart"/>
      <w:r w:rsidR="00A352B5">
        <w:t>pháp</w:t>
      </w:r>
      <w:proofErr w:type="spellEnd"/>
      <w:r w:rsidR="00A352B5">
        <w:t xml:space="preserve"> </w:t>
      </w:r>
      <w:proofErr w:type="spellStart"/>
      <w:r w:rsidR="00A352B5">
        <w:t>này</w:t>
      </w:r>
      <w:proofErr w:type="spellEnd"/>
      <w:r w:rsidR="00A352B5">
        <w:t xml:space="preserve"> </w:t>
      </w:r>
      <w:proofErr w:type="spellStart"/>
      <w:r w:rsidR="00A352B5">
        <w:t>để</w:t>
      </w:r>
      <w:proofErr w:type="spellEnd"/>
      <w:r w:rsidR="00A352B5">
        <w:t xml:space="preserve"> </w:t>
      </w:r>
      <w:proofErr w:type="spellStart"/>
      <w:r w:rsidR="00A352B5">
        <w:t>áp</w:t>
      </w:r>
      <w:proofErr w:type="spellEnd"/>
      <w:r w:rsidR="00A352B5">
        <w:t xml:space="preserve"> </w:t>
      </w:r>
      <w:proofErr w:type="spellStart"/>
      <w:r w:rsidR="00A352B5">
        <w:t>dụng</w:t>
      </w:r>
      <w:proofErr w:type="spellEnd"/>
      <w:r w:rsidR="00A352B5">
        <w:t xml:space="preserve"> </w:t>
      </w:r>
      <w:proofErr w:type="spellStart"/>
      <w:r w:rsidR="00A352B5">
        <w:t>vào</w:t>
      </w:r>
      <w:proofErr w:type="spellEnd"/>
      <w:r w:rsidR="00A352B5">
        <w:t xml:space="preserve"> </w:t>
      </w:r>
      <w:proofErr w:type="spellStart"/>
      <w:r w:rsidR="00A352B5">
        <w:t>mô</w:t>
      </w:r>
      <w:proofErr w:type="spellEnd"/>
      <w:r w:rsidR="00A352B5">
        <w:t xml:space="preserve"> </w:t>
      </w:r>
      <w:proofErr w:type="spellStart"/>
      <w:r w:rsidR="00A352B5">
        <w:t>hình</w:t>
      </w:r>
      <w:proofErr w:type="spellEnd"/>
      <w:r w:rsidR="00A352B5">
        <w:t xml:space="preserve"> </w:t>
      </w:r>
      <w:proofErr w:type="spellStart"/>
      <w:r w:rsidR="00A352B5">
        <w:t>của</w:t>
      </w:r>
      <w:proofErr w:type="spellEnd"/>
      <w:r w:rsidR="00A352B5">
        <w:t xml:space="preserve"> </w:t>
      </w:r>
      <w:proofErr w:type="spellStart"/>
      <w:r w:rsidR="00A352B5">
        <w:t>chúng</w:t>
      </w:r>
      <w:proofErr w:type="spellEnd"/>
      <w:r w:rsidR="00A352B5">
        <w:t xml:space="preserve"> </w:t>
      </w:r>
      <w:proofErr w:type="spellStart"/>
      <w:r w:rsidR="00A352B5">
        <w:t>tôi</w:t>
      </w:r>
      <w:proofErr w:type="spellEnd"/>
      <w:r w:rsidR="00A352B5">
        <w:t>.</w:t>
      </w:r>
    </w:p>
    <w:p w14:paraId="53D09E91" w14:textId="38BBAE87" w:rsidR="00E87170" w:rsidRDefault="00E87170" w:rsidP="00EB1758">
      <w:pPr>
        <w:pStyle w:val="Heading3"/>
        <w:numPr>
          <w:ilvl w:val="0"/>
          <w:numId w:val="15"/>
        </w:numPr>
        <w:ind w:left="810" w:hanging="810"/>
      </w:pPr>
      <w:bookmarkStart w:id="10" w:name="_Toc120461215"/>
      <w:r>
        <w:lastRenderedPageBreak/>
        <w:t>Class weighting</w:t>
      </w:r>
      <w:bookmarkEnd w:id="10"/>
    </w:p>
    <w:p w14:paraId="722DD677" w14:textId="22DA258C" w:rsidR="00D3652C" w:rsidRDefault="00976C4A" w:rsidP="00C17493">
      <w:pPr>
        <w:ind w:firstLine="720"/>
      </w:pPr>
      <w:proofErr w:type="spellStart"/>
      <w:r>
        <w:t>Phương</w:t>
      </w:r>
      <w:proofErr w:type="spellEnd"/>
      <w:r>
        <w:t xml:space="preserve"> </w:t>
      </w:r>
      <w:proofErr w:type="spellStart"/>
      <w:r>
        <w:t>pháp</w:t>
      </w:r>
      <w:proofErr w:type="spellEnd"/>
      <w:r>
        <w:t xml:space="preserve"> class weight </w:t>
      </w:r>
      <w:proofErr w:type="spellStart"/>
      <w:r w:rsidR="0077209A">
        <w:t>là</w:t>
      </w:r>
      <w:proofErr w:type="spellEnd"/>
      <w:r w:rsidR="0077209A">
        <w:t xml:space="preserve"> </w:t>
      </w:r>
      <w:proofErr w:type="spellStart"/>
      <w:r w:rsidR="0077209A">
        <w:t>phương</w:t>
      </w:r>
      <w:proofErr w:type="spellEnd"/>
      <w:r w:rsidR="0077209A">
        <w:t xml:space="preserve"> </w:t>
      </w:r>
      <w:proofErr w:type="spellStart"/>
      <w:r w:rsidR="0077209A">
        <w:t>pháp</w:t>
      </w:r>
      <w:proofErr w:type="spellEnd"/>
      <w:r w:rsidR="0077209A">
        <w:t xml:space="preserve"> </w:t>
      </w:r>
      <w:proofErr w:type="spellStart"/>
      <w:r w:rsidR="0077209A">
        <w:t>đưa</w:t>
      </w:r>
      <w:proofErr w:type="spellEnd"/>
      <w:r w:rsidR="0077209A">
        <w:t xml:space="preserve"> </w:t>
      </w:r>
      <w:proofErr w:type="spellStart"/>
      <w:r w:rsidR="0077209A">
        <w:t>ra</w:t>
      </w:r>
      <w:proofErr w:type="spellEnd"/>
      <w:r w:rsidR="0077209A">
        <w:t xml:space="preserve"> </w:t>
      </w:r>
      <w:proofErr w:type="spellStart"/>
      <w:r w:rsidR="0077209A">
        <w:t>trọng</w:t>
      </w:r>
      <w:proofErr w:type="spellEnd"/>
      <w:r w:rsidR="0077209A">
        <w:t xml:space="preserve"> </w:t>
      </w:r>
      <w:proofErr w:type="spellStart"/>
      <w:r w:rsidR="0077209A">
        <w:t>số</w:t>
      </w:r>
      <w:proofErr w:type="spellEnd"/>
      <w:r w:rsidR="0077209A">
        <w:t xml:space="preserve"> </w:t>
      </w:r>
      <w:proofErr w:type="spellStart"/>
      <w:r w:rsidR="0077209A">
        <w:t>khác</w:t>
      </w:r>
      <w:proofErr w:type="spellEnd"/>
      <w:r w:rsidR="0077209A">
        <w:t xml:space="preserve"> </w:t>
      </w:r>
      <w:proofErr w:type="spellStart"/>
      <w:r w:rsidR="0077209A">
        <w:t>nhau</w:t>
      </w:r>
      <w:proofErr w:type="spellEnd"/>
      <w:r w:rsidR="0077209A">
        <w:t xml:space="preserve"> </w:t>
      </w:r>
      <w:proofErr w:type="spellStart"/>
      <w:r w:rsidR="0077209A">
        <w:t>cho</w:t>
      </w:r>
      <w:proofErr w:type="spellEnd"/>
      <w:r w:rsidR="0077209A">
        <w:t xml:space="preserve"> </w:t>
      </w:r>
      <w:proofErr w:type="spellStart"/>
      <w:r w:rsidR="0077209A">
        <w:t>lớp</w:t>
      </w:r>
      <w:proofErr w:type="spellEnd"/>
      <w:r w:rsidR="0077209A">
        <w:t xml:space="preserve"> </w:t>
      </w:r>
      <w:proofErr w:type="spellStart"/>
      <w:r w:rsidR="0077209A">
        <w:t>đa</w:t>
      </w:r>
      <w:proofErr w:type="spellEnd"/>
      <w:r w:rsidR="0077209A">
        <w:t xml:space="preserve"> </w:t>
      </w:r>
      <w:proofErr w:type="spellStart"/>
      <w:r w:rsidR="0077209A">
        <w:t>số</w:t>
      </w:r>
      <w:proofErr w:type="spellEnd"/>
      <w:r w:rsidR="0077209A">
        <w:t xml:space="preserve"> </w:t>
      </w:r>
      <w:proofErr w:type="spellStart"/>
      <w:r w:rsidR="0077209A">
        <w:t>và</w:t>
      </w:r>
      <w:proofErr w:type="spellEnd"/>
      <w:r w:rsidR="0077209A">
        <w:t xml:space="preserve"> </w:t>
      </w:r>
      <w:proofErr w:type="spellStart"/>
      <w:r w:rsidR="0077209A">
        <w:t>lớp</w:t>
      </w:r>
      <w:proofErr w:type="spellEnd"/>
      <w:r w:rsidR="0077209A">
        <w:t xml:space="preserve"> </w:t>
      </w:r>
      <w:proofErr w:type="spellStart"/>
      <w:r w:rsidR="0077209A">
        <w:t>thiểu</w:t>
      </w:r>
      <w:proofErr w:type="spellEnd"/>
      <w:r w:rsidR="0077209A">
        <w:t xml:space="preserve"> </w:t>
      </w:r>
      <w:proofErr w:type="spellStart"/>
      <w:r w:rsidR="0077209A">
        <w:t>số</w:t>
      </w:r>
      <w:proofErr w:type="spellEnd"/>
      <w:r w:rsidR="0077209A">
        <w:t xml:space="preserve">. </w:t>
      </w:r>
      <w:proofErr w:type="spellStart"/>
      <w:r w:rsidR="0077209A">
        <w:t>Sự</w:t>
      </w:r>
      <w:proofErr w:type="spellEnd"/>
      <w:r w:rsidR="0077209A">
        <w:t xml:space="preserve"> </w:t>
      </w:r>
      <w:proofErr w:type="spellStart"/>
      <w:r w:rsidR="0077209A">
        <w:t>khác</w:t>
      </w:r>
      <w:proofErr w:type="spellEnd"/>
      <w:r w:rsidR="0077209A">
        <w:t xml:space="preserve"> </w:t>
      </w:r>
      <w:proofErr w:type="spellStart"/>
      <w:r w:rsidR="0077209A">
        <w:t>nhau</w:t>
      </w:r>
      <w:proofErr w:type="spellEnd"/>
      <w:r w:rsidR="0077209A">
        <w:t xml:space="preserve"> </w:t>
      </w:r>
      <w:proofErr w:type="spellStart"/>
      <w:r w:rsidR="0077209A">
        <w:t>về</w:t>
      </w:r>
      <w:proofErr w:type="spellEnd"/>
      <w:r w:rsidR="0077209A">
        <w:t xml:space="preserve"> </w:t>
      </w:r>
      <w:proofErr w:type="spellStart"/>
      <w:r w:rsidR="0077209A">
        <w:t>trọng</w:t>
      </w:r>
      <w:proofErr w:type="spellEnd"/>
      <w:r w:rsidR="0077209A">
        <w:t xml:space="preserve"> </w:t>
      </w:r>
      <w:proofErr w:type="spellStart"/>
      <w:r w:rsidR="0077209A">
        <w:t>số</w:t>
      </w:r>
      <w:proofErr w:type="spellEnd"/>
      <w:r w:rsidR="0077209A">
        <w:t xml:space="preserve"> </w:t>
      </w:r>
      <w:proofErr w:type="spellStart"/>
      <w:r w:rsidR="0077209A">
        <w:t>của</w:t>
      </w:r>
      <w:proofErr w:type="spellEnd"/>
      <w:r w:rsidR="0077209A">
        <w:t xml:space="preserve"> </w:t>
      </w:r>
      <w:proofErr w:type="spellStart"/>
      <w:r w:rsidR="0077209A">
        <w:t>mỗi</w:t>
      </w:r>
      <w:proofErr w:type="spellEnd"/>
      <w:r w:rsidR="0077209A">
        <w:t xml:space="preserve"> </w:t>
      </w:r>
      <w:proofErr w:type="spellStart"/>
      <w:r w:rsidR="0077209A">
        <w:t>lớp</w:t>
      </w:r>
      <w:proofErr w:type="spellEnd"/>
      <w:r w:rsidR="0077209A">
        <w:t xml:space="preserve"> </w:t>
      </w:r>
      <w:proofErr w:type="spellStart"/>
      <w:r w:rsidR="0077209A">
        <w:t>sẽ</w:t>
      </w:r>
      <w:proofErr w:type="spellEnd"/>
      <w:r w:rsidR="0077209A">
        <w:t xml:space="preserve"> </w:t>
      </w:r>
      <w:proofErr w:type="spellStart"/>
      <w:r w:rsidR="0077209A">
        <w:t>ảnh</w:t>
      </w:r>
      <w:proofErr w:type="spellEnd"/>
      <w:r w:rsidR="0077209A">
        <w:t xml:space="preserve"> </w:t>
      </w:r>
      <w:proofErr w:type="spellStart"/>
      <w:r w:rsidR="0077209A">
        <w:t>hưởng</w:t>
      </w:r>
      <w:proofErr w:type="spellEnd"/>
      <w:r w:rsidR="0077209A">
        <w:t xml:space="preserve"> </w:t>
      </w:r>
      <w:proofErr w:type="spellStart"/>
      <w:r w:rsidR="0077209A">
        <w:t>đến</w:t>
      </w:r>
      <w:proofErr w:type="spellEnd"/>
      <w:r w:rsidR="0077209A">
        <w:t xml:space="preserve"> </w:t>
      </w:r>
      <w:proofErr w:type="spellStart"/>
      <w:r w:rsidR="0077209A">
        <w:t>việc</w:t>
      </w:r>
      <w:proofErr w:type="spellEnd"/>
      <w:r w:rsidR="0077209A">
        <w:t xml:space="preserve"> </w:t>
      </w:r>
      <w:proofErr w:type="spellStart"/>
      <w:r w:rsidR="0077209A">
        <w:t>phân</w:t>
      </w:r>
      <w:proofErr w:type="spellEnd"/>
      <w:r w:rsidR="0077209A">
        <w:t xml:space="preserve"> </w:t>
      </w:r>
      <w:proofErr w:type="spellStart"/>
      <w:r w:rsidR="0077209A">
        <w:t>lớp</w:t>
      </w:r>
      <w:proofErr w:type="spellEnd"/>
      <w:r w:rsidR="0077209A">
        <w:t xml:space="preserve"> </w:t>
      </w:r>
      <w:proofErr w:type="spellStart"/>
      <w:r w:rsidR="0077209A">
        <w:t>trong</w:t>
      </w:r>
      <w:proofErr w:type="spellEnd"/>
      <w:r w:rsidR="0077209A">
        <w:t xml:space="preserve"> </w:t>
      </w:r>
      <w:proofErr w:type="spellStart"/>
      <w:r w:rsidR="0077209A">
        <w:t>quá</w:t>
      </w:r>
      <w:proofErr w:type="spellEnd"/>
      <w:r w:rsidR="0077209A">
        <w:t xml:space="preserve"> </w:t>
      </w:r>
      <w:proofErr w:type="spellStart"/>
      <w:r w:rsidR="0077209A">
        <w:t>trình</w:t>
      </w:r>
      <w:proofErr w:type="spellEnd"/>
      <w:r w:rsidR="0077209A">
        <w:t xml:space="preserve"> </w:t>
      </w:r>
      <w:proofErr w:type="spellStart"/>
      <w:r w:rsidR="0077209A">
        <w:t>huấn</w:t>
      </w:r>
      <w:proofErr w:type="spellEnd"/>
      <w:r w:rsidR="0077209A">
        <w:t xml:space="preserve"> </w:t>
      </w:r>
      <w:proofErr w:type="spellStart"/>
      <w:r w:rsidR="0077209A">
        <w:t>luyện</w:t>
      </w:r>
      <w:proofErr w:type="spellEnd"/>
      <w:r w:rsidR="0077209A">
        <w:t xml:space="preserve"> </w:t>
      </w:r>
      <w:proofErr w:type="spellStart"/>
      <w:r w:rsidR="0077209A">
        <w:t>mô</w:t>
      </w:r>
      <w:proofErr w:type="spellEnd"/>
      <w:r w:rsidR="0077209A">
        <w:t xml:space="preserve"> </w:t>
      </w:r>
      <w:proofErr w:type="spellStart"/>
      <w:r w:rsidR="0077209A">
        <w:t>hình</w:t>
      </w:r>
      <w:proofErr w:type="spellEnd"/>
      <w:r w:rsidR="0077209A">
        <w:t xml:space="preserve">. </w:t>
      </w:r>
      <w:proofErr w:type="spellStart"/>
      <w:r w:rsidR="0077209A">
        <w:t>Mục</w:t>
      </w:r>
      <w:proofErr w:type="spellEnd"/>
      <w:r w:rsidR="0077209A">
        <w:t xml:space="preserve"> </w:t>
      </w:r>
      <w:proofErr w:type="spellStart"/>
      <w:r w:rsidR="0077209A">
        <w:t>đích</w:t>
      </w:r>
      <w:proofErr w:type="spellEnd"/>
      <w:r w:rsidR="0077209A">
        <w:t xml:space="preserve"> </w:t>
      </w:r>
      <w:proofErr w:type="spellStart"/>
      <w:r w:rsidR="0077209A">
        <w:t>của</w:t>
      </w:r>
      <w:proofErr w:type="spellEnd"/>
      <w:r w:rsidR="0077209A">
        <w:t xml:space="preserve"> </w:t>
      </w:r>
      <w:proofErr w:type="spellStart"/>
      <w:r w:rsidR="0077209A">
        <w:t>điều</w:t>
      </w:r>
      <w:proofErr w:type="spellEnd"/>
      <w:r w:rsidR="0077209A">
        <w:t xml:space="preserve"> </w:t>
      </w:r>
      <w:proofErr w:type="spellStart"/>
      <w:r w:rsidR="0077209A">
        <w:t>này</w:t>
      </w:r>
      <w:proofErr w:type="spellEnd"/>
      <w:r w:rsidR="0077209A">
        <w:t xml:space="preserve"> </w:t>
      </w:r>
      <w:proofErr w:type="spellStart"/>
      <w:r w:rsidR="0077209A">
        <w:t>là</w:t>
      </w:r>
      <w:proofErr w:type="spellEnd"/>
      <w:r w:rsidR="0077209A">
        <w:t xml:space="preserve"> </w:t>
      </w:r>
      <w:proofErr w:type="spellStart"/>
      <w:r w:rsidR="0077209A">
        <w:t>giảm</w:t>
      </w:r>
      <w:proofErr w:type="spellEnd"/>
      <w:r w:rsidR="0077209A">
        <w:t xml:space="preserve"> </w:t>
      </w:r>
      <w:proofErr w:type="spellStart"/>
      <w:r w:rsidR="0077209A">
        <w:t>sự</w:t>
      </w:r>
      <w:proofErr w:type="spellEnd"/>
      <w:r w:rsidR="0077209A">
        <w:t xml:space="preserve"> </w:t>
      </w:r>
      <w:proofErr w:type="spellStart"/>
      <w:r w:rsidR="0077209A">
        <w:t>phân</w:t>
      </w:r>
      <w:proofErr w:type="spellEnd"/>
      <w:r w:rsidR="0077209A">
        <w:t xml:space="preserve"> </w:t>
      </w:r>
      <w:proofErr w:type="spellStart"/>
      <w:r w:rsidR="0077209A">
        <w:t>lớp</w:t>
      </w:r>
      <w:proofErr w:type="spellEnd"/>
      <w:r w:rsidR="0077209A">
        <w:t xml:space="preserve"> </w:t>
      </w:r>
      <w:proofErr w:type="spellStart"/>
      <w:r w:rsidR="0077209A">
        <w:t>sai</w:t>
      </w:r>
      <w:proofErr w:type="spellEnd"/>
      <w:r w:rsidR="0077209A">
        <w:t xml:space="preserve"> </w:t>
      </w:r>
      <w:proofErr w:type="spellStart"/>
      <w:r w:rsidR="0077209A">
        <w:t>cho</w:t>
      </w:r>
      <w:proofErr w:type="spellEnd"/>
      <w:r w:rsidR="0077209A">
        <w:t xml:space="preserve"> </w:t>
      </w:r>
      <w:proofErr w:type="spellStart"/>
      <w:r w:rsidR="0077209A">
        <w:t>lớp</w:t>
      </w:r>
      <w:proofErr w:type="spellEnd"/>
      <w:r w:rsidR="0077209A">
        <w:t xml:space="preserve"> </w:t>
      </w:r>
      <w:proofErr w:type="spellStart"/>
      <w:r w:rsidR="0077209A">
        <w:t>thiểu</w:t>
      </w:r>
      <w:proofErr w:type="spellEnd"/>
      <w:r w:rsidR="0077209A">
        <w:t xml:space="preserve"> </w:t>
      </w:r>
      <w:proofErr w:type="spellStart"/>
      <w:r w:rsidR="0077209A">
        <w:t>số</w:t>
      </w:r>
      <w:proofErr w:type="spellEnd"/>
      <w:r w:rsidR="0077209A">
        <w:t xml:space="preserve"> </w:t>
      </w:r>
      <w:proofErr w:type="spellStart"/>
      <w:r w:rsidR="0077209A">
        <w:t>bằng</w:t>
      </w:r>
      <w:proofErr w:type="spellEnd"/>
      <w:r w:rsidR="0077209A">
        <w:t xml:space="preserve"> </w:t>
      </w:r>
      <w:proofErr w:type="spellStart"/>
      <w:r w:rsidR="0077209A">
        <w:t>cách</w:t>
      </w:r>
      <w:proofErr w:type="spellEnd"/>
      <w:r w:rsidR="0077209A">
        <w:t xml:space="preserve"> </w:t>
      </w:r>
      <w:proofErr w:type="spellStart"/>
      <w:r w:rsidR="0077209A">
        <w:t>tăng</w:t>
      </w:r>
      <w:proofErr w:type="spellEnd"/>
      <w:r w:rsidR="0077209A">
        <w:t xml:space="preserve"> </w:t>
      </w:r>
      <w:proofErr w:type="spellStart"/>
      <w:r w:rsidR="0077209A">
        <w:t>trọng</w:t>
      </w:r>
      <w:proofErr w:type="spellEnd"/>
      <w:r w:rsidR="0077209A">
        <w:t xml:space="preserve"> </w:t>
      </w:r>
      <w:proofErr w:type="spellStart"/>
      <w:r w:rsidR="0077209A">
        <w:t>số</w:t>
      </w:r>
      <w:proofErr w:type="spellEnd"/>
      <w:r w:rsidR="0077209A">
        <w:t xml:space="preserve"> </w:t>
      </w:r>
      <w:proofErr w:type="spellStart"/>
      <w:r w:rsidR="0077209A">
        <w:t>của</w:t>
      </w:r>
      <w:proofErr w:type="spellEnd"/>
      <w:r w:rsidR="0077209A">
        <w:t xml:space="preserve"> </w:t>
      </w:r>
      <w:proofErr w:type="spellStart"/>
      <w:r w:rsidR="0077209A">
        <w:t>lớp</w:t>
      </w:r>
      <w:proofErr w:type="spellEnd"/>
      <w:r w:rsidR="0077209A">
        <w:t xml:space="preserve"> </w:t>
      </w:r>
      <w:proofErr w:type="spellStart"/>
      <w:r w:rsidR="0077209A">
        <w:t>thiểu</w:t>
      </w:r>
      <w:proofErr w:type="spellEnd"/>
      <w:r w:rsidR="0077209A">
        <w:t xml:space="preserve"> </w:t>
      </w:r>
      <w:proofErr w:type="spellStart"/>
      <w:r w:rsidR="0077209A">
        <w:t>số</w:t>
      </w:r>
      <w:proofErr w:type="spellEnd"/>
      <w:r w:rsidR="0077209A">
        <w:t xml:space="preserve"> </w:t>
      </w:r>
      <w:proofErr w:type="spellStart"/>
      <w:r w:rsidR="0077209A">
        <w:t>và</w:t>
      </w:r>
      <w:proofErr w:type="spellEnd"/>
      <w:r w:rsidR="0077209A">
        <w:t xml:space="preserve"> </w:t>
      </w:r>
      <w:proofErr w:type="spellStart"/>
      <w:r w:rsidR="0077209A">
        <w:t>giảm</w:t>
      </w:r>
      <w:proofErr w:type="spellEnd"/>
      <w:r w:rsidR="0077209A">
        <w:t xml:space="preserve"> </w:t>
      </w:r>
      <w:proofErr w:type="spellStart"/>
      <w:r w:rsidR="0077209A">
        <w:t>trọng</w:t>
      </w:r>
      <w:proofErr w:type="spellEnd"/>
      <w:r w:rsidR="0077209A">
        <w:t xml:space="preserve"> </w:t>
      </w:r>
      <w:proofErr w:type="spellStart"/>
      <w:r w:rsidR="0077209A">
        <w:t>số</w:t>
      </w:r>
      <w:proofErr w:type="spellEnd"/>
      <w:r w:rsidR="0077209A">
        <w:t xml:space="preserve"> </w:t>
      </w:r>
      <w:proofErr w:type="spellStart"/>
      <w:r w:rsidR="0077209A">
        <w:t>của</w:t>
      </w:r>
      <w:proofErr w:type="spellEnd"/>
      <w:r w:rsidR="0077209A">
        <w:t xml:space="preserve"> </w:t>
      </w:r>
      <w:proofErr w:type="spellStart"/>
      <w:r w:rsidR="0077209A">
        <w:t>lớp</w:t>
      </w:r>
      <w:proofErr w:type="spellEnd"/>
      <w:r w:rsidR="0077209A">
        <w:t xml:space="preserve"> </w:t>
      </w:r>
      <w:proofErr w:type="spellStart"/>
      <w:r w:rsidR="0077209A">
        <w:t>đa</w:t>
      </w:r>
      <w:proofErr w:type="spellEnd"/>
      <w:r w:rsidR="0077209A">
        <w:t xml:space="preserve"> </w:t>
      </w:r>
      <w:proofErr w:type="spellStart"/>
      <w:r w:rsidR="0077209A">
        <w:t>số</w:t>
      </w:r>
      <w:proofErr w:type="spellEnd"/>
      <w:r w:rsidR="0077209A">
        <w:t xml:space="preserve">. </w:t>
      </w:r>
      <w:proofErr w:type="spellStart"/>
      <w:r w:rsidR="0077209A">
        <w:t>Phương</w:t>
      </w:r>
      <w:proofErr w:type="spellEnd"/>
      <w:r w:rsidR="0077209A">
        <w:t xml:space="preserve"> </w:t>
      </w:r>
      <w:proofErr w:type="spellStart"/>
      <w:r w:rsidR="0077209A">
        <w:t>pháp</w:t>
      </w:r>
      <w:proofErr w:type="spellEnd"/>
      <w:r w:rsidR="0077209A">
        <w:t xml:space="preserve"> </w:t>
      </w:r>
      <w:proofErr w:type="spellStart"/>
      <w:r w:rsidR="0077209A">
        <w:t>này</w:t>
      </w:r>
      <w:proofErr w:type="spellEnd"/>
      <w:r w:rsidR="0077209A">
        <w:t xml:space="preserve"> </w:t>
      </w:r>
      <w:proofErr w:type="spellStart"/>
      <w:r w:rsidR="0077209A">
        <w:t>được</w:t>
      </w:r>
      <w:proofErr w:type="spellEnd"/>
      <w:r w:rsidR="0077209A">
        <w:t xml:space="preserve"> </w:t>
      </w:r>
      <w:proofErr w:type="spellStart"/>
      <w:r w:rsidR="0077209A">
        <w:t>cho</w:t>
      </w:r>
      <w:proofErr w:type="spellEnd"/>
      <w:r w:rsidR="0077209A">
        <w:t xml:space="preserve"> </w:t>
      </w:r>
      <w:proofErr w:type="spellStart"/>
      <w:r w:rsidR="0077209A">
        <w:t>là</w:t>
      </w:r>
      <w:proofErr w:type="spellEnd"/>
      <w:r w:rsidR="0077209A">
        <w:t xml:space="preserve"> </w:t>
      </w:r>
      <w:proofErr w:type="spellStart"/>
      <w:r w:rsidR="0077209A">
        <w:t>tốn</w:t>
      </w:r>
      <w:proofErr w:type="spellEnd"/>
      <w:r w:rsidR="0077209A">
        <w:t xml:space="preserve"> </w:t>
      </w:r>
      <w:proofErr w:type="spellStart"/>
      <w:r w:rsidR="0077209A">
        <w:t>tài</w:t>
      </w:r>
      <w:proofErr w:type="spellEnd"/>
      <w:r w:rsidR="0077209A">
        <w:t xml:space="preserve"> </w:t>
      </w:r>
      <w:proofErr w:type="spellStart"/>
      <w:r w:rsidR="0077209A">
        <w:t>nguyên</w:t>
      </w:r>
      <w:proofErr w:type="spellEnd"/>
      <w:r w:rsidR="0077209A">
        <w:t xml:space="preserve"> </w:t>
      </w:r>
      <w:proofErr w:type="spellStart"/>
      <w:r w:rsidR="00C17493">
        <w:t>và</w:t>
      </w:r>
      <w:proofErr w:type="spellEnd"/>
      <w:r w:rsidR="00C17493">
        <w:t xml:space="preserve"> </w:t>
      </w:r>
      <w:proofErr w:type="spellStart"/>
      <w:r w:rsidR="00C17493">
        <w:t>không</w:t>
      </w:r>
      <w:proofErr w:type="spellEnd"/>
      <w:r w:rsidR="00C17493">
        <w:t xml:space="preserve"> </w:t>
      </w:r>
      <w:proofErr w:type="spellStart"/>
      <w:r w:rsidR="00C17493">
        <w:t>quá</w:t>
      </w:r>
      <w:proofErr w:type="spellEnd"/>
      <w:r w:rsidR="00C17493">
        <w:t xml:space="preserve"> </w:t>
      </w:r>
      <w:proofErr w:type="spellStart"/>
      <w:r w:rsidR="00C17493">
        <w:t>hiệu</w:t>
      </w:r>
      <w:proofErr w:type="spellEnd"/>
      <w:r w:rsidR="00C17493">
        <w:t xml:space="preserve"> </w:t>
      </w:r>
      <w:proofErr w:type="spellStart"/>
      <w:r w:rsidR="00C17493">
        <w:t>quả</w:t>
      </w:r>
      <w:proofErr w:type="spellEnd"/>
      <w:r w:rsidR="00C17493">
        <w:t xml:space="preserve"> </w:t>
      </w:r>
      <w:proofErr w:type="spellStart"/>
      <w:r w:rsidR="00C17493">
        <w:t>với</w:t>
      </w:r>
      <w:proofErr w:type="spellEnd"/>
      <w:r w:rsidR="00C17493">
        <w:t xml:space="preserve"> </w:t>
      </w:r>
      <w:proofErr w:type="spellStart"/>
      <w:r w:rsidR="00C17493">
        <w:t>các</w:t>
      </w:r>
      <w:proofErr w:type="spellEnd"/>
      <w:r w:rsidR="00C17493">
        <w:t xml:space="preserve"> </w:t>
      </w:r>
      <w:proofErr w:type="spellStart"/>
      <w:r w:rsidR="00C17493">
        <w:t>lớp</w:t>
      </w:r>
      <w:proofErr w:type="spellEnd"/>
      <w:r w:rsidR="00C17493">
        <w:t xml:space="preserve"> </w:t>
      </w:r>
      <w:proofErr w:type="spellStart"/>
      <w:r w:rsidR="00C17493">
        <w:t>quá</w:t>
      </w:r>
      <w:proofErr w:type="spellEnd"/>
      <w:r w:rsidR="00C17493">
        <w:t xml:space="preserve"> </w:t>
      </w:r>
      <w:proofErr w:type="spellStart"/>
      <w:r w:rsidR="00C17493">
        <w:t>chênh</w:t>
      </w:r>
      <w:proofErr w:type="spellEnd"/>
      <w:r w:rsidR="00C17493">
        <w:t xml:space="preserve"> </w:t>
      </w:r>
      <w:proofErr w:type="spellStart"/>
      <w:r w:rsidR="00C17493">
        <w:t>lệch</w:t>
      </w:r>
      <w:proofErr w:type="spellEnd"/>
      <w:r w:rsidR="00C17493">
        <w:t xml:space="preserve"> </w:t>
      </w:r>
      <w:proofErr w:type="spellStart"/>
      <w:r w:rsidR="00C17493">
        <w:t>về</w:t>
      </w:r>
      <w:proofErr w:type="spellEnd"/>
      <w:r w:rsidR="00C17493">
        <w:t xml:space="preserve"> </w:t>
      </w:r>
      <w:proofErr w:type="spellStart"/>
      <w:r w:rsidR="00C17493">
        <w:t>số</w:t>
      </w:r>
      <w:proofErr w:type="spellEnd"/>
      <w:r w:rsidR="00C17493">
        <w:t xml:space="preserve"> </w:t>
      </w:r>
      <w:proofErr w:type="spellStart"/>
      <w:r w:rsidR="00C17493">
        <w:t>lượng</w:t>
      </w:r>
      <w:proofErr w:type="spellEnd"/>
      <w:r w:rsidR="00C17493">
        <w:t xml:space="preserve"> </w:t>
      </w:r>
      <w:proofErr w:type="spellStart"/>
      <w:r w:rsidR="00C17493">
        <w:t>dữ</w:t>
      </w:r>
      <w:proofErr w:type="spellEnd"/>
      <w:r w:rsidR="00C17493">
        <w:t xml:space="preserve"> </w:t>
      </w:r>
      <w:proofErr w:type="spellStart"/>
      <w:r w:rsidR="00C17493">
        <w:t>liệu</w:t>
      </w:r>
      <w:proofErr w:type="spellEnd"/>
      <w:r w:rsidR="00C17493">
        <w:t>.</w:t>
      </w:r>
    </w:p>
    <w:p w14:paraId="4D416329" w14:textId="53DDDF1F" w:rsidR="00E87170" w:rsidRDefault="00E87170" w:rsidP="00EB1758">
      <w:pPr>
        <w:pStyle w:val="Heading3"/>
        <w:numPr>
          <w:ilvl w:val="0"/>
          <w:numId w:val="15"/>
        </w:numPr>
        <w:ind w:left="810" w:hanging="810"/>
      </w:pPr>
      <w:bookmarkStart w:id="11" w:name="_Toc120461216"/>
      <w:r>
        <w:t>Ensemble classifier</w:t>
      </w:r>
      <w:bookmarkEnd w:id="11"/>
    </w:p>
    <w:p w14:paraId="5D49E292" w14:textId="20A12B03" w:rsidR="003063E3" w:rsidRDefault="00C17493" w:rsidP="00FB1F80">
      <w:pPr>
        <w:ind w:firstLine="720"/>
      </w:pPr>
      <w:proofErr w:type="spellStart"/>
      <w:r w:rsidRPr="00464F3D">
        <w:t>Bộ</w:t>
      </w:r>
      <w:proofErr w:type="spellEnd"/>
      <w:r w:rsidRPr="00464F3D">
        <w:t xml:space="preserve"> </w:t>
      </w:r>
      <w:proofErr w:type="spellStart"/>
      <w:r w:rsidRPr="00464F3D">
        <w:t>phân</w:t>
      </w:r>
      <w:proofErr w:type="spellEnd"/>
      <w:r w:rsidRPr="00464F3D">
        <w:t xml:space="preserve"> </w:t>
      </w:r>
      <w:proofErr w:type="spellStart"/>
      <w:r w:rsidRPr="00464F3D">
        <w:t>lớp</w:t>
      </w:r>
      <w:proofErr w:type="spellEnd"/>
      <w:r w:rsidRPr="00464F3D">
        <w:t xml:space="preserve"> </w:t>
      </w:r>
      <w:proofErr w:type="spellStart"/>
      <w:r w:rsidRPr="00464F3D">
        <w:t>tổng</w:t>
      </w:r>
      <w:proofErr w:type="spellEnd"/>
      <w:r w:rsidRPr="00464F3D">
        <w:t xml:space="preserve"> </w:t>
      </w:r>
      <w:proofErr w:type="spellStart"/>
      <w:r w:rsidRPr="00464F3D">
        <w:t>hợp</w:t>
      </w:r>
      <w:proofErr w:type="spellEnd"/>
      <w:r w:rsidRPr="00464F3D">
        <w:t xml:space="preserve"> </w:t>
      </w:r>
      <w:proofErr w:type="spellStart"/>
      <w:r w:rsidRPr="00464F3D">
        <w:t>được</w:t>
      </w:r>
      <w:proofErr w:type="spellEnd"/>
      <w:r w:rsidRPr="00464F3D">
        <w:t xml:space="preserve"> </w:t>
      </w:r>
      <w:proofErr w:type="spellStart"/>
      <w:r w:rsidRPr="00464F3D">
        <w:t>mong</w:t>
      </w:r>
      <w:proofErr w:type="spellEnd"/>
      <w:r w:rsidRPr="00464F3D">
        <w:t xml:space="preserve"> </w:t>
      </w:r>
      <w:proofErr w:type="spellStart"/>
      <w:r w:rsidRPr="00464F3D">
        <w:t>đợi</w:t>
      </w:r>
      <w:proofErr w:type="spellEnd"/>
      <w:r w:rsidRPr="00464F3D">
        <w:t xml:space="preserve"> </w:t>
      </w:r>
      <w:proofErr w:type="spellStart"/>
      <w:r w:rsidRPr="00464F3D">
        <w:t>sẽ</w:t>
      </w:r>
      <w:proofErr w:type="spellEnd"/>
      <w:r w:rsidRPr="00464F3D">
        <w:t xml:space="preserve"> </w:t>
      </w:r>
      <w:proofErr w:type="spellStart"/>
      <w:r w:rsidRPr="00464F3D">
        <w:t>giúp</w:t>
      </w:r>
      <w:proofErr w:type="spellEnd"/>
      <w:r w:rsidRPr="00464F3D">
        <w:t xml:space="preserve"> </w:t>
      </w:r>
      <w:proofErr w:type="spellStart"/>
      <w:r w:rsidRPr="00464F3D">
        <w:t>tăng</w:t>
      </w:r>
      <w:proofErr w:type="spellEnd"/>
      <w:r w:rsidRPr="00464F3D">
        <w:t xml:space="preserve"> </w:t>
      </w:r>
      <w:proofErr w:type="spellStart"/>
      <w:r w:rsidRPr="00464F3D">
        <w:t>độ</w:t>
      </w:r>
      <w:proofErr w:type="spellEnd"/>
      <w:r w:rsidRPr="00464F3D">
        <w:t xml:space="preserve"> </w:t>
      </w:r>
      <w:proofErr w:type="spellStart"/>
      <w:r w:rsidRPr="00464F3D">
        <w:t>chính</w:t>
      </w:r>
      <w:proofErr w:type="spellEnd"/>
      <w:r w:rsidRPr="00464F3D">
        <w:t xml:space="preserve"> </w:t>
      </w:r>
      <w:proofErr w:type="spellStart"/>
      <w:r w:rsidRPr="00464F3D">
        <w:t>xác</w:t>
      </w:r>
      <w:proofErr w:type="spellEnd"/>
      <w:r w:rsidRPr="00464F3D">
        <w:t xml:space="preserve"> </w:t>
      </w:r>
      <w:proofErr w:type="spellStart"/>
      <w:r w:rsidRPr="00464F3D">
        <w:t>của</w:t>
      </w:r>
      <w:proofErr w:type="spellEnd"/>
      <w:r w:rsidRPr="00464F3D">
        <w:t xml:space="preserve"> </w:t>
      </w:r>
      <w:proofErr w:type="spellStart"/>
      <w:r w:rsidRPr="00464F3D">
        <w:t>các</w:t>
      </w:r>
      <w:proofErr w:type="spellEnd"/>
      <w:r w:rsidRPr="00464F3D">
        <w:t xml:space="preserve"> </w:t>
      </w:r>
      <w:proofErr w:type="spellStart"/>
      <w:r w:rsidRPr="00464F3D">
        <w:t>bộ</w:t>
      </w:r>
      <w:proofErr w:type="spellEnd"/>
      <w:r w:rsidRPr="00464F3D">
        <w:t xml:space="preserve"> </w:t>
      </w:r>
      <w:proofErr w:type="spellStart"/>
      <w:r w:rsidRPr="00464F3D">
        <w:t>phân</w:t>
      </w:r>
      <w:proofErr w:type="spellEnd"/>
      <w:r w:rsidRPr="00464F3D">
        <w:t xml:space="preserve"> </w:t>
      </w:r>
      <w:proofErr w:type="spellStart"/>
      <w:r w:rsidRPr="00464F3D">
        <w:t>lớp</w:t>
      </w:r>
      <w:proofErr w:type="spellEnd"/>
      <w:r w:rsidRPr="00464F3D">
        <w:t xml:space="preserve"> </w:t>
      </w:r>
      <w:proofErr w:type="spellStart"/>
      <w:r w:rsidRPr="00464F3D">
        <w:t>đơn</w:t>
      </w:r>
      <w:proofErr w:type="spellEnd"/>
      <w:r w:rsidRPr="00464F3D">
        <w:t xml:space="preserve"> </w:t>
      </w:r>
      <w:proofErr w:type="spellStart"/>
      <w:r w:rsidRPr="00464F3D">
        <w:t>lẻ</w:t>
      </w:r>
      <w:proofErr w:type="spellEnd"/>
      <w:r w:rsidRPr="00464F3D">
        <w:t xml:space="preserve"> </w:t>
      </w:r>
      <w:proofErr w:type="spellStart"/>
      <w:r w:rsidRPr="00464F3D">
        <w:t>bằng</w:t>
      </w:r>
      <w:proofErr w:type="spellEnd"/>
      <w:r w:rsidRPr="00464F3D">
        <w:t xml:space="preserve"> </w:t>
      </w:r>
      <w:proofErr w:type="spellStart"/>
      <w:r w:rsidRPr="00464F3D">
        <w:t>cách</w:t>
      </w:r>
      <w:proofErr w:type="spellEnd"/>
      <w:r w:rsidRPr="00464F3D">
        <w:t xml:space="preserve"> </w:t>
      </w:r>
      <w:proofErr w:type="spellStart"/>
      <w:r w:rsidRPr="00464F3D">
        <w:t>kết</w:t>
      </w:r>
      <w:proofErr w:type="spellEnd"/>
      <w:r w:rsidRPr="00464F3D">
        <w:t xml:space="preserve"> </w:t>
      </w:r>
      <w:proofErr w:type="spellStart"/>
      <w:r w:rsidRPr="00464F3D">
        <w:t>hợp</w:t>
      </w:r>
      <w:proofErr w:type="spellEnd"/>
      <w:r w:rsidRPr="00464F3D">
        <w:t xml:space="preserve"> </w:t>
      </w:r>
      <w:proofErr w:type="spellStart"/>
      <w:r w:rsidRPr="00464F3D">
        <w:t>chúng</w:t>
      </w:r>
      <w:proofErr w:type="spellEnd"/>
      <w:r w:rsidRPr="00464F3D">
        <w:t xml:space="preserve"> </w:t>
      </w:r>
      <w:proofErr w:type="spellStart"/>
      <w:r w:rsidRPr="00464F3D">
        <w:t>và</w:t>
      </w:r>
      <w:proofErr w:type="spellEnd"/>
      <w:r w:rsidRPr="00464F3D">
        <w:t xml:space="preserve"> </w:t>
      </w:r>
      <w:proofErr w:type="spellStart"/>
      <w:r w:rsidRPr="00464F3D">
        <w:t>đã</w:t>
      </w:r>
      <w:proofErr w:type="spellEnd"/>
      <w:r w:rsidRPr="00464F3D">
        <w:t xml:space="preserve"> </w:t>
      </w:r>
      <w:proofErr w:type="spellStart"/>
      <w:r w:rsidRPr="00464F3D">
        <w:t>được</w:t>
      </w:r>
      <w:proofErr w:type="spellEnd"/>
      <w:r w:rsidRPr="00464F3D">
        <w:t xml:space="preserve"> </w:t>
      </w:r>
      <w:proofErr w:type="spellStart"/>
      <w:r w:rsidRPr="00464F3D">
        <w:t>áp</w:t>
      </w:r>
      <w:proofErr w:type="spellEnd"/>
      <w:r w:rsidRPr="00464F3D">
        <w:t xml:space="preserve"> </w:t>
      </w:r>
      <w:proofErr w:type="spellStart"/>
      <w:r w:rsidRPr="00464F3D">
        <w:t>dụng</w:t>
      </w:r>
      <w:proofErr w:type="spellEnd"/>
      <w:r w:rsidRPr="00464F3D">
        <w:t xml:space="preserve"> </w:t>
      </w:r>
      <w:proofErr w:type="spellStart"/>
      <w:r w:rsidRPr="00464F3D">
        <w:t>thành</w:t>
      </w:r>
      <w:proofErr w:type="spellEnd"/>
      <w:r w:rsidRPr="00464F3D">
        <w:t xml:space="preserve"> </w:t>
      </w:r>
      <w:proofErr w:type="spellStart"/>
      <w:r w:rsidRPr="00464F3D">
        <w:t>công</w:t>
      </w:r>
      <w:proofErr w:type="spellEnd"/>
      <w:r w:rsidRPr="00464F3D">
        <w:t xml:space="preserve"> </w:t>
      </w:r>
      <w:proofErr w:type="spellStart"/>
      <w:r w:rsidRPr="00464F3D">
        <w:t>cho</w:t>
      </w:r>
      <w:proofErr w:type="spellEnd"/>
      <w:r w:rsidRPr="00464F3D">
        <w:t xml:space="preserve"> </w:t>
      </w:r>
      <w:proofErr w:type="spellStart"/>
      <w:r w:rsidRPr="00464F3D">
        <w:t>các</w:t>
      </w:r>
      <w:proofErr w:type="spellEnd"/>
      <w:r w:rsidRPr="00464F3D">
        <w:t xml:space="preserve"> </w:t>
      </w:r>
      <w:proofErr w:type="spellStart"/>
      <w:r w:rsidRPr="00464F3D">
        <w:t>tập</w:t>
      </w:r>
      <w:proofErr w:type="spellEnd"/>
      <w:r w:rsidRPr="00464F3D">
        <w:t xml:space="preserve"> </w:t>
      </w:r>
      <w:proofErr w:type="spellStart"/>
      <w:r w:rsidRPr="00464F3D">
        <w:t>dữ</w:t>
      </w:r>
      <w:proofErr w:type="spellEnd"/>
      <w:r w:rsidRPr="00464F3D">
        <w:t xml:space="preserve"> </w:t>
      </w:r>
      <w:proofErr w:type="spellStart"/>
      <w:r w:rsidRPr="00464F3D">
        <w:t>liệu</w:t>
      </w:r>
      <w:proofErr w:type="spellEnd"/>
      <w:r w:rsidRPr="00464F3D">
        <w:t xml:space="preserve"> </w:t>
      </w:r>
      <w:proofErr w:type="spellStart"/>
      <w:r w:rsidRPr="00464F3D">
        <w:t>không</w:t>
      </w:r>
      <w:proofErr w:type="spellEnd"/>
      <w:r w:rsidRPr="00464F3D">
        <w:t xml:space="preserve"> </w:t>
      </w:r>
      <w:proofErr w:type="spellStart"/>
      <w:r w:rsidRPr="00464F3D">
        <w:t>cân</w:t>
      </w:r>
      <w:proofErr w:type="spellEnd"/>
      <w:r w:rsidRPr="00464F3D">
        <w:t xml:space="preserve"> </w:t>
      </w:r>
      <w:proofErr w:type="spellStart"/>
      <w:r w:rsidRPr="00464F3D">
        <w:t>bằng</w:t>
      </w:r>
      <w:proofErr w:type="spellEnd"/>
      <w:r w:rsidRPr="00464F3D">
        <w:t xml:space="preserve">. </w:t>
      </w:r>
      <w:proofErr w:type="spellStart"/>
      <w:r w:rsidRPr="00464F3D">
        <w:t>Phương</w:t>
      </w:r>
      <w:proofErr w:type="spellEnd"/>
      <w:r w:rsidRPr="00464F3D">
        <w:t xml:space="preserve"> </w:t>
      </w:r>
      <w:proofErr w:type="spellStart"/>
      <w:r w:rsidRPr="00464F3D">
        <w:t>pháp</w:t>
      </w:r>
      <w:proofErr w:type="spellEnd"/>
      <w:r w:rsidRPr="00464F3D">
        <w:t xml:space="preserve"> </w:t>
      </w:r>
      <w:proofErr w:type="spellStart"/>
      <w:r w:rsidRPr="00464F3D">
        <w:t>này</w:t>
      </w:r>
      <w:proofErr w:type="spellEnd"/>
      <w:r w:rsidRPr="00464F3D">
        <w:t xml:space="preserve"> </w:t>
      </w:r>
      <w:proofErr w:type="spellStart"/>
      <w:r w:rsidRPr="00464F3D">
        <w:t>đã</w:t>
      </w:r>
      <w:proofErr w:type="spellEnd"/>
      <w:r w:rsidRPr="00464F3D">
        <w:t xml:space="preserve"> </w:t>
      </w:r>
      <w:proofErr w:type="spellStart"/>
      <w:r w:rsidRPr="00464F3D">
        <w:t>được</w:t>
      </w:r>
      <w:proofErr w:type="spellEnd"/>
      <w:r w:rsidRPr="00464F3D">
        <w:t xml:space="preserve"> </w:t>
      </w:r>
      <w:proofErr w:type="spellStart"/>
      <w:r w:rsidRPr="00464F3D">
        <w:t>chứng</w:t>
      </w:r>
      <w:proofErr w:type="spellEnd"/>
      <w:r w:rsidRPr="00464F3D">
        <w:t xml:space="preserve"> </w:t>
      </w:r>
      <w:proofErr w:type="spellStart"/>
      <w:r w:rsidRPr="00464F3D">
        <w:t>minh</w:t>
      </w:r>
      <w:proofErr w:type="spellEnd"/>
      <w:r w:rsidRPr="00464F3D">
        <w:t xml:space="preserve"> </w:t>
      </w:r>
      <w:proofErr w:type="spellStart"/>
      <w:r w:rsidRPr="00464F3D">
        <w:t>là</w:t>
      </w:r>
      <w:proofErr w:type="spellEnd"/>
      <w:r w:rsidRPr="00464F3D">
        <w:t xml:space="preserve"> </w:t>
      </w:r>
      <w:proofErr w:type="spellStart"/>
      <w:r w:rsidRPr="00464F3D">
        <w:t>hiệu</w:t>
      </w:r>
      <w:proofErr w:type="spellEnd"/>
      <w:r w:rsidRPr="00464F3D">
        <w:t xml:space="preserve"> </w:t>
      </w:r>
      <w:proofErr w:type="spellStart"/>
      <w:r w:rsidRPr="00464F3D">
        <w:t>quả</w:t>
      </w:r>
      <w:proofErr w:type="spellEnd"/>
      <w:r w:rsidRPr="00464F3D">
        <w:t xml:space="preserve"> </w:t>
      </w:r>
      <w:proofErr w:type="spellStart"/>
      <w:r w:rsidRPr="00464F3D">
        <w:t>hơn</w:t>
      </w:r>
      <w:proofErr w:type="spellEnd"/>
      <w:r w:rsidRPr="00464F3D">
        <w:t xml:space="preserve"> </w:t>
      </w:r>
      <w:proofErr w:type="spellStart"/>
      <w:r w:rsidRPr="00464F3D">
        <w:t>các</w:t>
      </w:r>
      <w:proofErr w:type="spellEnd"/>
      <w:r w:rsidRPr="00464F3D">
        <w:t xml:space="preserve"> </w:t>
      </w:r>
      <w:proofErr w:type="spellStart"/>
      <w:r w:rsidRPr="00464F3D">
        <w:t>kỹ</w:t>
      </w:r>
      <w:proofErr w:type="spellEnd"/>
      <w:r w:rsidRPr="00464F3D">
        <w:t xml:space="preserve"> </w:t>
      </w:r>
      <w:proofErr w:type="spellStart"/>
      <w:r w:rsidRPr="00464F3D">
        <w:t>thuật</w:t>
      </w:r>
      <w:proofErr w:type="spellEnd"/>
      <w:r w:rsidRPr="00464F3D">
        <w:t xml:space="preserve"> </w:t>
      </w:r>
      <w:proofErr w:type="spellStart"/>
      <w:r w:rsidRPr="00464F3D">
        <w:t>lấy</w:t>
      </w:r>
      <w:proofErr w:type="spellEnd"/>
      <w:r w:rsidRPr="00464F3D">
        <w:t xml:space="preserve"> </w:t>
      </w:r>
      <w:proofErr w:type="spellStart"/>
      <w:r w:rsidRPr="00464F3D">
        <w:t>mẫu</w:t>
      </w:r>
      <w:proofErr w:type="spellEnd"/>
      <w:r w:rsidRPr="00464F3D">
        <w:t xml:space="preserve"> </w:t>
      </w:r>
      <w:proofErr w:type="spellStart"/>
      <w:r w:rsidRPr="00464F3D">
        <w:t>dữ</w:t>
      </w:r>
      <w:proofErr w:type="spellEnd"/>
      <w:r w:rsidRPr="00464F3D">
        <w:t xml:space="preserve"> </w:t>
      </w:r>
      <w:proofErr w:type="spellStart"/>
      <w:r w:rsidRPr="00464F3D">
        <w:t>liệu</w:t>
      </w:r>
      <w:proofErr w:type="spellEnd"/>
      <w:r w:rsidRPr="00464F3D">
        <w:t xml:space="preserve"> </w:t>
      </w:r>
      <w:proofErr w:type="spellStart"/>
      <w:r w:rsidRPr="00464F3D">
        <w:t>để</w:t>
      </w:r>
      <w:proofErr w:type="spellEnd"/>
      <w:r w:rsidRPr="00464F3D">
        <w:t xml:space="preserve"> </w:t>
      </w:r>
      <w:proofErr w:type="spellStart"/>
      <w:r w:rsidRPr="00464F3D">
        <w:t>tăng</w:t>
      </w:r>
      <w:proofErr w:type="spellEnd"/>
      <w:r w:rsidRPr="00464F3D">
        <w:t xml:space="preserve"> </w:t>
      </w:r>
      <w:proofErr w:type="spellStart"/>
      <w:r w:rsidRPr="00464F3D">
        <w:t>cường</w:t>
      </w:r>
      <w:proofErr w:type="spellEnd"/>
      <w:r w:rsidRPr="00464F3D">
        <w:t xml:space="preserve"> </w:t>
      </w:r>
      <w:proofErr w:type="spellStart"/>
      <w:r w:rsidRPr="00464F3D">
        <w:t>hiệu</w:t>
      </w:r>
      <w:proofErr w:type="spellEnd"/>
      <w:r w:rsidRPr="00464F3D">
        <w:t xml:space="preserve"> </w:t>
      </w:r>
      <w:proofErr w:type="spellStart"/>
      <w:r w:rsidRPr="00464F3D">
        <w:t>suất</w:t>
      </w:r>
      <w:proofErr w:type="spellEnd"/>
      <w:r w:rsidRPr="00464F3D">
        <w:t xml:space="preserve"> </w:t>
      </w:r>
      <w:proofErr w:type="spellStart"/>
      <w:r w:rsidRPr="00464F3D">
        <w:t>phân</w:t>
      </w:r>
      <w:proofErr w:type="spellEnd"/>
      <w:r w:rsidRPr="00464F3D">
        <w:t xml:space="preserve"> </w:t>
      </w:r>
      <w:proofErr w:type="spellStart"/>
      <w:r w:rsidRPr="00464F3D">
        <w:t>lớp</w:t>
      </w:r>
      <w:proofErr w:type="spellEnd"/>
      <w:r w:rsidRPr="00464F3D">
        <w:t xml:space="preserve"> </w:t>
      </w:r>
      <w:proofErr w:type="spellStart"/>
      <w:r w:rsidRPr="00464F3D">
        <w:t>của</w:t>
      </w:r>
      <w:proofErr w:type="spellEnd"/>
      <w:r w:rsidRPr="00464F3D">
        <w:t xml:space="preserve"> </w:t>
      </w:r>
      <w:proofErr w:type="spellStart"/>
      <w:r w:rsidRPr="00464F3D">
        <w:t>dữ</w:t>
      </w:r>
      <w:proofErr w:type="spellEnd"/>
      <w:r w:rsidRPr="00464F3D">
        <w:t xml:space="preserve"> </w:t>
      </w:r>
      <w:proofErr w:type="spellStart"/>
      <w:r w:rsidRPr="00464F3D">
        <w:t>liệu</w:t>
      </w:r>
      <w:proofErr w:type="spellEnd"/>
      <w:r w:rsidRPr="00464F3D">
        <w:t xml:space="preserve"> </w:t>
      </w:r>
      <w:proofErr w:type="spellStart"/>
      <w:r w:rsidRPr="00464F3D">
        <w:t>mất</w:t>
      </w:r>
      <w:proofErr w:type="spellEnd"/>
      <w:r w:rsidRPr="00464F3D">
        <w:t xml:space="preserve"> </w:t>
      </w:r>
      <w:proofErr w:type="spellStart"/>
      <w:r w:rsidRPr="00464F3D">
        <w:t>cân</w:t>
      </w:r>
      <w:proofErr w:type="spellEnd"/>
      <w:r w:rsidRPr="00464F3D">
        <w:t xml:space="preserve"> </w:t>
      </w:r>
      <w:proofErr w:type="spellStart"/>
      <w:r w:rsidRPr="00464F3D">
        <w:t>bằng</w:t>
      </w:r>
      <w:proofErr w:type="spellEnd"/>
      <w:r w:rsidRPr="00464F3D">
        <w:t xml:space="preserve">. </w:t>
      </w:r>
      <w:proofErr w:type="spellStart"/>
      <w:r w:rsidRPr="00464F3D">
        <w:t>Tuy</w:t>
      </w:r>
      <w:proofErr w:type="spellEnd"/>
      <w:r w:rsidRPr="00464F3D">
        <w:t xml:space="preserve"> </w:t>
      </w:r>
      <w:proofErr w:type="spellStart"/>
      <w:r w:rsidRPr="00464F3D">
        <w:t>nhiên</w:t>
      </w:r>
      <w:proofErr w:type="spellEnd"/>
      <w:r w:rsidRPr="00464F3D">
        <w:t xml:space="preserve">, </w:t>
      </w:r>
      <w:proofErr w:type="spellStart"/>
      <w:r w:rsidRPr="00464F3D">
        <w:t>kỹ</w:t>
      </w:r>
      <w:proofErr w:type="spellEnd"/>
      <w:r w:rsidRPr="00464F3D">
        <w:t xml:space="preserve"> </w:t>
      </w:r>
      <w:proofErr w:type="spellStart"/>
      <w:r w:rsidRPr="00464F3D">
        <w:t>thuật</w:t>
      </w:r>
      <w:proofErr w:type="spellEnd"/>
      <w:r w:rsidRPr="00464F3D">
        <w:t xml:space="preserve"> </w:t>
      </w:r>
      <w:proofErr w:type="spellStart"/>
      <w:r w:rsidRPr="00464F3D">
        <w:t>này</w:t>
      </w:r>
      <w:proofErr w:type="spellEnd"/>
      <w:r w:rsidRPr="00464F3D">
        <w:t xml:space="preserve"> </w:t>
      </w:r>
      <w:proofErr w:type="spellStart"/>
      <w:r w:rsidRPr="00464F3D">
        <w:t>vẫn</w:t>
      </w:r>
      <w:proofErr w:type="spellEnd"/>
      <w:r w:rsidRPr="00464F3D">
        <w:t xml:space="preserve"> </w:t>
      </w:r>
      <w:proofErr w:type="spellStart"/>
      <w:r w:rsidRPr="00464F3D">
        <w:t>gặp</w:t>
      </w:r>
      <w:proofErr w:type="spellEnd"/>
      <w:r w:rsidRPr="00464F3D">
        <w:t xml:space="preserve"> </w:t>
      </w:r>
      <w:proofErr w:type="spellStart"/>
      <w:r w:rsidRPr="00464F3D">
        <w:t>khó</w:t>
      </w:r>
      <w:proofErr w:type="spellEnd"/>
      <w:r w:rsidRPr="00464F3D">
        <w:t xml:space="preserve"> </w:t>
      </w:r>
      <w:proofErr w:type="spellStart"/>
      <w:r w:rsidRPr="00464F3D">
        <w:t>khăn</w:t>
      </w:r>
      <w:proofErr w:type="spellEnd"/>
      <w:r w:rsidRPr="00464F3D">
        <w:t xml:space="preserve"> </w:t>
      </w:r>
      <w:proofErr w:type="spellStart"/>
      <w:r w:rsidRPr="00464F3D">
        <w:t>trong</w:t>
      </w:r>
      <w:proofErr w:type="spellEnd"/>
      <w:r w:rsidRPr="00464F3D">
        <w:t xml:space="preserve"> </w:t>
      </w:r>
      <w:proofErr w:type="spellStart"/>
      <w:r w:rsidRPr="00464F3D">
        <w:t>việc</w:t>
      </w:r>
      <w:proofErr w:type="spellEnd"/>
      <w:r w:rsidRPr="00464F3D">
        <w:t xml:space="preserve"> </w:t>
      </w:r>
      <w:proofErr w:type="spellStart"/>
      <w:r w:rsidRPr="00464F3D">
        <w:t>phân</w:t>
      </w:r>
      <w:proofErr w:type="spellEnd"/>
      <w:r w:rsidRPr="00464F3D">
        <w:t xml:space="preserve"> </w:t>
      </w:r>
      <w:proofErr w:type="spellStart"/>
      <w:r w:rsidRPr="00464F3D">
        <w:t>lớp</w:t>
      </w:r>
      <w:proofErr w:type="spellEnd"/>
      <w:r w:rsidRPr="00464F3D">
        <w:t xml:space="preserve"> </w:t>
      </w:r>
      <w:proofErr w:type="spellStart"/>
      <w:r w:rsidRPr="00464F3D">
        <w:t>cho</w:t>
      </w:r>
      <w:proofErr w:type="spellEnd"/>
      <w:r w:rsidRPr="00464F3D">
        <w:t xml:space="preserve"> </w:t>
      </w:r>
      <w:proofErr w:type="spellStart"/>
      <w:r w:rsidRPr="00464F3D">
        <w:t>lớp</w:t>
      </w:r>
      <w:proofErr w:type="spellEnd"/>
      <w:r w:rsidRPr="00464F3D">
        <w:t xml:space="preserve"> </w:t>
      </w:r>
      <w:proofErr w:type="spellStart"/>
      <w:r w:rsidRPr="00464F3D">
        <w:t>thiểu</w:t>
      </w:r>
      <w:proofErr w:type="spellEnd"/>
      <w:r w:rsidRPr="00464F3D">
        <w:t xml:space="preserve"> </w:t>
      </w:r>
      <w:proofErr w:type="spellStart"/>
      <w:r w:rsidRPr="00464F3D">
        <w:t>số</w:t>
      </w:r>
      <w:proofErr w:type="spellEnd"/>
      <w:r w:rsidRPr="00464F3D">
        <w:t xml:space="preserve">. </w:t>
      </w:r>
      <w:proofErr w:type="spellStart"/>
      <w:r w:rsidRPr="00464F3D">
        <w:t>Vì</w:t>
      </w:r>
      <w:proofErr w:type="spellEnd"/>
      <w:r w:rsidRPr="00464F3D">
        <w:t xml:space="preserve"> </w:t>
      </w:r>
      <w:proofErr w:type="spellStart"/>
      <w:r w:rsidRPr="00464F3D">
        <w:t>vậy</w:t>
      </w:r>
      <w:proofErr w:type="spellEnd"/>
      <w:r w:rsidRPr="00464F3D">
        <w:t xml:space="preserve">, </w:t>
      </w:r>
      <w:proofErr w:type="spellStart"/>
      <w:r w:rsidRPr="00464F3D">
        <w:t>các</w:t>
      </w:r>
      <w:proofErr w:type="spellEnd"/>
      <w:r w:rsidRPr="00464F3D">
        <w:t xml:space="preserve"> </w:t>
      </w:r>
      <w:proofErr w:type="spellStart"/>
      <w:r w:rsidRPr="00464F3D">
        <w:t>thuật</w:t>
      </w:r>
      <w:proofErr w:type="spellEnd"/>
      <w:r w:rsidRPr="00464F3D">
        <w:t xml:space="preserve"> </w:t>
      </w:r>
      <w:proofErr w:type="spellStart"/>
      <w:r w:rsidRPr="00464F3D">
        <w:t>toán</w:t>
      </w:r>
      <w:proofErr w:type="spellEnd"/>
      <w:r w:rsidRPr="00464F3D">
        <w:t xml:space="preserve"> </w:t>
      </w:r>
      <w:proofErr w:type="spellStart"/>
      <w:r w:rsidRPr="00464F3D">
        <w:t>học</w:t>
      </w:r>
      <w:proofErr w:type="spellEnd"/>
      <w:r w:rsidRPr="00464F3D">
        <w:t xml:space="preserve"> </w:t>
      </w:r>
      <w:proofErr w:type="spellStart"/>
      <w:r w:rsidRPr="00464F3D">
        <w:t>tập</w:t>
      </w:r>
      <w:proofErr w:type="spellEnd"/>
      <w:r w:rsidRPr="00464F3D">
        <w:t xml:space="preserve"> </w:t>
      </w:r>
      <w:proofErr w:type="spellStart"/>
      <w:r w:rsidRPr="00464F3D">
        <w:t>hợp</w:t>
      </w:r>
      <w:proofErr w:type="spellEnd"/>
      <w:r w:rsidRPr="00464F3D">
        <w:t xml:space="preserve"> </w:t>
      </w:r>
      <w:proofErr w:type="spellStart"/>
      <w:r w:rsidRPr="00464F3D">
        <w:t>phải</w:t>
      </w:r>
      <w:proofErr w:type="spellEnd"/>
      <w:r w:rsidRPr="00464F3D">
        <w:t xml:space="preserve"> </w:t>
      </w:r>
      <w:proofErr w:type="spellStart"/>
      <w:r w:rsidRPr="00464F3D">
        <w:t>được</w:t>
      </w:r>
      <w:proofErr w:type="spellEnd"/>
      <w:r w:rsidRPr="00464F3D">
        <w:t xml:space="preserve"> </w:t>
      </w:r>
      <w:proofErr w:type="spellStart"/>
      <w:r w:rsidRPr="00464F3D">
        <w:t>thiết</w:t>
      </w:r>
      <w:proofErr w:type="spellEnd"/>
      <w:r w:rsidRPr="00464F3D">
        <w:t xml:space="preserve"> </w:t>
      </w:r>
      <w:proofErr w:type="spellStart"/>
      <w:r w:rsidRPr="00464F3D">
        <w:t>kế</w:t>
      </w:r>
      <w:proofErr w:type="spellEnd"/>
      <w:r w:rsidRPr="00464F3D">
        <w:t xml:space="preserve"> </w:t>
      </w:r>
      <w:proofErr w:type="spellStart"/>
      <w:r w:rsidRPr="00464F3D">
        <w:t>đặc</w:t>
      </w:r>
      <w:proofErr w:type="spellEnd"/>
      <w:r w:rsidRPr="00464F3D">
        <w:t xml:space="preserve"> </w:t>
      </w:r>
      <w:proofErr w:type="spellStart"/>
      <w:r w:rsidRPr="00464F3D">
        <w:t>biệt</w:t>
      </w:r>
      <w:proofErr w:type="spellEnd"/>
      <w:r w:rsidRPr="00464F3D">
        <w:t xml:space="preserve"> </w:t>
      </w:r>
      <w:proofErr w:type="spellStart"/>
      <w:r w:rsidRPr="00464F3D">
        <w:t>để</w:t>
      </w:r>
      <w:proofErr w:type="spellEnd"/>
      <w:r w:rsidRPr="00464F3D">
        <w:t xml:space="preserve"> </w:t>
      </w:r>
      <w:proofErr w:type="spellStart"/>
      <w:r w:rsidRPr="00464F3D">
        <w:t>xử</w:t>
      </w:r>
      <w:proofErr w:type="spellEnd"/>
      <w:r w:rsidRPr="00464F3D">
        <w:t xml:space="preserve"> </w:t>
      </w:r>
      <w:proofErr w:type="spellStart"/>
      <w:r w:rsidRPr="00464F3D">
        <w:t>lý</w:t>
      </w:r>
      <w:proofErr w:type="spellEnd"/>
      <w:r w:rsidRPr="00464F3D">
        <w:t xml:space="preserve"> </w:t>
      </w:r>
      <w:proofErr w:type="spellStart"/>
      <w:r w:rsidRPr="00464F3D">
        <w:t>hiệu</w:t>
      </w:r>
      <w:proofErr w:type="spellEnd"/>
      <w:r w:rsidRPr="00464F3D">
        <w:t xml:space="preserve"> </w:t>
      </w:r>
      <w:proofErr w:type="spellStart"/>
      <w:r w:rsidRPr="00464F3D">
        <w:t>quả</w:t>
      </w:r>
      <w:proofErr w:type="spellEnd"/>
      <w:r w:rsidRPr="00464F3D">
        <w:t xml:space="preserve"> </w:t>
      </w:r>
      <w:proofErr w:type="spellStart"/>
      <w:r w:rsidRPr="00464F3D">
        <w:t>vấn</w:t>
      </w:r>
      <w:proofErr w:type="spellEnd"/>
      <w:r w:rsidRPr="00464F3D">
        <w:t xml:space="preserve"> </w:t>
      </w:r>
      <w:proofErr w:type="spellStart"/>
      <w:r w:rsidRPr="00464F3D">
        <w:t>đề</w:t>
      </w:r>
      <w:proofErr w:type="spellEnd"/>
      <w:r w:rsidRPr="00464F3D">
        <w:t xml:space="preserve"> </w:t>
      </w:r>
      <w:proofErr w:type="spellStart"/>
      <w:r w:rsidRPr="00464F3D">
        <w:t>mất</w:t>
      </w:r>
      <w:proofErr w:type="spellEnd"/>
      <w:r w:rsidRPr="00464F3D">
        <w:t xml:space="preserve"> </w:t>
      </w:r>
      <w:proofErr w:type="spellStart"/>
      <w:r w:rsidRPr="00464F3D">
        <w:t>cân</w:t>
      </w:r>
      <w:proofErr w:type="spellEnd"/>
      <w:r w:rsidRPr="00464F3D">
        <w:t xml:space="preserve"> </w:t>
      </w:r>
      <w:proofErr w:type="spellStart"/>
      <w:r w:rsidRPr="00464F3D">
        <w:t>bằng</w:t>
      </w:r>
      <w:proofErr w:type="spellEnd"/>
      <w:r w:rsidRPr="00464F3D">
        <w:t xml:space="preserve"> </w:t>
      </w:r>
      <w:proofErr w:type="spellStart"/>
      <w:r w:rsidRPr="00464F3D">
        <w:t>dữ</w:t>
      </w:r>
      <w:proofErr w:type="spellEnd"/>
      <w:r w:rsidRPr="00464F3D">
        <w:t xml:space="preserve"> </w:t>
      </w:r>
      <w:proofErr w:type="spellStart"/>
      <w:r w:rsidRPr="00464F3D">
        <w:t>liệu</w:t>
      </w:r>
      <w:proofErr w:type="spellEnd"/>
      <w:r w:rsidRPr="00464F3D">
        <w:t xml:space="preserve">. </w:t>
      </w:r>
      <w:proofErr w:type="spellStart"/>
      <w:r w:rsidRPr="00464F3D">
        <w:t>Sự</w:t>
      </w:r>
      <w:proofErr w:type="spellEnd"/>
      <w:r w:rsidRPr="00464F3D">
        <w:t xml:space="preserve"> </w:t>
      </w:r>
      <w:proofErr w:type="spellStart"/>
      <w:r w:rsidRPr="00464F3D">
        <w:t>kết</w:t>
      </w:r>
      <w:proofErr w:type="spellEnd"/>
      <w:r w:rsidRPr="00464F3D">
        <w:t xml:space="preserve"> </w:t>
      </w:r>
      <w:proofErr w:type="spellStart"/>
      <w:r w:rsidRPr="00464F3D">
        <w:t>hợp</w:t>
      </w:r>
      <w:proofErr w:type="spellEnd"/>
      <w:r w:rsidRPr="00464F3D">
        <w:t xml:space="preserve"> </w:t>
      </w:r>
      <w:proofErr w:type="spellStart"/>
      <w:r w:rsidRPr="00464F3D">
        <w:t>giữa</w:t>
      </w:r>
      <w:proofErr w:type="spellEnd"/>
      <w:r w:rsidRPr="00464F3D">
        <w:t xml:space="preserve"> </w:t>
      </w:r>
      <w:proofErr w:type="spellStart"/>
      <w:r w:rsidRPr="00464F3D">
        <w:t>bộ</w:t>
      </w:r>
      <w:proofErr w:type="spellEnd"/>
      <w:r w:rsidRPr="00464F3D">
        <w:t xml:space="preserve"> </w:t>
      </w:r>
      <w:proofErr w:type="spellStart"/>
      <w:r w:rsidRPr="00464F3D">
        <w:t>phân</w:t>
      </w:r>
      <w:proofErr w:type="spellEnd"/>
      <w:r w:rsidRPr="00464F3D">
        <w:t xml:space="preserve"> </w:t>
      </w:r>
      <w:proofErr w:type="spellStart"/>
      <w:r w:rsidRPr="00464F3D">
        <w:t>lớp</w:t>
      </w:r>
      <w:proofErr w:type="spellEnd"/>
      <w:r w:rsidRPr="00464F3D">
        <w:t xml:space="preserve"> </w:t>
      </w:r>
      <w:proofErr w:type="spellStart"/>
      <w:r w:rsidRPr="00464F3D">
        <w:t>tổng</w:t>
      </w:r>
      <w:proofErr w:type="spellEnd"/>
      <w:r w:rsidRPr="00464F3D">
        <w:t xml:space="preserve"> </w:t>
      </w:r>
      <w:proofErr w:type="spellStart"/>
      <w:r w:rsidRPr="00464F3D">
        <w:t>hợp</w:t>
      </w:r>
      <w:proofErr w:type="spellEnd"/>
      <w:r w:rsidRPr="00464F3D">
        <w:t xml:space="preserve"> </w:t>
      </w:r>
      <w:proofErr w:type="spellStart"/>
      <w:r w:rsidRPr="00464F3D">
        <w:t>với</w:t>
      </w:r>
      <w:proofErr w:type="spellEnd"/>
      <w:r w:rsidRPr="00464F3D">
        <w:t xml:space="preserve"> </w:t>
      </w:r>
      <w:proofErr w:type="spellStart"/>
      <w:r w:rsidRPr="00464F3D">
        <w:t>các</w:t>
      </w:r>
      <w:proofErr w:type="spellEnd"/>
      <w:r w:rsidRPr="00464F3D">
        <w:t xml:space="preserve"> </w:t>
      </w:r>
      <w:proofErr w:type="spellStart"/>
      <w:r w:rsidRPr="00464F3D">
        <w:t>kỹ</w:t>
      </w:r>
      <w:proofErr w:type="spellEnd"/>
      <w:r w:rsidRPr="00464F3D">
        <w:t xml:space="preserve"> </w:t>
      </w:r>
      <w:proofErr w:type="spellStart"/>
      <w:r w:rsidRPr="00464F3D">
        <w:t>thuật</w:t>
      </w:r>
      <w:proofErr w:type="spellEnd"/>
      <w:r w:rsidRPr="00464F3D">
        <w:t xml:space="preserve"> </w:t>
      </w:r>
      <w:proofErr w:type="spellStart"/>
      <w:r w:rsidRPr="00464F3D">
        <w:t>xử</w:t>
      </w:r>
      <w:proofErr w:type="spellEnd"/>
      <w:r w:rsidRPr="00464F3D">
        <w:t xml:space="preserve"> </w:t>
      </w:r>
      <w:proofErr w:type="spellStart"/>
      <w:r w:rsidRPr="00464F3D">
        <w:t>lý</w:t>
      </w:r>
      <w:proofErr w:type="spellEnd"/>
      <w:r w:rsidRPr="00464F3D">
        <w:t xml:space="preserve"> </w:t>
      </w:r>
      <w:proofErr w:type="spellStart"/>
      <w:r w:rsidRPr="00464F3D">
        <w:t>mất</w:t>
      </w:r>
      <w:proofErr w:type="spellEnd"/>
      <w:r w:rsidRPr="00464F3D">
        <w:t xml:space="preserve"> </w:t>
      </w:r>
      <w:proofErr w:type="spellStart"/>
      <w:r w:rsidRPr="00464F3D">
        <w:t>cân</w:t>
      </w:r>
      <w:proofErr w:type="spellEnd"/>
      <w:r w:rsidRPr="00464F3D">
        <w:t xml:space="preserve"> </w:t>
      </w:r>
      <w:proofErr w:type="spellStart"/>
      <w:r w:rsidRPr="00464F3D">
        <w:t>bằng</w:t>
      </w:r>
      <w:proofErr w:type="spellEnd"/>
      <w:r w:rsidRPr="00464F3D">
        <w:t xml:space="preserve"> </w:t>
      </w:r>
      <w:proofErr w:type="spellStart"/>
      <w:r w:rsidRPr="00464F3D">
        <w:t>dữ</w:t>
      </w:r>
      <w:proofErr w:type="spellEnd"/>
      <w:r w:rsidRPr="00464F3D">
        <w:t xml:space="preserve"> </w:t>
      </w:r>
      <w:proofErr w:type="spellStart"/>
      <w:r w:rsidRPr="00464F3D">
        <w:t>liệu</w:t>
      </w:r>
      <w:proofErr w:type="spellEnd"/>
      <w:r w:rsidRPr="00464F3D">
        <w:t xml:space="preserve"> </w:t>
      </w:r>
      <w:proofErr w:type="spellStart"/>
      <w:r w:rsidR="00AA1B6F">
        <w:t>như</w:t>
      </w:r>
      <w:proofErr w:type="spellEnd"/>
      <w:r w:rsidR="00AA1B6F">
        <w:t xml:space="preserve"> Resampling</w:t>
      </w:r>
      <w:r w:rsidRPr="00464F3D">
        <w:t xml:space="preserve"> </w:t>
      </w:r>
      <w:proofErr w:type="spellStart"/>
      <w:r w:rsidRPr="00464F3D">
        <w:t>để</w:t>
      </w:r>
      <w:proofErr w:type="spellEnd"/>
      <w:r w:rsidRPr="00464F3D">
        <w:t xml:space="preserve"> </w:t>
      </w:r>
      <w:proofErr w:type="spellStart"/>
      <w:r w:rsidRPr="00464F3D">
        <w:t>giải</w:t>
      </w:r>
      <w:proofErr w:type="spellEnd"/>
      <w:r w:rsidRPr="00464F3D">
        <w:t xml:space="preserve"> </w:t>
      </w:r>
      <w:proofErr w:type="spellStart"/>
      <w:r w:rsidRPr="00464F3D">
        <w:t>quyết</w:t>
      </w:r>
      <w:proofErr w:type="spellEnd"/>
      <w:r w:rsidRPr="00464F3D">
        <w:t xml:space="preserve"> </w:t>
      </w:r>
      <w:proofErr w:type="spellStart"/>
      <w:r w:rsidRPr="00464F3D">
        <w:t>vấn</w:t>
      </w:r>
      <w:proofErr w:type="spellEnd"/>
      <w:r w:rsidRPr="00464F3D">
        <w:t xml:space="preserve"> </w:t>
      </w:r>
      <w:proofErr w:type="spellStart"/>
      <w:r w:rsidRPr="00464F3D">
        <w:t>đề</w:t>
      </w:r>
      <w:proofErr w:type="spellEnd"/>
      <w:r w:rsidRPr="00464F3D">
        <w:t xml:space="preserve"> </w:t>
      </w:r>
      <w:proofErr w:type="spellStart"/>
      <w:r w:rsidRPr="00464F3D">
        <w:t>mất</w:t>
      </w:r>
      <w:proofErr w:type="spellEnd"/>
      <w:r w:rsidRPr="00464F3D">
        <w:t xml:space="preserve"> </w:t>
      </w:r>
      <w:proofErr w:type="spellStart"/>
      <w:r w:rsidRPr="00464F3D">
        <w:t>cân</w:t>
      </w:r>
      <w:proofErr w:type="spellEnd"/>
      <w:r w:rsidRPr="00464F3D">
        <w:t xml:space="preserve"> </w:t>
      </w:r>
      <w:proofErr w:type="spellStart"/>
      <w:r w:rsidRPr="00464F3D">
        <w:t>bằng</w:t>
      </w:r>
      <w:proofErr w:type="spellEnd"/>
      <w:r w:rsidRPr="00464F3D">
        <w:t xml:space="preserve"> </w:t>
      </w:r>
      <w:proofErr w:type="spellStart"/>
      <w:r w:rsidRPr="00464F3D">
        <w:t>lớp</w:t>
      </w:r>
      <w:proofErr w:type="spellEnd"/>
      <w:r w:rsidRPr="00464F3D">
        <w:t xml:space="preserve"> </w:t>
      </w:r>
      <w:proofErr w:type="spellStart"/>
      <w:r w:rsidRPr="00464F3D">
        <w:t>đã</w:t>
      </w:r>
      <w:proofErr w:type="spellEnd"/>
      <w:r w:rsidRPr="00464F3D">
        <w:t xml:space="preserve"> </w:t>
      </w:r>
      <w:proofErr w:type="spellStart"/>
      <w:r w:rsidRPr="00464F3D">
        <w:t>được</w:t>
      </w:r>
      <w:proofErr w:type="spellEnd"/>
      <w:r w:rsidRPr="00464F3D">
        <w:t xml:space="preserve"> </w:t>
      </w:r>
      <w:proofErr w:type="spellStart"/>
      <w:r w:rsidRPr="00464F3D">
        <w:t>chứng</w:t>
      </w:r>
      <w:proofErr w:type="spellEnd"/>
      <w:r w:rsidRPr="00464F3D">
        <w:t xml:space="preserve"> </w:t>
      </w:r>
      <w:proofErr w:type="spellStart"/>
      <w:r w:rsidRPr="00464F3D">
        <w:t>minh</w:t>
      </w:r>
      <w:proofErr w:type="spellEnd"/>
      <w:r w:rsidRPr="00464F3D">
        <w:t xml:space="preserve"> </w:t>
      </w:r>
      <w:proofErr w:type="spellStart"/>
      <w:r w:rsidRPr="00464F3D">
        <w:t>có</w:t>
      </w:r>
      <w:proofErr w:type="spellEnd"/>
      <w:r w:rsidRPr="00464F3D">
        <w:t xml:space="preserve"> </w:t>
      </w:r>
      <w:proofErr w:type="spellStart"/>
      <w:r w:rsidRPr="00464F3D">
        <w:t>kết</w:t>
      </w:r>
      <w:proofErr w:type="spellEnd"/>
      <w:r w:rsidRPr="00464F3D">
        <w:t xml:space="preserve"> </w:t>
      </w:r>
      <w:proofErr w:type="spellStart"/>
      <w:r w:rsidRPr="00464F3D">
        <w:t>quả</w:t>
      </w:r>
      <w:proofErr w:type="spellEnd"/>
      <w:r w:rsidRPr="00464F3D">
        <w:t xml:space="preserve"> </w:t>
      </w:r>
      <w:proofErr w:type="spellStart"/>
      <w:r w:rsidRPr="00464F3D">
        <w:t>khả</w:t>
      </w:r>
      <w:proofErr w:type="spellEnd"/>
      <w:r w:rsidRPr="00464F3D">
        <w:t xml:space="preserve"> </w:t>
      </w:r>
      <w:proofErr w:type="spellStart"/>
      <w:r w:rsidRPr="00464F3D">
        <w:t>quan</w:t>
      </w:r>
      <w:proofErr w:type="spellEnd"/>
      <w:r w:rsidRPr="00464F3D">
        <w:t xml:space="preserve">. </w:t>
      </w:r>
      <w:proofErr w:type="spellStart"/>
      <w:r w:rsidRPr="00464F3D">
        <w:t>Ngoài</w:t>
      </w:r>
      <w:proofErr w:type="spellEnd"/>
      <w:r w:rsidRPr="00464F3D">
        <w:t xml:space="preserve"> </w:t>
      </w:r>
      <w:proofErr w:type="spellStart"/>
      <w:r w:rsidRPr="00464F3D">
        <w:t>ra</w:t>
      </w:r>
      <w:proofErr w:type="spellEnd"/>
      <w:r w:rsidRPr="00464F3D">
        <w:t xml:space="preserve">, ý </w:t>
      </w:r>
      <w:proofErr w:type="spellStart"/>
      <w:r w:rsidRPr="00464F3D">
        <w:t>tưởng</w:t>
      </w:r>
      <w:proofErr w:type="spellEnd"/>
      <w:r w:rsidRPr="00464F3D">
        <w:t xml:space="preserve"> </w:t>
      </w:r>
      <w:proofErr w:type="spellStart"/>
      <w:r w:rsidRPr="00464F3D">
        <w:t>kết</w:t>
      </w:r>
      <w:proofErr w:type="spellEnd"/>
      <w:r w:rsidRPr="00464F3D">
        <w:t xml:space="preserve"> </w:t>
      </w:r>
      <w:proofErr w:type="spellStart"/>
      <w:r w:rsidRPr="00464F3D">
        <w:t>hợp</w:t>
      </w:r>
      <w:proofErr w:type="spellEnd"/>
      <w:r w:rsidRPr="00464F3D">
        <w:t xml:space="preserve"> </w:t>
      </w:r>
      <w:proofErr w:type="spellStart"/>
      <w:r w:rsidRPr="00464F3D">
        <w:t>nhiều</w:t>
      </w:r>
      <w:proofErr w:type="spellEnd"/>
      <w:r w:rsidRPr="00464F3D">
        <w:t xml:space="preserve"> </w:t>
      </w:r>
      <w:proofErr w:type="spellStart"/>
      <w:r w:rsidRPr="00464F3D">
        <w:t>bộ</w:t>
      </w:r>
      <w:proofErr w:type="spellEnd"/>
      <w:r w:rsidRPr="00464F3D">
        <w:t xml:space="preserve"> </w:t>
      </w:r>
      <w:proofErr w:type="spellStart"/>
      <w:r w:rsidRPr="00464F3D">
        <w:t>phân</w:t>
      </w:r>
      <w:proofErr w:type="spellEnd"/>
      <w:r w:rsidRPr="00464F3D">
        <w:t xml:space="preserve"> </w:t>
      </w:r>
      <w:proofErr w:type="spellStart"/>
      <w:r w:rsidRPr="00464F3D">
        <w:t>lớp</w:t>
      </w:r>
      <w:proofErr w:type="spellEnd"/>
      <w:r w:rsidRPr="00464F3D">
        <w:t xml:space="preserve"> </w:t>
      </w:r>
      <w:proofErr w:type="spellStart"/>
      <w:r w:rsidRPr="00464F3D">
        <w:t>chính</w:t>
      </w:r>
      <w:proofErr w:type="spellEnd"/>
      <w:r w:rsidRPr="00464F3D">
        <w:t xml:space="preserve"> </w:t>
      </w:r>
      <w:proofErr w:type="spellStart"/>
      <w:r w:rsidRPr="00464F3D">
        <w:t>có</w:t>
      </w:r>
      <w:proofErr w:type="spellEnd"/>
      <w:r w:rsidRPr="00464F3D">
        <w:t xml:space="preserve"> </w:t>
      </w:r>
      <w:proofErr w:type="spellStart"/>
      <w:r w:rsidRPr="00464F3D">
        <w:t>thể</w:t>
      </w:r>
      <w:proofErr w:type="spellEnd"/>
      <w:r w:rsidRPr="00464F3D">
        <w:t xml:space="preserve"> </w:t>
      </w:r>
      <w:proofErr w:type="spellStart"/>
      <w:r w:rsidRPr="00464F3D">
        <w:t>làm</w:t>
      </w:r>
      <w:proofErr w:type="spellEnd"/>
      <w:r w:rsidRPr="00464F3D">
        <w:t xml:space="preserve"> </w:t>
      </w:r>
      <w:proofErr w:type="spellStart"/>
      <w:r w:rsidRPr="00464F3D">
        <w:t>giảm</w:t>
      </w:r>
      <w:proofErr w:type="spellEnd"/>
      <w:r w:rsidRPr="00464F3D">
        <w:t xml:space="preserve"> </w:t>
      </w:r>
      <w:proofErr w:type="spellStart"/>
      <w:r w:rsidRPr="00464F3D">
        <w:t>hiện</w:t>
      </w:r>
      <w:proofErr w:type="spellEnd"/>
      <w:r w:rsidRPr="00464F3D">
        <w:t xml:space="preserve"> </w:t>
      </w:r>
      <w:proofErr w:type="spellStart"/>
      <w:r w:rsidRPr="00464F3D">
        <w:t>tượng</w:t>
      </w:r>
      <w:proofErr w:type="spellEnd"/>
      <w:r w:rsidRPr="00464F3D">
        <w:t xml:space="preserve"> overfitting.</w:t>
      </w:r>
    </w:p>
    <w:p w14:paraId="394245F4" w14:textId="2BBEA5A3" w:rsidR="003063E3" w:rsidRDefault="004848A4" w:rsidP="004E1D8E">
      <w:pPr>
        <w:ind w:firstLine="720"/>
      </w:pPr>
      <w:bookmarkStart w:id="12" w:name="_Hlk68009625"/>
      <w:proofErr w:type="spellStart"/>
      <w:r>
        <w:t>Lấy</w:t>
      </w:r>
      <w:proofErr w:type="spellEnd"/>
      <w:r>
        <w:t xml:space="preserve"> </w:t>
      </w:r>
      <w:proofErr w:type="spellStart"/>
      <w:r>
        <w:t>mẫu</w:t>
      </w:r>
      <w:proofErr w:type="spellEnd"/>
      <w:r>
        <w:t xml:space="preserve"> </w:t>
      </w:r>
      <w:proofErr w:type="spellStart"/>
      <w:r>
        <w:t>dưới</w:t>
      </w:r>
      <w:proofErr w:type="spellEnd"/>
      <w:r>
        <w:t xml:space="preserve"> (</w:t>
      </w:r>
      <w:proofErr w:type="spellStart"/>
      <w:r>
        <w:t>Undersampling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nhóm</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các</w:t>
      </w:r>
      <w:proofErr w:type="spellEnd"/>
      <w:r>
        <w:t xml:space="preserve"> </w:t>
      </w:r>
      <w:proofErr w:type="spellStart"/>
      <w:r>
        <w:t>lớp</w:t>
      </w:r>
      <w:proofErr w:type="spellEnd"/>
      <w:r>
        <w:t xml:space="preserve"> </w:t>
      </w:r>
      <w:proofErr w:type="spellStart"/>
      <w:r>
        <w:t>cho</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có</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lớp</w:t>
      </w:r>
      <w:proofErr w:type="spellEnd"/>
      <w:r>
        <w:t xml:space="preserve"> </w:t>
      </w:r>
      <w:proofErr w:type="spellStart"/>
      <w:r>
        <w:t>lệch</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dưới</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các</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khỏi</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lớp</w:t>
      </w:r>
      <w:proofErr w:type="spellEnd"/>
      <w:r>
        <w:t xml:space="preserve"> </w:t>
      </w:r>
      <w:proofErr w:type="spellStart"/>
      <w:r>
        <w:t>đa</w:t>
      </w:r>
      <w:proofErr w:type="spellEnd"/>
      <w:r>
        <w:t xml:space="preserve"> </w:t>
      </w:r>
      <w:proofErr w:type="spellStart"/>
      <w:r>
        <w:t>số</w:t>
      </w:r>
      <w:proofErr w:type="spellEnd"/>
      <w:r>
        <w:t xml:space="preserve"> </w:t>
      </w:r>
      <w:proofErr w:type="spellStart"/>
      <w:r>
        <w:t>để</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việc</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lớp</w:t>
      </w:r>
      <w:proofErr w:type="spellEnd"/>
      <w:r>
        <w:t xml:space="preserve"> </w:t>
      </w:r>
      <w:proofErr w:type="spellStart"/>
      <w:r>
        <w:t>tốt</w:t>
      </w:r>
      <w:proofErr w:type="spellEnd"/>
      <w:r>
        <w:t xml:space="preserve"> </w:t>
      </w:r>
      <w:proofErr w:type="spellStart"/>
      <w:r>
        <w:t>hơn</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giảm</w:t>
      </w:r>
      <w:proofErr w:type="spellEnd"/>
      <w:r>
        <w:t xml:space="preserve"> </w:t>
      </w:r>
      <w:proofErr w:type="spellStart"/>
      <w:r>
        <w:t>độ</w:t>
      </w:r>
      <w:proofErr w:type="spellEnd"/>
      <w:r>
        <w:t xml:space="preserve"> </w:t>
      </w:r>
      <w:proofErr w:type="spellStart"/>
      <w:r>
        <w:t>lệch</w:t>
      </w:r>
      <w:proofErr w:type="spellEnd"/>
      <w:r>
        <w:t xml:space="preserve"> </w:t>
      </w:r>
      <w:proofErr w:type="spellStart"/>
      <w:r>
        <w:t>từ</w:t>
      </w:r>
      <w:proofErr w:type="spellEnd"/>
      <w:r>
        <w:t xml:space="preserve"> 1:100 </w:t>
      </w:r>
      <w:proofErr w:type="spellStart"/>
      <w:r>
        <w:t>xuống</w:t>
      </w:r>
      <w:proofErr w:type="spellEnd"/>
      <w:r>
        <w:t xml:space="preserve"> 1:10, 1:2 </w:t>
      </w:r>
      <w:proofErr w:type="spellStart"/>
      <w:r>
        <w:t>hoặc</w:t>
      </w:r>
      <w:proofErr w:type="spellEnd"/>
      <w:r>
        <w:t xml:space="preserve"> </w:t>
      </w:r>
      <w:proofErr w:type="spellStart"/>
      <w:r>
        <w:t>thậm</w:t>
      </w:r>
      <w:proofErr w:type="spellEnd"/>
      <w:r>
        <w:t xml:space="preserve"> </w:t>
      </w:r>
      <w:proofErr w:type="spellStart"/>
      <w:r>
        <w:t>chí</w:t>
      </w:r>
      <w:proofErr w:type="spellEnd"/>
      <w:r>
        <w:t xml:space="preserve"> </w:t>
      </w:r>
      <w:proofErr w:type="spellStart"/>
      <w:r>
        <w:t>là</w:t>
      </w:r>
      <w:proofErr w:type="spellEnd"/>
      <w:r>
        <w:t xml:space="preserve"> </w:t>
      </w:r>
      <w:proofErr w:type="spellStart"/>
      <w:r>
        <w:t>lớp</w:t>
      </w:r>
      <w:proofErr w:type="spellEnd"/>
      <w:r>
        <w:t xml:space="preserve"> </w:t>
      </w:r>
      <w:proofErr w:type="spellStart"/>
      <w:r>
        <w:t>phân</w:t>
      </w:r>
      <w:proofErr w:type="spellEnd"/>
      <w:r>
        <w:t xml:space="preserve"> </w:t>
      </w:r>
      <w:proofErr w:type="spellStart"/>
      <w:r>
        <w:t>phối</w:t>
      </w:r>
      <w:proofErr w:type="spellEnd"/>
      <w:r>
        <w:t xml:space="preserve"> 1:1. </w:t>
      </w:r>
      <w:proofErr w:type="spellStart"/>
      <w:r>
        <w:t>Điều</w:t>
      </w:r>
      <w:proofErr w:type="spellEnd"/>
      <w:r>
        <w:t xml:space="preserve"> </w:t>
      </w:r>
      <w:proofErr w:type="spellStart"/>
      <w:r>
        <w:t>này</w:t>
      </w:r>
      <w:proofErr w:type="spellEnd"/>
      <w:r>
        <w:t xml:space="preserve"> </w:t>
      </w:r>
      <w:proofErr w:type="spellStart"/>
      <w:r>
        <w:t>khác</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lấy</w:t>
      </w:r>
      <w:proofErr w:type="spellEnd"/>
      <w:r>
        <w:t xml:space="preserve"> </w:t>
      </w:r>
      <w:proofErr w:type="spellStart"/>
      <w:r>
        <w:t>thêm</w:t>
      </w:r>
      <w:proofErr w:type="spellEnd"/>
      <w:r>
        <w:t xml:space="preserve"> </w:t>
      </w:r>
      <w:proofErr w:type="spellStart"/>
      <w:r>
        <w:t>các</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để</w:t>
      </w:r>
      <w:proofErr w:type="spellEnd"/>
      <w:r>
        <w:t xml:space="preserve"> </w:t>
      </w:r>
      <w:proofErr w:type="spellStart"/>
      <w:r>
        <w:t>giảm</w:t>
      </w:r>
      <w:proofErr w:type="spellEnd"/>
      <w:r>
        <w:t xml:space="preserve"> </w:t>
      </w:r>
      <w:proofErr w:type="spellStart"/>
      <w:r>
        <w:t>bớt</w:t>
      </w:r>
      <w:proofErr w:type="spellEnd"/>
      <w:r>
        <w:t xml:space="preserve"> </w:t>
      </w:r>
      <w:proofErr w:type="spellStart"/>
      <w:r>
        <w:t>sự</w:t>
      </w:r>
      <w:proofErr w:type="spellEnd"/>
      <w:r>
        <w:t xml:space="preserve"> </w:t>
      </w:r>
      <w:proofErr w:type="spellStart"/>
      <w:r>
        <w:t>sai</w:t>
      </w:r>
      <w:proofErr w:type="spellEnd"/>
      <w:r>
        <w:t xml:space="preserve"> </w:t>
      </w:r>
      <w:proofErr w:type="spellStart"/>
      <w:r>
        <w:t>lệch</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lớp</w:t>
      </w:r>
      <w:proofErr w:type="spellEnd"/>
      <w:r>
        <w:t xml:space="preserve"> </w:t>
      </w:r>
      <w:proofErr w:type="spellStart"/>
      <w:r>
        <w:t>của</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quá</w:t>
      </w:r>
      <w:proofErr w:type="spellEnd"/>
      <w:r>
        <w:t xml:space="preserve"> </w:t>
      </w:r>
      <w:proofErr w:type="spellStart"/>
      <w:r>
        <w:t>mức</w:t>
      </w:r>
      <w:proofErr w:type="spellEnd"/>
      <w:r>
        <w:t xml:space="preserve"> (oversampling)</w:t>
      </w:r>
      <w:r w:rsidR="00F47592">
        <w:t>.</w:t>
      </w:r>
      <w:r>
        <w:t xml:space="preserve"> </w:t>
      </w:r>
      <w:proofErr w:type="spellStart"/>
      <w:r>
        <w:t>Phương</w:t>
      </w:r>
      <w:proofErr w:type="spellEnd"/>
      <w:r>
        <w:t xml:space="preserve"> </w:t>
      </w:r>
      <w:proofErr w:type="spellStart"/>
      <w:r>
        <w:t>pháp</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dưới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mà</w:t>
      </w:r>
      <w:proofErr w:type="spellEnd"/>
      <w:r>
        <w:t xml:space="preserve"> </w:t>
      </w:r>
      <w:proofErr w:type="spellStart"/>
      <w:r>
        <w:t>sau</w:t>
      </w:r>
      <w:proofErr w:type="spellEnd"/>
      <w:r>
        <w:t xml:space="preserve">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máy</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dưới</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quá</w:t>
      </w:r>
      <w:proofErr w:type="spellEnd"/>
      <w:r>
        <w:t xml:space="preserve"> </w:t>
      </w:r>
      <w:proofErr w:type="spellStart"/>
      <w:r>
        <w:t>mức</w:t>
      </w:r>
      <w:proofErr w:type="spellEnd"/>
      <w:r>
        <w:t xml:space="preserve"> </w:t>
      </w:r>
      <w:proofErr w:type="spellStart"/>
      <w:r>
        <w:t>cho</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và</w:t>
      </w:r>
      <w:proofErr w:type="spellEnd"/>
      <w:r>
        <w:t xml:space="preserve"> </w:t>
      </w:r>
      <w:proofErr w:type="spellStart"/>
      <w:r>
        <w:t>sự</w:t>
      </w:r>
      <w:proofErr w:type="spellEnd"/>
      <w:r>
        <w:t xml:space="preserve"> </w:t>
      </w:r>
      <w:proofErr w:type="spellStart"/>
      <w:r>
        <w:t>kết</w:t>
      </w:r>
      <w:proofErr w:type="spellEnd"/>
      <w:r>
        <w:t xml:space="preserve"> </w:t>
      </w:r>
      <w:proofErr w:type="spellStart"/>
      <w:r>
        <w:t>h</w:t>
      </w:r>
      <w:r w:rsidR="00A1319B">
        <w:t>ợp</w:t>
      </w:r>
      <w:proofErr w:type="spellEnd"/>
      <w:r>
        <w:t xml:space="preserve"> </w:t>
      </w:r>
      <w:proofErr w:type="spellStart"/>
      <w:r>
        <w:t>này</w:t>
      </w:r>
      <w:proofErr w:type="spellEnd"/>
      <w:r>
        <w:t xml:space="preserve"> </w:t>
      </w:r>
      <w:proofErr w:type="spellStart"/>
      <w:r>
        <w:t>thường</w:t>
      </w:r>
      <w:proofErr w:type="spellEnd"/>
      <w:r>
        <w:t xml:space="preserve"> </w:t>
      </w:r>
      <w:proofErr w:type="spellStart"/>
      <w:r>
        <w:t>mang</w:t>
      </w:r>
      <w:proofErr w:type="spellEnd"/>
      <w:r>
        <w:t xml:space="preserve"> </w:t>
      </w:r>
      <w:proofErr w:type="spellStart"/>
      <w:r>
        <w:t>lại</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cao</w:t>
      </w:r>
      <w:proofErr w:type="spellEnd"/>
      <w:r>
        <w:t xml:space="preserve"> </w:t>
      </w:r>
      <w:proofErr w:type="spellStart"/>
      <w:r>
        <w:t>hơn</w:t>
      </w:r>
      <w:proofErr w:type="spellEnd"/>
      <w:r>
        <w:t xml:space="preserve"> so </w:t>
      </w:r>
      <w:proofErr w:type="spellStart"/>
      <w:r>
        <w:t>với</w:t>
      </w:r>
      <w:proofErr w:type="spellEnd"/>
      <w:r>
        <w:t xml:space="preserve"> </w:t>
      </w:r>
      <w:proofErr w:type="spellStart"/>
      <w:r>
        <w:t>việc</w:t>
      </w:r>
      <w:proofErr w:type="spellEnd"/>
      <w:r>
        <w:t xml:space="preserve"> </w:t>
      </w:r>
      <w:proofErr w:type="spellStart"/>
      <w:r>
        <w:t>chỉ</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quá</w:t>
      </w:r>
      <w:proofErr w:type="spellEnd"/>
      <w:r>
        <w:t xml:space="preserve"> </w:t>
      </w:r>
      <w:proofErr w:type="spellStart"/>
      <w:r>
        <w:t>mức</w:t>
      </w:r>
      <w:proofErr w:type="spellEnd"/>
      <w:r>
        <w:t xml:space="preserve"> </w:t>
      </w:r>
      <w:proofErr w:type="spellStart"/>
      <w:r>
        <w:t>hoặc</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dưới</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w:t>
      </w:r>
    </w:p>
    <w:bookmarkEnd w:id="12"/>
    <w:p w14:paraId="72A0DFC3" w14:textId="77777777" w:rsidR="00543913" w:rsidRPr="00543913" w:rsidRDefault="00543913" w:rsidP="00543913"/>
    <w:p w14:paraId="60B5DA51" w14:textId="02BA371B" w:rsidR="00D36ED8" w:rsidRPr="00D36ED8" w:rsidRDefault="005B34C7" w:rsidP="00E60E65">
      <w:pPr>
        <w:pStyle w:val="Heading2"/>
        <w:ind w:hanging="846"/>
      </w:pPr>
      <w:bookmarkStart w:id="13" w:name="_Toc67937955"/>
      <w:bookmarkStart w:id="14" w:name="_Toc120461217"/>
      <w:proofErr w:type="spellStart"/>
      <w:r>
        <w:t>Khó</w:t>
      </w:r>
      <w:proofErr w:type="spellEnd"/>
      <w:r>
        <w:t xml:space="preserve"> </w:t>
      </w:r>
      <w:proofErr w:type="spellStart"/>
      <w:r w:rsidR="00233CBE">
        <w:t>khăn</w:t>
      </w:r>
      <w:proofErr w:type="spellEnd"/>
      <w:r w:rsidR="00233CBE">
        <w:t xml:space="preserve"> </w:t>
      </w:r>
      <w:proofErr w:type="spellStart"/>
      <w:r w:rsidR="00233CBE">
        <w:t>và</w:t>
      </w:r>
      <w:proofErr w:type="spellEnd"/>
      <w:r w:rsidR="00233CBE">
        <w:t xml:space="preserve"> </w:t>
      </w:r>
      <w:proofErr w:type="spellStart"/>
      <w:r w:rsidR="00233CBE">
        <w:t>thách</w:t>
      </w:r>
      <w:proofErr w:type="spellEnd"/>
      <w:r w:rsidR="00233CBE">
        <w:t xml:space="preserve"> </w:t>
      </w:r>
      <w:proofErr w:type="spellStart"/>
      <w:r w:rsidR="00233CBE">
        <w:t>thức</w:t>
      </w:r>
      <w:bookmarkEnd w:id="13"/>
      <w:bookmarkEnd w:id="14"/>
      <w:proofErr w:type="spellEnd"/>
    </w:p>
    <w:p w14:paraId="67733A72" w14:textId="2B10027B" w:rsidR="007E2658" w:rsidRDefault="006E30DD" w:rsidP="009C0FB5">
      <w:pPr>
        <w:ind w:firstLine="576"/>
      </w:pPr>
      <w:proofErr w:type="spellStart"/>
      <w:r>
        <w:t>Trong</w:t>
      </w:r>
      <w:proofErr w:type="spellEnd"/>
      <w:r>
        <w:t xml:space="preserve"> </w:t>
      </w:r>
      <w:proofErr w:type="spellStart"/>
      <w:r>
        <w:t>lúc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gặp</w:t>
      </w:r>
      <w:proofErr w:type="spellEnd"/>
      <w:r>
        <w:t xml:space="preserve"> </w:t>
      </w:r>
      <w:proofErr w:type="spellStart"/>
      <w:r>
        <w:t>phải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khó</w:t>
      </w:r>
      <w:proofErr w:type="spellEnd"/>
      <w:r>
        <w:t xml:space="preserve"> </w:t>
      </w:r>
      <w:proofErr w:type="spellStart"/>
      <w:r>
        <w:t>khăn</w:t>
      </w:r>
      <w:proofErr w:type="spellEnd"/>
      <w:r w:rsidR="00C85691">
        <w:t xml:space="preserve"> </w:t>
      </w:r>
      <w:proofErr w:type="spellStart"/>
      <w:r w:rsidR="00C85691">
        <w:t>nhất</w:t>
      </w:r>
      <w:proofErr w:type="spellEnd"/>
      <w:r w:rsidR="00C85691">
        <w:t xml:space="preserve"> </w:t>
      </w:r>
      <w:proofErr w:type="spellStart"/>
      <w:r w:rsidR="00C85691">
        <w:t>định</w:t>
      </w:r>
      <w:proofErr w:type="spellEnd"/>
      <w:r w:rsidR="00C85691">
        <w:t xml:space="preserve"> </w:t>
      </w:r>
      <w:proofErr w:type="spellStart"/>
      <w:r w:rsidR="007D4B9D">
        <w:t>việc</w:t>
      </w:r>
      <w:proofErr w:type="spellEnd"/>
      <w:r w:rsidR="00A44586">
        <w:t xml:space="preserve"> </w:t>
      </w:r>
      <w:proofErr w:type="spellStart"/>
      <w:r w:rsidR="00A44586">
        <w:t>phân</w:t>
      </w:r>
      <w:proofErr w:type="spellEnd"/>
      <w:r w:rsidR="00A44586">
        <w:t xml:space="preserve"> </w:t>
      </w:r>
      <w:proofErr w:type="spellStart"/>
      <w:r w:rsidR="00060919">
        <w:t>lớp</w:t>
      </w:r>
      <w:proofErr w:type="spellEnd"/>
      <w:r w:rsidR="00060919">
        <w:t xml:space="preserve"> </w:t>
      </w:r>
      <w:proofErr w:type="spellStart"/>
      <w:r w:rsidR="00AA0BE2">
        <w:t>dữ</w:t>
      </w:r>
      <w:proofErr w:type="spellEnd"/>
      <w:r w:rsidR="00AA0BE2">
        <w:t xml:space="preserve"> </w:t>
      </w:r>
      <w:proofErr w:type="spellStart"/>
      <w:r w:rsidR="00AA0BE2">
        <w:t>liệu</w:t>
      </w:r>
      <w:proofErr w:type="spellEnd"/>
      <w:r w:rsidR="00AA0BE2">
        <w:t xml:space="preserve"> </w:t>
      </w:r>
      <w:proofErr w:type="spellStart"/>
      <w:r w:rsidR="0074021A">
        <w:t>mất</w:t>
      </w:r>
      <w:proofErr w:type="spellEnd"/>
      <w:r w:rsidR="00A44586">
        <w:t xml:space="preserve"> </w:t>
      </w:r>
      <w:proofErr w:type="spellStart"/>
      <w:r w:rsidR="00A44586">
        <w:t>cân</w:t>
      </w:r>
      <w:proofErr w:type="spellEnd"/>
      <w:r w:rsidR="00A44586">
        <w:t xml:space="preserve"> </w:t>
      </w:r>
      <w:proofErr w:type="spellStart"/>
      <w:r w:rsidR="00A44586">
        <w:t>bằng</w:t>
      </w:r>
      <w:proofErr w:type="spellEnd"/>
      <w:r w:rsidR="00202D57">
        <w:t xml:space="preserve"> </w:t>
      </w:r>
      <w:proofErr w:type="spellStart"/>
      <w:r w:rsidR="00202D57">
        <w:t>là</w:t>
      </w:r>
      <w:proofErr w:type="spellEnd"/>
      <w:r w:rsidR="00202D57">
        <w:t xml:space="preserve"> </w:t>
      </w:r>
      <w:proofErr w:type="spellStart"/>
      <w:r w:rsidR="00202D57">
        <w:t>một</w:t>
      </w:r>
      <w:proofErr w:type="spellEnd"/>
      <w:r w:rsidR="00202D57">
        <w:t xml:space="preserve"> </w:t>
      </w:r>
      <w:proofErr w:type="spellStart"/>
      <w:r w:rsidR="00202D57">
        <w:t>vấn</w:t>
      </w:r>
      <w:proofErr w:type="spellEnd"/>
      <w:r w:rsidR="00202D57">
        <w:t xml:space="preserve"> </w:t>
      </w:r>
      <w:proofErr w:type="spellStart"/>
      <w:r w:rsidR="00202D57">
        <w:t>đề</w:t>
      </w:r>
      <w:proofErr w:type="spellEnd"/>
      <w:r w:rsidR="00202D57">
        <w:t xml:space="preserve"> </w:t>
      </w:r>
      <w:proofErr w:type="spellStart"/>
      <w:r w:rsidR="00202D57">
        <w:t>đặc</w:t>
      </w:r>
      <w:proofErr w:type="spellEnd"/>
      <w:r w:rsidR="00202D57">
        <w:t xml:space="preserve"> </w:t>
      </w:r>
      <w:proofErr w:type="spellStart"/>
      <w:r w:rsidR="00202D57">
        <w:t>biệt</w:t>
      </w:r>
      <w:proofErr w:type="spellEnd"/>
      <w:r w:rsidR="00202D57">
        <w:t xml:space="preserve"> </w:t>
      </w:r>
      <w:proofErr w:type="spellStart"/>
      <w:r w:rsidR="00202D57">
        <w:t>khó</w:t>
      </w:r>
      <w:proofErr w:type="spellEnd"/>
      <w:r w:rsidR="006E328C">
        <w:t xml:space="preserve">. </w:t>
      </w:r>
      <w:proofErr w:type="spellStart"/>
      <w:r w:rsidR="006E328C">
        <w:t>Khó</w:t>
      </w:r>
      <w:proofErr w:type="spellEnd"/>
      <w:r w:rsidR="006E328C">
        <w:t xml:space="preserve"> </w:t>
      </w:r>
      <w:proofErr w:type="spellStart"/>
      <w:r w:rsidR="006E328C">
        <w:t>khăn</w:t>
      </w:r>
      <w:proofErr w:type="spellEnd"/>
      <w:r w:rsidR="006E328C">
        <w:t xml:space="preserve"> </w:t>
      </w:r>
      <w:proofErr w:type="spellStart"/>
      <w:r w:rsidR="006E328C">
        <w:t>của</w:t>
      </w:r>
      <w:proofErr w:type="spellEnd"/>
      <w:r w:rsidR="006E328C">
        <w:t xml:space="preserve"> </w:t>
      </w:r>
      <w:proofErr w:type="spellStart"/>
      <w:r w:rsidR="0074021A">
        <w:t>vấn</w:t>
      </w:r>
      <w:proofErr w:type="spellEnd"/>
      <w:r w:rsidR="0074021A">
        <w:t xml:space="preserve"> </w:t>
      </w:r>
      <w:proofErr w:type="spellStart"/>
      <w:r w:rsidR="0074021A">
        <w:t>đề</w:t>
      </w:r>
      <w:proofErr w:type="spellEnd"/>
      <w:r w:rsidR="0074021A">
        <w:t xml:space="preserve"> </w:t>
      </w:r>
      <w:proofErr w:type="spellStart"/>
      <w:r w:rsidR="0074021A">
        <w:t>này</w:t>
      </w:r>
      <w:proofErr w:type="spellEnd"/>
      <w:r w:rsidR="005544AF">
        <w:t xml:space="preserve"> </w:t>
      </w:r>
      <w:proofErr w:type="spellStart"/>
      <w:r w:rsidR="00D23BED">
        <w:t>được</w:t>
      </w:r>
      <w:proofErr w:type="spellEnd"/>
      <w:r w:rsidR="00D23BED">
        <w:t xml:space="preserve"> </w:t>
      </w:r>
      <w:proofErr w:type="spellStart"/>
      <w:r w:rsidR="00D23BED">
        <w:t>kết</w:t>
      </w:r>
      <w:proofErr w:type="spellEnd"/>
      <w:r w:rsidR="00D23BED">
        <w:t xml:space="preserve"> </w:t>
      </w:r>
      <w:proofErr w:type="spellStart"/>
      <w:r w:rsidR="00D23BED">
        <w:t>hợp</w:t>
      </w:r>
      <w:proofErr w:type="spellEnd"/>
      <w:r w:rsidR="00D23BED">
        <w:t xml:space="preserve"> </w:t>
      </w:r>
      <w:proofErr w:type="spellStart"/>
      <w:r w:rsidR="00D23BED">
        <w:t>bởi</w:t>
      </w:r>
      <w:proofErr w:type="spellEnd"/>
      <w:r w:rsidR="00D23BED">
        <w:t xml:space="preserve"> </w:t>
      </w:r>
      <w:proofErr w:type="spellStart"/>
      <w:r w:rsidR="00D23BED">
        <w:t>các</w:t>
      </w:r>
      <w:proofErr w:type="spellEnd"/>
      <w:r w:rsidR="00D23BED">
        <w:t xml:space="preserve"> </w:t>
      </w:r>
      <w:proofErr w:type="spellStart"/>
      <w:r w:rsidR="003E4906">
        <w:t>thuộc</w:t>
      </w:r>
      <w:proofErr w:type="spellEnd"/>
      <w:r w:rsidR="003E4906">
        <w:t xml:space="preserve"> </w:t>
      </w:r>
      <w:proofErr w:type="spellStart"/>
      <w:r w:rsidR="003E4906">
        <w:t>tính</w:t>
      </w:r>
      <w:proofErr w:type="spellEnd"/>
      <w:r w:rsidR="003E4906">
        <w:t xml:space="preserve"> </w:t>
      </w:r>
      <w:proofErr w:type="spellStart"/>
      <w:r w:rsidR="003E4906">
        <w:t>như</w:t>
      </w:r>
      <w:proofErr w:type="spellEnd"/>
      <w:r w:rsidR="007A6DF5">
        <w:t xml:space="preserve"> </w:t>
      </w:r>
      <w:proofErr w:type="spellStart"/>
      <w:r w:rsidR="007A6DF5">
        <w:t>kích</w:t>
      </w:r>
      <w:proofErr w:type="spellEnd"/>
      <w:r w:rsidR="007A6DF5">
        <w:t xml:space="preserve"> </w:t>
      </w:r>
      <w:proofErr w:type="spellStart"/>
      <w:r w:rsidR="007A6DF5">
        <w:t>thước</w:t>
      </w:r>
      <w:proofErr w:type="spellEnd"/>
      <w:r w:rsidR="007A6DF5">
        <w:t xml:space="preserve"> </w:t>
      </w:r>
      <w:proofErr w:type="spellStart"/>
      <w:r w:rsidR="007A6DF5">
        <w:t>tập</w:t>
      </w:r>
      <w:proofErr w:type="spellEnd"/>
      <w:r w:rsidR="007A6DF5">
        <w:t xml:space="preserve"> </w:t>
      </w:r>
      <w:proofErr w:type="spellStart"/>
      <w:r w:rsidR="007A6DF5">
        <w:t>dữ</w:t>
      </w:r>
      <w:proofErr w:type="spellEnd"/>
      <w:r w:rsidR="007A6DF5">
        <w:t xml:space="preserve"> </w:t>
      </w:r>
      <w:proofErr w:type="spellStart"/>
      <w:r w:rsidR="007A6DF5">
        <w:t>liệu</w:t>
      </w:r>
      <w:proofErr w:type="spellEnd"/>
      <w:r w:rsidR="007A6DF5">
        <w:t xml:space="preserve">, </w:t>
      </w:r>
      <w:proofErr w:type="spellStart"/>
      <w:r w:rsidR="00F37401">
        <w:t>nhiễu</w:t>
      </w:r>
      <w:proofErr w:type="spellEnd"/>
      <w:r w:rsidR="00F37401">
        <w:t xml:space="preserve"> </w:t>
      </w:r>
      <w:proofErr w:type="spellStart"/>
      <w:r w:rsidR="00F37401">
        <w:t>nhãn</w:t>
      </w:r>
      <w:proofErr w:type="spellEnd"/>
      <w:r w:rsidR="00F37401">
        <w:t xml:space="preserve"> </w:t>
      </w:r>
      <w:proofErr w:type="spellStart"/>
      <w:r w:rsidR="00F37401">
        <w:t>và</w:t>
      </w:r>
      <w:proofErr w:type="spellEnd"/>
      <w:r w:rsidR="00F37401">
        <w:t xml:space="preserve"> </w:t>
      </w:r>
      <w:proofErr w:type="spellStart"/>
      <w:r w:rsidR="00F37401">
        <w:t>phân</w:t>
      </w:r>
      <w:proofErr w:type="spellEnd"/>
      <w:r w:rsidR="00F37401">
        <w:t xml:space="preserve"> </w:t>
      </w:r>
      <w:proofErr w:type="spellStart"/>
      <w:r w:rsidR="00F37401">
        <w:t>bố</w:t>
      </w:r>
      <w:proofErr w:type="spellEnd"/>
      <w:r w:rsidR="00F37401">
        <w:t xml:space="preserve"> </w:t>
      </w:r>
      <w:proofErr w:type="spellStart"/>
      <w:r w:rsidR="00F37401">
        <w:t>dữ</w:t>
      </w:r>
      <w:proofErr w:type="spellEnd"/>
      <w:r w:rsidR="00F37401">
        <w:t xml:space="preserve"> </w:t>
      </w:r>
      <w:proofErr w:type="spellStart"/>
      <w:r w:rsidR="00F37401">
        <w:t>liệu</w:t>
      </w:r>
      <w:proofErr w:type="spellEnd"/>
      <w:r w:rsidR="00F37401">
        <w:t xml:space="preserve">. </w:t>
      </w:r>
      <w:proofErr w:type="spellStart"/>
      <w:r w:rsidR="00403F1B">
        <w:t>Về</w:t>
      </w:r>
      <w:proofErr w:type="spellEnd"/>
      <w:r w:rsidR="00403F1B">
        <w:t xml:space="preserve"> </w:t>
      </w:r>
      <w:proofErr w:type="spellStart"/>
      <w:r w:rsidR="00403F1B">
        <w:t>cơ</w:t>
      </w:r>
      <w:proofErr w:type="spellEnd"/>
      <w:r w:rsidR="00403F1B">
        <w:t xml:space="preserve"> </w:t>
      </w:r>
      <w:proofErr w:type="spellStart"/>
      <w:r w:rsidR="00403F1B">
        <w:t>bản</w:t>
      </w:r>
      <w:proofErr w:type="spellEnd"/>
      <w:r w:rsidR="00403F1B">
        <w:t xml:space="preserve">, </w:t>
      </w:r>
      <w:proofErr w:type="spellStart"/>
      <w:r w:rsidR="00E528E7">
        <w:t>trở</w:t>
      </w:r>
      <w:proofErr w:type="spellEnd"/>
      <w:r w:rsidR="00E528E7">
        <w:t xml:space="preserve"> </w:t>
      </w:r>
      <w:proofErr w:type="spellStart"/>
      <w:r w:rsidR="00E528E7">
        <w:t>ngại</w:t>
      </w:r>
      <w:proofErr w:type="spellEnd"/>
      <w:r w:rsidR="00E528E7">
        <w:t xml:space="preserve"> </w:t>
      </w:r>
      <w:proofErr w:type="spellStart"/>
      <w:r w:rsidR="00E528E7">
        <w:t>lớn</w:t>
      </w:r>
      <w:proofErr w:type="spellEnd"/>
      <w:r w:rsidR="00E528E7">
        <w:t xml:space="preserve"> </w:t>
      </w:r>
      <w:proofErr w:type="spellStart"/>
      <w:r w:rsidR="00E528E7">
        <w:t>nhất</w:t>
      </w:r>
      <w:proofErr w:type="spellEnd"/>
      <w:r w:rsidR="00E528E7">
        <w:t xml:space="preserve"> </w:t>
      </w:r>
      <w:proofErr w:type="spellStart"/>
      <w:r w:rsidR="00E528E7">
        <w:t>của</w:t>
      </w:r>
      <w:proofErr w:type="spellEnd"/>
      <w:r w:rsidR="00E528E7">
        <w:t xml:space="preserve"> </w:t>
      </w:r>
      <w:proofErr w:type="spellStart"/>
      <w:r w:rsidR="00E528E7">
        <w:t>chúng</w:t>
      </w:r>
      <w:proofErr w:type="spellEnd"/>
      <w:r w:rsidR="00E528E7">
        <w:t xml:space="preserve"> </w:t>
      </w:r>
      <w:proofErr w:type="spellStart"/>
      <w:r w:rsidR="00E528E7">
        <w:t>tôi</w:t>
      </w:r>
      <w:proofErr w:type="spellEnd"/>
      <w:r w:rsidR="00E528E7">
        <w:t xml:space="preserve"> </w:t>
      </w:r>
      <w:proofErr w:type="spellStart"/>
      <w:r w:rsidR="00250778">
        <w:t>chính</w:t>
      </w:r>
      <w:proofErr w:type="spellEnd"/>
      <w:r w:rsidR="00250778">
        <w:t xml:space="preserve"> </w:t>
      </w:r>
      <w:proofErr w:type="spellStart"/>
      <w:r w:rsidR="00250778">
        <w:t>là</w:t>
      </w:r>
      <w:proofErr w:type="spellEnd"/>
      <w:r w:rsidR="00250778">
        <w:t xml:space="preserve"> </w:t>
      </w:r>
      <w:proofErr w:type="spellStart"/>
      <w:r w:rsidR="00250778">
        <w:t>độ</w:t>
      </w:r>
      <w:proofErr w:type="spellEnd"/>
      <w:r w:rsidR="00250778">
        <w:t xml:space="preserve"> </w:t>
      </w:r>
      <w:proofErr w:type="spellStart"/>
      <w:r w:rsidR="00250778">
        <w:t>khó</w:t>
      </w:r>
      <w:proofErr w:type="spellEnd"/>
      <w:r w:rsidR="00250778">
        <w:t xml:space="preserve"> </w:t>
      </w:r>
      <w:proofErr w:type="spellStart"/>
      <w:r w:rsidR="00250778">
        <w:t>của</w:t>
      </w:r>
      <w:proofErr w:type="spellEnd"/>
      <w:r w:rsidR="00250778">
        <w:t xml:space="preserve"> </w:t>
      </w:r>
      <w:proofErr w:type="spellStart"/>
      <w:r w:rsidR="00250778">
        <w:t>dữ</w:t>
      </w:r>
      <w:proofErr w:type="spellEnd"/>
      <w:r w:rsidR="00250778">
        <w:t xml:space="preserve"> </w:t>
      </w:r>
      <w:proofErr w:type="spellStart"/>
      <w:r w:rsidR="00250778">
        <w:t>liệu</w:t>
      </w:r>
      <w:proofErr w:type="spellEnd"/>
      <w:r w:rsidR="00250778">
        <w:t xml:space="preserve">. </w:t>
      </w:r>
      <w:proofErr w:type="spellStart"/>
      <w:r w:rsidR="00250778">
        <w:t>T</w:t>
      </w:r>
      <w:r w:rsidR="00683B2B">
        <w:t>iếng</w:t>
      </w:r>
      <w:proofErr w:type="spellEnd"/>
      <w:r w:rsidR="00683B2B">
        <w:t xml:space="preserve"> </w:t>
      </w:r>
      <w:proofErr w:type="spellStart"/>
      <w:r w:rsidR="00683B2B">
        <w:lastRenderedPageBreak/>
        <w:t>Việt</w:t>
      </w:r>
      <w:proofErr w:type="spellEnd"/>
      <w:r w:rsidR="00683B2B">
        <w:t xml:space="preserve"> </w:t>
      </w:r>
      <w:proofErr w:type="spellStart"/>
      <w:r w:rsidR="00683B2B">
        <w:t>là</w:t>
      </w:r>
      <w:proofErr w:type="spellEnd"/>
      <w:r w:rsidR="00683B2B">
        <w:t xml:space="preserve"> </w:t>
      </w:r>
      <w:proofErr w:type="spellStart"/>
      <w:r w:rsidR="00683B2B">
        <w:t>một</w:t>
      </w:r>
      <w:proofErr w:type="spellEnd"/>
      <w:r w:rsidR="00683B2B">
        <w:t xml:space="preserve"> </w:t>
      </w:r>
      <w:proofErr w:type="spellStart"/>
      <w:r w:rsidR="00683B2B">
        <w:t>ngôn</w:t>
      </w:r>
      <w:proofErr w:type="spellEnd"/>
      <w:r w:rsidR="00683B2B">
        <w:t xml:space="preserve"> </w:t>
      </w:r>
      <w:proofErr w:type="spellStart"/>
      <w:r w:rsidR="00683B2B">
        <w:t>ngữ</w:t>
      </w:r>
      <w:proofErr w:type="spellEnd"/>
      <w:r w:rsidR="00683B2B">
        <w:t xml:space="preserve"> </w:t>
      </w:r>
      <w:proofErr w:type="spellStart"/>
      <w:r w:rsidR="00683B2B">
        <w:t>đa</w:t>
      </w:r>
      <w:proofErr w:type="spellEnd"/>
      <w:r w:rsidR="00683B2B">
        <w:t xml:space="preserve"> </w:t>
      </w:r>
      <w:proofErr w:type="spellStart"/>
      <w:r w:rsidR="00683B2B">
        <w:t>dạng</w:t>
      </w:r>
      <w:proofErr w:type="spellEnd"/>
      <w:r w:rsidR="00683B2B">
        <w:t xml:space="preserve"> </w:t>
      </w:r>
      <w:proofErr w:type="spellStart"/>
      <w:r w:rsidR="00683B2B">
        <w:t>và</w:t>
      </w:r>
      <w:proofErr w:type="spellEnd"/>
      <w:r w:rsidR="00683B2B">
        <w:t xml:space="preserve"> </w:t>
      </w:r>
      <w:proofErr w:type="spellStart"/>
      <w:r w:rsidR="00683B2B">
        <w:t>phong</w:t>
      </w:r>
      <w:proofErr w:type="spellEnd"/>
      <w:r w:rsidR="00683B2B">
        <w:t xml:space="preserve"> </w:t>
      </w:r>
      <w:proofErr w:type="spellStart"/>
      <w:r w:rsidR="00683B2B">
        <w:t>phú</w:t>
      </w:r>
      <w:proofErr w:type="spellEnd"/>
      <w:r w:rsidR="00A87D86">
        <w:t xml:space="preserve"> </w:t>
      </w:r>
      <w:proofErr w:type="spellStart"/>
      <w:r w:rsidR="00A87D86">
        <w:t>cả</w:t>
      </w:r>
      <w:proofErr w:type="spellEnd"/>
      <w:r w:rsidR="00A87D86">
        <w:t xml:space="preserve"> </w:t>
      </w:r>
      <w:proofErr w:type="spellStart"/>
      <w:r w:rsidR="00A87D86">
        <w:t>về</w:t>
      </w:r>
      <w:proofErr w:type="spellEnd"/>
      <w:r w:rsidR="00A87D86">
        <w:t xml:space="preserve"> </w:t>
      </w:r>
      <w:proofErr w:type="spellStart"/>
      <w:r w:rsidR="00A87D86">
        <w:t>n</w:t>
      </w:r>
      <w:r w:rsidR="00C157D2">
        <w:t>gữ</w:t>
      </w:r>
      <w:proofErr w:type="spellEnd"/>
      <w:r w:rsidR="00C157D2">
        <w:t xml:space="preserve"> </w:t>
      </w:r>
      <w:proofErr w:type="spellStart"/>
      <w:r w:rsidR="00C157D2">
        <w:t>pháp</w:t>
      </w:r>
      <w:proofErr w:type="spellEnd"/>
      <w:r w:rsidR="00C157D2">
        <w:t xml:space="preserve"> </w:t>
      </w:r>
      <w:proofErr w:type="spellStart"/>
      <w:r w:rsidR="00C157D2">
        <w:t>và</w:t>
      </w:r>
      <w:proofErr w:type="spellEnd"/>
      <w:r w:rsidR="00C157D2">
        <w:t xml:space="preserve"> </w:t>
      </w:r>
      <w:proofErr w:type="spellStart"/>
      <w:r w:rsidR="00C157D2">
        <w:t>ng</w:t>
      </w:r>
      <w:r w:rsidR="0072532B">
        <w:t>ữ</w:t>
      </w:r>
      <w:proofErr w:type="spellEnd"/>
      <w:r w:rsidR="0072532B">
        <w:t xml:space="preserve"> </w:t>
      </w:r>
      <w:proofErr w:type="spellStart"/>
      <w:r w:rsidR="0072532B">
        <w:t>nghĩa</w:t>
      </w:r>
      <w:proofErr w:type="spellEnd"/>
      <w:r w:rsidR="0072532B">
        <w:t xml:space="preserve">. </w:t>
      </w:r>
      <w:proofErr w:type="spellStart"/>
      <w:r w:rsidR="00C43861">
        <w:t>Một</w:t>
      </w:r>
      <w:proofErr w:type="spellEnd"/>
      <w:r w:rsidR="00C43861">
        <w:t xml:space="preserve"> </w:t>
      </w:r>
      <w:proofErr w:type="spellStart"/>
      <w:r w:rsidR="00C43861">
        <w:t>từ</w:t>
      </w:r>
      <w:proofErr w:type="spellEnd"/>
      <w:r w:rsidR="00C43861">
        <w:t xml:space="preserve"> </w:t>
      </w:r>
      <w:proofErr w:type="spellStart"/>
      <w:r w:rsidR="006912AE">
        <w:t>tùy</w:t>
      </w:r>
      <w:proofErr w:type="spellEnd"/>
      <w:r w:rsidR="006912AE">
        <w:t xml:space="preserve"> </w:t>
      </w:r>
      <w:proofErr w:type="spellStart"/>
      <w:r w:rsidR="006912AE">
        <w:t>vào</w:t>
      </w:r>
      <w:proofErr w:type="spellEnd"/>
      <w:r w:rsidR="006912AE">
        <w:t xml:space="preserve"> </w:t>
      </w:r>
      <w:proofErr w:type="spellStart"/>
      <w:r w:rsidR="006912AE">
        <w:t>từng</w:t>
      </w:r>
      <w:proofErr w:type="spellEnd"/>
      <w:r w:rsidR="006912AE">
        <w:t xml:space="preserve"> </w:t>
      </w:r>
      <w:proofErr w:type="spellStart"/>
      <w:r w:rsidR="006912AE">
        <w:t>ng</w:t>
      </w:r>
      <w:r w:rsidR="00AF2960">
        <w:t>ữ</w:t>
      </w:r>
      <w:proofErr w:type="spellEnd"/>
      <w:r w:rsidR="006912AE">
        <w:t xml:space="preserve"> </w:t>
      </w:r>
      <w:proofErr w:type="spellStart"/>
      <w:r w:rsidR="006912AE">
        <w:t>cảnh</w:t>
      </w:r>
      <w:proofErr w:type="spellEnd"/>
      <w:r w:rsidR="006912AE">
        <w:t xml:space="preserve"> </w:t>
      </w:r>
      <w:proofErr w:type="spellStart"/>
      <w:r w:rsidR="006912AE">
        <w:t>có</w:t>
      </w:r>
      <w:proofErr w:type="spellEnd"/>
      <w:r w:rsidR="006912AE">
        <w:t xml:space="preserve"> </w:t>
      </w:r>
      <w:proofErr w:type="spellStart"/>
      <w:r w:rsidR="006912AE">
        <w:t>thể</w:t>
      </w:r>
      <w:proofErr w:type="spellEnd"/>
      <w:r w:rsidR="006912AE">
        <w:t xml:space="preserve"> </w:t>
      </w:r>
      <w:proofErr w:type="spellStart"/>
      <w:r w:rsidR="006912AE">
        <w:t>mang</w:t>
      </w:r>
      <w:proofErr w:type="spellEnd"/>
      <w:r w:rsidR="006912AE">
        <w:t xml:space="preserve"> </w:t>
      </w:r>
      <w:proofErr w:type="spellStart"/>
      <w:r w:rsidR="006912AE">
        <w:t>các</w:t>
      </w:r>
      <w:proofErr w:type="spellEnd"/>
      <w:r w:rsidR="006912AE">
        <w:t xml:space="preserve"> </w:t>
      </w:r>
      <w:proofErr w:type="spellStart"/>
      <w:r w:rsidR="006912AE">
        <w:t>nghĩa</w:t>
      </w:r>
      <w:proofErr w:type="spellEnd"/>
      <w:r w:rsidR="006912AE">
        <w:t xml:space="preserve"> </w:t>
      </w:r>
      <w:proofErr w:type="spellStart"/>
      <w:r w:rsidR="006912AE">
        <w:t>khác</w:t>
      </w:r>
      <w:proofErr w:type="spellEnd"/>
      <w:r w:rsidR="006912AE">
        <w:t xml:space="preserve"> </w:t>
      </w:r>
      <w:proofErr w:type="spellStart"/>
      <w:r w:rsidR="006912AE">
        <w:t>nhau</w:t>
      </w:r>
      <w:proofErr w:type="spellEnd"/>
      <w:r w:rsidR="00C62E55">
        <w:t xml:space="preserve">. </w:t>
      </w:r>
      <w:proofErr w:type="spellStart"/>
      <w:r w:rsidR="00457CC5">
        <w:t>Tiếng</w:t>
      </w:r>
      <w:proofErr w:type="spellEnd"/>
      <w:r w:rsidR="00457CC5">
        <w:t xml:space="preserve"> </w:t>
      </w:r>
      <w:proofErr w:type="spellStart"/>
      <w:r w:rsidR="00AF2960">
        <w:t>V</w:t>
      </w:r>
      <w:r w:rsidR="00457CC5">
        <w:t>iệt</w:t>
      </w:r>
      <w:proofErr w:type="spellEnd"/>
      <w:r w:rsidR="00457CC5">
        <w:t xml:space="preserve"> </w:t>
      </w:r>
      <w:proofErr w:type="spellStart"/>
      <w:r w:rsidR="00457CC5">
        <w:t>còn</w:t>
      </w:r>
      <w:proofErr w:type="spellEnd"/>
      <w:r w:rsidR="00457CC5">
        <w:t xml:space="preserve"> </w:t>
      </w:r>
      <w:proofErr w:type="spellStart"/>
      <w:r w:rsidR="00457CC5">
        <w:t>có</w:t>
      </w:r>
      <w:proofErr w:type="spellEnd"/>
      <w:r w:rsidR="00457CC5">
        <w:t xml:space="preserve"> </w:t>
      </w:r>
      <w:proofErr w:type="spellStart"/>
      <w:r w:rsidR="00457CC5">
        <w:t>dấu</w:t>
      </w:r>
      <w:proofErr w:type="spellEnd"/>
      <w:r w:rsidR="00457CC5">
        <w:t xml:space="preserve"> </w:t>
      </w:r>
      <w:proofErr w:type="spellStart"/>
      <w:r w:rsidR="0074166E">
        <w:t>của</w:t>
      </w:r>
      <w:proofErr w:type="spellEnd"/>
      <w:r w:rsidR="0074166E">
        <w:t xml:space="preserve"> </w:t>
      </w:r>
      <w:proofErr w:type="spellStart"/>
      <w:r w:rsidR="0074166E">
        <w:t>các</w:t>
      </w:r>
      <w:proofErr w:type="spellEnd"/>
      <w:r w:rsidR="0074166E">
        <w:t xml:space="preserve"> </w:t>
      </w:r>
      <w:proofErr w:type="spellStart"/>
      <w:r w:rsidR="0074166E">
        <w:t>từ</w:t>
      </w:r>
      <w:proofErr w:type="spellEnd"/>
      <w:r w:rsidR="0074166E">
        <w:t xml:space="preserve"> </w:t>
      </w:r>
      <w:r w:rsidR="001C7D6F">
        <w:t xml:space="preserve">do </w:t>
      </w:r>
      <w:proofErr w:type="spellStart"/>
      <w:r w:rsidR="001C7D6F">
        <w:t>đó</w:t>
      </w:r>
      <w:proofErr w:type="spellEnd"/>
      <w:r w:rsidR="001C7D6F">
        <w:t xml:space="preserve"> </w:t>
      </w:r>
      <w:proofErr w:type="spellStart"/>
      <w:r w:rsidR="001C7D6F">
        <w:t>chỉ</w:t>
      </w:r>
      <w:proofErr w:type="spellEnd"/>
      <w:r w:rsidR="001C7D6F">
        <w:t xml:space="preserve"> </w:t>
      </w:r>
      <w:proofErr w:type="spellStart"/>
      <w:r w:rsidR="001C7D6F">
        <w:t>cần</w:t>
      </w:r>
      <w:proofErr w:type="spellEnd"/>
      <w:r w:rsidR="001C7D6F">
        <w:t xml:space="preserve"> </w:t>
      </w:r>
      <w:proofErr w:type="spellStart"/>
      <w:r w:rsidR="001C7D6F">
        <w:t>thiếu</w:t>
      </w:r>
      <w:proofErr w:type="spellEnd"/>
      <w:r w:rsidR="001C7D6F">
        <w:t xml:space="preserve"> </w:t>
      </w:r>
      <w:proofErr w:type="spellStart"/>
      <w:r w:rsidR="001C7D6F">
        <w:t>một</w:t>
      </w:r>
      <w:proofErr w:type="spellEnd"/>
      <w:r w:rsidR="001C7D6F">
        <w:t xml:space="preserve"> </w:t>
      </w:r>
      <w:proofErr w:type="spellStart"/>
      <w:r w:rsidR="00B77D1B">
        <w:t>dấu</w:t>
      </w:r>
      <w:proofErr w:type="spellEnd"/>
      <w:r w:rsidR="00B77D1B">
        <w:t xml:space="preserve"> </w:t>
      </w:r>
      <w:proofErr w:type="spellStart"/>
      <w:r w:rsidR="00B77D1B">
        <w:t>thì</w:t>
      </w:r>
      <w:proofErr w:type="spellEnd"/>
      <w:r w:rsidR="00B77D1B">
        <w:t xml:space="preserve"> </w:t>
      </w:r>
      <w:proofErr w:type="spellStart"/>
      <w:r w:rsidR="00B77D1B">
        <w:t>nghĩa</w:t>
      </w:r>
      <w:proofErr w:type="spellEnd"/>
      <w:r w:rsidR="00B77D1B">
        <w:t xml:space="preserve"> </w:t>
      </w:r>
      <w:proofErr w:type="spellStart"/>
      <w:r w:rsidR="00B77D1B">
        <w:t>của</w:t>
      </w:r>
      <w:proofErr w:type="spellEnd"/>
      <w:r w:rsidR="00B77D1B">
        <w:t xml:space="preserve"> </w:t>
      </w:r>
      <w:proofErr w:type="spellStart"/>
      <w:r w:rsidR="00B77D1B">
        <w:t>từ</w:t>
      </w:r>
      <w:proofErr w:type="spellEnd"/>
      <w:r w:rsidR="00B77D1B">
        <w:t xml:space="preserve"> </w:t>
      </w:r>
      <w:proofErr w:type="spellStart"/>
      <w:r w:rsidR="00B77D1B">
        <w:t>cũng</w:t>
      </w:r>
      <w:proofErr w:type="spellEnd"/>
      <w:r w:rsidR="00B77D1B">
        <w:t xml:space="preserve"> </w:t>
      </w:r>
      <w:proofErr w:type="spellStart"/>
      <w:r w:rsidR="001943B2">
        <w:t>sẽ</w:t>
      </w:r>
      <w:proofErr w:type="spellEnd"/>
      <w:r w:rsidR="001943B2">
        <w:t xml:space="preserve"> </w:t>
      </w:r>
      <w:proofErr w:type="spellStart"/>
      <w:r w:rsidR="001943B2">
        <w:t>thay</w:t>
      </w:r>
      <w:proofErr w:type="spellEnd"/>
      <w:r w:rsidR="001943B2">
        <w:t xml:space="preserve"> </w:t>
      </w:r>
      <w:proofErr w:type="spellStart"/>
      <w:r w:rsidR="001943B2">
        <w:t>đổi</w:t>
      </w:r>
      <w:proofErr w:type="spellEnd"/>
      <w:r w:rsidR="001943B2">
        <w:t xml:space="preserve">. </w:t>
      </w:r>
      <w:proofErr w:type="spellStart"/>
      <w:r w:rsidR="00486A5E">
        <w:t>Đặc</w:t>
      </w:r>
      <w:proofErr w:type="spellEnd"/>
      <w:r w:rsidR="00486A5E">
        <w:t xml:space="preserve"> </w:t>
      </w:r>
      <w:proofErr w:type="spellStart"/>
      <w:r w:rsidR="00486A5E">
        <w:t>thù</w:t>
      </w:r>
      <w:proofErr w:type="spellEnd"/>
      <w:r w:rsidR="00486A5E">
        <w:t xml:space="preserve"> </w:t>
      </w:r>
      <w:proofErr w:type="spellStart"/>
      <w:r w:rsidR="00486A5E">
        <w:t>của</w:t>
      </w:r>
      <w:proofErr w:type="spellEnd"/>
      <w:r w:rsidR="00486A5E">
        <w:t xml:space="preserve"> </w:t>
      </w:r>
      <w:proofErr w:type="spellStart"/>
      <w:r w:rsidR="00486A5E">
        <w:t>dữ</w:t>
      </w:r>
      <w:proofErr w:type="spellEnd"/>
      <w:r w:rsidR="00486A5E">
        <w:t xml:space="preserve"> </w:t>
      </w:r>
      <w:proofErr w:type="spellStart"/>
      <w:r w:rsidR="00486A5E">
        <w:t>liệu</w:t>
      </w:r>
      <w:proofErr w:type="spellEnd"/>
      <w:r w:rsidR="00486A5E">
        <w:t xml:space="preserve"> </w:t>
      </w:r>
      <w:proofErr w:type="spellStart"/>
      <w:r w:rsidR="00486A5E">
        <w:t>là</w:t>
      </w:r>
      <w:proofErr w:type="spellEnd"/>
      <w:r w:rsidR="00486A5E">
        <w:t xml:space="preserve"> </w:t>
      </w:r>
      <w:proofErr w:type="spellStart"/>
      <w:r w:rsidR="00486A5E">
        <w:t>các</w:t>
      </w:r>
      <w:proofErr w:type="spellEnd"/>
      <w:r w:rsidR="00486A5E">
        <w:t xml:space="preserve"> </w:t>
      </w:r>
      <w:proofErr w:type="spellStart"/>
      <w:r w:rsidR="00486A5E">
        <w:t>bình</w:t>
      </w:r>
      <w:proofErr w:type="spellEnd"/>
      <w:r w:rsidR="00486A5E">
        <w:t xml:space="preserve"> </w:t>
      </w:r>
      <w:proofErr w:type="spellStart"/>
      <w:r w:rsidR="00486A5E">
        <w:t>luận</w:t>
      </w:r>
      <w:proofErr w:type="spellEnd"/>
      <w:r w:rsidR="00486A5E">
        <w:t xml:space="preserve"> </w:t>
      </w:r>
      <w:proofErr w:type="spellStart"/>
      <w:r w:rsidR="007B6E01">
        <w:t>của</w:t>
      </w:r>
      <w:proofErr w:type="spellEnd"/>
      <w:r w:rsidR="007B6E01">
        <w:t xml:space="preserve"> </w:t>
      </w:r>
      <w:proofErr w:type="spellStart"/>
      <w:r w:rsidR="007B6E01">
        <w:t>người</w:t>
      </w:r>
      <w:proofErr w:type="spellEnd"/>
      <w:r w:rsidR="007B6E01">
        <w:t xml:space="preserve"> </w:t>
      </w:r>
      <w:proofErr w:type="spellStart"/>
      <w:r w:rsidR="007B6E01">
        <w:t>dùng</w:t>
      </w:r>
      <w:proofErr w:type="spellEnd"/>
      <w:r w:rsidR="007B6E01">
        <w:t xml:space="preserve"> </w:t>
      </w:r>
      <w:proofErr w:type="spellStart"/>
      <w:r w:rsidR="007B6E01">
        <w:t>nên</w:t>
      </w:r>
      <w:proofErr w:type="spellEnd"/>
      <w:r w:rsidR="00DD15CC">
        <w:t xml:space="preserve"> </w:t>
      </w:r>
      <w:proofErr w:type="spellStart"/>
      <w:r w:rsidR="00DD15CC">
        <w:t>số</w:t>
      </w:r>
      <w:proofErr w:type="spellEnd"/>
      <w:r w:rsidR="00DD15CC">
        <w:t xml:space="preserve"> </w:t>
      </w:r>
      <w:proofErr w:type="spellStart"/>
      <w:r w:rsidR="00DD15CC">
        <w:t>lượng</w:t>
      </w:r>
      <w:proofErr w:type="spellEnd"/>
      <w:r w:rsidR="00DD15CC">
        <w:t xml:space="preserve"> </w:t>
      </w:r>
      <w:proofErr w:type="spellStart"/>
      <w:r w:rsidR="00DD15CC">
        <w:t>từ</w:t>
      </w:r>
      <w:proofErr w:type="spellEnd"/>
      <w:r w:rsidR="00DD15CC">
        <w:t xml:space="preserve"> </w:t>
      </w:r>
      <w:proofErr w:type="spellStart"/>
      <w:r w:rsidR="00DD15CC">
        <w:t>vựng</w:t>
      </w:r>
      <w:proofErr w:type="spellEnd"/>
      <w:r w:rsidR="00DD15CC">
        <w:t xml:space="preserve"> </w:t>
      </w:r>
      <w:proofErr w:type="spellStart"/>
      <w:r w:rsidR="00DD15CC">
        <w:t>phong</w:t>
      </w:r>
      <w:proofErr w:type="spellEnd"/>
      <w:r w:rsidR="00DD15CC">
        <w:t xml:space="preserve"> </w:t>
      </w:r>
      <w:proofErr w:type="spellStart"/>
      <w:r w:rsidR="00DD15CC">
        <w:t>phú</w:t>
      </w:r>
      <w:proofErr w:type="spellEnd"/>
      <w:r w:rsidR="00507888">
        <w:t>,</w:t>
      </w:r>
      <w:r w:rsidR="00E04891">
        <w:t xml:space="preserve"> </w:t>
      </w:r>
      <w:proofErr w:type="spellStart"/>
      <w:r w:rsidR="00E04891">
        <w:t>từ</w:t>
      </w:r>
      <w:proofErr w:type="spellEnd"/>
      <w:r w:rsidR="00E04891">
        <w:t xml:space="preserve"> </w:t>
      </w:r>
      <w:proofErr w:type="spellStart"/>
      <w:r w:rsidR="00E04891">
        <w:t>ngữ</w:t>
      </w:r>
      <w:proofErr w:type="spellEnd"/>
      <w:r w:rsidR="00E04891">
        <w:t xml:space="preserve"> </w:t>
      </w:r>
      <w:proofErr w:type="spellStart"/>
      <w:r w:rsidR="00E04891">
        <w:t>không</w:t>
      </w:r>
      <w:proofErr w:type="spellEnd"/>
      <w:r w:rsidR="00E04891">
        <w:t xml:space="preserve"> </w:t>
      </w:r>
      <w:proofErr w:type="spellStart"/>
      <w:r w:rsidR="00E04891">
        <w:t>được</w:t>
      </w:r>
      <w:proofErr w:type="spellEnd"/>
      <w:r w:rsidR="00E04891">
        <w:t xml:space="preserve"> </w:t>
      </w:r>
      <w:proofErr w:type="spellStart"/>
      <w:r w:rsidR="00E04891">
        <w:t>trau</w:t>
      </w:r>
      <w:proofErr w:type="spellEnd"/>
      <w:r w:rsidR="00E04891">
        <w:t xml:space="preserve"> </w:t>
      </w:r>
      <w:proofErr w:type="spellStart"/>
      <w:r w:rsidR="00E04891">
        <w:t>chuốt</w:t>
      </w:r>
      <w:proofErr w:type="spellEnd"/>
      <w:r w:rsidR="00E04891">
        <w:t xml:space="preserve"> </w:t>
      </w:r>
      <w:proofErr w:type="spellStart"/>
      <w:r w:rsidR="00E04891">
        <w:t>dẫn</w:t>
      </w:r>
      <w:proofErr w:type="spellEnd"/>
      <w:r w:rsidR="00E04891">
        <w:t xml:space="preserve"> </w:t>
      </w:r>
      <w:proofErr w:type="spellStart"/>
      <w:r w:rsidR="00E04891">
        <w:t>đến</w:t>
      </w:r>
      <w:proofErr w:type="spellEnd"/>
      <w:r w:rsidR="007B6E01">
        <w:t xml:space="preserve"> </w:t>
      </w:r>
      <w:proofErr w:type="spellStart"/>
      <w:r w:rsidR="00B44B43">
        <w:t>thiếu</w:t>
      </w:r>
      <w:proofErr w:type="spellEnd"/>
      <w:r w:rsidR="00B44B43">
        <w:t xml:space="preserve"> </w:t>
      </w:r>
      <w:proofErr w:type="spellStart"/>
      <w:r w:rsidR="0007013E">
        <w:t>c</w:t>
      </w:r>
      <w:r w:rsidR="00E04891">
        <w:t>huẩn</w:t>
      </w:r>
      <w:proofErr w:type="spellEnd"/>
      <w:r w:rsidR="00E04891">
        <w:t xml:space="preserve"> </w:t>
      </w:r>
      <w:proofErr w:type="spellStart"/>
      <w:r w:rsidR="00E04891">
        <w:t>mực</w:t>
      </w:r>
      <w:proofErr w:type="spellEnd"/>
      <w:r w:rsidR="00E04891">
        <w:t xml:space="preserve"> </w:t>
      </w:r>
      <w:proofErr w:type="spellStart"/>
      <w:r w:rsidR="00E04891">
        <w:t>về</w:t>
      </w:r>
      <w:proofErr w:type="spellEnd"/>
      <w:r w:rsidR="00E04891">
        <w:t xml:space="preserve"> </w:t>
      </w:r>
      <w:proofErr w:type="spellStart"/>
      <w:r w:rsidR="00E04891">
        <w:t>ngữ</w:t>
      </w:r>
      <w:proofErr w:type="spellEnd"/>
      <w:r w:rsidR="00E04891">
        <w:t xml:space="preserve"> </w:t>
      </w:r>
      <w:proofErr w:type="spellStart"/>
      <w:r w:rsidR="00E04891">
        <w:t>pháp</w:t>
      </w:r>
      <w:proofErr w:type="spellEnd"/>
      <w:r w:rsidR="00E04891">
        <w:t xml:space="preserve"> </w:t>
      </w:r>
      <w:proofErr w:type="spellStart"/>
      <w:r w:rsidR="00E04891">
        <w:t>và</w:t>
      </w:r>
      <w:proofErr w:type="spellEnd"/>
      <w:r w:rsidR="00E04891">
        <w:t xml:space="preserve"> </w:t>
      </w:r>
      <w:proofErr w:type="spellStart"/>
      <w:r w:rsidR="00361FAD">
        <w:t>ngôn</w:t>
      </w:r>
      <w:proofErr w:type="spellEnd"/>
      <w:r w:rsidR="00361FAD">
        <w:t xml:space="preserve"> </w:t>
      </w:r>
      <w:proofErr w:type="spellStart"/>
      <w:r w:rsidR="00361FAD">
        <w:t>ngữ</w:t>
      </w:r>
      <w:proofErr w:type="spellEnd"/>
      <w:r w:rsidR="00FE236B">
        <w:t xml:space="preserve">. </w:t>
      </w:r>
      <w:proofErr w:type="spellStart"/>
      <w:r w:rsidR="007220DD">
        <w:t>Các</w:t>
      </w:r>
      <w:proofErr w:type="spellEnd"/>
      <w:r w:rsidR="007220DD">
        <w:t xml:space="preserve"> </w:t>
      </w:r>
      <w:proofErr w:type="spellStart"/>
      <w:r w:rsidR="007220DD">
        <w:t>bình</w:t>
      </w:r>
      <w:proofErr w:type="spellEnd"/>
      <w:r w:rsidR="007220DD">
        <w:t xml:space="preserve"> </w:t>
      </w:r>
      <w:proofErr w:type="spellStart"/>
      <w:r w:rsidR="007220DD">
        <w:t>luận</w:t>
      </w:r>
      <w:proofErr w:type="spellEnd"/>
      <w:r w:rsidR="007220DD">
        <w:t xml:space="preserve"> </w:t>
      </w:r>
      <w:proofErr w:type="spellStart"/>
      <w:r w:rsidR="007220DD">
        <w:t>của</w:t>
      </w:r>
      <w:proofErr w:type="spellEnd"/>
      <w:r w:rsidR="007220DD">
        <w:t xml:space="preserve"> </w:t>
      </w:r>
      <w:proofErr w:type="spellStart"/>
      <w:r w:rsidR="007220DD">
        <w:t>người</w:t>
      </w:r>
      <w:proofErr w:type="spellEnd"/>
      <w:r w:rsidR="007220DD">
        <w:t xml:space="preserve"> </w:t>
      </w:r>
      <w:proofErr w:type="spellStart"/>
      <w:r w:rsidR="007220DD">
        <w:t>dùng</w:t>
      </w:r>
      <w:proofErr w:type="spellEnd"/>
      <w:r w:rsidR="007220DD">
        <w:t xml:space="preserve"> </w:t>
      </w:r>
      <w:proofErr w:type="spellStart"/>
      <w:r w:rsidR="007220DD">
        <w:t>có</w:t>
      </w:r>
      <w:proofErr w:type="spellEnd"/>
      <w:r w:rsidR="007220DD">
        <w:t xml:space="preserve"> </w:t>
      </w:r>
      <w:proofErr w:type="spellStart"/>
      <w:r w:rsidR="007220DD">
        <w:t>thể</w:t>
      </w:r>
      <w:proofErr w:type="spellEnd"/>
      <w:r w:rsidR="004F71E7">
        <w:t xml:space="preserve"> </w:t>
      </w:r>
      <w:proofErr w:type="spellStart"/>
      <w:r w:rsidR="004F71E7">
        <w:t>chứa</w:t>
      </w:r>
      <w:proofErr w:type="spellEnd"/>
      <w:r w:rsidR="004F71E7">
        <w:t xml:space="preserve"> </w:t>
      </w:r>
      <w:proofErr w:type="spellStart"/>
      <w:r w:rsidR="004F71E7">
        <w:t>các</w:t>
      </w:r>
      <w:proofErr w:type="spellEnd"/>
      <w:r w:rsidR="004F71E7">
        <w:t xml:space="preserve"> </w:t>
      </w:r>
      <w:proofErr w:type="spellStart"/>
      <w:r w:rsidR="004F71E7">
        <w:t>từ</w:t>
      </w:r>
      <w:proofErr w:type="spellEnd"/>
      <w:r w:rsidR="004F71E7">
        <w:t xml:space="preserve"> </w:t>
      </w:r>
      <w:proofErr w:type="spellStart"/>
      <w:r w:rsidR="004F71E7">
        <w:t>viết</w:t>
      </w:r>
      <w:proofErr w:type="spellEnd"/>
      <w:r w:rsidR="004F71E7">
        <w:t xml:space="preserve"> </w:t>
      </w:r>
      <w:proofErr w:type="spellStart"/>
      <w:r w:rsidR="004F71E7">
        <w:t>tắt</w:t>
      </w:r>
      <w:proofErr w:type="spellEnd"/>
      <w:r w:rsidR="004F71E7">
        <w:t xml:space="preserve"> (</w:t>
      </w:r>
      <w:proofErr w:type="spellStart"/>
      <w:r w:rsidR="004F71E7">
        <w:t>ví</w:t>
      </w:r>
      <w:proofErr w:type="spellEnd"/>
      <w:r w:rsidR="004F71E7">
        <w:t xml:space="preserve"> </w:t>
      </w:r>
      <w:proofErr w:type="spellStart"/>
      <w:r w:rsidR="004F71E7">
        <w:t>dụ</w:t>
      </w:r>
      <w:proofErr w:type="spellEnd"/>
      <w:r w:rsidR="004F71E7">
        <w:t xml:space="preserve"> </w:t>
      </w:r>
      <w:proofErr w:type="spellStart"/>
      <w:r w:rsidR="004F71E7">
        <w:t>từ</w:t>
      </w:r>
      <w:proofErr w:type="spellEnd"/>
      <w:r w:rsidR="004F71E7">
        <w:t xml:space="preserve"> “</w:t>
      </w:r>
      <w:proofErr w:type="spellStart"/>
      <w:r w:rsidR="004F71E7">
        <w:t>không</w:t>
      </w:r>
      <w:proofErr w:type="spellEnd"/>
      <w:r w:rsidR="004F71E7">
        <w:t xml:space="preserve">” </w:t>
      </w:r>
      <w:proofErr w:type="spellStart"/>
      <w:r w:rsidR="004F71E7">
        <w:t>có</w:t>
      </w:r>
      <w:proofErr w:type="spellEnd"/>
      <w:r w:rsidR="004F71E7">
        <w:t xml:space="preserve"> </w:t>
      </w:r>
      <w:proofErr w:type="spellStart"/>
      <w:r w:rsidR="004F71E7">
        <w:t>thể</w:t>
      </w:r>
      <w:proofErr w:type="spellEnd"/>
      <w:r w:rsidR="004F71E7">
        <w:t xml:space="preserve"> </w:t>
      </w:r>
      <w:proofErr w:type="spellStart"/>
      <w:r w:rsidR="004F71E7">
        <w:t>được</w:t>
      </w:r>
      <w:proofErr w:type="spellEnd"/>
      <w:r w:rsidR="004F71E7">
        <w:t xml:space="preserve"> </w:t>
      </w:r>
      <w:proofErr w:type="spellStart"/>
      <w:r w:rsidR="004F71E7">
        <w:t>viết</w:t>
      </w:r>
      <w:proofErr w:type="spellEnd"/>
      <w:r w:rsidR="004F71E7">
        <w:t xml:space="preserve"> </w:t>
      </w:r>
      <w:proofErr w:type="spellStart"/>
      <w:r w:rsidR="004F71E7">
        <w:t>tắt</w:t>
      </w:r>
      <w:proofErr w:type="spellEnd"/>
      <w:r w:rsidR="004F71E7">
        <w:t xml:space="preserve"> </w:t>
      </w:r>
      <w:proofErr w:type="spellStart"/>
      <w:r w:rsidR="004F71E7">
        <w:t>thành</w:t>
      </w:r>
      <w:proofErr w:type="spellEnd"/>
      <w:r w:rsidR="004F71E7">
        <w:t xml:space="preserve"> “k”, “ko”, “</w:t>
      </w:r>
      <w:proofErr w:type="spellStart"/>
      <w:r w:rsidR="00397598">
        <w:t>hok</w:t>
      </w:r>
      <w:proofErr w:type="spellEnd"/>
      <w:proofErr w:type="gramStart"/>
      <w:r w:rsidR="00397598">
        <w:t>”</w:t>
      </w:r>
      <w:r w:rsidR="00D03A79">
        <w:t>,</w:t>
      </w:r>
      <w:r w:rsidR="00C50F56">
        <w:t>…</w:t>
      </w:r>
      <w:proofErr w:type="gramEnd"/>
      <w:r w:rsidR="00C50F56">
        <w:t>)</w:t>
      </w:r>
      <w:r w:rsidR="00034699">
        <w:t xml:space="preserve">, </w:t>
      </w:r>
      <w:proofErr w:type="spellStart"/>
      <w:r w:rsidR="00034699">
        <w:t>các</w:t>
      </w:r>
      <w:proofErr w:type="spellEnd"/>
      <w:r w:rsidR="00034699">
        <w:t xml:space="preserve"> </w:t>
      </w:r>
      <w:proofErr w:type="spellStart"/>
      <w:r w:rsidR="00034699">
        <w:t>từ</w:t>
      </w:r>
      <w:proofErr w:type="spellEnd"/>
      <w:r w:rsidR="00034699">
        <w:t xml:space="preserve"> </w:t>
      </w:r>
      <w:proofErr w:type="spellStart"/>
      <w:r w:rsidR="00034699">
        <w:t>mượn</w:t>
      </w:r>
      <w:proofErr w:type="spellEnd"/>
      <w:r w:rsidR="00034699">
        <w:t xml:space="preserve"> </w:t>
      </w:r>
      <w:proofErr w:type="spellStart"/>
      <w:r w:rsidR="00034699">
        <w:t>từ</w:t>
      </w:r>
      <w:proofErr w:type="spellEnd"/>
      <w:r w:rsidR="00034699">
        <w:t xml:space="preserve"> </w:t>
      </w:r>
      <w:proofErr w:type="spellStart"/>
      <w:r w:rsidR="00034699">
        <w:t>tiếng</w:t>
      </w:r>
      <w:proofErr w:type="spellEnd"/>
      <w:r w:rsidR="00034699">
        <w:t xml:space="preserve"> </w:t>
      </w:r>
      <w:proofErr w:type="spellStart"/>
      <w:r w:rsidR="00034699">
        <w:t>anh</w:t>
      </w:r>
      <w:proofErr w:type="spellEnd"/>
      <w:r w:rsidR="00034699">
        <w:t xml:space="preserve"> (</w:t>
      </w:r>
      <w:r w:rsidR="005C0827">
        <w:t>“ok”, “good”,</w:t>
      </w:r>
      <w:r w:rsidR="00814716">
        <w:t>..)</w:t>
      </w:r>
      <w:r w:rsidR="005C0827">
        <w:t xml:space="preserve"> </w:t>
      </w:r>
      <w:r w:rsidR="00055FAF">
        <w:t xml:space="preserve"> </w:t>
      </w:r>
      <w:proofErr w:type="spellStart"/>
      <w:r w:rsidR="00361EC9">
        <w:t>và</w:t>
      </w:r>
      <w:proofErr w:type="spellEnd"/>
      <w:r w:rsidR="00361EC9">
        <w:t xml:space="preserve"> </w:t>
      </w:r>
      <w:proofErr w:type="spellStart"/>
      <w:r w:rsidR="00361EC9">
        <w:t>có</w:t>
      </w:r>
      <w:proofErr w:type="spellEnd"/>
      <w:r w:rsidR="00361EC9">
        <w:t xml:space="preserve"> </w:t>
      </w:r>
      <w:proofErr w:type="spellStart"/>
      <w:r w:rsidR="00361EC9">
        <w:t>thể</w:t>
      </w:r>
      <w:proofErr w:type="spellEnd"/>
      <w:r w:rsidR="00361EC9">
        <w:t xml:space="preserve"> </w:t>
      </w:r>
      <w:proofErr w:type="spellStart"/>
      <w:r w:rsidR="00361EC9">
        <w:t>chứa</w:t>
      </w:r>
      <w:proofErr w:type="spellEnd"/>
      <w:r w:rsidR="00361EC9">
        <w:t xml:space="preserve"> </w:t>
      </w:r>
      <w:proofErr w:type="spellStart"/>
      <w:r w:rsidR="00361EC9">
        <w:t>các</w:t>
      </w:r>
      <w:proofErr w:type="spellEnd"/>
      <w:r w:rsidR="00361EC9">
        <w:t xml:space="preserve"> </w:t>
      </w:r>
      <w:proofErr w:type="spellStart"/>
      <w:r w:rsidR="00361EC9">
        <w:t>ẩn</w:t>
      </w:r>
      <w:proofErr w:type="spellEnd"/>
      <w:r w:rsidR="00361EC9">
        <w:t xml:space="preserve"> ý </w:t>
      </w:r>
      <w:proofErr w:type="spellStart"/>
      <w:r w:rsidR="0021766F">
        <w:t>không</w:t>
      </w:r>
      <w:proofErr w:type="spellEnd"/>
      <w:r w:rsidR="0021766F">
        <w:t xml:space="preserve"> </w:t>
      </w:r>
      <w:proofErr w:type="spellStart"/>
      <w:r w:rsidR="0021766F">
        <w:t>dễ</w:t>
      </w:r>
      <w:proofErr w:type="spellEnd"/>
      <w:r w:rsidR="0021766F">
        <w:t xml:space="preserve"> </w:t>
      </w:r>
      <w:proofErr w:type="spellStart"/>
      <w:r w:rsidR="0021766F">
        <w:t>phát</w:t>
      </w:r>
      <w:proofErr w:type="spellEnd"/>
      <w:r w:rsidR="0021766F">
        <w:t xml:space="preserve"> </w:t>
      </w:r>
      <w:proofErr w:type="spellStart"/>
      <w:r w:rsidR="0021766F">
        <w:t>hiện</w:t>
      </w:r>
      <w:proofErr w:type="spellEnd"/>
      <w:r w:rsidR="0021766F">
        <w:t xml:space="preserve"> </w:t>
      </w:r>
      <w:proofErr w:type="spellStart"/>
      <w:r w:rsidR="00B42F74">
        <w:t>bằng</w:t>
      </w:r>
      <w:proofErr w:type="spellEnd"/>
      <w:r w:rsidR="0021766F">
        <w:t xml:space="preserve"> </w:t>
      </w:r>
      <w:proofErr w:type="spellStart"/>
      <w:r w:rsidR="0021766F">
        <w:t>từ</w:t>
      </w:r>
      <w:proofErr w:type="spellEnd"/>
      <w:r w:rsidR="0021766F">
        <w:t xml:space="preserve"> </w:t>
      </w:r>
      <w:proofErr w:type="spellStart"/>
      <w:r w:rsidR="0021766F">
        <w:t>vựng</w:t>
      </w:r>
      <w:proofErr w:type="spellEnd"/>
      <w:r w:rsidR="0021766F">
        <w:t xml:space="preserve">. </w:t>
      </w:r>
      <w:proofErr w:type="spellStart"/>
      <w:r w:rsidR="00492A76">
        <w:t>Có</w:t>
      </w:r>
      <w:proofErr w:type="spellEnd"/>
      <w:r w:rsidR="00492A76">
        <w:t xml:space="preserve"> </w:t>
      </w:r>
      <w:proofErr w:type="spellStart"/>
      <w:r w:rsidR="00492A76">
        <w:t>những</w:t>
      </w:r>
      <w:proofErr w:type="spellEnd"/>
      <w:r w:rsidR="00492A76">
        <w:t xml:space="preserve"> </w:t>
      </w:r>
      <w:proofErr w:type="spellStart"/>
      <w:r w:rsidR="00492A76">
        <w:t>bình</w:t>
      </w:r>
      <w:proofErr w:type="spellEnd"/>
      <w:r w:rsidR="00492A76">
        <w:t xml:space="preserve"> </w:t>
      </w:r>
      <w:proofErr w:type="spellStart"/>
      <w:r w:rsidR="00492A76">
        <w:t>luận</w:t>
      </w:r>
      <w:proofErr w:type="spellEnd"/>
      <w:r w:rsidR="00492A76">
        <w:t xml:space="preserve"> </w:t>
      </w:r>
      <w:proofErr w:type="spellStart"/>
      <w:r w:rsidR="00F20C64">
        <w:t>mang</w:t>
      </w:r>
      <w:proofErr w:type="spellEnd"/>
      <w:r w:rsidR="00F20C64">
        <w:t xml:space="preserve"> </w:t>
      </w:r>
      <w:proofErr w:type="spellStart"/>
      <w:r w:rsidR="00F20C64">
        <w:t>tính</w:t>
      </w:r>
      <w:proofErr w:type="spellEnd"/>
      <w:r w:rsidR="00F20C64">
        <w:t xml:space="preserve"> </w:t>
      </w:r>
      <w:proofErr w:type="spellStart"/>
      <w:r w:rsidR="00F20C64">
        <w:t>trung</w:t>
      </w:r>
      <w:proofErr w:type="spellEnd"/>
      <w:r w:rsidR="00F20C64">
        <w:t xml:space="preserve"> </w:t>
      </w:r>
      <w:proofErr w:type="spellStart"/>
      <w:r w:rsidR="00F20C64">
        <w:t>lập</w:t>
      </w:r>
      <w:proofErr w:type="spellEnd"/>
      <w:r w:rsidR="00F20C64">
        <w:t xml:space="preserve"> </w:t>
      </w:r>
      <w:proofErr w:type="spellStart"/>
      <w:r w:rsidR="00F20C64">
        <w:t>như</w:t>
      </w:r>
      <w:proofErr w:type="spellEnd"/>
      <w:r w:rsidR="00F20C64">
        <w:t xml:space="preserve"> “</w:t>
      </w:r>
      <w:proofErr w:type="spellStart"/>
      <w:r w:rsidR="00F20C64">
        <w:t>chất</w:t>
      </w:r>
      <w:proofErr w:type="spellEnd"/>
      <w:r w:rsidR="00F20C64">
        <w:t xml:space="preserve"> </w:t>
      </w:r>
      <w:proofErr w:type="spellStart"/>
      <w:r w:rsidR="00F20C64">
        <w:t>lượng</w:t>
      </w:r>
      <w:proofErr w:type="spellEnd"/>
      <w:r w:rsidR="00F20C64">
        <w:t xml:space="preserve"> </w:t>
      </w:r>
      <w:proofErr w:type="spellStart"/>
      <w:r w:rsidR="00F20C64">
        <w:t>phù</w:t>
      </w:r>
      <w:proofErr w:type="spellEnd"/>
      <w:r w:rsidR="00F20C64">
        <w:t xml:space="preserve"> </w:t>
      </w:r>
      <w:proofErr w:type="spellStart"/>
      <w:r w:rsidR="00F20C64">
        <w:t>hợp</w:t>
      </w:r>
      <w:proofErr w:type="spellEnd"/>
      <w:r w:rsidR="00F20C64">
        <w:t xml:space="preserve"> </w:t>
      </w:r>
      <w:proofErr w:type="spellStart"/>
      <w:r w:rsidR="00F20C64">
        <w:t>với</w:t>
      </w:r>
      <w:proofErr w:type="spellEnd"/>
      <w:r w:rsidR="00F20C64">
        <w:t xml:space="preserve"> </w:t>
      </w:r>
      <w:proofErr w:type="spellStart"/>
      <w:r w:rsidR="00F20C64">
        <w:t>giá</w:t>
      </w:r>
      <w:proofErr w:type="spellEnd"/>
      <w:r w:rsidR="00F20C64">
        <w:t xml:space="preserve"> </w:t>
      </w:r>
      <w:proofErr w:type="spellStart"/>
      <w:r w:rsidR="00F20C64">
        <w:t>tiền</w:t>
      </w:r>
      <w:proofErr w:type="spellEnd"/>
      <w:r w:rsidR="00F20C64">
        <w:t>”,</w:t>
      </w:r>
      <w:r w:rsidR="00A17B46">
        <w:t xml:space="preserve"> </w:t>
      </w:r>
      <w:r w:rsidR="00B244F3">
        <w:t>“</w:t>
      </w:r>
      <w:proofErr w:type="spellStart"/>
      <w:r w:rsidR="00B244F3">
        <w:t>tiền</w:t>
      </w:r>
      <w:proofErr w:type="spellEnd"/>
      <w:r w:rsidR="00B244F3">
        <w:t xml:space="preserve"> </w:t>
      </w:r>
      <w:proofErr w:type="spellStart"/>
      <w:r w:rsidR="00B244F3">
        <w:t>nào</w:t>
      </w:r>
      <w:proofErr w:type="spellEnd"/>
      <w:r w:rsidR="00B244F3">
        <w:t xml:space="preserve"> </w:t>
      </w:r>
      <w:proofErr w:type="spellStart"/>
      <w:r w:rsidR="00B244F3">
        <w:t>của</w:t>
      </w:r>
      <w:proofErr w:type="spellEnd"/>
      <w:r w:rsidR="00B244F3">
        <w:t xml:space="preserve"> </w:t>
      </w:r>
      <w:proofErr w:type="spellStart"/>
      <w:r w:rsidR="00B244F3">
        <w:t>nấy</w:t>
      </w:r>
      <w:proofErr w:type="spellEnd"/>
      <w:r w:rsidR="00B244F3">
        <w:t>”</w:t>
      </w:r>
      <w:r w:rsidR="00176EB9">
        <w:t xml:space="preserve"> </w:t>
      </w:r>
      <w:proofErr w:type="spellStart"/>
      <w:r w:rsidR="00176EB9">
        <w:t>hoặc</w:t>
      </w:r>
      <w:proofErr w:type="spellEnd"/>
      <w:r w:rsidR="00176EB9">
        <w:t xml:space="preserve"> </w:t>
      </w:r>
      <w:proofErr w:type="spellStart"/>
      <w:r w:rsidR="00176EB9">
        <w:t>những</w:t>
      </w:r>
      <w:proofErr w:type="spellEnd"/>
      <w:r w:rsidR="00176EB9">
        <w:t xml:space="preserve"> </w:t>
      </w:r>
      <w:proofErr w:type="spellStart"/>
      <w:r w:rsidR="00176EB9">
        <w:t>bình</w:t>
      </w:r>
      <w:proofErr w:type="spellEnd"/>
      <w:r w:rsidR="00176EB9">
        <w:t xml:space="preserve"> </w:t>
      </w:r>
      <w:proofErr w:type="spellStart"/>
      <w:r w:rsidR="00176EB9">
        <w:t>luận</w:t>
      </w:r>
      <w:proofErr w:type="spellEnd"/>
      <w:r w:rsidR="00176EB9">
        <w:t xml:space="preserve"> </w:t>
      </w:r>
      <w:proofErr w:type="spellStart"/>
      <w:r w:rsidR="00176EB9">
        <w:t>không</w:t>
      </w:r>
      <w:proofErr w:type="spellEnd"/>
      <w:r w:rsidR="00176EB9">
        <w:t xml:space="preserve"> </w:t>
      </w:r>
      <w:proofErr w:type="spellStart"/>
      <w:r w:rsidR="00176EB9">
        <w:t>nhắc</w:t>
      </w:r>
      <w:proofErr w:type="spellEnd"/>
      <w:r w:rsidR="00176EB9">
        <w:t xml:space="preserve"> </w:t>
      </w:r>
      <w:proofErr w:type="spellStart"/>
      <w:r w:rsidR="00176EB9">
        <w:t>rõ</w:t>
      </w:r>
      <w:proofErr w:type="spellEnd"/>
      <w:r w:rsidR="00176EB9">
        <w:t xml:space="preserve"> </w:t>
      </w:r>
      <w:proofErr w:type="spellStart"/>
      <w:r w:rsidR="00176EB9">
        <w:t>đến</w:t>
      </w:r>
      <w:proofErr w:type="spellEnd"/>
      <w:r w:rsidR="00176EB9">
        <w:t xml:space="preserve"> </w:t>
      </w:r>
      <w:proofErr w:type="spellStart"/>
      <w:r w:rsidR="00176EB9">
        <w:t>các</w:t>
      </w:r>
      <w:proofErr w:type="spellEnd"/>
      <w:r w:rsidR="00176EB9">
        <w:t xml:space="preserve"> </w:t>
      </w:r>
      <w:proofErr w:type="spellStart"/>
      <w:r w:rsidR="005F1744">
        <w:t>khía</w:t>
      </w:r>
      <w:proofErr w:type="spellEnd"/>
      <w:r w:rsidR="005F1744">
        <w:t xml:space="preserve"> </w:t>
      </w:r>
      <w:proofErr w:type="spellStart"/>
      <w:r w:rsidR="005F1744">
        <w:t>cạnh</w:t>
      </w:r>
      <w:proofErr w:type="spellEnd"/>
      <w:r w:rsidR="00A355B9">
        <w:t xml:space="preserve"> </w:t>
      </w:r>
      <w:proofErr w:type="spellStart"/>
      <w:r w:rsidR="00034699">
        <w:t>n</w:t>
      </w:r>
      <w:r w:rsidR="00EC7228">
        <w:t>hư</w:t>
      </w:r>
      <w:proofErr w:type="spellEnd"/>
      <w:r w:rsidR="00EC7228">
        <w:t xml:space="preserve"> “</w:t>
      </w:r>
      <w:proofErr w:type="spellStart"/>
      <w:r w:rsidR="00EC7228">
        <w:t>dùng</w:t>
      </w:r>
      <w:proofErr w:type="spellEnd"/>
      <w:r w:rsidR="00EC7228">
        <w:t xml:space="preserve"> ok”, “</w:t>
      </w:r>
      <w:proofErr w:type="spellStart"/>
      <w:r w:rsidR="00EC7228">
        <w:t>tốt</w:t>
      </w:r>
      <w:proofErr w:type="spellEnd"/>
      <w:r w:rsidR="00EC7228">
        <w:t>”, “</w:t>
      </w:r>
      <w:proofErr w:type="spellStart"/>
      <w:r w:rsidR="00EC7228">
        <w:t>cũng</w:t>
      </w:r>
      <w:proofErr w:type="spellEnd"/>
      <w:r w:rsidR="00EC7228">
        <w:t xml:space="preserve"> </w:t>
      </w:r>
      <w:proofErr w:type="spellStart"/>
      <w:r w:rsidR="00EC7228">
        <w:t>được</w:t>
      </w:r>
      <w:proofErr w:type="spellEnd"/>
      <w:r w:rsidR="00EC7228">
        <w:t>”,...</w:t>
      </w:r>
      <w:r w:rsidR="00766A1F">
        <w:t xml:space="preserve"> </w:t>
      </w:r>
      <w:proofErr w:type="spellStart"/>
      <w:r w:rsidR="00766A1F">
        <w:t>đòi</w:t>
      </w:r>
      <w:proofErr w:type="spellEnd"/>
      <w:r w:rsidR="00766A1F">
        <w:t xml:space="preserve"> </w:t>
      </w:r>
      <w:proofErr w:type="spellStart"/>
      <w:r w:rsidR="00766A1F">
        <w:t>hỏi</w:t>
      </w:r>
      <w:proofErr w:type="spellEnd"/>
      <w:r w:rsidR="00766A1F">
        <w:t xml:space="preserve"> </w:t>
      </w:r>
      <w:proofErr w:type="spellStart"/>
      <w:r w:rsidR="00D7675E">
        <w:t>sự</w:t>
      </w:r>
      <w:proofErr w:type="spellEnd"/>
      <w:r w:rsidR="00D7675E">
        <w:t xml:space="preserve"> </w:t>
      </w:r>
      <w:proofErr w:type="spellStart"/>
      <w:r w:rsidR="00D7675E">
        <w:t>thống</w:t>
      </w:r>
      <w:proofErr w:type="spellEnd"/>
      <w:r w:rsidR="00D7675E">
        <w:t xml:space="preserve"> </w:t>
      </w:r>
      <w:proofErr w:type="spellStart"/>
      <w:r w:rsidR="00D7675E">
        <w:t>nhất</w:t>
      </w:r>
      <w:proofErr w:type="spellEnd"/>
      <w:r w:rsidR="00D7675E">
        <w:t xml:space="preserve"> </w:t>
      </w:r>
      <w:proofErr w:type="spellStart"/>
      <w:r w:rsidR="00D7675E">
        <w:t>về</w:t>
      </w:r>
      <w:proofErr w:type="spellEnd"/>
      <w:r w:rsidR="00D7675E">
        <w:t xml:space="preserve"> </w:t>
      </w:r>
      <w:proofErr w:type="spellStart"/>
      <w:r w:rsidR="00D7675E">
        <w:t>quan</w:t>
      </w:r>
      <w:proofErr w:type="spellEnd"/>
      <w:r w:rsidR="00D7675E">
        <w:t xml:space="preserve"> </w:t>
      </w:r>
      <w:proofErr w:type="spellStart"/>
      <w:r w:rsidR="00D7675E">
        <w:t>điểm</w:t>
      </w:r>
      <w:proofErr w:type="spellEnd"/>
      <w:r w:rsidR="00D7675E">
        <w:t xml:space="preserve"> </w:t>
      </w:r>
      <w:proofErr w:type="spellStart"/>
      <w:r w:rsidR="00D7675E">
        <w:t>để</w:t>
      </w:r>
      <w:proofErr w:type="spellEnd"/>
      <w:r w:rsidR="00D7675E">
        <w:t xml:space="preserve"> </w:t>
      </w:r>
      <w:proofErr w:type="spellStart"/>
      <w:r w:rsidR="00D7675E">
        <w:t>tạo</w:t>
      </w:r>
      <w:proofErr w:type="spellEnd"/>
      <w:r w:rsidR="00D7675E">
        <w:t xml:space="preserve"> </w:t>
      </w:r>
      <w:proofErr w:type="spellStart"/>
      <w:r w:rsidR="00D7675E">
        <w:t>r</w:t>
      </w:r>
      <w:r w:rsidR="000A6E5D">
        <w:t>a</w:t>
      </w:r>
      <w:proofErr w:type="spellEnd"/>
      <w:r w:rsidR="000A6E5D">
        <w:t xml:space="preserve"> </w:t>
      </w:r>
      <w:proofErr w:type="spellStart"/>
      <w:r w:rsidR="000A6E5D">
        <w:t>nguyên</w:t>
      </w:r>
      <w:proofErr w:type="spellEnd"/>
      <w:r w:rsidR="000A6E5D">
        <w:t xml:space="preserve"> </w:t>
      </w:r>
      <w:proofErr w:type="spellStart"/>
      <w:r w:rsidR="000A6E5D">
        <w:t>tắc</w:t>
      </w:r>
      <w:proofErr w:type="spellEnd"/>
      <w:r w:rsidR="000A6E5D">
        <w:t xml:space="preserve"> </w:t>
      </w:r>
      <w:proofErr w:type="spellStart"/>
      <w:r w:rsidR="000A6E5D">
        <w:t>gán</w:t>
      </w:r>
      <w:proofErr w:type="spellEnd"/>
      <w:r w:rsidR="000A6E5D">
        <w:t xml:space="preserve"> </w:t>
      </w:r>
      <w:proofErr w:type="spellStart"/>
      <w:r w:rsidR="000A6E5D">
        <w:t>nhãn</w:t>
      </w:r>
      <w:proofErr w:type="spellEnd"/>
      <w:r w:rsidR="000A6E5D">
        <w:t xml:space="preserve"> </w:t>
      </w:r>
      <w:proofErr w:type="spellStart"/>
      <w:r w:rsidR="000A6E5D">
        <w:t>để</w:t>
      </w:r>
      <w:proofErr w:type="spellEnd"/>
      <w:r w:rsidR="000A6E5D">
        <w:t xml:space="preserve"> </w:t>
      </w:r>
      <w:proofErr w:type="spellStart"/>
      <w:r w:rsidR="000A6E5D">
        <w:t>dữ</w:t>
      </w:r>
      <w:proofErr w:type="spellEnd"/>
      <w:r w:rsidR="000A6E5D">
        <w:t xml:space="preserve"> </w:t>
      </w:r>
      <w:proofErr w:type="spellStart"/>
      <w:r w:rsidR="000A6E5D">
        <w:t>liệu</w:t>
      </w:r>
      <w:proofErr w:type="spellEnd"/>
      <w:r w:rsidR="000A6E5D">
        <w:t xml:space="preserve"> </w:t>
      </w:r>
      <w:proofErr w:type="spellStart"/>
      <w:r w:rsidR="000A6E5D">
        <w:t>được</w:t>
      </w:r>
      <w:proofErr w:type="spellEnd"/>
      <w:r w:rsidR="000A6E5D">
        <w:t xml:space="preserve"> </w:t>
      </w:r>
      <w:proofErr w:type="spellStart"/>
      <w:r w:rsidR="000A6E5D">
        <w:t>gán</w:t>
      </w:r>
      <w:proofErr w:type="spellEnd"/>
      <w:r w:rsidR="000A6E5D">
        <w:t xml:space="preserve"> </w:t>
      </w:r>
      <w:proofErr w:type="spellStart"/>
      <w:r w:rsidR="000A6E5D">
        <w:t>nhãn</w:t>
      </w:r>
      <w:proofErr w:type="spellEnd"/>
      <w:r w:rsidR="000A6E5D">
        <w:t xml:space="preserve"> </w:t>
      </w:r>
      <w:proofErr w:type="spellStart"/>
      <w:r w:rsidR="000A6E5D">
        <w:t>chính</w:t>
      </w:r>
      <w:proofErr w:type="spellEnd"/>
      <w:r w:rsidR="000A6E5D">
        <w:t xml:space="preserve"> </w:t>
      </w:r>
      <w:proofErr w:type="spellStart"/>
      <w:r w:rsidR="000A6E5D">
        <w:t>xác</w:t>
      </w:r>
      <w:proofErr w:type="spellEnd"/>
      <w:r w:rsidR="000A6E5D">
        <w:t xml:space="preserve"> </w:t>
      </w:r>
      <w:proofErr w:type="spellStart"/>
      <w:r w:rsidR="000A6E5D">
        <w:t>và</w:t>
      </w:r>
      <w:proofErr w:type="spellEnd"/>
      <w:r w:rsidR="000A6E5D">
        <w:t xml:space="preserve"> </w:t>
      </w:r>
      <w:proofErr w:type="spellStart"/>
      <w:r w:rsidR="000A6E5D">
        <w:t>đồng</w:t>
      </w:r>
      <w:proofErr w:type="spellEnd"/>
      <w:r w:rsidR="000A6E5D">
        <w:t xml:space="preserve"> </w:t>
      </w:r>
      <w:proofErr w:type="spellStart"/>
      <w:r w:rsidR="000A6E5D">
        <w:t>đều</w:t>
      </w:r>
      <w:proofErr w:type="spellEnd"/>
      <w:r w:rsidR="000A6E5D">
        <w:t xml:space="preserve"> </w:t>
      </w:r>
      <w:proofErr w:type="spellStart"/>
      <w:r w:rsidR="000A6E5D">
        <w:t>nhất</w:t>
      </w:r>
      <w:proofErr w:type="spellEnd"/>
      <w:r w:rsidR="000A6E5D">
        <w:t>.</w:t>
      </w:r>
    </w:p>
    <w:p w14:paraId="203BFE8E" w14:textId="77777777" w:rsidR="0099226B" w:rsidRDefault="0099226B" w:rsidP="009C0FB5">
      <w:pPr>
        <w:ind w:firstLine="576"/>
      </w:pPr>
    </w:p>
    <w:p w14:paraId="193350FB" w14:textId="4F7E58BE" w:rsidR="00D36ED8" w:rsidRPr="00D36ED8" w:rsidRDefault="006813B7" w:rsidP="00C55F5D">
      <w:pPr>
        <w:pStyle w:val="Heading2"/>
        <w:numPr>
          <w:ilvl w:val="0"/>
          <w:numId w:val="19"/>
        </w:numPr>
        <w:tabs>
          <w:tab w:val="left" w:pos="900"/>
        </w:tabs>
        <w:ind w:left="709" w:hanging="709"/>
      </w:pPr>
      <w:bookmarkStart w:id="15" w:name="_Toc67937956"/>
      <w:bookmarkStart w:id="16" w:name="_Toc120461218"/>
      <w:proofErr w:type="spellStart"/>
      <w:r>
        <w:t>Các</w:t>
      </w:r>
      <w:proofErr w:type="spellEnd"/>
      <w:r>
        <w:t xml:space="preserve"> </w:t>
      </w:r>
      <w:proofErr w:type="spellStart"/>
      <w:r>
        <w:t>đ</w:t>
      </w:r>
      <w:r w:rsidR="00233CBE">
        <w:t>ịnh</w:t>
      </w:r>
      <w:proofErr w:type="spellEnd"/>
      <w:r w:rsidR="00233CBE">
        <w:t xml:space="preserve"> </w:t>
      </w:r>
      <w:proofErr w:type="spellStart"/>
      <w:r w:rsidR="00233CBE">
        <w:t>nghĩa</w:t>
      </w:r>
      <w:proofErr w:type="spellEnd"/>
      <w:r>
        <w:t xml:space="preserve"> </w:t>
      </w:r>
      <w:proofErr w:type="spellStart"/>
      <w:r>
        <w:t>cơ</w:t>
      </w:r>
      <w:proofErr w:type="spellEnd"/>
      <w:r>
        <w:t xml:space="preserve"> </w:t>
      </w:r>
      <w:proofErr w:type="spellStart"/>
      <w:r>
        <w:t>bản</w:t>
      </w:r>
      <w:bookmarkEnd w:id="15"/>
      <w:bookmarkEnd w:id="16"/>
      <w:proofErr w:type="spellEnd"/>
    </w:p>
    <w:p w14:paraId="1C0A313F" w14:textId="25C18770" w:rsidR="00495FFD" w:rsidRDefault="008C1C17" w:rsidP="00EB1758">
      <w:pPr>
        <w:pStyle w:val="ListParagraph"/>
        <w:numPr>
          <w:ilvl w:val="0"/>
          <w:numId w:val="16"/>
        </w:numPr>
      </w:pPr>
      <w:proofErr w:type="spellStart"/>
      <w:r>
        <w:t>Khía</w:t>
      </w:r>
      <w:proofErr w:type="spellEnd"/>
      <w:r>
        <w:t xml:space="preserve"> </w:t>
      </w:r>
      <w:proofErr w:type="spellStart"/>
      <w:r>
        <w:t>cạnh</w:t>
      </w:r>
      <w:proofErr w:type="spellEnd"/>
      <w:r>
        <w:t xml:space="preserve"> (a</w:t>
      </w:r>
      <w:r w:rsidR="00495FFD">
        <w:t>spect</w:t>
      </w:r>
      <w:r>
        <w:t>)</w:t>
      </w:r>
      <w:r w:rsidR="00495FFD">
        <w:t>:</w:t>
      </w:r>
      <w:r w:rsidR="00222EE2">
        <w:t xml:space="preserve"> </w:t>
      </w:r>
      <w:proofErr w:type="spellStart"/>
      <w:r w:rsidR="00880D61">
        <w:t>Là</w:t>
      </w:r>
      <w:proofErr w:type="spellEnd"/>
      <w:r w:rsidR="00880D61">
        <w:t xml:space="preserve"> </w:t>
      </w:r>
      <w:proofErr w:type="spellStart"/>
      <w:r w:rsidR="00F223C1">
        <w:t>các</w:t>
      </w:r>
      <w:proofErr w:type="spellEnd"/>
      <w:r w:rsidR="00F223C1">
        <w:t xml:space="preserve"> </w:t>
      </w:r>
      <w:proofErr w:type="spellStart"/>
      <w:r w:rsidR="00F223C1">
        <w:t>đặc</w:t>
      </w:r>
      <w:proofErr w:type="spellEnd"/>
      <w:r w:rsidR="00F223C1">
        <w:t xml:space="preserve"> </w:t>
      </w:r>
      <w:proofErr w:type="spellStart"/>
      <w:r w:rsidR="00F223C1">
        <w:t>trưng</w:t>
      </w:r>
      <w:proofErr w:type="spellEnd"/>
      <w:r w:rsidR="00811F2A">
        <w:t xml:space="preserve">, </w:t>
      </w:r>
      <w:proofErr w:type="spellStart"/>
      <w:r w:rsidR="00811F2A">
        <w:t>thuộc</w:t>
      </w:r>
      <w:proofErr w:type="spellEnd"/>
      <w:r w:rsidR="00811F2A">
        <w:t xml:space="preserve"> </w:t>
      </w:r>
      <w:proofErr w:type="spellStart"/>
      <w:r w:rsidR="00811F2A">
        <w:t>tính</w:t>
      </w:r>
      <w:proofErr w:type="spellEnd"/>
      <w:r w:rsidR="00811F2A">
        <w:t xml:space="preserve"> </w:t>
      </w:r>
      <w:proofErr w:type="spellStart"/>
      <w:r w:rsidR="00811F2A">
        <w:t>của</w:t>
      </w:r>
      <w:proofErr w:type="spellEnd"/>
      <w:r w:rsidR="00811F2A">
        <w:t xml:space="preserve"> </w:t>
      </w:r>
      <w:proofErr w:type="spellStart"/>
      <w:r w:rsidR="00A4382C">
        <w:t>một</w:t>
      </w:r>
      <w:proofErr w:type="spellEnd"/>
      <w:r w:rsidR="00A4382C">
        <w:t xml:space="preserve"> </w:t>
      </w:r>
      <w:proofErr w:type="spellStart"/>
      <w:r w:rsidR="00A4382C">
        <w:t>sự</w:t>
      </w:r>
      <w:proofErr w:type="spellEnd"/>
      <w:r w:rsidR="00A4382C">
        <w:t xml:space="preserve"> </w:t>
      </w:r>
      <w:proofErr w:type="spellStart"/>
      <w:r w:rsidR="00A4382C">
        <w:t>vật</w:t>
      </w:r>
      <w:proofErr w:type="spellEnd"/>
      <w:r w:rsidR="00A4382C">
        <w:t xml:space="preserve"> </w:t>
      </w:r>
      <w:proofErr w:type="spellStart"/>
      <w:r w:rsidR="00A4382C">
        <w:t>hiện</w:t>
      </w:r>
      <w:proofErr w:type="spellEnd"/>
      <w:r w:rsidR="00A4382C">
        <w:t xml:space="preserve"> </w:t>
      </w:r>
      <w:proofErr w:type="spellStart"/>
      <w:r w:rsidR="00A4382C">
        <w:t>tượng</w:t>
      </w:r>
      <w:proofErr w:type="spellEnd"/>
      <w:r w:rsidR="00A4382C">
        <w:t xml:space="preserve"> </w:t>
      </w:r>
      <w:proofErr w:type="spellStart"/>
      <w:r w:rsidR="00A4382C">
        <w:t>nào</w:t>
      </w:r>
      <w:proofErr w:type="spellEnd"/>
      <w:r w:rsidR="00A4382C">
        <w:t xml:space="preserve"> </w:t>
      </w:r>
      <w:proofErr w:type="spellStart"/>
      <w:r w:rsidR="00A4382C">
        <w:t>đó</w:t>
      </w:r>
      <w:proofErr w:type="spellEnd"/>
      <w:r w:rsidR="00A4382C">
        <w:t>.</w:t>
      </w:r>
    </w:p>
    <w:p w14:paraId="30A51064" w14:textId="656E2D7B" w:rsidR="0079228B" w:rsidRDefault="003D5261" w:rsidP="00EB1758">
      <w:pPr>
        <w:pStyle w:val="ListParagraph"/>
        <w:numPr>
          <w:ilvl w:val="0"/>
          <w:numId w:val="16"/>
        </w:numPr>
      </w:pPr>
      <w:proofErr w:type="spellStart"/>
      <w:r>
        <w:t>Đánh</w:t>
      </w:r>
      <w:proofErr w:type="spellEnd"/>
      <w:r>
        <w:t xml:space="preserve"> </w:t>
      </w:r>
      <w:proofErr w:type="spellStart"/>
      <w:r>
        <w:t>giá</w:t>
      </w:r>
      <w:proofErr w:type="spellEnd"/>
      <w:r>
        <w:t xml:space="preserve"> </w:t>
      </w:r>
      <w:r w:rsidR="001D6A36">
        <w:t>(r</w:t>
      </w:r>
      <w:r w:rsidR="0079228B">
        <w:t>eview</w:t>
      </w:r>
      <w:r w:rsidR="001D6A36">
        <w:t>)</w:t>
      </w:r>
      <w:r w:rsidR="0079228B">
        <w:t>:</w:t>
      </w:r>
      <w:r w:rsidR="00AC0BEC">
        <w:t xml:space="preserve"> </w:t>
      </w:r>
      <w:proofErr w:type="spellStart"/>
      <w:r w:rsidR="004E4F21">
        <w:t>Là</w:t>
      </w:r>
      <w:proofErr w:type="spellEnd"/>
      <w:r w:rsidR="004E4F21">
        <w:t xml:space="preserve"> </w:t>
      </w:r>
      <w:proofErr w:type="spellStart"/>
      <w:r w:rsidR="004E4F21">
        <w:t>các</w:t>
      </w:r>
      <w:proofErr w:type="spellEnd"/>
      <w:r w:rsidR="004E4F21">
        <w:t xml:space="preserve"> </w:t>
      </w:r>
      <w:proofErr w:type="spellStart"/>
      <w:r w:rsidR="004E4F21">
        <w:t>bình</w:t>
      </w:r>
      <w:proofErr w:type="spellEnd"/>
      <w:r w:rsidR="004E4F21">
        <w:t xml:space="preserve"> </w:t>
      </w:r>
      <w:proofErr w:type="spellStart"/>
      <w:r w:rsidR="004E4F21">
        <w:t>luận</w:t>
      </w:r>
      <w:proofErr w:type="spellEnd"/>
      <w:r w:rsidR="004E4F21">
        <w:t xml:space="preserve"> </w:t>
      </w:r>
      <w:proofErr w:type="spellStart"/>
      <w:r w:rsidR="004E4F21">
        <w:t>của</w:t>
      </w:r>
      <w:proofErr w:type="spellEnd"/>
      <w:r w:rsidR="004E4F21">
        <w:t xml:space="preserve"> </w:t>
      </w:r>
      <w:proofErr w:type="spellStart"/>
      <w:r w:rsidR="004E4F21">
        <w:t>người</w:t>
      </w:r>
      <w:proofErr w:type="spellEnd"/>
      <w:r w:rsidR="004E4F21">
        <w:t xml:space="preserve"> </w:t>
      </w:r>
      <w:proofErr w:type="spellStart"/>
      <w:r w:rsidR="004E4F21">
        <w:t>dùng</w:t>
      </w:r>
      <w:proofErr w:type="spellEnd"/>
      <w:r w:rsidR="004E4F21">
        <w:t xml:space="preserve"> </w:t>
      </w:r>
      <w:proofErr w:type="spellStart"/>
      <w:r w:rsidR="004E4F21">
        <w:t>đã</w:t>
      </w:r>
      <w:proofErr w:type="spellEnd"/>
      <w:r w:rsidR="004E4F21">
        <w:t xml:space="preserve"> </w:t>
      </w:r>
      <w:proofErr w:type="spellStart"/>
      <w:r w:rsidR="004E4F21">
        <w:t>mua</w:t>
      </w:r>
      <w:proofErr w:type="spellEnd"/>
      <w:r w:rsidR="004E4F21">
        <w:t xml:space="preserve"> </w:t>
      </w:r>
      <w:proofErr w:type="spellStart"/>
      <w:r w:rsidR="004E4F21">
        <w:t>sản</w:t>
      </w:r>
      <w:proofErr w:type="spellEnd"/>
      <w:r w:rsidR="004E4F21">
        <w:t xml:space="preserve"> </w:t>
      </w:r>
      <w:proofErr w:type="spellStart"/>
      <w:r w:rsidR="004E4F21">
        <w:t>phẩm</w:t>
      </w:r>
      <w:proofErr w:type="spellEnd"/>
      <w:r w:rsidR="004E4F21">
        <w:t xml:space="preserve"> </w:t>
      </w:r>
      <w:proofErr w:type="spellStart"/>
      <w:r w:rsidR="004E4F21">
        <w:t>trên</w:t>
      </w:r>
      <w:proofErr w:type="spellEnd"/>
      <w:r w:rsidR="004E4F21">
        <w:t xml:space="preserve"> </w:t>
      </w:r>
      <w:proofErr w:type="spellStart"/>
      <w:r w:rsidR="004E4F21">
        <w:t>các</w:t>
      </w:r>
      <w:proofErr w:type="spellEnd"/>
      <w:r w:rsidR="004E4F21">
        <w:t xml:space="preserve"> </w:t>
      </w:r>
      <w:proofErr w:type="spellStart"/>
      <w:r w:rsidR="004E4F21">
        <w:t>trang</w:t>
      </w:r>
      <w:proofErr w:type="spellEnd"/>
      <w:r w:rsidR="004E4F21">
        <w:t xml:space="preserve"> </w:t>
      </w:r>
      <w:proofErr w:type="spellStart"/>
      <w:r w:rsidR="004E4F21">
        <w:t>thương</w:t>
      </w:r>
      <w:proofErr w:type="spellEnd"/>
      <w:r w:rsidR="004E4F21">
        <w:t xml:space="preserve"> </w:t>
      </w:r>
      <w:proofErr w:type="spellStart"/>
      <w:r w:rsidR="004E4F21">
        <w:t>mại</w:t>
      </w:r>
      <w:proofErr w:type="spellEnd"/>
      <w:r w:rsidR="004E4F21">
        <w:t xml:space="preserve"> </w:t>
      </w:r>
      <w:proofErr w:type="spellStart"/>
      <w:r w:rsidR="004E4F21">
        <w:t>điện</w:t>
      </w:r>
      <w:proofErr w:type="spellEnd"/>
      <w:r w:rsidR="004E4F21">
        <w:t xml:space="preserve"> </w:t>
      </w:r>
      <w:proofErr w:type="spellStart"/>
      <w:r w:rsidR="004E4F21">
        <w:t>tử</w:t>
      </w:r>
      <w:proofErr w:type="spellEnd"/>
      <w:r w:rsidR="00AD66AA">
        <w:t xml:space="preserve"> </w:t>
      </w:r>
      <w:proofErr w:type="spellStart"/>
      <w:r w:rsidR="00AD66AA">
        <w:t>đánh</w:t>
      </w:r>
      <w:proofErr w:type="spellEnd"/>
      <w:r w:rsidR="00AD66AA">
        <w:t xml:space="preserve"> </w:t>
      </w:r>
      <w:proofErr w:type="spellStart"/>
      <w:r w:rsidR="00AD66AA">
        <w:t>giá</w:t>
      </w:r>
      <w:proofErr w:type="spellEnd"/>
      <w:r w:rsidR="00AD66AA">
        <w:t xml:space="preserve"> </w:t>
      </w:r>
      <w:proofErr w:type="spellStart"/>
      <w:r w:rsidR="00AD66AA">
        <w:t>về</w:t>
      </w:r>
      <w:proofErr w:type="spellEnd"/>
      <w:r w:rsidR="00AD66AA">
        <w:t xml:space="preserve"> </w:t>
      </w:r>
      <w:proofErr w:type="spellStart"/>
      <w:r w:rsidR="00AD66AA">
        <w:t>chất</w:t>
      </w:r>
      <w:proofErr w:type="spellEnd"/>
      <w:r w:rsidR="00AD66AA">
        <w:t xml:space="preserve"> </w:t>
      </w:r>
      <w:proofErr w:type="spellStart"/>
      <w:r w:rsidR="00AD66AA">
        <w:t>lượng</w:t>
      </w:r>
      <w:proofErr w:type="spellEnd"/>
      <w:r w:rsidR="00AD66AA">
        <w:t xml:space="preserve"> </w:t>
      </w:r>
      <w:proofErr w:type="spellStart"/>
      <w:r w:rsidR="00AD66AA">
        <w:t>sản</w:t>
      </w:r>
      <w:proofErr w:type="spellEnd"/>
      <w:r w:rsidR="00AD66AA">
        <w:t xml:space="preserve"> </w:t>
      </w:r>
      <w:proofErr w:type="spellStart"/>
      <w:r w:rsidR="00AD66AA">
        <w:t>phẩm</w:t>
      </w:r>
      <w:proofErr w:type="spellEnd"/>
      <w:r w:rsidR="00AD66AA">
        <w:t xml:space="preserve">, </w:t>
      </w:r>
      <w:proofErr w:type="spellStart"/>
      <w:r w:rsidR="00AD66AA">
        <w:t>dịch</w:t>
      </w:r>
      <w:proofErr w:type="spellEnd"/>
      <w:r w:rsidR="00AD66AA">
        <w:t xml:space="preserve"> </w:t>
      </w:r>
      <w:proofErr w:type="spellStart"/>
      <w:r w:rsidR="00AD66AA">
        <w:t>vụ</w:t>
      </w:r>
      <w:proofErr w:type="spellEnd"/>
      <w:r w:rsidR="00AD66AA">
        <w:t xml:space="preserve">, </w:t>
      </w:r>
      <w:proofErr w:type="spellStart"/>
      <w:r w:rsidR="00AD66AA">
        <w:t>trải</w:t>
      </w:r>
      <w:proofErr w:type="spellEnd"/>
      <w:r w:rsidR="00AD66AA">
        <w:t xml:space="preserve"> </w:t>
      </w:r>
      <w:proofErr w:type="spellStart"/>
      <w:r w:rsidR="00AD66AA">
        <w:t>nghiêm</w:t>
      </w:r>
      <w:proofErr w:type="spellEnd"/>
      <w:r w:rsidR="00AD66AA">
        <w:t xml:space="preserve"> </w:t>
      </w:r>
      <w:proofErr w:type="spellStart"/>
      <w:r w:rsidR="00AD66AA">
        <w:t>mua</w:t>
      </w:r>
      <w:proofErr w:type="spellEnd"/>
      <w:r w:rsidR="00AD66AA">
        <w:t xml:space="preserve"> </w:t>
      </w:r>
      <w:proofErr w:type="spellStart"/>
      <w:r w:rsidR="00AD66AA">
        <w:t>hàng</w:t>
      </w:r>
      <w:proofErr w:type="spellEnd"/>
      <w:r w:rsidR="004E4F21">
        <w:t>.</w:t>
      </w:r>
    </w:p>
    <w:p w14:paraId="6AA90BDB" w14:textId="0CC3BC44" w:rsidR="00BE70B1" w:rsidRDefault="00482643" w:rsidP="00EB1758">
      <w:pPr>
        <w:pStyle w:val="ListParagraph"/>
        <w:numPr>
          <w:ilvl w:val="0"/>
          <w:numId w:val="16"/>
        </w:numPr>
      </w:pPr>
      <w:proofErr w:type="spellStart"/>
      <w:r>
        <w:t>Phân</w:t>
      </w:r>
      <w:proofErr w:type="spellEnd"/>
      <w:r>
        <w:t xml:space="preserve"> </w:t>
      </w:r>
      <w:proofErr w:type="spellStart"/>
      <w:r>
        <w:t>lớp</w:t>
      </w:r>
      <w:proofErr w:type="spellEnd"/>
      <w:r>
        <w:t xml:space="preserve"> </w:t>
      </w:r>
      <w:proofErr w:type="spellStart"/>
      <w:r>
        <w:t>đa</w:t>
      </w:r>
      <w:proofErr w:type="spellEnd"/>
      <w:r>
        <w:t xml:space="preserve"> </w:t>
      </w:r>
      <w:proofErr w:type="spellStart"/>
      <w:r w:rsidR="002508B1">
        <w:t>nhãn</w:t>
      </w:r>
      <w:proofErr w:type="spellEnd"/>
      <w:r>
        <w:t xml:space="preserve"> (Multi-</w:t>
      </w:r>
      <w:r w:rsidR="002508B1">
        <w:t xml:space="preserve">label </w:t>
      </w:r>
      <w:r w:rsidR="008C1C17">
        <w:t>c</w:t>
      </w:r>
      <w:r w:rsidR="002508B1">
        <w:t>lassification</w:t>
      </w:r>
      <w:r w:rsidR="00EB6387">
        <w:t>)</w:t>
      </w:r>
      <w:r w:rsidR="008C1C17">
        <w:t>:</w:t>
      </w:r>
      <w:r w:rsidR="00651784">
        <w:t xml:space="preserve"> </w:t>
      </w:r>
      <w:proofErr w:type="spellStart"/>
      <w:r w:rsidR="00644FBB">
        <w:t>là</w:t>
      </w:r>
      <w:proofErr w:type="spellEnd"/>
      <w:r w:rsidR="00644FBB">
        <w:t xml:space="preserve"> </w:t>
      </w:r>
      <w:proofErr w:type="spellStart"/>
      <w:r w:rsidR="00644FBB">
        <w:t>một</w:t>
      </w:r>
      <w:proofErr w:type="spellEnd"/>
      <w:r w:rsidR="00644FBB">
        <w:t xml:space="preserve"> </w:t>
      </w:r>
      <w:proofErr w:type="spellStart"/>
      <w:r w:rsidR="00644FBB">
        <w:t>loại</w:t>
      </w:r>
      <w:proofErr w:type="spellEnd"/>
      <w:r w:rsidR="00644FBB">
        <w:t xml:space="preserve"> </w:t>
      </w:r>
      <w:proofErr w:type="spellStart"/>
      <w:r w:rsidR="00644FBB">
        <w:t>biến</w:t>
      </w:r>
      <w:proofErr w:type="spellEnd"/>
      <w:r w:rsidR="00644FBB">
        <w:t xml:space="preserve"> </w:t>
      </w:r>
      <w:proofErr w:type="spellStart"/>
      <w:r w:rsidR="00644FBB">
        <w:t>thể</w:t>
      </w:r>
      <w:proofErr w:type="spellEnd"/>
      <w:r w:rsidR="00644FBB">
        <w:t xml:space="preserve"> </w:t>
      </w:r>
      <w:proofErr w:type="spellStart"/>
      <w:r w:rsidR="00644FBB">
        <w:t>khác</w:t>
      </w:r>
      <w:proofErr w:type="spellEnd"/>
      <w:r w:rsidR="00644FBB">
        <w:t xml:space="preserve"> </w:t>
      </w:r>
      <w:proofErr w:type="spellStart"/>
      <w:r w:rsidR="00644FBB">
        <w:t>của</w:t>
      </w:r>
      <w:proofErr w:type="spellEnd"/>
      <w:r w:rsidR="00651784">
        <w:t xml:space="preserve"> </w:t>
      </w:r>
      <w:proofErr w:type="spellStart"/>
      <w:r w:rsidR="00651784">
        <w:t>phân</w:t>
      </w:r>
      <w:proofErr w:type="spellEnd"/>
      <w:r w:rsidR="00651784">
        <w:t xml:space="preserve"> </w:t>
      </w:r>
      <w:proofErr w:type="spellStart"/>
      <w:r w:rsidR="00644FBB">
        <w:t>lớp</w:t>
      </w:r>
      <w:proofErr w:type="spellEnd"/>
      <w:r w:rsidR="00644FBB">
        <w:t xml:space="preserve"> </w:t>
      </w:r>
      <w:proofErr w:type="spellStart"/>
      <w:r w:rsidR="00651784">
        <w:t>văn</w:t>
      </w:r>
      <w:proofErr w:type="spellEnd"/>
      <w:r w:rsidR="00651784">
        <w:t xml:space="preserve"> </w:t>
      </w:r>
      <w:proofErr w:type="spellStart"/>
      <w:r w:rsidR="00651784">
        <w:t>bản</w:t>
      </w:r>
      <w:proofErr w:type="spellEnd"/>
      <w:r w:rsidR="00651784">
        <w:t xml:space="preserve">, </w:t>
      </w:r>
      <w:proofErr w:type="spellStart"/>
      <w:r w:rsidR="00651784">
        <w:t>trong</w:t>
      </w:r>
      <w:proofErr w:type="spellEnd"/>
      <w:r w:rsidR="00651784">
        <w:t xml:space="preserve"> </w:t>
      </w:r>
      <w:proofErr w:type="spellStart"/>
      <w:r w:rsidR="00651784">
        <w:t>đó</w:t>
      </w:r>
      <w:proofErr w:type="spellEnd"/>
      <w:r w:rsidR="00651784">
        <w:t xml:space="preserve"> </w:t>
      </w:r>
      <w:proofErr w:type="spellStart"/>
      <w:r w:rsidR="00FE0A3F">
        <w:t>một</w:t>
      </w:r>
      <w:proofErr w:type="spellEnd"/>
      <w:r w:rsidR="00FE0A3F">
        <w:t xml:space="preserve"> </w:t>
      </w:r>
      <w:proofErr w:type="spellStart"/>
      <w:r w:rsidR="00FE0A3F">
        <w:t>mẫu</w:t>
      </w:r>
      <w:proofErr w:type="spellEnd"/>
      <w:r w:rsidR="00FE0A3F">
        <w:t xml:space="preserve"> </w:t>
      </w:r>
      <w:proofErr w:type="spellStart"/>
      <w:r w:rsidR="00FE0A3F">
        <w:t>dữ</w:t>
      </w:r>
      <w:proofErr w:type="spellEnd"/>
      <w:r w:rsidR="00651784">
        <w:t xml:space="preserve"> </w:t>
      </w:r>
      <w:proofErr w:type="spellStart"/>
      <w:r w:rsidR="00651784">
        <w:t>liệu</w:t>
      </w:r>
      <w:proofErr w:type="spellEnd"/>
      <w:r w:rsidR="00651784">
        <w:t xml:space="preserve"> </w:t>
      </w:r>
      <w:proofErr w:type="spellStart"/>
      <w:r w:rsidR="00651784">
        <w:t>có</w:t>
      </w:r>
      <w:proofErr w:type="spellEnd"/>
      <w:r w:rsidR="00651784">
        <w:t xml:space="preserve"> </w:t>
      </w:r>
      <w:proofErr w:type="spellStart"/>
      <w:r w:rsidR="00651784">
        <w:t>thể</w:t>
      </w:r>
      <w:proofErr w:type="spellEnd"/>
      <w:r w:rsidR="00651784">
        <w:t xml:space="preserve"> </w:t>
      </w:r>
      <w:proofErr w:type="spellStart"/>
      <w:r w:rsidR="00651784">
        <w:t>được</w:t>
      </w:r>
      <w:proofErr w:type="spellEnd"/>
      <w:r w:rsidR="00651784">
        <w:t xml:space="preserve"> </w:t>
      </w:r>
      <w:proofErr w:type="spellStart"/>
      <w:r w:rsidR="00FE0A3F">
        <w:t>gán</w:t>
      </w:r>
      <w:proofErr w:type="spellEnd"/>
      <w:r w:rsidR="00FE0A3F">
        <w:t xml:space="preserve"> </w:t>
      </w:r>
      <w:proofErr w:type="spellStart"/>
      <w:r w:rsidR="00FE0A3F">
        <w:t>với</w:t>
      </w:r>
      <w:proofErr w:type="spellEnd"/>
      <w:r w:rsidR="00FE0A3F">
        <w:t xml:space="preserve"> </w:t>
      </w:r>
      <w:proofErr w:type="spellStart"/>
      <w:r w:rsidR="00FE0A3F">
        <w:t>nhiều</w:t>
      </w:r>
      <w:proofErr w:type="spellEnd"/>
      <w:r w:rsidR="00FE0A3F">
        <w:t xml:space="preserve"> </w:t>
      </w:r>
      <w:proofErr w:type="spellStart"/>
      <w:r w:rsidR="00FE0A3F">
        <w:t>nhãn</w:t>
      </w:r>
      <w:proofErr w:type="spellEnd"/>
      <w:r w:rsidR="00FE0A3F">
        <w:t xml:space="preserve">. </w:t>
      </w:r>
    </w:p>
    <w:p w14:paraId="17899A0E" w14:textId="5725D963" w:rsidR="00D25201" w:rsidRPr="00D25201" w:rsidRDefault="008C1C17" w:rsidP="00EB1758">
      <w:pPr>
        <w:pStyle w:val="ListParagraph"/>
        <w:numPr>
          <w:ilvl w:val="0"/>
          <w:numId w:val="16"/>
        </w:numPr>
      </w:pPr>
      <w:proofErr w:type="spellStart"/>
      <w:r>
        <w:t>Dữ</w:t>
      </w:r>
      <w:proofErr w:type="spellEnd"/>
      <w:r>
        <w:t xml:space="preserve"> </w:t>
      </w:r>
      <w:proofErr w:type="spellStart"/>
      <w:r>
        <w:t>liệu</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 xml:space="preserve"> (Imbalanced data)</w:t>
      </w:r>
      <w:r w:rsidR="00872F76">
        <w:t>:</w:t>
      </w:r>
      <w:r w:rsidR="0031236A">
        <w:t xml:space="preserve"> </w:t>
      </w:r>
      <w:proofErr w:type="spellStart"/>
      <w:r w:rsidR="00E679C1">
        <w:t>L</w:t>
      </w:r>
      <w:r w:rsidR="0031236A" w:rsidRPr="0031236A">
        <w:t>à</w:t>
      </w:r>
      <w:proofErr w:type="spellEnd"/>
      <w:r w:rsidR="0031236A" w:rsidRPr="0031236A">
        <w:t xml:space="preserve"> </w:t>
      </w:r>
      <w:proofErr w:type="spellStart"/>
      <w:r w:rsidR="0031236A" w:rsidRPr="0031236A">
        <w:t>một</w:t>
      </w:r>
      <w:proofErr w:type="spellEnd"/>
      <w:r w:rsidR="0031236A" w:rsidRPr="0031236A">
        <w:t xml:space="preserve"> </w:t>
      </w:r>
      <w:proofErr w:type="spellStart"/>
      <w:r w:rsidR="0031236A" w:rsidRPr="0031236A">
        <w:t>vấn</w:t>
      </w:r>
      <w:proofErr w:type="spellEnd"/>
      <w:r w:rsidR="0031236A" w:rsidRPr="0031236A">
        <w:t xml:space="preserve"> </w:t>
      </w:r>
      <w:proofErr w:type="spellStart"/>
      <w:r w:rsidR="0031236A" w:rsidRPr="0031236A">
        <w:t>đề</w:t>
      </w:r>
      <w:proofErr w:type="spellEnd"/>
      <w:r w:rsidR="0031236A" w:rsidRPr="0031236A">
        <w:t xml:space="preserve"> </w:t>
      </w:r>
      <w:proofErr w:type="spellStart"/>
      <w:r w:rsidR="0031236A" w:rsidRPr="0031236A">
        <w:t>trong</w:t>
      </w:r>
      <w:proofErr w:type="spellEnd"/>
      <w:r w:rsidR="0031236A" w:rsidRPr="0031236A">
        <w:t xml:space="preserve"> </w:t>
      </w:r>
      <w:proofErr w:type="spellStart"/>
      <w:r w:rsidR="0031236A" w:rsidRPr="0031236A">
        <w:t>việc</w:t>
      </w:r>
      <w:proofErr w:type="spellEnd"/>
      <w:r w:rsidR="0031236A" w:rsidRPr="0031236A">
        <w:t xml:space="preserve"> </w:t>
      </w:r>
      <w:proofErr w:type="spellStart"/>
      <w:r w:rsidR="0031236A" w:rsidRPr="0031236A">
        <w:t>phân</w:t>
      </w:r>
      <w:proofErr w:type="spellEnd"/>
      <w:r w:rsidR="0031236A" w:rsidRPr="0031236A">
        <w:t xml:space="preserve"> </w:t>
      </w:r>
      <w:proofErr w:type="spellStart"/>
      <w:r w:rsidR="0031236A" w:rsidRPr="0031236A">
        <w:t>lớp</w:t>
      </w:r>
      <w:proofErr w:type="spellEnd"/>
      <w:r w:rsidR="0031236A" w:rsidRPr="0031236A">
        <w:t xml:space="preserve"> </w:t>
      </w:r>
      <w:proofErr w:type="spellStart"/>
      <w:r w:rsidR="0031236A" w:rsidRPr="0031236A">
        <w:t>trong</w:t>
      </w:r>
      <w:proofErr w:type="spellEnd"/>
      <w:r w:rsidR="0031236A" w:rsidRPr="0031236A">
        <w:t xml:space="preserve"> </w:t>
      </w:r>
      <w:proofErr w:type="spellStart"/>
      <w:r w:rsidR="0031236A" w:rsidRPr="0031236A">
        <w:t>đó</w:t>
      </w:r>
      <w:proofErr w:type="spellEnd"/>
      <w:r w:rsidR="0031236A" w:rsidRPr="0031236A">
        <w:t xml:space="preserve"> </w:t>
      </w:r>
      <w:proofErr w:type="spellStart"/>
      <w:r w:rsidR="0031236A" w:rsidRPr="0031236A">
        <w:t>số</w:t>
      </w:r>
      <w:proofErr w:type="spellEnd"/>
      <w:r w:rsidR="0031236A" w:rsidRPr="0031236A">
        <w:t xml:space="preserve"> </w:t>
      </w:r>
      <w:proofErr w:type="spellStart"/>
      <w:r w:rsidR="0031236A" w:rsidRPr="0031236A">
        <w:t>lượng</w:t>
      </w:r>
      <w:proofErr w:type="spellEnd"/>
      <w:r w:rsidR="0031236A" w:rsidRPr="0031236A">
        <w:t xml:space="preserve"> </w:t>
      </w:r>
      <w:proofErr w:type="spellStart"/>
      <w:r w:rsidR="0031236A" w:rsidRPr="0031236A">
        <w:t>quan</w:t>
      </w:r>
      <w:proofErr w:type="spellEnd"/>
      <w:r w:rsidR="0031236A" w:rsidRPr="0031236A">
        <w:t xml:space="preserve"> </w:t>
      </w:r>
      <w:proofErr w:type="spellStart"/>
      <w:r w:rsidR="0031236A" w:rsidRPr="0031236A">
        <w:t>sát</w:t>
      </w:r>
      <w:proofErr w:type="spellEnd"/>
      <w:r w:rsidR="0031236A" w:rsidRPr="0031236A">
        <w:t xml:space="preserve"> </w:t>
      </w:r>
      <w:proofErr w:type="spellStart"/>
      <w:r w:rsidR="0031236A" w:rsidRPr="0031236A">
        <w:t>trên</w:t>
      </w:r>
      <w:proofErr w:type="spellEnd"/>
      <w:r w:rsidR="0031236A" w:rsidRPr="0031236A">
        <w:t xml:space="preserve"> </w:t>
      </w:r>
      <w:proofErr w:type="spellStart"/>
      <w:r w:rsidR="0031236A" w:rsidRPr="0031236A">
        <w:t>mỗi</w:t>
      </w:r>
      <w:proofErr w:type="spellEnd"/>
      <w:r w:rsidR="0031236A" w:rsidRPr="0031236A">
        <w:t xml:space="preserve"> </w:t>
      </w:r>
      <w:proofErr w:type="spellStart"/>
      <w:r w:rsidR="0031236A" w:rsidRPr="0031236A">
        <w:t>lớp</w:t>
      </w:r>
      <w:proofErr w:type="spellEnd"/>
      <w:r w:rsidR="0031236A" w:rsidRPr="0031236A">
        <w:t xml:space="preserve"> </w:t>
      </w:r>
      <w:proofErr w:type="spellStart"/>
      <w:r w:rsidR="0031236A" w:rsidRPr="0031236A">
        <w:t>không</w:t>
      </w:r>
      <w:proofErr w:type="spellEnd"/>
      <w:r w:rsidR="0031236A" w:rsidRPr="0031236A">
        <w:t xml:space="preserve"> </w:t>
      </w:r>
      <w:proofErr w:type="spellStart"/>
      <w:r w:rsidR="0031236A" w:rsidRPr="0031236A">
        <w:t>được</w:t>
      </w:r>
      <w:proofErr w:type="spellEnd"/>
      <w:r w:rsidR="0031236A" w:rsidRPr="0031236A">
        <w:t xml:space="preserve"> </w:t>
      </w:r>
      <w:proofErr w:type="spellStart"/>
      <w:r w:rsidR="0031236A" w:rsidRPr="0031236A">
        <w:t>phân</w:t>
      </w:r>
      <w:proofErr w:type="spellEnd"/>
      <w:r w:rsidR="0031236A" w:rsidRPr="0031236A">
        <w:t xml:space="preserve"> </w:t>
      </w:r>
      <w:proofErr w:type="spellStart"/>
      <w:r w:rsidR="0031236A" w:rsidRPr="0031236A">
        <w:t>phối</w:t>
      </w:r>
      <w:proofErr w:type="spellEnd"/>
      <w:r w:rsidR="0031236A" w:rsidRPr="0031236A">
        <w:t xml:space="preserve"> </w:t>
      </w:r>
      <w:proofErr w:type="spellStart"/>
      <w:r w:rsidR="0031236A" w:rsidRPr="0031236A">
        <w:t>đồng</w:t>
      </w:r>
      <w:proofErr w:type="spellEnd"/>
      <w:r w:rsidR="0031236A" w:rsidRPr="0031236A">
        <w:t xml:space="preserve"> </w:t>
      </w:r>
      <w:proofErr w:type="spellStart"/>
      <w:r w:rsidR="0031236A" w:rsidRPr="0031236A">
        <w:t>đều</w:t>
      </w:r>
      <w:proofErr w:type="spellEnd"/>
      <w:r w:rsidR="00AB64F3">
        <w:t xml:space="preserve"> </w:t>
      </w:r>
      <w:proofErr w:type="spellStart"/>
      <w:r w:rsidR="00AB64F3">
        <w:t>tạo</w:t>
      </w:r>
      <w:proofErr w:type="spellEnd"/>
      <w:r w:rsidR="00AB64F3">
        <w:t xml:space="preserve"> </w:t>
      </w:r>
      <w:proofErr w:type="spellStart"/>
      <w:r w:rsidR="00AB64F3">
        <w:t>thành</w:t>
      </w:r>
      <w:proofErr w:type="spellEnd"/>
      <w:r w:rsidR="00AB64F3">
        <w:t xml:space="preserve"> </w:t>
      </w:r>
      <w:proofErr w:type="spellStart"/>
      <w:r w:rsidR="00AB64F3">
        <w:t>các</w:t>
      </w:r>
      <w:proofErr w:type="spellEnd"/>
      <w:r w:rsidR="00AB64F3">
        <w:t xml:space="preserve"> </w:t>
      </w:r>
      <w:proofErr w:type="spellStart"/>
      <w:r w:rsidR="00AB64F3">
        <w:t>lớp</w:t>
      </w:r>
      <w:proofErr w:type="spellEnd"/>
      <w:r w:rsidR="00AB64F3">
        <w:t xml:space="preserve"> </w:t>
      </w:r>
      <w:proofErr w:type="spellStart"/>
      <w:r w:rsidR="00AB64F3">
        <w:t>đa</w:t>
      </w:r>
      <w:proofErr w:type="spellEnd"/>
      <w:r w:rsidR="00AB64F3">
        <w:t xml:space="preserve"> </w:t>
      </w:r>
      <w:proofErr w:type="spellStart"/>
      <w:r w:rsidR="00AB64F3">
        <w:t>số</w:t>
      </w:r>
      <w:proofErr w:type="spellEnd"/>
      <w:r w:rsidR="00AB64F3">
        <w:t xml:space="preserve"> </w:t>
      </w:r>
      <w:proofErr w:type="spellStart"/>
      <w:r w:rsidR="00AB64F3">
        <w:t>và</w:t>
      </w:r>
      <w:proofErr w:type="spellEnd"/>
      <w:r w:rsidR="00AB64F3">
        <w:t xml:space="preserve"> </w:t>
      </w:r>
      <w:proofErr w:type="spellStart"/>
      <w:r w:rsidR="00AB64F3">
        <w:t>thiểu</w:t>
      </w:r>
      <w:proofErr w:type="spellEnd"/>
      <w:r w:rsidR="00AB64F3">
        <w:t xml:space="preserve"> </w:t>
      </w:r>
      <w:proofErr w:type="spellStart"/>
      <w:r w:rsidR="00AB64F3">
        <w:t>số</w:t>
      </w:r>
      <w:proofErr w:type="spellEnd"/>
      <w:r w:rsidR="0031236A" w:rsidRPr="0031236A">
        <w:t>.</w:t>
      </w:r>
    </w:p>
    <w:p w14:paraId="02F239E5" w14:textId="55C8E0D9" w:rsidR="00414032" w:rsidRDefault="00414032" w:rsidP="00EB1758">
      <w:pPr>
        <w:pStyle w:val="ListParagraph"/>
        <w:numPr>
          <w:ilvl w:val="0"/>
          <w:numId w:val="16"/>
        </w:numPr>
      </w:pPr>
      <w:proofErr w:type="spellStart"/>
      <w:r>
        <w:t>Lớp</w:t>
      </w:r>
      <w:proofErr w:type="spellEnd"/>
      <w:r>
        <w:t xml:space="preserve"> </w:t>
      </w:r>
      <w:proofErr w:type="spellStart"/>
      <w:r w:rsidR="0015448C">
        <w:t>đa</w:t>
      </w:r>
      <w:proofErr w:type="spellEnd"/>
      <w:r w:rsidR="0015448C">
        <w:t xml:space="preserve"> </w:t>
      </w:r>
      <w:proofErr w:type="spellStart"/>
      <w:r w:rsidR="0015448C">
        <w:t>số</w:t>
      </w:r>
      <w:proofErr w:type="spellEnd"/>
      <w:r w:rsidR="0015448C">
        <w:t xml:space="preserve"> (majority class):</w:t>
      </w:r>
      <w:r w:rsidR="00C66C58">
        <w:t xml:space="preserve"> </w:t>
      </w:r>
      <w:proofErr w:type="spellStart"/>
      <w:r w:rsidR="00302639">
        <w:t>L</w:t>
      </w:r>
      <w:r w:rsidR="00C66C58">
        <w:t>à</w:t>
      </w:r>
      <w:proofErr w:type="spellEnd"/>
      <w:r w:rsidR="00C66C58">
        <w:t xml:space="preserve"> </w:t>
      </w:r>
      <w:proofErr w:type="spellStart"/>
      <w:r w:rsidR="001031D8">
        <w:t>các</w:t>
      </w:r>
      <w:proofErr w:type="spellEnd"/>
      <w:r w:rsidR="001031D8">
        <w:t xml:space="preserve"> </w:t>
      </w:r>
      <w:proofErr w:type="spellStart"/>
      <w:r w:rsidR="00C66C58">
        <w:t>lớp</w:t>
      </w:r>
      <w:proofErr w:type="spellEnd"/>
      <w:r w:rsidR="00C66C58">
        <w:t xml:space="preserve"> </w:t>
      </w:r>
      <w:proofErr w:type="spellStart"/>
      <w:r w:rsidR="001031D8">
        <w:t>chiếm</w:t>
      </w:r>
      <w:proofErr w:type="spellEnd"/>
      <w:r w:rsidR="001031D8">
        <w:t xml:space="preserve"> </w:t>
      </w:r>
      <w:proofErr w:type="spellStart"/>
      <w:r w:rsidR="001031D8">
        <w:t>tỉ</w:t>
      </w:r>
      <w:proofErr w:type="spellEnd"/>
      <w:r w:rsidR="001031D8">
        <w:t xml:space="preserve"> </w:t>
      </w:r>
      <w:proofErr w:type="spellStart"/>
      <w:r w:rsidR="001031D8">
        <w:t>lệ</w:t>
      </w:r>
      <w:proofErr w:type="spellEnd"/>
      <w:r w:rsidR="001031D8">
        <w:t xml:space="preserve"> </w:t>
      </w:r>
      <w:proofErr w:type="spellStart"/>
      <w:r w:rsidR="001031D8">
        <w:t>lớn</w:t>
      </w:r>
      <w:proofErr w:type="spellEnd"/>
      <w:r w:rsidR="001031D8">
        <w:t xml:space="preserve"> </w:t>
      </w:r>
      <w:proofErr w:type="spellStart"/>
      <w:r w:rsidR="001031D8">
        <w:t>trong</w:t>
      </w:r>
      <w:proofErr w:type="spellEnd"/>
      <w:r w:rsidR="001031D8">
        <w:t xml:space="preserve"> </w:t>
      </w:r>
      <w:proofErr w:type="spellStart"/>
      <w:r w:rsidR="001031D8">
        <w:t>tập</w:t>
      </w:r>
      <w:proofErr w:type="spellEnd"/>
      <w:r w:rsidR="001031D8">
        <w:t xml:space="preserve"> </w:t>
      </w:r>
      <w:proofErr w:type="spellStart"/>
      <w:r w:rsidR="001031D8">
        <w:t>dữ</w:t>
      </w:r>
      <w:proofErr w:type="spellEnd"/>
      <w:r w:rsidR="001031D8">
        <w:t xml:space="preserve"> </w:t>
      </w:r>
      <w:proofErr w:type="spellStart"/>
      <w:r w:rsidR="001031D8">
        <w:t>liệu</w:t>
      </w:r>
      <w:proofErr w:type="spellEnd"/>
      <w:r w:rsidR="001031D8">
        <w:t>.</w:t>
      </w:r>
    </w:p>
    <w:p w14:paraId="44DD4404" w14:textId="01739E38" w:rsidR="0015448C" w:rsidRDefault="0015448C" w:rsidP="00EB1758">
      <w:pPr>
        <w:pStyle w:val="ListParagraph"/>
        <w:numPr>
          <w:ilvl w:val="0"/>
          <w:numId w:val="16"/>
        </w:numPr>
      </w:pPr>
      <w:proofErr w:type="spellStart"/>
      <w:r>
        <w:t>Lớp</w:t>
      </w:r>
      <w:proofErr w:type="spellEnd"/>
      <w:r>
        <w:t xml:space="preserve"> </w:t>
      </w:r>
      <w:proofErr w:type="spellStart"/>
      <w:r>
        <w:t>thiểu</w:t>
      </w:r>
      <w:proofErr w:type="spellEnd"/>
      <w:r>
        <w:t xml:space="preserve"> </w:t>
      </w:r>
      <w:proofErr w:type="spellStart"/>
      <w:r>
        <w:t>sổ</w:t>
      </w:r>
      <w:proofErr w:type="spellEnd"/>
      <w:r>
        <w:t xml:space="preserve"> (minority class):</w:t>
      </w:r>
      <w:r w:rsidR="001031D8">
        <w:t xml:space="preserve"> </w:t>
      </w:r>
      <w:proofErr w:type="spellStart"/>
      <w:r w:rsidR="00302639">
        <w:t>L</w:t>
      </w:r>
      <w:r w:rsidR="001031D8">
        <w:t>à</w:t>
      </w:r>
      <w:proofErr w:type="spellEnd"/>
      <w:r w:rsidR="001031D8">
        <w:t xml:space="preserve"> </w:t>
      </w:r>
      <w:proofErr w:type="spellStart"/>
      <w:r w:rsidR="001031D8">
        <w:t>các</w:t>
      </w:r>
      <w:proofErr w:type="spellEnd"/>
      <w:r w:rsidR="001031D8">
        <w:t xml:space="preserve"> </w:t>
      </w:r>
      <w:proofErr w:type="spellStart"/>
      <w:r w:rsidR="001031D8">
        <w:t>lớp</w:t>
      </w:r>
      <w:proofErr w:type="spellEnd"/>
      <w:r w:rsidR="001031D8">
        <w:t xml:space="preserve"> </w:t>
      </w:r>
      <w:proofErr w:type="spellStart"/>
      <w:r w:rsidR="001031D8">
        <w:t>chiếm</w:t>
      </w:r>
      <w:proofErr w:type="spellEnd"/>
      <w:r w:rsidR="001031D8">
        <w:t xml:space="preserve"> </w:t>
      </w:r>
      <w:proofErr w:type="spellStart"/>
      <w:r w:rsidR="001031D8">
        <w:t>tỉ</w:t>
      </w:r>
      <w:proofErr w:type="spellEnd"/>
      <w:r w:rsidR="001031D8">
        <w:t xml:space="preserve"> </w:t>
      </w:r>
      <w:proofErr w:type="spellStart"/>
      <w:r w:rsidR="001031D8">
        <w:t>lệ</w:t>
      </w:r>
      <w:proofErr w:type="spellEnd"/>
      <w:r w:rsidR="00877BB1">
        <w:t xml:space="preserve"> </w:t>
      </w:r>
      <w:proofErr w:type="spellStart"/>
      <w:r w:rsidR="00877BB1">
        <w:t>nhỏ</w:t>
      </w:r>
      <w:proofErr w:type="spellEnd"/>
      <w:r w:rsidR="00877BB1">
        <w:t xml:space="preserve"> </w:t>
      </w:r>
      <w:proofErr w:type="spellStart"/>
      <w:r w:rsidR="00877BB1">
        <w:t>hơn</w:t>
      </w:r>
      <w:proofErr w:type="spellEnd"/>
      <w:r w:rsidR="00877BB1">
        <w:t xml:space="preserve"> </w:t>
      </w:r>
      <w:proofErr w:type="spellStart"/>
      <w:r w:rsidR="00877BB1">
        <w:t>trong</w:t>
      </w:r>
      <w:proofErr w:type="spellEnd"/>
      <w:r w:rsidR="00877BB1">
        <w:t xml:space="preserve"> </w:t>
      </w:r>
      <w:proofErr w:type="spellStart"/>
      <w:r w:rsidR="00877BB1">
        <w:t>tập</w:t>
      </w:r>
      <w:proofErr w:type="spellEnd"/>
      <w:r w:rsidR="00877BB1">
        <w:t xml:space="preserve"> </w:t>
      </w:r>
      <w:proofErr w:type="spellStart"/>
      <w:r w:rsidR="00877BB1">
        <w:t>dữ</w:t>
      </w:r>
      <w:proofErr w:type="spellEnd"/>
      <w:r w:rsidR="00877BB1">
        <w:t xml:space="preserve"> </w:t>
      </w:r>
      <w:proofErr w:type="spellStart"/>
      <w:r w:rsidR="00877BB1">
        <w:t>liệu</w:t>
      </w:r>
      <w:proofErr w:type="spellEnd"/>
      <w:r w:rsidR="00EA3108">
        <w:t>.</w:t>
      </w:r>
    </w:p>
    <w:p w14:paraId="23CF56F6" w14:textId="718AB70B" w:rsidR="00AA37B6" w:rsidRPr="00AA37B6" w:rsidRDefault="00977159" w:rsidP="00EB1758">
      <w:pPr>
        <w:pStyle w:val="ListParagraph"/>
        <w:numPr>
          <w:ilvl w:val="0"/>
          <w:numId w:val="16"/>
        </w:numPr>
      </w:pPr>
      <w:proofErr w:type="spellStart"/>
      <w:r>
        <w:t>Miền</w:t>
      </w:r>
      <w:proofErr w:type="spellEnd"/>
      <w:r>
        <w:t xml:space="preserve"> (Domain): </w:t>
      </w:r>
      <w:proofErr w:type="spellStart"/>
      <w:r w:rsidR="00302639">
        <w:t>L</w:t>
      </w:r>
      <w:r w:rsidR="00302639" w:rsidRPr="00302639">
        <w:t>à</w:t>
      </w:r>
      <w:proofErr w:type="spellEnd"/>
      <w:r w:rsidR="00302639" w:rsidRPr="00302639">
        <w:t xml:space="preserve"> </w:t>
      </w:r>
      <w:proofErr w:type="spellStart"/>
      <w:r w:rsidR="00302639" w:rsidRPr="00302639">
        <w:t>một</w:t>
      </w:r>
      <w:proofErr w:type="spellEnd"/>
      <w:r w:rsidR="00302639" w:rsidRPr="00302639">
        <w:t xml:space="preserve"> </w:t>
      </w:r>
      <w:proofErr w:type="spellStart"/>
      <w:r w:rsidR="00302639" w:rsidRPr="00302639">
        <w:t>đối</w:t>
      </w:r>
      <w:proofErr w:type="spellEnd"/>
      <w:r w:rsidR="00302639" w:rsidRPr="00302639">
        <w:t xml:space="preserve"> </w:t>
      </w:r>
      <w:proofErr w:type="spellStart"/>
      <w:r w:rsidR="00302639" w:rsidRPr="00302639">
        <w:t>tượng</w:t>
      </w:r>
      <w:proofErr w:type="spellEnd"/>
      <w:r w:rsidR="00302639" w:rsidRPr="00302639">
        <w:t xml:space="preserve"> </w:t>
      </w:r>
      <w:proofErr w:type="spellStart"/>
      <w:r w:rsidR="00302639" w:rsidRPr="00302639">
        <w:t>mô</w:t>
      </w:r>
      <w:proofErr w:type="spellEnd"/>
      <w:r w:rsidR="00302639" w:rsidRPr="00302639">
        <w:t xml:space="preserve"> </w:t>
      </w:r>
      <w:proofErr w:type="spellStart"/>
      <w:r w:rsidR="00302639" w:rsidRPr="00302639">
        <w:t>hình</w:t>
      </w:r>
      <w:proofErr w:type="spellEnd"/>
      <w:r w:rsidR="00302639" w:rsidRPr="00302639">
        <w:t xml:space="preserve"> </w:t>
      </w:r>
      <w:proofErr w:type="spellStart"/>
      <w:r w:rsidR="00302639" w:rsidRPr="00302639">
        <w:t>độc</w:t>
      </w:r>
      <w:proofErr w:type="spellEnd"/>
      <w:r w:rsidR="00302639" w:rsidRPr="00302639">
        <w:t xml:space="preserve"> </w:t>
      </w:r>
      <w:proofErr w:type="spellStart"/>
      <w:r w:rsidR="00302639" w:rsidRPr="00302639">
        <w:t>lập</w:t>
      </w:r>
      <w:proofErr w:type="spellEnd"/>
      <w:r w:rsidR="00302639" w:rsidRPr="00302639">
        <w:t xml:space="preserve"> </w:t>
      </w:r>
      <w:proofErr w:type="spellStart"/>
      <w:r w:rsidR="00302639" w:rsidRPr="00302639">
        <w:t>mà</w:t>
      </w:r>
      <w:proofErr w:type="spellEnd"/>
      <w:r w:rsidR="00302639" w:rsidRPr="00302639">
        <w:t xml:space="preserve"> ta </w:t>
      </w:r>
      <w:proofErr w:type="spellStart"/>
      <w:r w:rsidR="00302639" w:rsidRPr="00302639">
        <w:t>có</w:t>
      </w:r>
      <w:proofErr w:type="spellEnd"/>
      <w:r w:rsidR="00302639" w:rsidRPr="00302639">
        <w:t xml:space="preserve"> </w:t>
      </w:r>
      <w:proofErr w:type="spellStart"/>
      <w:r w:rsidR="00302639" w:rsidRPr="00302639">
        <w:t>thể</w:t>
      </w:r>
      <w:proofErr w:type="spellEnd"/>
      <w:r w:rsidR="00302639" w:rsidRPr="00302639">
        <w:t xml:space="preserve"> </w:t>
      </w:r>
      <w:proofErr w:type="spellStart"/>
      <w:r w:rsidR="00302639" w:rsidRPr="00302639">
        <w:t>sử</w:t>
      </w:r>
      <w:proofErr w:type="spellEnd"/>
      <w:r w:rsidR="00302639" w:rsidRPr="00302639">
        <w:t xml:space="preserve"> </w:t>
      </w:r>
      <w:proofErr w:type="spellStart"/>
      <w:r w:rsidR="00302639" w:rsidRPr="00302639">
        <w:t>dụng</w:t>
      </w:r>
      <w:proofErr w:type="spellEnd"/>
      <w:r w:rsidR="00302639" w:rsidRPr="00302639">
        <w:t xml:space="preserve"> </w:t>
      </w:r>
      <w:proofErr w:type="spellStart"/>
      <w:r w:rsidR="00302639" w:rsidRPr="00302639">
        <w:t>để</w:t>
      </w:r>
      <w:proofErr w:type="spellEnd"/>
      <w:r w:rsidR="00302639" w:rsidRPr="00302639">
        <w:t xml:space="preserve"> </w:t>
      </w:r>
      <w:proofErr w:type="spellStart"/>
      <w:r w:rsidR="00302639" w:rsidRPr="00302639">
        <w:t>gán</w:t>
      </w:r>
      <w:proofErr w:type="spellEnd"/>
      <w:r w:rsidR="00302639" w:rsidRPr="00302639">
        <w:t xml:space="preserve"> </w:t>
      </w:r>
      <w:proofErr w:type="spellStart"/>
      <w:r w:rsidR="00302639" w:rsidRPr="00302639">
        <w:t>nhanh</w:t>
      </w:r>
      <w:proofErr w:type="spellEnd"/>
      <w:r w:rsidR="00302639" w:rsidRPr="00302639">
        <w:t xml:space="preserve"> </w:t>
      </w:r>
      <w:proofErr w:type="spellStart"/>
      <w:r w:rsidR="00302639" w:rsidRPr="00302639">
        <w:t>các</w:t>
      </w:r>
      <w:proofErr w:type="spellEnd"/>
      <w:r w:rsidR="00302639" w:rsidRPr="00302639">
        <w:t xml:space="preserve"> </w:t>
      </w:r>
      <w:proofErr w:type="spellStart"/>
      <w:r w:rsidR="00302639" w:rsidRPr="00302639">
        <w:t>thuộc</w:t>
      </w:r>
      <w:proofErr w:type="spellEnd"/>
      <w:r w:rsidR="00302639" w:rsidRPr="00302639">
        <w:t xml:space="preserve"> </w:t>
      </w:r>
      <w:proofErr w:type="spellStart"/>
      <w:r w:rsidR="00302639" w:rsidRPr="00302639">
        <w:t>tính</w:t>
      </w:r>
      <w:proofErr w:type="spellEnd"/>
      <w:r w:rsidR="00302639" w:rsidRPr="00302639">
        <w:t xml:space="preserve"> </w:t>
      </w:r>
      <w:proofErr w:type="spellStart"/>
      <w:r w:rsidR="00302639" w:rsidRPr="00302639">
        <w:t>cho</w:t>
      </w:r>
      <w:proofErr w:type="spellEnd"/>
      <w:r w:rsidR="00302639" w:rsidRPr="00302639">
        <w:t xml:space="preserve"> </w:t>
      </w:r>
      <w:proofErr w:type="spellStart"/>
      <w:r w:rsidR="00302639" w:rsidRPr="00302639">
        <w:t>các</w:t>
      </w:r>
      <w:proofErr w:type="spellEnd"/>
      <w:r w:rsidR="00302639" w:rsidRPr="00302639">
        <w:t xml:space="preserve"> </w:t>
      </w:r>
      <w:proofErr w:type="spellStart"/>
      <w:r w:rsidR="00302639" w:rsidRPr="00302639">
        <w:t>đặc</w:t>
      </w:r>
      <w:proofErr w:type="spellEnd"/>
      <w:r w:rsidR="00302639" w:rsidRPr="00302639">
        <w:t xml:space="preserve"> </w:t>
      </w:r>
      <w:proofErr w:type="spellStart"/>
      <w:r w:rsidR="00302639" w:rsidRPr="00302639">
        <w:t>tính</w:t>
      </w:r>
      <w:proofErr w:type="spellEnd"/>
      <w:r w:rsidR="00302639" w:rsidRPr="00302639">
        <w:t xml:space="preserve"> </w:t>
      </w:r>
      <w:proofErr w:type="spellStart"/>
      <w:r w:rsidR="00302639" w:rsidRPr="00302639">
        <w:t>hoặc</w:t>
      </w:r>
      <w:proofErr w:type="spellEnd"/>
      <w:r w:rsidR="00302639" w:rsidRPr="00302639">
        <w:t xml:space="preserve"> </w:t>
      </w:r>
      <w:proofErr w:type="spellStart"/>
      <w:r w:rsidR="00302639" w:rsidRPr="00302639">
        <w:t>cột</w:t>
      </w:r>
      <w:proofErr w:type="spellEnd"/>
      <w:r w:rsidR="00302639" w:rsidRPr="00302639">
        <w:t>.</w:t>
      </w:r>
    </w:p>
    <w:p w14:paraId="2B4AFDAA" w14:textId="677396AB" w:rsidR="000A1333" w:rsidRDefault="000A1333" w:rsidP="00EB1758">
      <w:pPr>
        <w:pStyle w:val="ListParagraph"/>
        <w:numPr>
          <w:ilvl w:val="0"/>
          <w:numId w:val="16"/>
        </w:numPr>
      </w:pP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(training data): </w:t>
      </w:r>
      <w:proofErr w:type="spellStart"/>
      <w:r>
        <w:t>L</w:t>
      </w:r>
      <w:r w:rsidRPr="000A1333">
        <w:t>à</w:t>
      </w:r>
      <w:proofErr w:type="spellEnd"/>
      <w:r w:rsidRPr="000A1333">
        <w:t xml:space="preserve"> </w:t>
      </w:r>
      <w:proofErr w:type="spellStart"/>
      <w:r w:rsidRPr="000A1333">
        <w:t>một</w:t>
      </w:r>
      <w:proofErr w:type="spellEnd"/>
      <w:r w:rsidRPr="000A1333">
        <w:t xml:space="preserve"> </w:t>
      </w:r>
      <w:proofErr w:type="spellStart"/>
      <w:r w:rsidRPr="000A1333">
        <w:t>tập</w:t>
      </w:r>
      <w:proofErr w:type="spellEnd"/>
      <w:r w:rsidRPr="000A1333">
        <w:t xml:space="preserve"> </w:t>
      </w:r>
      <w:proofErr w:type="spellStart"/>
      <w:r w:rsidRPr="000A1333">
        <w:t>hợp</w:t>
      </w:r>
      <w:proofErr w:type="spellEnd"/>
      <w:r w:rsidRPr="000A1333">
        <w:t xml:space="preserve"> </w:t>
      </w:r>
      <w:proofErr w:type="spellStart"/>
      <w:r w:rsidRPr="000A1333">
        <w:t>dữ</w:t>
      </w:r>
      <w:proofErr w:type="spellEnd"/>
      <w:r w:rsidRPr="000A1333">
        <w:t xml:space="preserve"> </w:t>
      </w:r>
      <w:proofErr w:type="spellStart"/>
      <w:r w:rsidRPr="000A1333">
        <w:t>liệu</w:t>
      </w:r>
      <w:proofErr w:type="spellEnd"/>
      <w:r w:rsidRPr="000A1333">
        <w:t xml:space="preserve"> ban </w:t>
      </w:r>
      <w:proofErr w:type="spellStart"/>
      <w:r w:rsidRPr="000A1333">
        <w:t>đầu</w:t>
      </w:r>
      <w:proofErr w:type="spellEnd"/>
      <w:r w:rsidRPr="000A1333">
        <w:t xml:space="preserve"> </w:t>
      </w:r>
      <w:proofErr w:type="spellStart"/>
      <w:r w:rsidRPr="000A1333">
        <w:t>được</w:t>
      </w:r>
      <w:proofErr w:type="spellEnd"/>
      <w:r w:rsidRPr="000A1333">
        <w:t xml:space="preserve"> </w:t>
      </w:r>
      <w:proofErr w:type="spellStart"/>
      <w:r w:rsidRPr="000A1333">
        <w:t>sử</w:t>
      </w:r>
      <w:proofErr w:type="spellEnd"/>
      <w:r w:rsidRPr="000A1333">
        <w:t xml:space="preserve"> </w:t>
      </w:r>
      <w:proofErr w:type="spellStart"/>
      <w:r w:rsidRPr="000A1333">
        <w:t>dụng</w:t>
      </w:r>
      <w:proofErr w:type="spellEnd"/>
      <w:r w:rsidRPr="000A1333">
        <w:t xml:space="preserve"> </w:t>
      </w:r>
      <w:proofErr w:type="spellStart"/>
      <w:r w:rsidRPr="000A1333">
        <w:t>để</w:t>
      </w:r>
      <w:proofErr w:type="spellEnd"/>
      <w:r w:rsidRPr="000A1333">
        <w:t xml:space="preserve"> </w:t>
      </w:r>
      <w:proofErr w:type="spellStart"/>
      <w:r w:rsidRPr="000A1333">
        <w:t>giúp</w:t>
      </w:r>
      <w:proofErr w:type="spellEnd"/>
      <w:r w:rsidRPr="000A1333">
        <w:t xml:space="preserve"> </w:t>
      </w:r>
      <w:proofErr w:type="spellStart"/>
      <w:r w:rsidRPr="000A1333">
        <w:t>một</w:t>
      </w:r>
      <w:proofErr w:type="spellEnd"/>
      <w:r w:rsidRPr="000A1333">
        <w:t xml:space="preserve"> </w:t>
      </w:r>
      <w:proofErr w:type="spellStart"/>
      <w:r w:rsidRPr="000A1333">
        <w:t>chương</w:t>
      </w:r>
      <w:proofErr w:type="spellEnd"/>
      <w:r w:rsidRPr="000A1333">
        <w:t xml:space="preserve"> </w:t>
      </w:r>
      <w:proofErr w:type="spellStart"/>
      <w:r w:rsidRPr="000A1333">
        <w:t>trình</w:t>
      </w:r>
      <w:proofErr w:type="spellEnd"/>
      <w:r w:rsidRPr="000A1333">
        <w:t xml:space="preserve"> </w:t>
      </w:r>
      <w:proofErr w:type="spellStart"/>
      <w:r w:rsidRPr="000A1333">
        <w:t>hiểu</w:t>
      </w:r>
      <w:proofErr w:type="spellEnd"/>
      <w:r w:rsidRPr="000A1333">
        <w:t xml:space="preserve"> </w:t>
      </w:r>
      <w:proofErr w:type="spellStart"/>
      <w:r w:rsidRPr="000A1333">
        <w:t>cách</w:t>
      </w:r>
      <w:proofErr w:type="spellEnd"/>
      <w:r w:rsidRPr="000A1333">
        <w:t xml:space="preserve"> </w:t>
      </w:r>
      <w:proofErr w:type="spellStart"/>
      <w:r w:rsidRPr="000A1333">
        <w:t>áp</w:t>
      </w:r>
      <w:proofErr w:type="spellEnd"/>
      <w:r w:rsidRPr="000A1333">
        <w:t xml:space="preserve"> </w:t>
      </w:r>
      <w:proofErr w:type="spellStart"/>
      <w:r w:rsidRPr="000A1333">
        <w:t>dụng</w:t>
      </w:r>
      <w:proofErr w:type="spellEnd"/>
      <w:r w:rsidRPr="000A1333">
        <w:t xml:space="preserve"> </w:t>
      </w:r>
      <w:proofErr w:type="spellStart"/>
      <w:r w:rsidRPr="000A1333">
        <w:t>các</w:t>
      </w:r>
      <w:proofErr w:type="spellEnd"/>
      <w:r w:rsidRPr="000A1333">
        <w:t xml:space="preserve"> </w:t>
      </w:r>
      <w:proofErr w:type="spellStart"/>
      <w:r w:rsidRPr="000A1333">
        <w:t>công</w:t>
      </w:r>
      <w:proofErr w:type="spellEnd"/>
      <w:r w:rsidRPr="000A1333">
        <w:t xml:space="preserve"> </w:t>
      </w:r>
      <w:proofErr w:type="spellStart"/>
      <w:r w:rsidRPr="000A1333">
        <w:t>nghệ</w:t>
      </w:r>
      <w:proofErr w:type="spellEnd"/>
      <w:r w:rsidRPr="000A1333">
        <w:t xml:space="preserve"> </w:t>
      </w:r>
      <w:proofErr w:type="spellStart"/>
      <w:r w:rsidRPr="000A1333">
        <w:t>để</w:t>
      </w:r>
      <w:proofErr w:type="spellEnd"/>
      <w:r w:rsidRPr="000A1333">
        <w:t xml:space="preserve"> </w:t>
      </w:r>
      <w:proofErr w:type="spellStart"/>
      <w:r w:rsidRPr="000A1333">
        <w:t>học</w:t>
      </w:r>
      <w:proofErr w:type="spellEnd"/>
      <w:r w:rsidRPr="000A1333">
        <w:t xml:space="preserve"> </w:t>
      </w:r>
      <w:proofErr w:type="spellStart"/>
      <w:r w:rsidRPr="000A1333">
        <w:t>và</w:t>
      </w:r>
      <w:proofErr w:type="spellEnd"/>
      <w:r w:rsidRPr="000A1333">
        <w:t xml:space="preserve"> </w:t>
      </w:r>
      <w:proofErr w:type="spellStart"/>
      <w:r w:rsidRPr="000A1333">
        <w:t>tạo</w:t>
      </w:r>
      <w:proofErr w:type="spellEnd"/>
      <w:r w:rsidRPr="000A1333">
        <w:t xml:space="preserve"> </w:t>
      </w:r>
      <w:proofErr w:type="spellStart"/>
      <w:r w:rsidRPr="000A1333">
        <w:t>ra</w:t>
      </w:r>
      <w:proofErr w:type="spellEnd"/>
      <w:r w:rsidRPr="000A1333">
        <w:t xml:space="preserve"> </w:t>
      </w:r>
      <w:proofErr w:type="spellStart"/>
      <w:r w:rsidRPr="000A1333">
        <w:t>các</w:t>
      </w:r>
      <w:proofErr w:type="spellEnd"/>
      <w:r w:rsidRPr="000A1333">
        <w:t xml:space="preserve"> </w:t>
      </w:r>
      <w:proofErr w:type="spellStart"/>
      <w:r w:rsidRPr="000A1333">
        <w:t>kết</w:t>
      </w:r>
      <w:proofErr w:type="spellEnd"/>
      <w:r w:rsidRPr="000A1333">
        <w:t xml:space="preserve"> </w:t>
      </w:r>
      <w:proofErr w:type="spellStart"/>
      <w:r w:rsidRPr="000A1333">
        <w:t>quả</w:t>
      </w:r>
      <w:proofErr w:type="spellEnd"/>
      <w:r w:rsidRPr="000A1333">
        <w:t xml:space="preserve">. </w:t>
      </w:r>
      <w:proofErr w:type="spellStart"/>
      <w:r w:rsidRPr="000A1333">
        <w:t>Nó</w:t>
      </w:r>
      <w:proofErr w:type="spellEnd"/>
      <w:r w:rsidRPr="000A1333">
        <w:t xml:space="preserve"> </w:t>
      </w:r>
      <w:proofErr w:type="spellStart"/>
      <w:r w:rsidRPr="000A1333">
        <w:t>có</w:t>
      </w:r>
      <w:proofErr w:type="spellEnd"/>
      <w:r w:rsidRPr="000A1333">
        <w:t xml:space="preserve"> </w:t>
      </w:r>
      <w:proofErr w:type="spellStart"/>
      <w:r w:rsidRPr="000A1333">
        <w:t>thể</w:t>
      </w:r>
      <w:proofErr w:type="spellEnd"/>
      <w:r w:rsidRPr="000A1333">
        <w:t xml:space="preserve"> </w:t>
      </w:r>
      <w:proofErr w:type="spellStart"/>
      <w:r w:rsidRPr="000A1333">
        <w:t>được</w:t>
      </w:r>
      <w:proofErr w:type="spellEnd"/>
      <w:r w:rsidRPr="000A1333">
        <w:t xml:space="preserve"> </w:t>
      </w:r>
      <w:proofErr w:type="spellStart"/>
      <w:r w:rsidRPr="000A1333">
        <w:t>bổ</w:t>
      </w:r>
      <w:proofErr w:type="spellEnd"/>
      <w:r w:rsidRPr="000A1333">
        <w:t xml:space="preserve"> sung </w:t>
      </w:r>
      <w:proofErr w:type="spellStart"/>
      <w:r w:rsidRPr="000A1333">
        <w:t>bởi</w:t>
      </w:r>
      <w:proofErr w:type="spellEnd"/>
      <w:r w:rsidRPr="000A1333">
        <w:t xml:space="preserve"> </w:t>
      </w:r>
      <w:proofErr w:type="spellStart"/>
      <w:r w:rsidRPr="000A1333">
        <w:t>các</w:t>
      </w:r>
      <w:proofErr w:type="spellEnd"/>
      <w:r w:rsidRPr="000A1333">
        <w:t xml:space="preserve"> </w:t>
      </w:r>
      <w:proofErr w:type="spellStart"/>
      <w:r w:rsidRPr="000A1333">
        <w:t>bộ</w:t>
      </w:r>
      <w:proofErr w:type="spellEnd"/>
      <w:r w:rsidRPr="000A1333">
        <w:t xml:space="preserve"> </w:t>
      </w:r>
      <w:proofErr w:type="spellStart"/>
      <w:r w:rsidRPr="000A1333">
        <w:t>dữ</w:t>
      </w:r>
      <w:proofErr w:type="spellEnd"/>
      <w:r w:rsidRPr="000A1333">
        <w:t xml:space="preserve"> </w:t>
      </w:r>
      <w:proofErr w:type="spellStart"/>
      <w:r w:rsidRPr="000A1333">
        <w:t>liệu</w:t>
      </w:r>
      <w:proofErr w:type="spellEnd"/>
      <w:r w:rsidRPr="000A1333">
        <w:t xml:space="preserve"> </w:t>
      </w:r>
      <w:proofErr w:type="spellStart"/>
      <w:r w:rsidRPr="000A1333">
        <w:t>tiếp</w:t>
      </w:r>
      <w:proofErr w:type="spellEnd"/>
      <w:r w:rsidRPr="000A1333">
        <w:t xml:space="preserve"> </w:t>
      </w:r>
      <w:proofErr w:type="spellStart"/>
      <w:r w:rsidRPr="000A1333">
        <w:t>theo</w:t>
      </w:r>
      <w:proofErr w:type="spellEnd"/>
      <w:r w:rsidRPr="000A1333">
        <w:t xml:space="preserve"> </w:t>
      </w:r>
      <w:proofErr w:type="spellStart"/>
      <w:r w:rsidRPr="000A1333">
        <w:t>được</w:t>
      </w:r>
      <w:proofErr w:type="spellEnd"/>
      <w:r w:rsidRPr="000A1333">
        <w:t xml:space="preserve"> </w:t>
      </w:r>
      <w:proofErr w:type="spellStart"/>
      <w:r w:rsidRPr="000A1333">
        <w:t>gọi</w:t>
      </w:r>
      <w:proofErr w:type="spellEnd"/>
      <w:r w:rsidRPr="000A1333">
        <w:t xml:space="preserve"> </w:t>
      </w:r>
      <w:proofErr w:type="spellStart"/>
      <w:r w:rsidRPr="000A1333">
        <w:t>là</w:t>
      </w:r>
      <w:proofErr w:type="spellEnd"/>
      <w:r w:rsidRPr="000A1333">
        <w:t xml:space="preserve"> </w:t>
      </w:r>
      <w:proofErr w:type="spellStart"/>
      <w:r w:rsidRPr="000A1333">
        <w:t>bộ</w:t>
      </w:r>
      <w:proofErr w:type="spellEnd"/>
      <w:r w:rsidRPr="000A1333">
        <w:t xml:space="preserve"> </w:t>
      </w:r>
      <w:proofErr w:type="spellStart"/>
      <w:r w:rsidRPr="000A1333">
        <w:t>xác</w:t>
      </w:r>
      <w:proofErr w:type="spellEnd"/>
      <w:r w:rsidRPr="000A1333">
        <w:t xml:space="preserve"> </w:t>
      </w:r>
      <w:proofErr w:type="spellStart"/>
      <w:r w:rsidRPr="000A1333">
        <w:t>nhận</w:t>
      </w:r>
      <w:proofErr w:type="spellEnd"/>
      <w:r w:rsidRPr="000A1333">
        <w:t xml:space="preserve"> </w:t>
      </w:r>
      <w:proofErr w:type="spellStart"/>
      <w:r w:rsidRPr="000A1333">
        <w:t>và</w:t>
      </w:r>
      <w:proofErr w:type="spellEnd"/>
      <w:r w:rsidRPr="000A1333">
        <w:t xml:space="preserve"> </w:t>
      </w:r>
      <w:proofErr w:type="spellStart"/>
      <w:r w:rsidRPr="000A1333">
        <w:t>kiểm</w:t>
      </w:r>
      <w:proofErr w:type="spellEnd"/>
      <w:r w:rsidRPr="000A1333">
        <w:t xml:space="preserve"> </w:t>
      </w:r>
      <w:proofErr w:type="spellStart"/>
      <w:r w:rsidRPr="000A1333">
        <w:t>thử</w:t>
      </w:r>
      <w:proofErr w:type="spellEnd"/>
      <w:r w:rsidRPr="000A1333">
        <w:t>.</w:t>
      </w:r>
      <w:r w:rsidR="00290664">
        <w:t xml:space="preserve"> </w:t>
      </w:r>
      <w:proofErr w:type="spellStart"/>
      <w:r w:rsidR="00290664" w:rsidRPr="00290664">
        <w:t>Dữ</w:t>
      </w:r>
      <w:proofErr w:type="spellEnd"/>
      <w:r w:rsidR="00290664" w:rsidRPr="00290664">
        <w:t xml:space="preserve"> </w:t>
      </w:r>
      <w:proofErr w:type="spellStart"/>
      <w:r w:rsidR="00290664" w:rsidRPr="00290664">
        <w:t>liệu</w:t>
      </w:r>
      <w:proofErr w:type="spellEnd"/>
      <w:r w:rsidR="00290664" w:rsidRPr="00290664">
        <w:t xml:space="preserve"> </w:t>
      </w:r>
      <w:proofErr w:type="spellStart"/>
      <w:r w:rsidR="00290664" w:rsidRPr="00290664">
        <w:t>huấn</w:t>
      </w:r>
      <w:proofErr w:type="spellEnd"/>
      <w:r w:rsidR="00290664" w:rsidRPr="00290664">
        <w:t xml:space="preserve"> </w:t>
      </w:r>
      <w:proofErr w:type="spellStart"/>
      <w:r w:rsidR="00290664" w:rsidRPr="00290664">
        <w:t>luyện</w:t>
      </w:r>
      <w:proofErr w:type="spellEnd"/>
      <w:r w:rsidR="00290664" w:rsidRPr="00290664">
        <w:t xml:space="preserve"> </w:t>
      </w:r>
      <w:proofErr w:type="spellStart"/>
      <w:r w:rsidR="00290664" w:rsidRPr="00290664">
        <w:t>còn</w:t>
      </w:r>
      <w:proofErr w:type="spellEnd"/>
      <w:r w:rsidR="00290664" w:rsidRPr="00290664">
        <w:t xml:space="preserve"> </w:t>
      </w:r>
      <w:proofErr w:type="spellStart"/>
      <w:r w:rsidR="00290664" w:rsidRPr="00290664">
        <w:t>được</w:t>
      </w:r>
      <w:proofErr w:type="spellEnd"/>
      <w:r w:rsidR="00290664" w:rsidRPr="00290664">
        <w:t xml:space="preserve"> </w:t>
      </w:r>
      <w:proofErr w:type="spellStart"/>
      <w:r w:rsidR="00290664" w:rsidRPr="00290664">
        <w:t>gọi</w:t>
      </w:r>
      <w:proofErr w:type="spellEnd"/>
      <w:r w:rsidR="00290664" w:rsidRPr="00290664">
        <w:t xml:space="preserve"> </w:t>
      </w:r>
      <w:proofErr w:type="spellStart"/>
      <w:r w:rsidR="00290664" w:rsidRPr="00290664">
        <w:t>là</w:t>
      </w:r>
      <w:proofErr w:type="spellEnd"/>
      <w:r w:rsidR="00290664" w:rsidRPr="00290664">
        <w:t xml:space="preserve"> </w:t>
      </w:r>
      <w:proofErr w:type="spellStart"/>
      <w:r w:rsidR="00290664" w:rsidRPr="00290664">
        <w:t>tập</w:t>
      </w:r>
      <w:proofErr w:type="spellEnd"/>
      <w:r w:rsidR="00290664" w:rsidRPr="00290664">
        <w:t xml:space="preserve"> </w:t>
      </w:r>
      <w:proofErr w:type="spellStart"/>
      <w:r w:rsidR="00290664" w:rsidRPr="00290664">
        <w:t>huấn</w:t>
      </w:r>
      <w:proofErr w:type="spellEnd"/>
      <w:r w:rsidR="00290664" w:rsidRPr="00290664">
        <w:t xml:space="preserve"> </w:t>
      </w:r>
      <w:proofErr w:type="spellStart"/>
      <w:r w:rsidR="00290664" w:rsidRPr="00290664">
        <w:t>luyện</w:t>
      </w:r>
      <w:proofErr w:type="spellEnd"/>
      <w:r w:rsidR="00290664" w:rsidRPr="00290664">
        <w:t xml:space="preserve">, </w:t>
      </w:r>
      <w:proofErr w:type="spellStart"/>
      <w:r w:rsidR="00290664" w:rsidRPr="00290664">
        <w:t>tập</w:t>
      </w:r>
      <w:proofErr w:type="spellEnd"/>
      <w:r w:rsidR="00290664" w:rsidRPr="00290664">
        <w:t xml:space="preserve"> </w:t>
      </w:r>
      <w:proofErr w:type="spellStart"/>
      <w:r w:rsidR="00290664" w:rsidRPr="00290664">
        <w:t>dữ</w:t>
      </w:r>
      <w:proofErr w:type="spellEnd"/>
      <w:r w:rsidR="00290664" w:rsidRPr="00290664">
        <w:t xml:space="preserve"> </w:t>
      </w:r>
      <w:proofErr w:type="spellStart"/>
      <w:r w:rsidR="00290664" w:rsidRPr="00290664">
        <w:t>liệu</w:t>
      </w:r>
      <w:proofErr w:type="spellEnd"/>
      <w:r w:rsidR="00290664" w:rsidRPr="00290664">
        <w:t xml:space="preserve"> </w:t>
      </w:r>
      <w:proofErr w:type="spellStart"/>
      <w:r w:rsidR="00290664" w:rsidRPr="00290664">
        <w:t>đào</w:t>
      </w:r>
      <w:proofErr w:type="spellEnd"/>
      <w:r w:rsidR="00290664" w:rsidRPr="00290664">
        <w:t xml:space="preserve"> </w:t>
      </w:r>
      <w:proofErr w:type="spellStart"/>
      <w:r w:rsidR="00290664" w:rsidRPr="00290664">
        <w:t>tạo</w:t>
      </w:r>
      <w:proofErr w:type="spellEnd"/>
      <w:r w:rsidR="00290664" w:rsidRPr="00290664">
        <w:t xml:space="preserve"> </w:t>
      </w:r>
      <w:proofErr w:type="spellStart"/>
      <w:r w:rsidR="00290664" w:rsidRPr="00290664">
        <w:t>hoặc</w:t>
      </w:r>
      <w:proofErr w:type="spellEnd"/>
      <w:r w:rsidR="00290664" w:rsidRPr="00290664">
        <w:t xml:space="preserve"> </w:t>
      </w:r>
      <w:proofErr w:type="spellStart"/>
      <w:r w:rsidR="00290664" w:rsidRPr="00290664">
        <w:t>tập</w:t>
      </w:r>
      <w:proofErr w:type="spellEnd"/>
      <w:r w:rsidR="00290664" w:rsidRPr="00290664">
        <w:t xml:space="preserve"> </w:t>
      </w:r>
      <w:proofErr w:type="spellStart"/>
      <w:r w:rsidR="00290664" w:rsidRPr="00290664">
        <w:t>dữ</w:t>
      </w:r>
      <w:proofErr w:type="spellEnd"/>
      <w:r w:rsidR="00290664" w:rsidRPr="00290664">
        <w:t xml:space="preserve"> </w:t>
      </w:r>
      <w:proofErr w:type="spellStart"/>
      <w:r w:rsidR="00290664" w:rsidRPr="00290664">
        <w:t>liệu</w:t>
      </w:r>
      <w:proofErr w:type="spellEnd"/>
      <w:r w:rsidR="00290664" w:rsidRPr="00290664">
        <w:t xml:space="preserve"> </w:t>
      </w:r>
      <w:proofErr w:type="spellStart"/>
      <w:r w:rsidR="00290664" w:rsidRPr="00290664">
        <w:t>học</w:t>
      </w:r>
      <w:proofErr w:type="spellEnd"/>
      <w:r w:rsidR="00290664" w:rsidRPr="00290664">
        <w:t>.</w:t>
      </w:r>
    </w:p>
    <w:p w14:paraId="555C70BB" w14:textId="15BDB39B" w:rsidR="00A44226" w:rsidRPr="00A44226" w:rsidRDefault="006E2304" w:rsidP="00EB1758">
      <w:pPr>
        <w:pStyle w:val="ListParagraph"/>
        <w:numPr>
          <w:ilvl w:val="0"/>
          <w:numId w:val="16"/>
        </w:numPr>
      </w:pPr>
      <w:proofErr w:type="spellStart"/>
      <w:r>
        <w:t>Dữ</w:t>
      </w:r>
      <w:proofErr w:type="spellEnd"/>
      <w:r>
        <w:t xml:space="preserve"> </w:t>
      </w:r>
      <w:proofErr w:type="spellStart"/>
      <w:r>
        <w:t>liệu</w:t>
      </w:r>
      <w:proofErr w:type="spellEnd"/>
      <w:r>
        <w:t xml:space="preserve"> </w:t>
      </w:r>
      <w:proofErr w:type="spellStart"/>
      <w:r>
        <w:t>kiểm</w:t>
      </w:r>
      <w:proofErr w:type="spellEnd"/>
      <w:r>
        <w:t xml:space="preserve"> </w:t>
      </w:r>
      <w:proofErr w:type="spellStart"/>
      <w:r>
        <w:t>thử</w:t>
      </w:r>
      <w:proofErr w:type="spellEnd"/>
      <w:r>
        <w:t xml:space="preserve"> (</w:t>
      </w:r>
      <w:r w:rsidR="000D5862">
        <w:t xml:space="preserve">test data): </w:t>
      </w:r>
      <w:proofErr w:type="spellStart"/>
      <w:r w:rsidR="00733471" w:rsidRPr="00733471">
        <w:t>Là</w:t>
      </w:r>
      <w:proofErr w:type="spellEnd"/>
      <w:r w:rsidR="00733471" w:rsidRPr="00733471">
        <w:t xml:space="preserve"> </w:t>
      </w:r>
      <w:proofErr w:type="spellStart"/>
      <w:r w:rsidR="00733471" w:rsidRPr="00733471">
        <w:t>một</w:t>
      </w:r>
      <w:proofErr w:type="spellEnd"/>
      <w:r w:rsidR="00733471" w:rsidRPr="00733471">
        <w:t xml:space="preserve"> </w:t>
      </w:r>
      <w:proofErr w:type="spellStart"/>
      <w:r w:rsidR="00733471" w:rsidRPr="00733471">
        <w:t>tập</w:t>
      </w:r>
      <w:proofErr w:type="spellEnd"/>
      <w:r w:rsidR="00733471" w:rsidRPr="00733471">
        <w:t xml:space="preserve"> </w:t>
      </w:r>
      <w:proofErr w:type="spellStart"/>
      <w:r w:rsidR="00733471" w:rsidRPr="00733471">
        <w:t>hợp</w:t>
      </w:r>
      <w:proofErr w:type="spellEnd"/>
      <w:r w:rsidR="00733471" w:rsidRPr="00733471">
        <w:t xml:space="preserve"> </w:t>
      </w:r>
      <w:proofErr w:type="spellStart"/>
      <w:r w:rsidR="00733471" w:rsidRPr="00733471">
        <w:t>các</w:t>
      </w:r>
      <w:proofErr w:type="spellEnd"/>
      <w:r w:rsidR="00733471" w:rsidRPr="00733471">
        <w:t xml:space="preserve"> </w:t>
      </w:r>
      <w:proofErr w:type="spellStart"/>
      <w:r w:rsidR="00733471" w:rsidRPr="00733471">
        <w:t>dữ</w:t>
      </w:r>
      <w:proofErr w:type="spellEnd"/>
      <w:r w:rsidR="00733471" w:rsidRPr="00733471">
        <w:t xml:space="preserve"> </w:t>
      </w:r>
      <w:proofErr w:type="spellStart"/>
      <w:r w:rsidR="00733471" w:rsidRPr="00733471">
        <w:t>liệu</w:t>
      </w:r>
      <w:proofErr w:type="spellEnd"/>
      <w:r w:rsidR="00733471" w:rsidRPr="00733471">
        <w:t>/</w:t>
      </w:r>
      <w:proofErr w:type="spellStart"/>
      <w:r w:rsidR="00733471" w:rsidRPr="00733471">
        <w:t>quan</w:t>
      </w:r>
      <w:proofErr w:type="spellEnd"/>
      <w:r w:rsidR="00733471" w:rsidRPr="00733471">
        <w:t xml:space="preserve"> </w:t>
      </w:r>
      <w:proofErr w:type="spellStart"/>
      <w:r w:rsidR="00733471" w:rsidRPr="00733471">
        <w:t>sát</w:t>
      </w:r>
      <w:proofErr w:type="spellEnd"/>
      <w:r w:rsidR="00733471" w:rsidRPr="00733471">
        <w:t xml:space="preserve"> </w:t>
      </w:r>
      <w:proofErr w:type="spellStart"/>
      <w:r w:rsidR="00733471" w:rsidRPr="00733471">
        <w:t>đã</w:t>
      </w:r>
      <w:proofErr w:type="spellEnd"/>
      <w:r w:rsidR="00733471" w:rsidRPr="00733471">
        <w:t xml:space="preserve"> </w:t>
      </w:r>
      <w:proofErr w:type="spellStart"/>
      <w:r w:rsidR="00733471" w:rsidRPr="00733471">
        <w:t>được</w:t>
      </w:r>
      <w:proofErr w:type="spellEnd"/>
      <w:r w:rsidR="00733471" w:rsidRPr="00733471">
        <w:t xml:space="preserve"> </w:t>
      </w:r>
      <w:proofErr w:type="spellStart"/>
      <w:r w:rsidR="00733471" w:rsidRPr="00733471">
        <w:t>xác</w:t>
      </w:r>
      <w:proofErr w:type="spellEnd"/>
      <w:r w:rsidR="00733471" w:rsidRPr="00733471">
        <w:t xml:space="preserve"> </w:t>
      </w:r>
      <w:proofErr w:type="spellStart"/>
      <w:r w:rsidR="00733471" w:rsidRPr="00733471">
        <w:t>định</w:t>
      </w:r>
      <w:proofErr w:type="spellEnd"/>
      <w:r w:rsidR="00733471" w:rsidRPr="00733471">
        <w:t xml:space="preserve"> </w:t>
      </w:r>
      <w:proofErr w:type="spellStart"/>
      <w:r w:rsidR="00733471" w:rsidRPr="00733471">
        <w:t>cụ</w:t>
      </w:r>
      <w:proofErr w:type="spellEnd"/>
      <w:r w:rsidR="00733471" w:rsidRPr="00733471">
        <w:t xml:space="preserve"> </w:t>
      </w:r>
      <w:proofErr w:type="spellStart"/>
      <w:r w:rsidR="00733471" w:rsidRPr="00733471">
        <w:t>thể</w:t>
      </w:r>
      <w:proofErr w:type="spellEnd"/>
      <w:r w:rsidR="00733471" w:rsidRPr="00733471">
        <w:t xml:space="preserve"> </w:t>
      </w:r>
      <w:proofErr w:type="spellStart"/>
      <w:r w:rsidR="00733471" w:rsidRPr="00733471">
        <w:t>được</w:t>
      </w:r>
      <w:proofErr w:type="spellEnd"/>
      <w:r w:rsidR="00733471" w:rsidRPr="00733471">
        <w:t xml:space="preserve"> </w:t>
      </w:r>
      <w:proofErr w:type="spellStart"/>
      <w:r w:rsidR="00733471" w:rsidRPr="00733471">
        <w:t>sử</w:t>
      </w:r>
      <w:proofErr w:type="spellEnd"/>
      <w:r w:rsidR="00733471" w:rsidRPr="00733471">
        <w:t xml:space="preserve"> </w:t>
      </w:r>
      <w:proofErr w:type="spellStart"/>
      <w:r w:rsidR="00733471" w:rsidRPr="00733471">
        <w:t>dụng</w:t>
      </w:r>
      <w:proofErr w:type="spellEnd"/>
      <w:r w:rsidR="00733471" w:rsidRPr="00733471">
        <w:t xml:space="preserve"> </w:t>
      </w:r>
      <w:proofErr w:type="spellStart"/>
      <w:r w:rsidR="00733471" w:rsidRPr="00733471">
        <w:t>để</w:t>
      </w:r>
      <w:proofErr w:type="spellEnd"/>
      <w:r w:rsidR="00733471" w:rsidRPr="00733471">
        <w:t xml:space="preserve"> </w:t>
      </w:r>
      <w:proofErr w:type="spellStart"/>
      <w:r w:rsidR="00733471" w:rsidRPr="00733471">
        <w:t>đánh</w:t>
      </w:r>
      <w:proofErr w:type="spellEnd"/>
      <w:r w:rsidR="00733471" w:rsidRPr="00733471">
        <w:t xml:space="preserve"> </w:t>
      </w:r>
      <w:proofErr w:type="spellStart"/>
      <w:r w:rsidR="00733471" w:rsidRPr="00733471">
        <w:t>giá</w:t>
      </w:r>
      <w:proofErr w:type="spellEnd"/>
      <w:r w:rsidR="00733471" w:rsidRPr="00733471">
        <w:t xml:space="preserve"> </w:t>
      </w:r>
      <w:proofErr w:type="spellStart"/>
      <w:r w:rsidR="00733471" w:rsidRPr="00733471">
        <w:t>hiệu</w:t>
      </w:r>
      <w:proofErr w:type="spellEnd"/>
      <w:r w:rsidR="00733471" w:rsidRPr="00733471">
        <w:t xml:space="preserve"> </w:t>
      </w:r>
      <w:proofErr w:type="spellStart"/>
      <w:r w:rsidR="00733471" w:rsidRPr="00733471">
        <w:t>suất</w:t>
      </w:r>
      <w:proofErr w:type="spellEnd"/>
      <w:r w:rsidR="00733471" w:rsidRPr="00733471">
        <w:t xml:space="preserve"> </w:t>
      </w:r>
      <w:proofErr w:type="spellStart"/>
      <w:r w:rsidR="00733471" w:rsidRPr="00733471">
        <w:t>của</w:t>
      </w:r>
      <w:proofErr w:type="spellEnd"/>
      <w:r w:rsidR="00733471" w:rsidRPr="00733471">
        <w:t xml:space="preserve"> </w:t>
      </w:r>
      <w:proofErr w:type="spellStart"/>
      <w:r w:rsidR="00733471" w:rsidRPr="00733471">
        <w:t>mô</w:t>
      </w:r>
      <w:proofErr w:type="spellEnd"/>
      <w:r w:rsidR="00733471" w:rsidRPr="00733471">
        <w:t xml:space="preserve"> </w:t>
      </w:r>
      <w:proofErr w:type="spellStart"/>
      <w:r w:rsidR="00733471" w:rsidRPr="00733471">
        <w:t>hình</w:t>
      </w:r>
      <w:proofErr w:type="spellEnd"/>
      <w:r w:rsidR="00733471" w:rsidRPr="00733471">
        <w:t xml:space="preserve"> </w:t>
      </w:r>
      <w:proofErr w:type="spellStart"/>
      <w:r w:rsidR="00733471" w:rsidRPr="00733471">
        <w:t>bằng</w:t>
      </w:r>
      <w:proofErr w:type="spellEnd"/>
      <w:r w:rsidR="00733471" w:rsidRPr="00733471">
        <w:t xml:space="preserve"> </w:t>
      </w:r>
      <w:proofErr w:type="spellStart"/>
      <w:r w:rsidR="00733471" w:rsidRPr="00733471">
        <w:t>cách</w:t>
      </w:r>
      <w:proofErr w:type="spellEnd"/>
      <w:r w:rsidR="00733471" w:rsidRPr="00733471">
        <w:t xml:space="preserve"> </w:t>
      </w:r>
      <w:proofErr w:type="spellStart"/>
      <w:r w:rsidR="00733471" w:rsidRPr="00733471">
        <w:t>sử</w:t>
      </w:r>
      <w:proofErr w:type="spellEnd"/>
      <w:r w:rsidR="00733471" w:rsidRPr="00733471">
        <w:t xml:space="preserve"> </w:t>
      </w:r>
      <w:proofErr w:type="spellStart"/>
      <w:r w:rsidR="00733471" w:rsidRPr="00733471">
        <w:t>dụng</w:t>
      </w:r>
      <w:proofErr w:type="spellEnd"/>
      <w:r w:rsidR="00733471" w:rsidRPr="00733471">
        <w:t xml:space="preserve"> </w:t>
      </w:r>
      <w:proofErr w:type="spellStart"/>
      <w:r w:rsidR="00733471" w:rsidRPr="00733471">
        <w:t>một</w:t>
      </w:r>
      <w:proofErr w:type="spellEnd"/>
      <w:r w:rsidR="00733471" w:rsidRPr="00733471">
        <w:t xml:space="preserve"> </w:t>
      </w:r>
      <w:proofErr w:type="spellStart"/>
      <w:r w:rsidR="00733471" w:rsidRPr="00733471">
        <w:t>số</w:t>
      </w:r>
      <w:proofErr w:type="spellEnd"/>
      <w:r w:rsidR="00733471" w:rsidRPr="00733471">
        <w:t xml:space="preserve"> </w:t>
      </w:r>
      <w:proofErr w:type="spellStart"/>
      <w:r w:rsidR="00733471" w:rsidRPr="00733471">
        <w:t>thước</w:t>
      </w:r>
      <w:proofErr w:type="spellEnd"/>
      <w:r w:rsidR="00733471" w:rsidRPr="00733471">
        <w:t xml:space="preserve"> </w:t>
      </w:r>
      <w:proofErr w:type="spellStart"/>
      <w:r w:rsidR="00733471" w:rsidRPr="00733471">
        <w:t>đo</w:t>
      </w:r>
      <w:proofErr w:type="spellEnd"/>
      <w:r w:rsidR="00733471" w:rsidRPr="00733471">
        <w:t xml:space="preserve"> </w:t>
      </w:r>
      <w:proofErr w:type="spellStart"/>
      <w:r w:rsidR="00733471" w:rsidRPr="00733471">
        <w:t>hiệu</w:t>
      </w:r>
      <w:proofErr w:type="spellEnd"/>
      <w:r w:rsidR="00733471" w:rsidRPr="00733471">
        <w:t xml:space="preserve"> </w:t>
      </w:r>
      <w:proofErr w:type="spellStart"/>
      <w:r w:rsidR="00733471" w:rsidRPr="00733471">
        <w:t>suất</w:t>
      </w:r>
      <w:proofErr w:type="spellEnd"/>
      <w:r w:rsidR="00733471" w:rsidRPr="00733471">
        <w:t>.</w:t>
      </w:r>
    </w:p>
    <w:p w14:paraId="4B4194AD" w14:textId="1E7ADD73" w:rsidR="003D7087" w:rsidRPr="003D7087" w:rsidRDefault="000F366F" w:rsidP="00EB1758">
      <w:pPr>
        <w:pStyle w:val="ListParagraph"/>
        <w:numPr>
          <w:ilvl w:val="0"/>
          <w:numId w:val="16"/>
        </w:numPr>
      </w:pPr>
      <w:proofErr w:type="spellStart"/>
      <w:r>
        <w:lastRenderedPageBreak/>
        <w:t>Dữ</w:t>
      </w:r>
      <w:proofErr w:type="spellEnd"/>
      <w:r>
        <w:t xml:space="preserve"> </w:t>
      </w:r>
      <w:proofErr w:type="spellStart"/>
      <w:r>
        <w:t>liệu</w:t>
      </w:r>
      <w:proofErr w:type="spellEnd"/>
      <w:r>
        <w:t xml:space="preserve"> </w:t>
      </w:r>
      <w:proofErr w:type="spellStart"/>
      <w:r>
        <w:t>văn</w:t>
      </w:r>
      <w:proofErr w:type="spellEnd"/>
      <w:r>
        <w:t xml:space="preserve"> </w:t>
      </w:r>
      <w:proofErr w:type="spellStart"/>
      <w:r>
        <w:t>bản</w:t>
      </w:r>
      <w:proofErr w:type="spellEnd"/>
      <w:r w:rsidR="00FC4809">
        <w:t xml:space="preserve"> </w:t>
      </w:r>
      <w:r>
        <w:t xml:space="preserve">(text data): </w:t>
      </w:r>
      <w:r w:rsidR="00FC4809" w:rsidRPr="00FC4809">
        <w:t xml:space="preserve">Bao </w:t>
      </w:r>
      <w:proofErr w:type="spellStart"/>
      <w:r w:rsidR="00FC4809" w:rsidRPr="00FC4809">
        <w:t>gồm</w:t>
      </w:r>
      <w:proofErr w:type="spellEnd"/>
      <w:r w:rsidR="00FC4809" w:rsidRPr="00FC4809">
        <w:t xml:space="preserve"> </w:t>
      </w:r>
      <w:proofErr w:type="spellStart"/>
      <w:r w:rsidR="00FC4809" w:rsidRPr="00FC4809">
        <w:t>các</w:t>
      </w:r>
      <w:proofErr w:type="spellEnd"/>
      <w:r w:rsidR="00FC4809" w:rsidRPr="00FC4809">
        <w:t xml:space="preserve"> </w:t>
      </w:r>
      <w:proofErr w:type="spellStart"/>
      <w:r w:rsidR="00FC4809" w:rsidRPr="00FC4809">
        <w:t>tài</w:t>
      </w:r>
      <w:proofErr w:type="spellEnd"/>
      <w:r w:rsidR="00FC4809" w:rsidRPr="00FC4809">
        <w:t xml:space="preserve"> </w:t>
      </w:r>
      <w:proofErr w:type="spellStart"/>
      <w:r w:rsidR="00FC4809" w:rsidRPr="00FC4809">
        <w:t>liệu</w:t>
      </w:r>
      <w:proofErr w:type="spellEnd"/>
      <w:r w:rsidR="00FC4809" w:rsidRPr="00FC4809">
        <w:t xml:space="preserve"> </w:t>
      </w:r>
      <w:proofErr w:type="spellStart"/>
      <w:r w:rsidR="00FC4809" w:rsidRPr="00FC4809">
        <w:t>có</w:t>
      </w:r>
      <w:proofErr w:type="spellEnd"/>
      <w:r w:rsidR="00FC4809" w:rsidRPr="00FC4809">
        <w:t xml:space="preserve"> </w:t>
      </w:r>
      <w:proofErr w:type="spellStart"/>
      <w:r w:rsidR="00FC4809" w:rsidRPr="00FC4809">
        <w:t>thể</w:t>
      </w:r>
      <w:proofErr w:type="spellEnd"/>
      <w:r w:rsidR="00FC4809" w:rsidRPr="00FC4809">
        <w:t xml:space="preserve"> </w:t>
      </w:r>
      <w:proofErr w:type="spellStart"/>
      <w:r w:rsidR="00FC4809" w:rsidRPr="00FC4809">
        <w:t>đại</w:t>
      </w:r>
      <w:proofErr w:type="spellEnd"/>
      <w:r w:rsidR="00FC4809" w:rsidRPr="00FC4809">
        <w:t xml:space="preserve"> </w:t>
      </w:r>
      <w:proofErr w:type="spellStart"/>
      <w:r w:rsidR="00FC4809" w:rsidRPr="00FC4809">
        <w:t>diện</w:t>
      </w:r>
      <w:proofErr w:type="spellEnd"/>
      <w:r w:rsidR="00FC4809" w:rsidRPr="00FC4809">
        <w:t xml:space="preserve"> </w:t>
      </w:r>
      <w:proofErr w:type="spellStart"/>
      <w:r w:rsidR="00FC4809" w:rsidRPr="00FC4809">
        <w:t>cho</w:t>
      </w:r>
      <w:proofErr w:type="spellEnd"/>
      <w:r w:rsidR="00FC4809" w:rsidRPr="00FC4809">
        <w:t xml:space="preserve"> </w:t>
      </w:r>
      <w:proofErr w:type="spellStart"/>
      <w:r w:rsidR="00FC4809" w:rsidRPr="00FC4809">
        <w:t>các</w:t>
      </w:r>
      <w:proofErr w:type="spellEnd"/>
      <w:r w:rsidR="00FC4809" w:rsidRPr="00FC4809">
        <w:t xml:space="preserve"> </w:t>
      </w:r>
      <w:proofErr w:type="spellStart"/>
      <w:r w:rsidR="00FC4809" w:rsidRPr="00FC4809">
        <w:t>từ</w:t>
      </w:r>
      <w:proofErr w:type="spellEnd"/>
      <w:r w:rsidR="00FC4809" w:rsidRPr="00FC4809">
        <w:t xml:space="preserve">, </w:t>
      </w:r>
      <w:proofErr w:type="spellStart"/>
      <w:r w:rsidR="00FC4809" w:rsidRPr="00FC4809">
        <w:t>câu</w:t>
      </w:r>
      <w:proofErr w:type="spellEnd"/>
      <w:r w:rsidR="00FC4809" w:rsidRPr="00FC4809">
        <w:t xml:space="preserve"> </w:t>
      </w:r>
      <w:proofErr w:type="spellStart"/>
      <w:r w:rsidR="00FC4809" w:rsidRPr="00FC4809">
        <w:t>hoặc</w:t>
      </w:r>
      <w:proofErr w:type="spellEnd"/>
      <w:r w:rsidR="00FC4809" w:rsidRPr="00FC4809">
        <w:t xml:space="preserve"> </w:t>
      </w:r>
      <w:proofErr w:type="spellStart"/>
      <w:r w:rsidR="00FC4809" w:rsidRPr="00FC4809">
        <w:t>thậm</w:t>
      </w:r>
      <w:proofErr w:type="spellEnd"/>
      <w:r w:rsidR="00FC4809" w:rsidRPr="00FC4809">
        <w:t xml:space="preserve"> </w:t>
      </w:r>
      <w:proofErr w:type="spellStart"/>
      <w:r w:rsidR="00FC4809" w:rsidRPr="00FC4809">
        <w:t>chí</w:t>
      </w:r>
      <w:proofErr w:type="spellEnd"/>
      <w:r w:rsidR="00FC4809" w:rsidRPr="00FC4809">
        <w:t xml:space="preserve"> </w:t>
      </w:r>
      <w:proofErr w:type="spellStart"/>
      <w:r w:rsidR="00FC4809" w:rsidRPr="00FC4809">
        <w:t>đoạn</w:t>
      </w:r>
      <w:proofErr w:type="spellEnd"/>
      <w:r w:rsidR="00FC4809" w:rsidRPr="00FC4809">
        <w:t xml:space="preserve"> </w:t>
      </w:r>
      <w:proofErr w:type="spellStart"/>
      <w:r w:rsidR="00FC4809" w:rsidRPr="00FC4809">
        <w:t>văn</w:t>
      </w:r>
      <w:proofErr w:type="spellEnd"/>
      <w:r w:rsidR="00FC4809" w:rsidRPr="00FC4809">
        <w:t xml:space="preserve"> </w:t>
      </w:r>
      <w:proofErr w:type="spellStart"/>
      <w:r w:rsidR="00FC4809" w:rsidRPr="00FC4809">
        <w:t>bản</w:t>
      </w:r>
      <w:proofErr w:type="spellEnd"/>
      <w:r w:rsidR="00FC4809" w:rsidRPr="00FC4809">
        <w:t xml:space="preserve"> </w:t>
      </w:r>
      <w:proofErr w:type="spellStart"/>
      <w:r w:rsidR="00FC4809" w:rsidRPr="00FC4809">
        <w:t>tự</w:t>
      </w:r>
      <w:proofErr w:type="spellEnd"/>
      <w:r w:rsidR="00FC4809" w:rsidRPr="00FC4809">
        <w:t xml:space="preserve"> do. </w:t>
      </w:r>
      <w:proofErr w:type="spellStart"/>
      <w:r w:rsidR="00FC4809" w:rsidRPr="00FC4809">
        <w:t>Tính</w:t>
      </w:r>
      <w:proofErr w:type="spellEnd"/>
      <w:r w:rsidR="00FC4809" w:rsidRPr="00FC4809">
        <w:t xml:space="preserve"> </w:t>
      </w:r>
      <w:proofErr w:type="spellStart"/>
      <w:r w:rsidR="00FC4809" w:rsidRPr="00FC4809">
        <w:t>chất</w:t>
      </w:r>
      <w:proofErr w:type="spellEnd"/>
      <w:r w:rsidR="00FC4809" w:rsidRPr="00FC4809">
        <w:t xml:space="preserve"> phi </w:t>
      </w:r>
      <w:proofErr w:type="spellStart"/>
      <w:r w:rsidR="00FC4809" w:rsidRPr="00FC4809">
        <w:t>cấu</w:t>
      </w:r>
      <w:proofErr w:type="spellEnd"/>
      <w:r w:rsidR="00FC4809" w:rsidRPr="00FC4809">
        <w:t xml:space="preserve"> </w:t>
      </w:r>
      <w:proofErr w:type="spellStart"/>
      <w:r w:rsidR="00FC4809" w:rsidRPr="00FC4809">
        <w:t>trúc</w:t>
      </w:r>
      <w:proofErr w:type="spellEnd"/>
      <w:r w:rsidR="00FC4809" w:rsidRPr="00FC4809">
        <w:t xml:space="preserve"> </w:t>
      </w:r>
      <w:proofErr w:type="spellStart"/>
      <w:r w:rsidR="00FC4809" w:rsidRPr="00FC4809">
        <w:t>vốn</w:t>
      </w:r>
      <w:proofErr w:type="spellEnd"/>
      <w:r w:rsidR="00FC4809" w:rsidRPr="00FC4809">
        <w:t xml:space="preserve"> </w:t>
      </w:r>
      <w:proofErr w:type="spellStart"/>
      <w:r w:rsidR="00FC4809" w:rsidRPr="00FC4809">
        <w:t>có</w:t>
      </w:r>
      <w:proofErr w:type="spellEnd"/>
      <w:r w:rsidR="00FC4809" w:rsidRPr="00FC4809">
        <w:t xml:space="preserve"> </w:t>
      </w:r>
      <w:proofErr w:type="spellStart"/>
      <w:r w:rsidR="00FC4809" w:rsidRPr="00FC4809">
        <w:t>và</w:t>
      </w:r>
      <w:proofErr w:type="spellEnd"/>
      <w:r w:rsidR="00FC4809" w:rsidRPr="00FC4809">
        <w:t xml:space="preserve"> </w:t>
      </w:r>
      <w:proofErr w:type="spellStart"/>
      <w:r w:rsidR="00FC4809" w:rsidRPr="00FC4809">
        <w:t>tính</w:t>
      </w:r>
      <w:proofErr w:type="spellEnd"/>
      <w:r w:rsidR="00FC4809" w:rsidRPr="00FC4809">
        <w:t xml:space="preserve"> </w:t>
      </w:r>
      <w:proofErr w:type="spellStart"/>
      <w:r w:rsidR="00FC4809" w:rsidRPr="00FC4809">
        <w:t>lộn</w:t>
      </w:r>
      <w:proofErr w:type="spellEnd"/>
      <w:r w:rsidR="00FC4809" w:rsidRPr="00FC4809">
        <w:t xml:space="preserve"> </w:t>
      </w:r>
      <w:proofErr w:type="spellStart"/>
      <w:r w:rsidR="00FC4809" w:rsidRPr="00FC4809">
        <w:t>xộn</w:t>
      </w:r>
      <w:proofErr w:type="spellEnd"/>
      <w:r w:rsidR="00FC4809" w:rsidRPr="00FC4809">
        <w:t xml:space="preserve"> </w:t>
      </w:r>
      <w:proofErr w:type="spellStart"/>
      <w:r w:rsidR="00FC4809" w:rsidRPr="00FC4809">
        <w:t>của</w:t>
      </w:r>
      <w:proofErr w:type="spellEnd"/>
      <w:r w:rsidR="00FC4809" w:rsidRPr="00FC4809">
        <w:t xml:space="preserve"> </w:t>
      </w:r>
      <w:proofErr w:type="spellStart"/>
      <w:r w:rsidR="00FC4809" w:rsidRPr="00FC4809">
        <w:t>dữ</w:t>
      </w:r>
      <w:proofErr w:type="spellEnd"/>
      <w:r w:rsidR="00FC4809" w:rsidRPr="00FC4809">
        <w:t xml:space="preserve"> </w:t>
      </w:r>
      <w:proofErr w:type="spellStart"/>
      <w:r w:rsidR="00FC4809" w:rsidRPr="00FC4809">
        <w:t>liệu</w:t>
      </w:r>
      <w:proofErr w:type="spellEnd"/>
      <w:r w:rsidR="00FC4809" w:rsidRPr="00FC4809">
        <w:t xml:space="preserve"> </w:t>
      </w:r>
      <w:proofErr w:type="spellStart"/>
      <w:r w:rsidR="00FC4809" w:rsidRPr="00FC4809">
        <w:t>văn</w:t>
      </w:r>
      <w:proofErr w:type="spellEnd"/>
      <w:r w:rsidR="00FC4809" w:rsidRPr="00FC4809">
        <w:t xml:space="preserve"> </w:t>
      </w:r>
      <w:proofErr w:type="spellStart"/>
      <w:r w:rsidR="00FC4809" w:rsidRPr="00FC4809">
        <w:t>bản</w:t>
      </w:r>
      <w:proofErr w:type="spellEnd"/>
      <w:r w:rsidR="00FC4809" w:rsidRPr="00FC4809">
        <w:t xml:space="preserve"> </w:t>
      </w:r>
      <w:proofErr w:type="spellStart"/>
      <w:r w:rsidR="00FC4809" w:rsidRPr="00FC4809">
        <w:t>khiến</w:t>
      </w:r>
      <w:proofErr w:type="spellEnd"/>
      <w:r w:rsidR="00FC4809" w:rsidRPr="00FC4809">
        <w:t xml:space="preserve"> </w:t>
      </w:r>
      <w:proofErr w:type="spellStart"/>
      <w:r w:rsidR="00FC4809" w:rsidRPr="00FC4809">
        <w:t>các</w:t>
      </w:r>
      <w:proofErr w:type="spellEnd"/>
      <w:r w:rsidR="00FC4809" w:rsidRPr="00FC4809">
        <w:t xml:space="preserve"> </w:t>
      </w:r>
      <w:proofErr w:type="spellStart"/>
      <w:r w:rsidR="00FC4809" w:rsidRPr="00FC4809">
        <w:t>phương</w:t>
      </w:r>
      <w:proofErr w:type="spellEnd"/>
      <w:r w:rsidR="00FC4809" w:rsidRPr="00FC4809">
        <w:t xml:space="preserve"> </w:t>
      </w:r>
      <w:proofErr w:type="spellStart"/>
      <w:r w:rsidR="00FC4809" w:rsidRPr="00FC4809">
        <w:t>pháp</w:t>
      </w:r>
      <w:proofErr w:type="spellEnd"/>
      <w:r w:rsidR="00FC4809" w:rsidRPr="00FC4809">
        <w:t xml:space="preserve"> </w:t>
      </w:r>
      <w:proofErr w:type="spellStart"/>
      <w:r w:rsidR="00FC4809" w:rsidRPr="00FC4809">
        <w:t>học</w:t>
      </w:r>
      <w:proofErr w:type="spellEnd"/>
      <w:r w:rsidR="00FC4809" w:rsidRPr="00FC4809">
        <w:t xml:space="preserve"> </w:t>
      </w:r>
      <w:proofErr w:type="spellStart"/>
      <w:r w:rsidR="00FC4809" w:rsidRPr="00FC4809">
        <w:t>máy</w:t>
      </w:r>
      <w:proofErr w:type="spellEnd"/>
      <w:r w:rsidR="00FC4809" w:rsidRPr="00FC4809">
        <w:t xml:space="preserve"> </w:t>
      </w:r>
      <w:proofErr w:type="spellStart"/>
      <w:r w:rsidR="00FC4809" w:rsidRPr="00FC4809">
        <w:t>khó</w:t>
      </w:r>
      <w:proofErr w:type="spellEnd"/>
      <w:r w:rsidR="00FC4809" w:rsidRPr="00FC4809">
        <w:t xml:space="preserve"> </w:t>
      </w:r>
      <w:proofErr w:type="spellStart"/>
      <w:r w:rsidR="00FC4809" w:rsidRPr="00FC4809">
        <w:t>làm</w:t>
      </w:r>
      <w:proofErr w:type="spellEnd"/>
      <w:r w:rsidR="00FC4809" w:rsidRPr="00FC4809">
        <w:t xml:space="preserve"> </w:t>
      </w:r>
      <w:proofErr w:type="spellStart"/>
      <w:r w:rsidR="00FC4809" w:rsidRPr="00FC4809">
        <w:t>việc</w:t>
      </w:r>
      <w:proofErr w:type="spellEnd"/>
      <w:r w:rsidR="00FC4809" w:rsidRPr="00FC4809">
        <w:t xml:space="preserve"> </w:t>
      </w:r>
      <w:proofErr w:type="spellStart"/>
      <w:r w:rsidR="00FC4809" w:rsidRPr="00FC4809">
        <w:t>trực</w:t>
      </w:r>
      <w:proofErr w:type="spellEnd"/>
      <w:r w:rsidR="00FC4809" w:rsidRPr="00FC4809">
        <w:t xml:space="preserve"> </w:t>
      </w:r>
      <w:proofErr w:type="spellStart"/>
      <w:r w:rsidR="00FC4809" w:rsidRPr="00FC4809">
        <w:t>tiếp</w:t>
      </w:r>
      <w:proofErr w:type="spellEnd"/>
      <w:r w:rsidR="00FC4809" w:rsidRPr="00FC4809">
        <w:t xml:space="preserve"> </w:t>
      </w:r>
      <w:proofErr w:type="spellStart"/>
      <w:r w:rsidR="00FC4809" w:rsidRPr="00FC4809">
        <w:t>trên</w:t>
      </w:r>
      <w:proofErr w:type="spellEnd"/>
      <w:r w:rsidR="00FC4809" w:rsidRPr="00FC4809">
        <w:t xml:space="preserve"> </w:t>
      </w:r>
      <w:proofErr w:type="spellStart"/>
      <w:r w:rsidR="00FC4809" w:rsidRPr="00FC4809">
        <w:t>dữ</w:t>
      </w:r>
      <w:proofErr w:type="spellEnd"/>
      <w:r w:rsidR="00FC4809" w:rsidRPr="00FC4809">
        <w:t xml:space="preserve"> </w:t>
      </w:r>
      <w:proofErr w:type="spellStart"/>
      <w:r w:rsidR="00FC4809" w:rsidRPr="00FC4809">
        <w:t>liệu</w:t>
      </w:r>
      <w:proofErr w:type="spellEnd"/>
      <w:r w:rsidR="00FC4809" w:rsidRPr="00FC4809">
        <w:t xml:space="preserve"> </w:t>
      </w:r>
      <w:proofErr w:type="spellStart"/>
      <w:r w:rsidR="00FC4809" w:rsidRPr="00FC4809">
        <w:t>văn</w:t>
      </w:r>
      <w:proofErr w:type="spellEnd"/>
      <w:r w:rsidR="00FC4809" w:rsidRPr="00FC4809">
        <w:t xml:space="preserve"> </w:t>
      </w:r>
      <w:proofErr w:type="spellStart"/>
      <w:r w:rsidR="00FC4809" w:rsidRPr="00FC4809">
        <w:t>bản</w:t>
      </w:r>
      <w:proofErr w:type="spellEnd"/>
      <w:r w:rsidR="00FC4809" w:rsidRPr="00FC4809">
        <w:t xml:space="preserve"> </w:t>
      </w:r>
      <w:proofErr w:type="spellStart"/>
      <w:r w:rsidR="00FC4809" w:rsidRPr="00FC4809">
        <w:t>thô</w:t>
      </w:r>
      <w:proofErr w:type="spellEnd"/>
      <w:r w:rsidR="00FC4809" w:rsidRPr="00FC4809">
        <w:t xml:space="preserve"> </w:t>
      </w:r>
      <w:proofErr w:type="spellStart"/>
      <w:r w:rsidR="00FC4809" w:rsidRPr="00FC4809">
        <w:t>hơn</w:t>
      </w:r>
      <w:proofErr w:type="spellEnd"/>
      <w:r w:rsidR="00FC4809" w:rsidRPr="00FC4809">
        <w:t>.</w:t>
      </w:r>
    </w:p>
    <w:p w14:paraId="439440A7" w14:textId="1DFB22AE" w:rsidR="007624F0" w:rsidRDefault="007624F0" w:rsidP="007E25AE">
      <w:pPr>
        <w:pStyle w:val="bullet"/>
        <w:numPr>
          <w:ilvl w:val="0"/>
          <w:numId w:val="0"/>
        </w:numPr>
        <w:ind w:left="207"/>
      </w:pPr>
    </w:p>
    <w:p w14:paraId="7494E893" w14:textId="611F34F9" w:rsidR="00591737" w:rsidRPr="00495FFD" w:rsidRDefault="00591737" w:rsidP="007E25AE">
      <w:pPr>
        <w:pStyle w:val="bullet"/>
        <w:numPr>
          <w:ilvl w:val="0"/>
          <w:numId w:val="0"/>
        </w:numPr>
        <w:ind w:left="567"/>
      </w:pPr>
      <w:r>
        <w:br w:type="page"/>
      </w:r>
    </w:p>
    <w:p w14:paraId="2F407267" w14:textId="611F34F9" w:rsidR="00DD3CDE" w:rsidRDefault="00F227DC" w:rsidP="00B14AE3">
      <w:pPr>
        <w:pStyle w:val="Heading1"/>
      </w:pPr>
      <w:bookmarkStart w:id="17" w:name="_Toc67937957"/>
      <w:bookmarkStart w:id="18" w:name="_Toc120461219"/>
      <w:proofErr w:type="spellStart"/>
      <w:r>
        <w:lastRenderedPageBreak/>
        <w:t>Xây</w:t>
      </w:r>
      <w:proofErr w:type="spellEnd"/>
      <w:r>
        <w:t xml:space="preserve"> </w:t>
      </w:r>
      <w:proofErr w:type="spellStart"/>
      <w:r>
        <w:t>dựng</w:t>
      </w:r>
      <w:proofErr w:type="spellEnd"/>
      <w:r>
        <w:t xml:space="preserve"> </w:t>
      </w:r>
      <w:proofErr w:type="spellStart"/>
      <w:r>
        <w:t>dữ</w:t>
      </w:r>
      <w:proofErr w:type="spellEnd"/>
      <w:r>
        <w:t xml:space="preserve"> </w:t>
      </w:r>
      <w:proofErr w:type="spellStart"/>
      <w:r>
        <w:t>liệu</w:t>
      </w:r>
      <w:bookmarkEnd w:id="17"/>
      <w:bookmarkEnd w:id="18"/>
      <w:proofErr w:type="spellEnd"/>
    </w:p>
    <w:p w14:paraId="04E392BF" w14:textId="4DE3D530" w:rsidR="005B128B" w:rsidRDefault="002D7DD4" w:rsidP="00551E66">
      <w:pPr>
        <w:ind w:firstLine="720"/>
      </w:pPr>
      <w:proofErr w:type="spellStart"/>
      <w:r>
        <w:t>Nhằm</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cho</w:t>
      </w:r>
      <w:proofErr w:type="spellEnd"/>
      <w:r>
        <w:t xml:space="preserve"> </w:t>
      </w:r>
      <w:proofErr w:type="spellStart"/>
      <w:r>
        <w:t>bài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thu</w:t>
      </w:r>
      <w:proofErr w:type="spellEnd"/>
      <w:r>
        <w:t xml:space="preserve"> </w:t>
      </w:r>
      <w:proofErr w:type="spellStart"/>
      <w:r>
        <w:t>thập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hai</w:t>
      </w:r>
      <w:proofErr w:type="spellEnd"/>
      <w:r>
        <w:t xml:space="preserve"> </w:t>
      </w:r>
      <w:proofErr w:type="spellStart"/>
      <w:r>
        <w:t>trang</w:t>
      </w:r>
      <w:proofErr w:type="spellEnd"/>
      <w:r>
        <w:t xml:space="preserve"> </w:t>
      </w: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lớn</w:t>
      </w:r>
      <w:proofErr w:type="spellEnd"/>
      <w:r>
        <w:t xml:space="preserve"> </w:t>
      </w:r>
      <w:proofErr w:type="spellStart"/>
      <w:r>
        <w:t>và</w:t>
      </w:r>
      <w:proofErr w:type="spellEnd"/>
      <w:r>
        <w:t xml:space="preserve"> </w:t>
      </w:r>
      <w:proofErr w:type="spellStart"/>
      <w:r>
        <w:t>nổi</w:t>
      </w:r>
      <w:proofErr w:type="spellEnd"/>
      <w:r>
        <w:t xml:space="preserve"> </w:t>
      </w:r>
      <w:proofErr w:type="spellStart"/>
      <w:r>
        <w:t>tiếng</w:t>
      </w:r>
      <w:proofErr w:type="spellEnd"/>
      <w:r>
        <w:t xml:space="preserve"> </w:t>
      </w:r>
      <w:proofErr w:type="spellStart"/>
      <w:r w:rsidR="00554DA7">
        <w:t>nhất</w:t>
      </w:r>
      <w:proofErr w:type="spellEnd"/>
      <w:r w:rsidR="00554DA7">
        <w:t xml:space="preserve"> </w:t>
      </w:r>
      <w:proofErr w:type="spellStart"/>
      <w:r>
        <w:t>tại</w:t>
      </w:r>
      <w:proofErr w:type="spellEnd"/>
      <w:r>
        <w:t xml:space="preserve"> </w:t>
      </w:r>
      <w:proofErr w:type="spellStart"/>
      <w:r>
        <w:t>Việt</w:t>
      </w:r>
      <w:proofErr w:type="spellEnd"/>
      <w:r>
        <w:t xml:space="preserve"> Nam </w:t>
      </w:r>
      <w:proofErr w:type="spellStart"/>
      <w:r>
        <w:t>là</w:t>
      </w:r>
      <w:proofErr w:type="spellEnd"/>
      <w:r>
        <w:t xml:space="preserve"> Tiki</w:t>
      </w:r>
      <w:r w:rsidR="00BD3F5E">
        <w:t xml:space="preserve">. </w:t>
      </w:r>
      <w:r w:rsidR="0054297B">
        <w:t>T</w:t>
      </w:r>
      <w:r w:rsidR="00D71F2B">
        <w:t xml:space="preserve">iki </w:t>
      </w:r>
      <w:proofErr w:type="spellStart"/>
      <w:r w:rsidR="00D71F2B">
        <w:t>và</w:t>
      </w:r>
      <w:proofErr w:type="spellEnd"/>
      <w:r w:rsidR="00D71F2B">
        <w:t xml:space="preserve"> Shopee</w:t>
      </w:r>
      <w:r w:rsidR="009C15B5">
        <w:t xml:space="preserve"> </w:t>
      </w:r>
      <w:proofErr w:type="spellStart"/>
      <w:r w:rsidR="009F5C6B">
        <w:t>có</w:t>
      </w:r>
      <w:proofErr w:type="spellEnd"/>
      <w:r w:rsidR="009F5C6B">
        <w:t xml:space="preserve"> </w:t>
      </w:r>
      <w:proofErr w:type="spellStart"/>
      <w:r w:rsidR="009F5C6B">
        <w:t>số</w:t>
      </w:r>
      <w:proofErr w:type="spellEnd"/>
      <w:r w:rsidR="009F5C6B">
        <w:t xml:space="preserve"> </w:t>
      </w:r>
      <w:proofErr w:type="spellStart"/>
      <w:r w:rsidR="009F5C6B">
        <w:t>lượng</w:t>
      </w:r>
      <w:proofErr w:type="spellEnd"/>
      <w:r w:rsidR="009F5C6B">
        <w:t xml:space="preserve"> </w:t>
      </w:r>
      <w:proofErr w:type="spellStart"/>
      <w:r w:rsidR="009F5C6B">
        <w:t>truy</w:t>
      </w:r>
      <w:proofErr w:type="spellEnd"/>
      <w:r w:rsidR="009F5C6B">
        <w:t xml:space="preserve"> </w:t>
      </w:r>
      <w:proofErr w:type="spellStart"/>
      <w:r w:rsidR="009F5C6B">
        <w:t>cập</w:t>
      </w:r>
      <w:proofErr w:type="spellEnd"/>
      <w:r w:rsidR="007D5A8A">
        <w:t>/</w:t>
      </w:r>
      <w:proofErr w:type="spellStart"/>
      <w:r w:rsidR="007D5A8A">
        <w:t>tháng</w:t>
      </w:r>
      <w:proofErr w:type="spellEnd"/>
      <w:r w:rsidR="007D5A8A">
        <w:t xml:space="preserve"> </w:t>
      </w:r>
      <w:proofErr w:type="spellStart"/>
      <w:r w:rsidR="007D5A8A">
        <w:t>nhiều</w:t>
      </w:r>
      <w:proofErr w:type="spellEnd"/>
      <w:r w:rsidR="007D5A8A">
        <w:t xml:space="preserve"> </w:t>
      </w:r>
      <w:proofErr w:type="spellStart"/>
      <w:r w:rsidR="007D5A8A">
        <w:t>nhất</w:t>
      </w:r>
      <w:proofErr w:type="spellEnd"/>
      <w:r w:rsidR="009F5C6B">
        <w:t xml:space="preserve"> (</w:t>
      </w:r>
      <w:proofErr w:type="spellStart"/>
      <w:r w:rsidR="009F5C6B">
        <w:t>tính</w:t>
      </w:r>
      <w:proofErr w:type="spellEnd"/>
      <w:r w:rsidR="009F5C6B">
        <w:t xml:space="preserve"> </w:t>
      </w:r>
      <w:proofErr w:type="spellStart"/>
      <w:r w:rsidR="004336B6">
        <w:t>trong</w:t>
      </w:r>
      <w:proofErr w:type="spellEnd"/>
      <w:r w:rsidR="004336B6">
        <w:t xml:space="preserve"> </w:t>
      </w:r>
      <w:proofErr w:type="spellStart"/>
      <w:r w:rsidR="004336B6">
        <w:t>đầu</w:t>
      </w:r>
      <w:proofErr w:type="spellEnd"/>
      <w:r w:rsidR="004336B6">
        <w:t xml:space="preserve"> </w:t>
      </w:r>
      <w:proofErr w:type="spellStart"/>
      <w:r w:rsidR="004336B6">
        <w:t>quý</w:t>
      </w:r>
      <w:proofErr w:type="spellEnd"/>
      <w:r w:rsidR="004336B6">
        <w:t xml:space="preserve"> I/2020)</w:t>
      </w:r>
      <w:r w:rsidR="00BD3F5E">
        <w:t xml:space="preserve"> </w:t>
      </w:r>
      <w:proofErr w:type="spellStart"/>
      <w:r w:rsidR="00BD3F5E">
        <w:t>vì</w:t>
      </w:r>
      <w:proofErr w:type="spellEnd"/>
      <w:r w:rsidR="00BD3F5E">
        <w:t xml:space="preserve"> </w:t>
      </w:r>
      <w:proofErr w:type="spellStart"/>
      <w:r w:rsidR="00BD3F5E">
        <w:t>sự</w:t>
      </w:r>
      <w:proofErr w:type="spellEnd"/>
      <w:r w:rsidR="00BD3F5E">
        <w:t xml:space="preserve"> </w:t>
      </w:r>
      <w:proofErr w:type="spellStart"/>
      <w:r w:rsidR="00BD3F5E">
        <w:t>thuận</w:t>
      </w:r>
      <w:proofErr w:type="spellEnd"/>
      <w:r w:rsidR="00BD3F5E">
        <w:t xml:space="preserve"> </w:t>
      </w:r>
      <w:proofErr w:type="spellStart"/>
      <w:r w:rsidR="00BD3F5E">
        <w:t>tiện</w:t>
      </w:r>
      <w:proofErr w:type="spellEnd"/>
      <w:r w:rsidR="00BD3F5E">
        <w:t xml:space="preserve">, </w:t>
      </w:r>
      <w:proofErr w:type="spellStart"/>
      <w:r w:rsidR="00BD3F5E">
        <w:t>nhanh</w:t>
      </w:r>
      <w:proofErr w:type="spellEnd"/>
      <w:r w:rsidR="00BD3F5E">
        <w:t xml:space="preserve"> </w:t>
      </w:r>
      <w:proofErr w:type="spellStart"/>
      <w:r w:rsidR="00BD3F5E">
        <w:t>chóng</w:t>
      </w:r>
      <w:proofErr w:type="spellEnd"/>
      <w:r w:rsidR="00BD3F5E">
        <w:t xml:space="preserve"> </w:t>
      </w:r>
      <w:proofErr w:type="spellStart"/>
      <w:r w:rsidR="00BD3F5E">
        <w:t>và</w:t>
      </w:r>
      <w:proofErr w:type="spellEnd"/>
      <w:r w:rsidR="00BD3F5E">
        <w:t xml:space="preserve"> </w:t>
      </w:r>
      <w:proofErr w:type="spellStart"/>
      <w:r w:rsidR="00BD3F5E">
        <w:t>giá</w:t>
      </w:r>
      <w:proofErr w:type="spellEnd"/>
      <w:r w:rsidR="00BD3F5E">
        <w:t xml:space="preserve"> </w:t>
      </w:r>
      <w:proofErr w:type="spellStart"/>
      <w:r w:rsidR="00BD3F5E">
        <w:t>cả</w:t>
      </w:r>
      <w:proofErr w:type="spellEnd"/>
      <w:r w:rsidR="00BD3F5E">
        <w:t xml:space="preserve"> </w:t>
      </w:r>
      <w:proofErr w:type="spellStart"/>
      <w:r w:rsidR="00BD3F5E">
        <w:t>cạnh</w:t>
      </w:r>
      <w:proofErr w:type="spellEnd"/>
      <w:r w:rsidR="00BD3F5E">
        <w:t xml:space="preserve"> </w:t>
      </w:r>
      <w:proofErr w:type="spellStart"/>
      <w:r w:rsidR="00BD3F5E">
        <w:t>tranh</w:t>
      </w:r>
      <w:proofErr w:type="spellEnd"/>
      <w:r w:rsidR="00BD3F5E">
        <w:t xml:space="preserve"> so </w:t>
      </w:r>
      <w:proofErr w:type="spellStart"/>
      <w:r w:rsidR="00BD3F5E">
        <w:t>với</w:t>
      </w:r>
      <w:proofErr w:type="spellEnd"/>
      <w:r w:rsidR="00BD3F5E">
        <w:t xml:space="preserve"> </w:t>
      </w:r>
      <w:proofErr w:type="spellStart"/>
      <w:r w:rsidR="00BD3F5E">
        <w:t>thị</w:t>
      </w:r>
      <w:proofErr w:type="spellEnd"/>
      <w:r w:rsidR="00BD3F5E">
        <w:t xml:space="preserve"> </w:t>
      </w:r>
      <w:proofErr w:type="spellStart"/>
      <w:r w:rsidR="00BD3F5E">
        <w:t>trường</w:t>
      </w:r>
      <w:proofErr w:type="spellEnd"/>
      <w:r w:rsidR="00F8273A">
        <w:t xml:space="preserve">. </w:t>
      </w:r>
      <w:proofErr w:type="spellStart"/>
      <w:r w:rsidR="00F8273A">
        <w:t>N</w:t>
      </w:r>
      <w:r w:rsidR="0054297B">
        <w:t>gười</w:t>
      </w:r>
      <w:proofErr w:type="spellEnd"/>
      <w:r w:rsidR="0054297B">
        <w:t xml:space="preserve"> </w:t>
      </w:r>
      <w:proofErr w:type="spellStart"/>
      <w:r w:rsidR="0054297B">
        <w:t>dùng</w:t>
      </w:r>
      <w:proofErr w:type="spellEnd"/>
      <w:r w:rsidR="0054297B">
        <w:t xml:space="preserve"> </w:t>
      </w:r>
      <w:r w:rsidR="00CE4901">
        <w:t xml:space="preserve">ở </w:t>
      </w:r>
      <w:proofErr w:type="spellStart"/>
      <w:r w:rsidR="00CE4901">
        <w:t>h</w:t>
      </w:r>
      <w:r w:rsidR="0090791D">
        <w:t>ai</w:t>
      </w:r>
      <w:proofErr w:type="spellEnd"/>
      <w:r w:rsidR="0090791D">
        <w:t xml:space="preserve"> </w:t>
      </w:r>
      <w:proofErr w:type="spellStart"/>
      <w:r w:rsidR="0090791D">
        <w:t>sàn</w:t>
      </w:r>
      <w:proofErr w:type="spellEnd"/>
      <w:r w:rsidR="0090791D">
        <w:t xml:space="preserve"> </w:t>
      </w:r>
      <w:proofErr w:type="spellStart"/>
      <w:r w:rsidR="0090791D">
        <w:t>thương</w:t>
      </w:r>
      <w:proofErr w:type="spellEnd"/>
      <w:r w:rsidR="0090791D">
        <w:t xml:space="preserve"> </w:t>
      </w:r>
      <w:proofErr w:type="spellStart"/>
      <w:r w:rsidR="0090791D">
        <w:t>mại</w:t>
      </w:r>
      <w:proofErr w:type="spellEnd"/>
      <w:r w:rsidR="0090791D">
        <w:t xml:space="preserve"> </w:t>
      </w:r>
      <w:proofErr w:type="spellStart"/>
      <w:r w:rsidR="0090791D">
        <w:t>điện</w:t>
      </w:r>
      <w:proofErr w:type="spellEnd"/>
      <w:r w:rsidR="0090791D">
        <w:t xml:space="preserve"> </w:t>
      </w:r>
      <w:proofErr w:type="spellStart"/>
      <w:r w:rsidR="0090791D">
        <w:t>tử</w:t>
      </w:r>
      <w:proofErr w:type="spellEnd"/>
      <w:r w:rsidR="0090791D">
        <w:t xml:space="preserve"> </w:t>
      </w:r>
      <w:proofErr w:type="spellStart"/>
      <w:r w:rsidR="0090791D">
        <w:t>này</w:t>
      </w:r>
      <w:proofErr w:type="spellEnd"/>
      <w:r w:rsidR="0090791D">
        <w:t xml:space="preserve"> </w:t>
      </w:r>
      <w:proofErr w:type="spellStart"/>
      <w:r w:rsidR="008A4129">
        <w:t>thường</w:t>
      </w:r>
      <w:proofErr w:type="spellEnd"/>
      <w:r w:rsidR="008A4129">
        <w:t xml:space="preserve"> </w:t>
      </w:r>
      <w:proofErr w:type="spellStart"/>
      <w:r w:rsidR="008A4129">
        <w:t>để</w:t>
      </w:r>
      <w:proofErr w:type="spellEnd"/>
      <w:r w:rsidR="008A4129">
        <w:t xml:space="preserve"> </w:t>
      </w:r>
      <w:proofErr w:type="spellStart"/>
      <w:r w:rsidR="008A4129">
        <w:t>lại</w:t>
      </w:r>
      <w:proofErr w:type="spellEnd"/>
      <w:r w:rsidR="008A4129">
        <w:t xml:space="preserve"> </w:t>
      </w:r>
      <w:proofErr w:type="spellStart"/>
      <w:r w:rsidR="008A4129">
        <w:t>đánh</w:t>
      </w:r>
      <w:proofErr w:type="spellEnd"/>
      <w:r w:rsidR="008A4129">
        <w:t xml:space="preserve"> </w:t>
      </w:r>
      <w:proofErr w:type="spellStart"/>
      <w:r w:rsidR="008A4129">
        <w:t>giá</w:t>
      </w:r>
      <w:proofErr w:type="spellEnd"/>
      <w:r w:rsidR="008A4129">
        <w:t xml:space="preserve"> </w:t>
      </w:r>
      <w:proofErr w:type="spellStart"/>
      <w:r w:rsidR="005804BC">
        <w:t>về</w:t>
      </w:r>
      <w:proofErr w:type="spellEnd"/>
      <w:r w:rsidR="005804BC">
        <w:t xml:space="preserve"> </w:t>
      </w:r>
      <w:proofErr w:type="spellStart"/>
      <w:r w:rsidR="00E86C99">
        <w:t>s</w:t>
      </w:r>
      <w:r w:rsidR="001E462B">
        <w:t>ản</w:t>
      </w:r>
      <w:proofErr w:type="spellEnd"/>
      <w:r w:rsidR="001E462B">
        <w:t xml:space="preserve"> </w:t>
      </w:r>
      <w:proofErr w:type="spellStart"/>
      <w:r w:rsidR="001E462B">
        <w:t>phẩm</w:t>
      </w:r>
      <w:proofErr w:type="spellEnd"/>
      <w:r w:rsidR="005804BC">
        <w:t xml:space="preserve"> </w:t>
      </w:r>
      <w:proofErr w:type="spellStart"/>
      <w:r w:rsidR="005804BC">
        <w:t>và</w:t>
      </w:r>
      <w:proofErr w:type="spellEnd"/>
      <w:r w:rsidR="005804BC">
        <w:t xml:space="preserve"> </w:t>
      </w:r>
      <w:proofErr w:type="spellStart"/>
      <w:r w:rsidR="005804BC">
        <w:t>trải</w:t>
      </w:r>
      <w:proofErr w:type="spellEnd"/>
      <w:r w:rsidR="005804BC">
        <w:t xml:space="preserve"> </w:t>
      </w:r>
      <w:proofErr w:type="spellStart"/>
      <w:r w:rsidR="005804BC">
        <w:t>nghiệm</w:t>
      </w:r>
      <w:proofErr w:type="spellEnd"/>
      <w:r w:rsidR="005804BC">
        <w:t xml:space="preserve"> </w:t>
      </w:r>
      <w:proofErr w:type="spellStart"/>
      <w:r w:rsidR="005804BC">
        <w:t>mua</w:t>
      </w:r>
      <w:proofErr w:type="spellEnd"/>
      <w:r w:rsidR="005804BC">
        <w:t xml:space="preserve"> </w:t>
      </w:r>
      <w:proofErr w:type="spellStart"/>
      <w:r w:rsidR="005804BC">
        <w:t>hàng</w:t>
      </w:r>
      <w:proofErr w:type="spellEnd"/>
      <w:r w:rsidR="008A4129">
        <w:t xml:space="preserve"> </w:t>
      </w:r>
      <w:proofErr w:type="spellStart"/>
      <w:r w:rsidR="008A4129">
        <w:t>sau</w:t>
      </w:r>
      <w:proofErr w:type="spellEnd"/>
      <w:r w:rsidR="008A4129">
        <w:t xml:space="preserve"> </w:t>
      </w:r>
      <w:proofErr w:type="spellStart"/>
      <w:r w:rsidR="008A4129">
        <w:t>kh</w:t>
      </w:r>
      <w:r w:rsidR="005804BC">
        <w:t>i</w:t>
      </w:r>
      <w:proofErr w:type="spellEnd"/>
      <w:r w:rsidR="005804BC">
        <w:t xml:space="preserve"> </w:t>
      </w:r>
      <w:proofErr w:type="spellStart"/>
      <w:r w:rsidR="005804BC">
        <w:t>nhận</w:t>
      </w:r>
      <w:proofErr w:type="spellEnd"/>
      <w:r w:rsidR="005804BC">
        <w:t xml:space="preserve"> </w:t>
      </w:r>
      <w:proofErr w:type="spellStart"/>
      <w:r w:rsidR="005804BC">
        <w:t>hàng</w:t>
      </w:r>
      <w:proofErr w:type="spellEnd"/>
      <w:r w:rsidR="00AA40D1">
        <w:t xml:space="preserve">. </w:t>
      </w:r>
      <w:proofErr w:type="spellStart"/>
      <w:r w:rsidR="00AA40D1">
        <w:t>Hơn</w:t>
      </w:r>
      <w:proofErr w:type="spellEnd"/>
      <w:r w:rsidR="00AA40D1">
        <w:t xml:space="preserve"> </w:t>
      </w:r>
      <w:proofErr w:type="spellStart"/>
      <w:r w:rsidR="00AA40D1">
        <w:t>nữa</w:t>
      </w:r>
      <w:proofErr w:type="spellEnd"/>
      <w:r w:rsidR="00AA40D1">
        <w:t xml:space="preserve">, </w:t>
      </w:r>
      <w:proofErr w:type="spellStart"/>
      <w:r w:rsidR="00AA40D1">
        <w:t>tất</w:t>
      </w:r>
      <w:proofErr w:type="spellEnd"/>
      <w:r w:rsidR="00AA40D1">
        <w:t xml:space="preserve"> </w:t>
      </w:r>
      <w:proofErr w:type="spellStart"/>
      <w:r w:rsidR="00AA40D1">
        <w:t>cả</w:t>
      </w:r>
      <w:proofErr w:type="spellEnd"/>
      <w:r w:rsidR="00AA40D1">
        <w:t xml:space="preserve"> </w:t>
      </w:r>
      <w:proofErr w:type="spellStart"/>
      <w:r w:rsidR="00AA40D1">
        <w:t>các</w:t>
      </w:r>
      <w:proofErr w:type="spellEnd"/>
      <w:r w:rsidR="00AA40D1">
        <w:t xml:space="preserve"> </w:t>
      </w:r>
      <w:proofErr w:type="spellStart"/>
      <w:r w:rsidR="00AA40D1">
        <w:t>đánh</w:t>
      </w:r>
      <w:proofErr w:type="spellEnd"/>
      <w:r w:rsidR="00AA40D1">
        <w:t xml:space="preserve"> </w:t>
      </w:r>
      <w:proofErr w:type="spellStart"/>
      <w:r w:rsidR="00AA40D1">
        <w:t>giá</w:t>
      </w:r>
      <w:proofErr w:type="spellEnd"/>
      <w:r w:rsidR="00AA40D1">
        <w:t xml:space="preserve"> </w:t>
      </w:r>
      <w:proofErr w:type="spellStart"/>
      <w:r w:rsidR="00AA40D1">
        <w:t>của</w:t>
      </w:r>
      <w:proofErr w:type="spellEnd"/>
      <w:r w:rsidR="00AA40D1">
        <w:t xml:space="preserve"> </w:t>
      </w:r>
      <w:proofErr w:type="spellStart"/>
      <w:r w:rsidR="00AA40D1">
        <w:t>khách</w:t>
      </w:r>
      <w:proofErr w:type="spellEnd"/>
      <w:r w:rsidR="00AA40D1">
        <w:t xml:space="preserve"> </w:t>
      </w:r>
      <w:proofErr w:type="spellStart"/>
      <w:r w:rsidR="00AA40D1">
        <w:t>hàng</w:t>
      </w:r>
      <w:proofErr w:type="spellEnd"/>
      <w:r w:rsidR="00AA40D1">
        <w:t xml:space="preserve"> </w:t>
      </w:r>
      <w:proofErr w:type="spellStart"/>
      <w:r w:rsidR="00AA40D1">
        <w:t>đều</w:t>
      </w:r>
      <w:proofErr w:type="spellEnd"/>
      <w:r w:rsidR="00AA40D1">
        <w:t xml:space="preserve"> </w:t>
      </w:r>
      <w:proofErr w:type="spellStart"/>
      <w:r w:rsidR="00AA40D1">
        <w:t>công</w:t>
      </w:r>
      <w:proofErr w:type="spellEnd"/>
      <w:r w:rsidR="00AA40D1">
        <w:t xml:space="preserve"> </w:t>
      </w:r>
      <w:proofErr w:type="spellStart"/>
      <w:r w:rsidR="00AA40D1">
        <w:t>khai</w:t>
      </w:r>
      <w:proofErr w:type="spellEnd"/>
      <w:r w:rsidR="00AA40D1">
        <w:t xml:space="preserve"> </w:t>
      </w:r>
      <w:proofErr w:type="spellStart"/>
      <w:r w:rsidR="00AA40D1">
        <w:t>và</w:t>
      </w:r>
      <w:proofErr w:type="spellEnd"/>
      <w:r w:rsidR="00AA40D1">
        <w:t xml:space="preserve"> </w:t>
      </w:r>
      <w:proofErr w:type="spellStart"/>
      <w:r w:rsidR="00AA40D1">
        <w:t>người</w:t>
      </w:r>
      <w:proofErr w:type="spellEnd"/>
      <w:r w:rsidR="00AA40D1">
        <w:t xml:space="preserve"> </w:t>
      </w:r>
      <w:proofErr w:type="spellStart"/>
      <w:r w:rsidR="00AA40D1">
        <w:t>bán</w:t>
      </w:r>
      <w:proofErr w:type="spellEnd"/>
      <w:r w:rsidR="00AA40D1">
        <w:t xml:space="preserve"> </w:t>
      </w:r>
      <w:proofErr w:type="spellStart"/>
      <w:r w:rsidR="00AA40D1">
        <w:t>không</w:t>
      </w:r>
      <w:proofErr w:type="spellEnd"/>
      <w:r w:rsidR="00AA40D1">
        <w:t xml:space="preserve"> </w:t>
      </w:r>
      <w:proofErr w:type="spellStart"/>
      <w:r w:rsidR="00AA40D1">
        <w:t>thể</w:t>
      </w:r>
      <w:proofErr w:type="spellEnd"/>
      <w:r w:rsidR="00AA40D1">
        <w:t xml:space="preserve"> </w:t>
      </w:r>
      <w:proofErr w:type="spellStart"/>
      <w:r w:rsidR="00AA40D1">
        <w:t>sửa</w:t>
      </w:r>
      <w:proofErr w:type="spellEnd"/>
      <w:r w:rsidR="00AA40D1">
        <w:t xml:space="preserve"> </w:t>
      </w:r>
      <w:proofErr w:type="spellStart"/>
      <w:r w:rsidR="00AA40D1">
        <w:t>hoặc</w:t>
      </w:r>
      <w:proofErr w:type="spellEnd"/>
      <w:r w:rsidR="00AA40D1">
        <w:t xml:space="preserve"> </w:t>
      </w:r>
      <w:proofErr w:type="spellStart"/>
      <w:r w:rsidR="00AA40D1">
        <w:t>xóa</w:t>
      </w:r>
      <w:proofErr w:type="spellEnd"/>
      <w:r w:rsidR="00BF0F70">
        <w:t xml:space="preserve"> </w:t>
      </w:r>
      <w:proofErr w:type="spellStart"/>
      <w:r w:rsidR="00BF0F70">
        <w:t>các</w:t>
      </w:r>
      <w:proofErr w:type="spellEnd"/>
      <w:r w:rsidR="00BF0F70">
        <w:t xml:space="preserve"> </w:t>
      </w:r>
      <w:proofErr w:type="spellStart"/>
      <w:r w:rsidR="00BF0F70">
        <w:t>đánh</w:t>
      </w:r>
      <w:proofErr w:type="spellEnd"/>
      <w:r w:rsidR="00BF0F70">
        <w:t xml:space="preserve"> </w:t>
      </w:r>
      <w:proofErr w:type="spellStart"/>
      <w:r w:rsidR="00BF0F70">
        <w:t>giá</w:t>
      </w:r>
      <w:proofErr w:type="spellEnd"/>
      <w:r w:rsidR="00BF0F70">
        <w:t xml:space="preserve"> </w:t>
      </w:r>
      <w:proofErr w:type="spellStart"/>
      <w:r w:rsidR="00BF0F70">
        <w:t>đó</w:t>
      </w:r>
      <w:proofErr w:type="spellEnd"/>
      <w:r w:rsidR="006F080E">
        <w:t>,</w:t>
      </w:r>
      <w:r w:rsidR="00622564">
        <w:t xml:space="preserve"> </w:t>
      </w:r>
      <w:proofErr w:type="spellStart"/>
      <w:r w:rsidR="00622564">
        <w:t>vì</w:t>
      </w:r>
      <w:proofErr w:type="spellEnd"/>
      <w:r w:rsidR="00622564">
        <w:t xml:space="preserve"> </w:t>
      </w:r>
      <w:proofErr w:type="spellStart"/>
      <w:r w:rsidR="00622564">
        <w:t>vậy</w:t>
      </w:r>
      <w:proofErr w:type="spellEnd"/>
      <w:r w:rsidR="005A1C0D">
        <w:t xml:space="preserve"> </w:t>
      </w:r>
      <w:proofErr w:type="spellStart"/>
      <w:r w:rsidR="005A1C0D">
        <w:t>đây</w:t>
      </w:r>
      <w:proofErr w:type="spellEnd"/>
      <w:r w:rsidR="00622564">
        <w:t xml:space="preserve"> </w:t>
      </w:r>
      <w:proofErr w:type="spellStart"/>
      <w:r w:rsidR="00622564">
        <w:t>sẽ</w:t>
      </w:r>
      <w:proofErr w:type="spellEnd"/>
      <w:r w:rsidR="00622564">
        <w:t xml:space="preserve"> </w:t>
      </w:r>
      <w:proofErr w:type="spellStart"/>
      <w:r w:rsidR="00622564">
        <w:t>là</w:t>
      </w:r>
      <w:proofErr w:type="spellEnd"/>
      <w:r w:rsidR="00622564">
        <w:t xml:space="preserve"> </w:t>
      </w:r>
      <w:proofErr w:type="spellStart"/>
      <w:r w:rsidR="00622564">
        <w:t>nguồn</w:t>
      </w:r>
      <w:proofErr w:type="spellEnd"/>
      <w:r w:rsidR="00622564">
        <w:t xml:space="preserve"> </w:t>
      </w:r>
      <w:proofErr w:type="spellStart"/>
      <w:r w:rsidR="00622564">
        <w:t>dữ</w:t>
      </w:r>
      <w:proofErr w:type="spellEnd"/>
      <w:r w:rsidR="00622564">
        <w:t xml:space="preserve"> </w:t>
      </w:r>
      <w:proofErr w:type="spellStart"/>
      <w:r w:rsidR="00622564">
        <w:t>liệu</w:t>
      </w:r>
      <w:proofErr w:type="spellEnd"/>
      <w:r w:rsidR="00622564">
        <w:t xml:space="preserve"> </w:t>
      </w:r>
      <w:proofErr w:type="spellStart"/>
      <w:r w:rsidR="00622564">
        <w:t>lớn</w:t>
      </w:r>
      <w:proofErr w:type="spellEnd"/>
      <w:r w:rsidR="00DF3FED">
        <w:t xml:space="preserve"> </w:t>
      </w:r>
      <w:proofErr w:type="spellStart"/>
      <w:r w:rsidR="00DF3FED">
        <w:t>và</w:t>
      </w:r>
      <w:proofErr w:type="spellEnd"/>
      <w:r w:rsidR="00DF3FED">
        <w:t xml:space="preserve"> </w:t>
      </w:r>
      <w:proofErr w:type="spellStart"/>
      <w:r w:rsidR="00DF3FED">
        <w:t>đa</w:t>
      </w:r>
      <w:proofErr w:type="spellEnd"/>
      <w:r w:rsidR="00DF3FED">
        <w:t xml:space="preserve"> </w:t>
      </w:r>
      <w:proofErr w:type="spellStart"/>
      <w:r w:rsidR="00DF3FED">
        <w:t>dạng</w:t>
      </w:r>
      <w:proofErr w:type="spellEnd"/>
      <w:r w:rsidR="00DF3FED">
        <w:t xml:space="preserve"> </w:t>
      </w:r>
      <w:proofErr w:type="spellStart"/>
      <w:r w:rsidR="00DF3FED">
        <w:t>để</w:t>
      </w:r>
      <w:proofErr w:type="spellEnd"/>
      <w:r w:rsidR="00DF3FED">
        <w:t xml:space="preserve"> </w:t>
      </w:r>
      <w:proofErr w:type="spellStart"/>
      <w:r w:rsidR="00053CDC">
        <w:t>thu</w:t>
      </w:r>
      <w:proofErr w:type="spellEnd"/>
      <w:r w:rsidR="00053CDC">
        <w:t xml:space="preserve"> </w:t>
      </w:r>
      <w:proofErr w:type="spellStart"/>
      <w:r w:rsidR="00053CDC">
        <w:t>thập</w:t>
      </w:r>
      <w:proofErr w:type="spellEnd"/>
      <w:r w:rsidR="00DF3FED">
        <w:t>.</w:t>
      </w:r>
      <w:r w:rsidR="00492B92">
        <w:t xml:space="preserve"> </w:t>
      </w:r>
      <w:proofErr w:type="spellStart"/>
      <w:r w:rsidR="001806EB">
        <w:t>Trong</w:t>
      </w:r>
      <w:proofErr w:type="spellEnd"/>
      <w:r w:rsidR="001806EB">
        <w:t xml:space="preserve"> </w:t>
      </w:r>
      <w:proofErr w:type="spellStart"/>
      <w:r w:rsidR="001806EB">
        <w:t>bài</w:t>
      </w:r>
      <w:proofErr w:type="spellEnd"/>
      <w:r w:rsidR="001806EB">
        <w:t xml:space="preserve"> </w:t>
      </w:r>
      <w:proofErr w:type="spellStart"/>
      <w:r w:rsidR="001806EB">
        <w:t>nghiên</w:t>
      </w:r>
      <w:proofErr w:type="spellEnd"/>
      <w:r w:rsidR="001806EB">
        <w:t xml:space="preserve"> </w:t>
      </w:r>
      <w:proofErr w:type="spellStart"/>
      <w:r w:rsidR="001806EB">
        <w:t>cứu</w:t>
      </w:r>
      <w:proofErr w:type="spellEnd"/>
      <w:r w:rsidR="001806EB">
        <w:t xml:space="preserve"> </w:t>
      </w:r>
      <w:proofErr w:type="spellStart"/>
      <w:r w:rsidR="001806EB">
        <w:t>này</w:t>
      </w:r>
      <w:proofErr w:type="spellEnd"/>
      <w:r w:rsidR="00FD0BDF">
        <w:t xml:space="preserve">, </w:t>
      </w:r>
      <w:proofErr w:type="spellStart"/>
      <w:r w:rsidR="00FD0BDF">
        <w:t>chúng</w:t>
      </w:r>
      <w:proofErr w:type="spellEnd"/>
      <w:r w:rsidR="00FD0BDF">
        <w:t xml:space="preserve"> </w:t>
      </w:r>
      <w:proofErr w:type="spellStart"/>
      <w:r w:rsidR="00FD0BDF">
        <w:t>tôi</w:t>
      </w:r>
      <w:proofErr w:type="spellEnd"/>
      <w:r w:rsidR="00DF3C02">
        <w:t xml:space="preserve"> </w:t>
      </w:r>
      <w:proofErr w:type="spellStart"/>
      <w:r w:rsidR="00DF3C02">
        <w:t>tập</w:t>
      </w:r>
      <w:proofErr w:type="spellEnd"/>
      <w:r w:rsidR="00DF3C02">
        <w:t xml:space="preserve"> </w:t>
      </w:r>
      <w:proofErr w:type="spellStart"/>
      <w:r w:rsidR="00DF3C02">
        <w:t>trung</w:t>
      </w:r>
      <w:proofErr w:type="spellEnd"/>
      <w:r w:rsidR="00DF3C02">
        <w:t xml:space="preserve"> </w:t>
      </w:r>
      <w:proofErr w:type="spellStart"/>
      <w:r w:rsidR="00DF3C02">
        <w:t>vào</w:t>
      </w:r>
      <w:proofErr w:type="spellEnd"/>
      <w:r w:rsidR="00FD0BDF">
        <w:t xml:space="preserve"> </w:t>
      </w:r>
      <w:proofErr w:type="spellStart"/>
      <w:r w:rsidR="00FD0BDF">
        <w:t>hai</w:t>
      </w:r>
      <w:proofErr w:type="spellEnd"/>
      <w:r w:rsidR="00FD0BDF">
        <w:t xml:space="preserve"> </w:t>
      </w:r>
      <w:proofErr w:type="spellStart"/>
      <w:r w:rsidR="00FD0BDF">
        <w:t>miền</w:t>
      </w:r>
      <w:proofErr w:type="spellEnd"/>
      <w:r w:rsidR="00FD0BDF">
        <w:t xml:space="preserve"> </w:t>
      </w:r>
      <w:proofErr w:type="spellStart"/>
      <w:r w:rsidR="00FD0BDF">
        <w:t>dữ</w:t>
      </w:r>
      <w:proofErr w:type="spellEnd"/>
      <w:r w:rsidR="00FD0BDF">
        <w:t xml:space="preserve"> </w:t>
      </w:r>
      <w:proofErr w:type="spellStart"/>
      <w:r w:rsidR="00FD0BDF">
        <w:t>liệu</w:t>
      </w:r>
      <w:proofErr w:type="spellEnd"/>
      <w:r w:rsidR="00FD0BDF">
        <w:t xml:space="preserve"> </w:t>
      </w:r>
      <w:proofErr w:type="spellStart"/>
      <w:r w:rsidR="00DF3C02">
        <w:t>là</w:t>
      </w:r>
      <w:proofErr w:type="spellEnd"/>
      <w:r w:rsidR="00DF3C02">
        <w:t xml:space="preserve"> </w:t>
      </w:r>
      <w:proofErr w:type="spellStart"/>
      <w:r w:rsidR="00DF3C02">
        <w:t>Công</w:t>
      </w:r>
      <w:proofErr w:type="spellEnd"/>
      <w:r w:rsidR="00DF3C02">
        <w:t xml:space="preserve"> </w:t>
      </w:r>
      <w:proofErr w:type="spellStart"/>
      <w:r w:rsidR="00DF3C02">
        <w:t>nghệ</w:t>
      </w:r>
      <w:proofErr w:type="spellEnd"/>
      <w:r w:rsidR="00DF3C02">
        <w:t xml:space="preserve"> </w:t>
      </w:r>
      <w:r w:rsidR="005804BC">
        <w:t>(</w:t>
      </w:r>
      <w:proofErr w:type="spellStart"/>
      <w:r w:rsidR="005804BC">
        <w:t>cụ</w:t>
      </w:r>
      <w:proofErr w:type="spellEnd"/>
      <w:r w:rsidR="005804BC">
        <w:t xml:space="preserve"> </w:t>
      </w:r>
      <w:proofErr w:type="spellStart"/>
      <w:r w:rsidR="005804BC">
        <w:t>thể</w:t>
      </w:r>
      <w:proofErr w:type="spellEnd"/>
      <w:r w:rsidR="005804BC">
        <w:t xml:space="preserve"> </w:t>
      </w:r>
      <w:proofErr w:type="spellStart"/>
      <w:r w:rsidR="005804BC">
        <w:t>là</w:t>
      </w:r>
      <w:proofErr w:type="spellEnd"/>
      <w:r w:rsidR="005804BC">
        <w:t xml:space="preserve"> </w:t>
      </w:r>
      <w:proofErr w:type="spellStart"/>
      <w:r w:rsidR="005804BC">
        <w:t>máy</w:t>
      </w:r>
      <w:proofErr w:type="spellEnd"/>
      <w:r w:rsidR="005804BC">
        <w:t xml:space="preserve"> </w:t>
      </w:r>
      <w:proofErr w:type="spellStart"/>
      <w:r w:rsidR="005804BC">
        <w:t>tính</w:t>
      </w:r>
      <w:proofErr w:type="spellEnd"/>
      <w:r w:rsidR="005804BC">
        <w:t xml:space="preserve"> </w:t>
      </w:r>
      <w:proofErr w:type="spellStart"/>
      <w:r w:rsidR="005804BC">
        <w:t>bảng</w:t>
      </w:r>
      <w:proofErr w:type="spellEnd"/>
      <w:r w:rsidR="005804BC">
        <w:t xml:space="preserve"> </w:t>
      </w:r>
      <w:proofErr w:type="spellStart"/>
      <w:r w:rsidR="005804BC">
        <w:t>và</w:t>
      </w:r>
      <w:proofErr w:type="spellEnd"/>
      <w:r w:rsidR="005804BC">
        <w:t xml:space="preserve"> </w:t>
      </w:r>
      <w:proofErr w:type="spellStart"/>
      <w:r w:rsidR="005804BC">
        <w:t>điện</w:t>
      </w:r>
      <w:proofErr w:type="spellEnd"/>
      <w:r w:rsidR="005804BC">
        <w:t xml:space="preserve"> </w:t>
      </w:r>
      <w:proofErr w:type="spellStart"/>
      <w:r w:rsidR="005804BC">
        <w:t>thoại</w:t>
      </w:r>
      <w:proofErr w:type="spellEnd"/>
      <w:r w:rsidR="005804BC">
        <w:t>)</w:t>
      </w:r>
      <w:r w:rsidR="00DF3C02">
        <w:t xml:space="preserve"> </w:t>
      </w:r>
      <w:proofErr w:type="spellStart"/>
      <w:r w:rsidR="00E45B08">
        <w:t>và</w:t>
      </w:r>
      <w:proofErr w:type="spellEnd"/>
      <w:r w:rsidR="00E024C0">
        <w:t xml:space="preserve"> </w:t>
      </w:r>
      <w:proofErr w:type="spellStart"/>
      <w:r w:rsidR="00E024C0">
        <w:t>Mẹ</w:t>
      </w:r>
      <w:proofErr w:type="spellEnd"/>
      <w:r w:rsidR="00EA327E">
        <w:t xml:space="preserve"> &amp; </w:t>
      </w:r>
      <w:proofErr w:type="spellStart"/>
      <w:r w:rsidR="00EA327E">
        <w:t>Bé</w:t>
      </w:r>
      <w:proofErr w:type="spellEnd"/>
      <w:r w:rsidR="00E024C0">
        <w:t xml:space="preserve"> </w:t>
      </w:r>
      <w:r w:rsidR="005804BC">
        <w:t>(</w:t>
      </w:r>
      <w:proofErr w:type="spellStart"/>
      <w:r w:rsidR="00F31591">
        <w:t>gồm</w:t>
      </w:r>
      <w:proofErr w:type="spellEnd"/>
      <w:r w:rsidR="00F31591">
        <w:t xml:space="preserve"> 2 </w:t>
      </w:r>
      <w:proofErr w:type="spellStart"/>
      <w:r w:rsidR="00F31591">
        <w:t>loại</w:t>
      </w:r>
      <w:proofErr w:type="spellEnd"/>
      <w:r w:rsidR="00F31591">
        <w:t xml:space="preserve"> </w:t>
      </w:r>
      <w:proofErr w:type="spellStart"/>
      <w:r w:rsidR="00F31591">
        <w:t>sản</w:t>
      </w:r>
      <w:proofErr w:type="spellEnd"/>
      <w:r w:rsidR="00F31591">
        <w:t xml:space="preserve"> </w:t>
      </w:r>
      <w:proofErr w:type="spellStart"/>
      <w:r w:rsidR="00F31591">
        <w:t>phẩm</w:t>
      </w:r>
      <w:proofErr w:type="spellEnd"/>
      <w:r w:rsidR="00F31591">
        <w:t xml:space="preserve"> </w:t>
      </w:r>
      <w:proofErr w:type="spellStart"/>
      <w:r w:rsidR="00F31591">
        <w:t>chính</w:t>
      </w:r>
      <w:proofErr w:type="spellEnd"/>
      <w:r w:rsidR="00F31591">
        <w:t xml:space="preserve"> </w:t>
      </w:r>
      <w:proofErr w:type="spellStart"/>
      <w:r w:rsidR="00F31591">
        <w:t>là</w:t>
      </w:r>
      <w:proofErr w:type="spellEnd"/>
      <w:r w:rsidR="00F31591">
        <w:t xml:space="preserve"> </w:t>
      </w:r>
      <w:proofErr w:type="spellStart"/>
      <w:r w:rsidR="00F31591">
        <w:t>bỉm</w:t>
      </w:r>
      <w:proofErr w:type="spellEnd"/>
      <w:r w:rsidR="00F31591">
        <w:t xml:space="preserve"> </w:t>
      </w:r>
      <w:proofErr w:type="spellStart"/>
      <w:r w:rsidR="00F31591">
        <w:t>và</w:t>
      </w:r>
      <w:proofErr w:type="spellEnd"/>
      <w:r w:rsidR="00F31591">
        <w:t xml:space="preserve"> </w:t>
      </w:r>
      <w:proofErr w:type="spellStart"/>
      <w:r w:rsidR="00F31591">
        <w:t>sữa</w:t>
      </w:r>
      <w:proofErr w:type="spellEnd"/>
      <w:r w:rsidR="00F31591">
        <w:t>)</w:t>
      </w:r>
      <w:r w:rsidR="00FC0BB4">
        <w:t xml:space="preserve">. </w:t>
      </w:r>
      <w:proofErr w:type="spellStart"/>
      <w:r w:rsidR="00277AED">
        <w:t>Đây</w:t>
      </w:r>
      <w:proofErr w:type="spellEnd"/>
      <w:r w:rsidR="00277AED">
        <w:t xml:space="preserve"> </w:t>
      </w:r>
      <w:proofErr w:type="spellStart"/>
      <w:r w:rsidR="00277AED">
        <w:t>là</w:t>
      </w:r>
      <w:proofErr w:type="spellEnd"/>
      <w:r w:rsidR="00277AED">
        <w:t xml:space="preserve"> </w:t>
      </w:r>
      <w:proofErr w:type="spellStart"/>
      <w:r w:rsidR="00277AED">
        <w:t>các</w:t>
      </w:r>
      <w:proofErr w:type="spellEnd"/>
      <w:r w:rsidR="00277AED">
        <w:t xml:space="preserve"> </w:t>
      </w:r>
      <w:proofErr w:type="spellStart"/>
      <w:r w:rsidR="00277AED">
        <w:t>sản</w:t>
      </w:r>
      <w:proofErr w:type="spellEnd"/>
      <w:r w:rsidR="00277AED">
        <w:t xml:space="preserve"> </w:t>
      </w:r>
      <w:proofErr w:type="spellStart"/>
      <w:r w:rsidR="00277AED">
        <w:t>phẩm</w:t>
      </w:r>
      <w:proofErr w:type="spellEnd"/>
      <w:r w:rsidR="00277AED">
        <w:t xml:space="preserve"> </w:t>
      </w:r>
      <w:proofErr w:type="spellStart"/>
      <w:r w:rsidR="00277AED">
        <w:t>được</w:t>
      </w:r>
      <w:proofErr w:type="spellEnd"/>
      <w:r w:rsidR="00277AED">
        <w:t xml:space="preserve"> </w:t>
      </w:r>
      <w:proofErr w:type="spellStart"/>
      <w:r w:rsidR="00277AED">
        <w:t>quan</w:t>
      </w:r>
      <w:proofErr w:type="spellEnd"/>
      <w:r w:rsidR="00277AED">
        <w:t xml:space="preserve"> </w:t>
      </w:r>
      <w:proofErr w:type="spellStart"/>
      <w:r w:rsidR="00277AED">
        <w:t>tâm</w:t>
      </w:r>
      <w:proofErr w:type="spellEnd"/>
      <w:r w:rsidR="00277AED">
        <w:t xml:space="preserve"> </w:t>
      </w:r>
      <w:proofErr w:type="spellStart"/>
      <w:r w:rsidR="00277AED">
        <w:t>nhất</w:t>
      </w:r>
      <w:proofErr w:type="spellEnd"/>
      <w:r w:rsidR="00277AED">
        <w:t xml:space="preserve"> </w:t>
      </w:r>
      <w:proofErr w:type="spellStart"/>
      <w:r w:rsidR="00277AED">
        <w:t>trong</w:t>
      </w:r>
      <w:proofErr w:type="spellEnd"/>
      <w:r w:rsidR="00277AED">
        <w:t xml:space="preserve"> </w:t>
      </w:r>
      <w:proofErr w:type="spellStart"/>
      <w:r w:rsidR="00E057D9">
        <w:t>hai</w:t>
      </w:r>
      <w:proofErr w:type="spellEnd"/>
      <w:r w:rsidR="00E057D9">
        <w:t xml:space="preserve"> </w:t>
      </w:r>
      <w:proofErr w:type="spellStart"/>
      <w:r w:rsidR="00E057D9">
        <w:t>miền</w:t>
      </w:r>
      <w:proofErr w:type="spellEnd"/>
      <w:r w:rsidR="00E057D9">
        <w:t xml:space="preserve"> </w:t>
      </w:r>
      <w:proofErr w:type="spellStart"/>
      <w:r w:rsidR="00E057D9">
        <w:t>dữ</w:t>
      </w:r>
      <w:proofErr w:type="spellEnd"/>
      <w:r w:rsidR="00E057D9">
        <w:t xml:space="preserve"> </w:t>
      </w:r>
      <w:proofErr w:type="spellStart"/>
      <w:r w:rsidR="00E057D9">
        <w:t>liệu</w:t>
      </w:r>
      <w:proofErr w:type="spellEnd"/>
      <w:r w:rsidR="00EA5E15">
        <w:t>,</w:t>
      </w:r>
      <w:r w:rsidR="007C644D">
        <w:t xml:space="preserve"> </w:t>
      </w:r>
      <w:proofErr w:type="spellStart"/>
      <w:r w:rsidR="007C644D">
        <w:t>có</w:t>
      </w:r>
      <w:proofErr w:type="spellEnd"/>
      <w:r w:rsidR="007C644D">
        <w:t xml:space="preserve"> </w:t>
      </w:r>
      <w:proofErr w:type="spellStart"/>
      <w:r w:rsidR="007C644D">
        <w:t>lượt</w:t>
      </w:r>
      <w:proofErr w:type="spellEnd"/>
      <w:r w:rsidR="007C644D">
        <w:t xml:space="preserve"> </w:t>
      </w:r>
      <w:proofErr w:type="spellStart"/>
      <w:r w:rsidR="007C644D">
        <w:t>mua</w:t>
      </w:r>
      <w:proofErr w:type="spellEnd"/>
      <w:r w:rsidR="007C644D">
        <w:t xml:space="preserve">, </w:t>
      </w:r>
      <w:proofErr w:type="spellStart"/>
      <w:r w:rsidR="007C644D">
        <w:t>lượt</w:t>
      </w:r>
      <w:proofErr w:type="spellEnd"/>
      <w:r w:rsidR="007C644D">
        <w:t xml:space="preserve"> </w:t>
      </w:r>
      <w:proofErr w:type="spellStart"/>
      <w:r w:rsidR="007C644D">
        <w:t>đánh</w:t>
      </w:r>
      <w:proofErr w:type="spellEnd"/>
      <w:r w:rsidR="007C644D">
        <w:t xml:space="preserve"> </w:t>
      </w:r>
      <w:proofErr w:type="spellStart"/>
      <w:r w:rsidR="007C644D">
        <w:t>giá</w:t>
      </w:r>
      <w:proofErr w:type="spellEnd"/>
      <w:r w:rsidR="007C644D">
        <w:t xml:space="preserve"> </w:t>
      </w:r>
      <w:proofErr w:type="spellStart"/>
      <w:r w:rsidR="007C644D">
        <w:t>rất</w:t>
      </w:r>
      <w:proofErr w:type="spellEnd"/>
      <w:r w:rsidR="007C644D">
        <w:t xml:space="preserve"> </w:t>
      </w:r>
      <w:proofErr w:type="spellStart"/>
      <w:r w:rsidR="007C644D">
        <w:t>cao</w:t>
      </w:r>
      <w:proofErr w:type="spellEnd"/>
      <w:r w:rsidR="007C644D">
        <w:t>.</w:t>
      </w:r>
    </w:p>
    <w:p w14:paraId="37802E52" w14:textId="5D4B6AB5" w:rsidR="007F276B" w:rsidRDefault="00E139C8" w:rsidP="00A431B5">
      <w:pPr>
        <w:pStyle w:val="Heading2"/>
        <w:ind w:left="720" w:hanging="720"/>
      </w:pPr>
      <w:bookmarkStart w:id="19" w:name="_Toc67937958"/>
      <w:bookmarkStart w:id="20" w:name="_Toc120461220"/>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bookmarkEnd w:id="19"/>
      <w:bookmarkEnd w:id="20"/>
      <w:proofErr w:type="spellEnd"/>
    </w:p>
    <w:p w14:paraId="15E7B928" w14:textId="6A7885C6" w:rsidR="00045FE4" w:rsidRPr="00045FE4" w:rsidRDefault="00045FE4" w:rsidP="00962AD0">
      <w:pPr>
        <w:ind w:firstLine="720"/>
        <w:rPr>
          <w:rFonts w:eastAsia="Calibri"/>
        </w:rPr>
      </w:pPr>
      <w:proofErr w:type="spellStart"/>
      <w:r>
        <w:rPr>
          <w:rFonts w:eastAsia="Calibri"/>
        </w:rPr>
        <w:t>Chúng</w:t>
      </w:r>
      <w:proofErr w:type="spellEnd"/>
      <w:r>
        <w:rPr>
          <w:rFonts w:eastAsia="Calibri"/>
        </w:rPr>
        <w:t xml:space="preserve"> </w:t>
      </w:r>
      <w:proofErr w:type="spellStart"/>
      <w:r>
        <w:rPr>
          <w:rFonts w:eastAsia="Calibri"/>
        </w:rPr>
        <w:t>tôi</w:t>
      </w:r>
      <w:proofErr w:type="spellEnd"/>
      <w:r>
        <w:rPr>
          <w:rFonts w:eastAsia="Calibri"/>
        </w:rPr>
        <w:t xml:space="preserve"> </w:t>
      </w:r>
      <w:proofErr w:type="spellStart"/>
      <w:r>
        <w:rPr>
          <w:rFonts w:eastAsia="Calibri"/>
        </w:rPr>
        <w:t>đã</w:t>
      </w:r>
      <w:proofErr w:type="spellEnd"/>
      <w:r>
        <w:rPr>
          <w:rFonts w:eastAsia="Calibri"/>
        </w:rPr>
        <w:t xml:space="preserve"> </w:t>
      </w:r>
      <w:proofErr w:type="spellStart"/>
      <w:r>
        <w:rPr>
          <w:rFonts w:eastAsia="Calibri"/>
        </w:rPr>
        <w:t>chọn</w:t>
      </w:r>
      <w:proofErr w:type="spellEnd"/>
      <w:r>
        <w:rPr>
          <w:rFonts w:eastAsia="Calibri"/>
        </w:rPr>
        <w:t xml:space="preserve"> Scrapy </w:t>
      </w:r>
      <w:proofErr w:type="spellStart"/>
      <w:r>
        <w:rPr>
          <w:rFonts w:eastAsia="Calibri"/>
        </w:rPr>
        <w:t>để</w:t>
      </w:r>
      <w:proofErr w:type="spellEnd"/>
      <w:r>
        <w:rPr>
          <w:rFonts w:eastAsia="Calibri"/>
        </w:rPr>
        <w:t xml:space="preserve"> </w:t>
      </w:r>
      <w:proofErr w:type="spellStart"/>
      <w:r>
        <w:rPr>
          <w:rFonts w:eastAsia="Calibri"/>
        </w:rPr>
        <w:t>thu</w:t>
      </w:r>
      <w:proofErr w:type="spellEnd"/>
      <w:r>
        <w:rPr>
          <w:rFonts w:eastAsia="Calibri"/>
        </w:rPr>
        <w:t xml:space="preserve"> </w:t>
      </w:r>
      <w:proofErr w:type="spellStart"/>
      <w:r>
        <w:rPr>
          <w:rFonts w:eastAsia="Calibri"/>
        </w:rPr>
        <w:t>thập</w:t>
      </w:r>
      <w:proofErr w:type="spellEnd"/>
      <w:r>
        <w:rPr>
          <w:rFonts w:eastAsia="Calibri"/>
        </w:rPr>
        <w:t xml:space="preserve"> </w:t>
      </w:r>
      <w:proofErr w:type="spellStart"/>
      <w:r>
        <w:rPr>
          <w:rFonts w:eastAsia="Calibri"/>
        </w:rPr>
        <w:t>dữ</w:t>
      </w:r>
      <w:proofErr w:type="spellEnd"/>
      <w:r>
        <w:rPr>
          <w:rFonts w:eastAsia="Calibri"/>
        </w:rPr>
        <w:t xml:space="preserve"> </w:t>
      </w:r>
      <w:proofErr w:type="spellStart"/>
      <w:r>
        <w:rPr>
          <w:rFonts w:eastAsia="Calibri"/>
        </w:rPr>
        <w:t>liệu</w:t>
      </w:r>
      <w:proofErr w:type="spellEnd"/>
      <w:r>
        <w:rPr>
          <w:rFonts w:eastAsia="Calibri"/>
        </w:rPr>
        <w:t xml:space="preserve">. </w:t>
      </w:r>
      <w:r w:rsidRPr="00DB04F0">
        <w:rPr>
          <w:rFonts w:eastAsia="Calibri"/>
        </w:rPr>
        <w:t xml:space="preserve">Scrapy </w:t>
      </w:r>
      <w:proofErr w:type="spellStart"/>
      <w:r w:rsidRPr="00DB04F0">
        <w:rPr>
          <w:rFonts w:eastAsia="Calibri"/>
        </w:rPr>
        <w:t>là</w:t>
      </w:r>
      <w:proofErr w:type="spellEnd"/>
      <w:r w:rsidRPr="00DB04F0">
        <w:rPr>
          <w:rFonts w:eastAsia="Calibri"/>
        </w:rPr>
        <w:t xml:space="preserve"> </w:t>
      </w:r>
      <w:proofErr w:type="spellStart"/>
      <w:r w:rsidRPr="00DB04F0">
        <w:rPr>
          <w:rFonts w:eastAsia="Calibri"/>
        </w:rPr>
        <w:t>một</w:t>
      </w:r>
      <w:proofErr w:type="spellEnd"/>
      <w:r w:rsidRPr="00DB04F0">
        <w:rPr>
          <w:rFonts w:eastAsia="Calibri"/>
        </w:rPr>
        <w:t xml:space="preserve"> </w:t>
      </w:r>
      <w:r w:rsidR="00F35E60">
        <w:rPr>
          <w:rFonts w:eastAsia="Calibri"/>
        </w:rPr>
        <w:t>framework</w:t>
      </w:r>
      <w:r w:rsidRPr="00DB04F0">
        <w:rPr>
          <w:rFonts w:eastAsia="Calibri"/>
        </w:rPr>
        <w:t xml:space="preserve"> </w:t>
      </w:r>
      <w:proofErr w:type="spellStart"/>
      <w:r w:rsidRPr="00DB04F0">
        <w:rPr>
          <w:rFonts w:eastAsia="Calibri"/>
        </w:rPr>
        <w:t>để</w:t>
      </w:r>
      <w:proofErr w:type="spellEnd"/>
      <w:r w:rsidRPr="00DB04F0">
        <w:rPr>
          <w:rFonts w:eastAsia="Calibri"/>
        </w:rPr>
        <w:t xml:space="preserve"> </w:t>
      </w:r>
      <w:proofErr w:type="spellStart"/>
      <w:r w:rsidRPr="00DB04F0">
        <w:rPr>
          <w:rFonts w:eastAsia="Calibri"/>
        </w:rPr>
        <w:t>thu</w:t>
      </w:r>
      <w:proofErr w:type="spellEnd"/>
      <w:r w:rsidRPr="00DB04F0">
        <w:rPr>
          <w:rFonts w:eastAsia="Calibri"/>
        </w:rPr>
        <w:t xml:space="preserve"> </w:t>
      </w:r>
      <w:proofErr w:type="spellStart"/>
      <w:r w:rsidRPr="00DB04F0">
        <w:rPr>
          <w:rFonts w:eastAsia="Calibri"/>
        </w:rPr>
        <w:t>thập</w:t>
      </w:r>
      <w:proofErr w:type="spellEnd"/>
      <w:r w:rsidRPr="00DB04F0">
        <w:rPr>
          <w:rFonts w:eastAsia="Calibri"/>
        </w:rPr>
        <w:t xml:space="preserve"> </w:t>
      </w:r>
      <w:proofErr w:type="spellStart"/>
      <w:r w:rsidRPr="00DB04F0">
        <w:rPr>
          <w:rFonts w:eastAsia="Calibri"/>
        </w:rPr>
        <w:t>dữ</w:t>
      </w:r>
      <w:proofErr w:type="spellEnd"/>
      <w:r w:rsidRPr="00DB04F0">
        <w:rPr>
          <w:rFonts w:eastAsia="Calibri"/>
        </w:rPr>
        <w:t xml:space="preserve"> </w:t>
      </w:r>
      <w:proofErr w:type="spellStart"/>
      <w:r w:rsidRPr="00DB04F0">
        <w:rPr>
          <w:rFonts w:eastAsia="Calibri"/>
        </w:rPr>
        <w:t>liệu</w:t>
      </w:r>
      <w:proofErr w:type="spellEnd"/>
      <w:r w:rsidRPr="00DB04F0">
        <w:rPr>
          <w:rFonts w:eastAsia="Calibri"/>
        </w:rPr>
        <w:t xml:space="preserve"> </w:t>
      </w:r>
      <w:proofErr w:type="spellStart"/>
      <w:r w:rsidRPr="00DB04F0">
        <w:rPr>
          <w:rFonts w:eastAsia="Calibri"/>
        </w:rPr>
        <w:t>các</w:t>
      </w:r>
      <w:proofErr w:type="spellEnd"/>
      <w:r w:rsidRPr="00DB04F0">
        <w:rPr>
          <w:rFonts w:eastAsia="Calibri"/>
        </w:rPr>
        <w:t xml:space="preserve"> </w:t>
      </w:r>
      <w:proofErr w:type="spellStart"/>
      <w:r w:rsidRPr="00DB04F0">
        <w:rPr>
          <w:rFonts w:eastAsia="Calibri"/>
        </w:rPr>
        <w:t>trang</w:t>
      </w:r>
      <w:proofErr w:type="spellEnd"/>
      <w:r w:rsidRPr="00DB04F0">
        <w:rPr>
          <w:rFonts w:eastAsia="Calibri"/>
        </w:rPr>
        <w:t xml:space="preserve"> web </w:t>
      </w:r>
      <w:proofErr w:type="spellStart"/>
      <w:r w:rsidRPr="00DB04F0">
        <w:rPr>
          <w:rFonts w:eastAsia="Calibri"/>
        </w:rPr>
        <w:t>và</w:t>
      </w:r>
      <w:proofErr w:type="spellEnd"/>
      <w:r w:rsidRPr="00DB04F0">
        <w:rPr>
          <w:rFonts w:eastAsia="Calibri"/>
        </w:rPr>
        <w:t xml:space="preserve"> </w:t>
      </w:r>
      <w:proofErr w:type="spellStart"/>
      <w:r w:rsidRPr="00DB04F0">
        <w:rPr>
          <w:rFonts w:eastAsia="Calibri"/>
        </w:rPr>
        <w:t>trích</w:t>
      </w:r>
      <w:proofErr w:type="spellEnd"/>
      <w:r w:rsidRPr="00DB04F0">
        <w:rPr>
          <w:rFonts w:eastAsia="Calibri"/>
        </w:rPr>
        <w:t xml:space="preserve"> </w:t>
      </w:r>
      <w:proofErr w:type="spellStart"/>
      <w:r w:rsidRPr="00DB04F0">
        <w:rPr>
          <w:rFonts w:eastAsia="Calibri"/>
        </w:rPr>
        <w:t>xuất</w:t>
      </w:r>
      <w:proofErr w:type="spellEnd"/>
      <w:r w:rsidRPr="00DB04F0">
        <w:rPr>
          <w:rFonts w:eastAsia="Calibri"/>
        </w:rPr>
        <w:t xml:space="preserve"> </w:t>
      </w:r>
      <w:proofErr w:type="spellStart"/>
      <w:r w:rsidRPr="00DB04F0">
        <w:rPr>
          <w:rFonts w:eastAsia="Calibri"/>
        </w:rPr>
        <w:t>cấu</w:t>
      </w:r>
      <w:proofErr w:type="spellEnd"/>
      <w:r w:rsidRPr="00DB04F0">
        <w:rPr>
          <w:rFonts w:eastAsia="Calibri"/>
        </w:rPr>
        <w:t xml:space="preserve"> </w:t>
      </w:r>
      <w:proofErr w:type="spellStart"/>
      <w:r w:rsidRPr="00DB04F0">
        <w:rPr>
          <w:rFonts w:eastAsia="Calibri"/>
        </w:rPr>
        <w:t>trúc</w:t>
      </w:r>
      <w:proofErr w:type="spellEnd"/>
      <w:r w:rsidR="00E80289">
        <w:rPr>
          <w:rFonts w:eastAsia="Calibri"/>
        </w:rPr>
        <w:t xml:space="preserve"> </w:t>
      </w:r>
      <w:proofErr w:type="spellStart"/>
      <w:r w:rsidRPr="00DB04F0">
        <w:rPr>
          <w:rFonts w:eastAsia="Calibri"/>
        </w:rPr>
        <w:t>dữ</w:t>
      </w:r>
      <w:proofErr w:type="spellEnd"/>
      <w:r w:rsidRPr="00DB04F0">
        <w:rPr>
          <w:rFonts w:eastAsia="Calibri"/>
        </w:rPr>
        <w:t xml:space="preserve"> </w:t>
      </w:r>
      <w:proofErr w:type="spellStart"/>
      <w:r w:rsidRPr="00DB04F0">
        <w:rPr>
          <w:rFonts w:eastAsia="Calibri"/>
        </w:rPr>
        <w:t>liệu</w:t>
      </w:r>
      <w:proofErr w:type="spellEnd"/>
      <w:r w:rsidRPr="00DB04F0">
        <w:rPr>
          <w:rFonts w:eastAsia="Calibri"/>
        </w:rPr>
        <w:t xml:space="preserve"> </w:t>
      </w:r>
      <w:proofErr w:type="spellStart"/>
      <w:r w:rsidRPr="00DB04F0">
        <w:rPr>
          <w:rFonts w:eastAsia="Calibri"/>
        </w:rPr>
        <w:t>có</w:t>
      </w:r>
      <w:proofErr w:type="spellEnd"/>
      <w:r w:rsidRPr="00DB04F0">
        <w:rPr>
          <w:rFonts w:eastAsia="Calibri"/>
        </w:rPr>
        <w:t xml:space="preserve"> </w:t>
      </w:r>
      <w:proofErr w:type="spellStart"/>
      <w:r w:rsidRPr="00DB04F0">
        <w:rPr>
          <w:rFonts w:eastAsia="Calibri"/>
        </w:rPr>
        <w:t>thể</w:t>
      </w:r>
      <w:proofErr w:type="spellEnd"/>
      <w:r w:rsidRPr="00DB04F0">
        <w:rPr>
          <w:rFonts w:eastAsia="Calibri"/>
        </w:rPr>
        <w:t xml:space="preserve"> </w:t>
      </w:r>
      <w:proofErr w:type="spellStart"/>
      <w:r w:rsidRPr="00DB04F0">
        <w:rPr>
          <w:rFonts w:eastAsia="Calibri"/>
        </w:rPr>
        <w:t>được</w:t>
      </w:r>
      <w:proofErr w:type="spellEnd"/>
      <w:r w:rsidRPr="00DB04F0">
        <w:rPr>
          <w:rFonts w:eastAsia="Calibri"/>
        </w:rPr>
        <w:t xml:space="preserve"> </w:t>
      </w:r>
      <w:proofErr w:type="spellStart"/>
      <w:r w:rsidRPr="00DB04F0">
        <w:rPr>
          <w:rFonts w:eastAsia="Calibri"/>
        </w:rPr>
        <w:t>sử</w:t>
      </w:r>
      <w:proofErr w:type="spellEnd"/>
      <w:r w:rsidRPr="00DB04F0">
        <w:rPr>
          <w:rFonts w:eastAsia="Calibri"/>
        </w:rPr>
        <w:t xml:space="preserve"> </w:t>
      </w:r>
      <w:proofErr w:type="spellStart"/>
      <w:r w:rsidRPr="00DB04F0">
        <w:rPr>
          <w:rFonts w:eastAsia="Calibri"/>
        </w:rPr>
        <w:t>dụng</w:t>
      </w:r>
      <w:proofErr w:type="spellEnd"/>
      <w:r w:rsidRPr="00DB04F0">
        <w:rPr>
          <w:rFonts w:eastAsia="Calibri"/>
        </w:rPr>
        <w:t xml:space="preserve"> </w:t>
      </w:r>
      <w:proofErr w:type="spellStart"/>
      <w:r w:rsidRPr="00DB04F0">
        <w:rPr>
          <w:rFonts w:eastAsia="Calibri"/>
        </w:rPr>
        <w:t>cho</w:t>
      </w:r>
      <w:proofErr w:type="spellEnd"/>
      <w:r w:rsidRPr="00DB04F0">
        <w:rPr>
          <w:rFonts w:eastAsia="Calibri"/>
        </w:rPr>
        <w:t xml:space="preserve"> </w:t>
      </w:r>
      <w:proofErr w:type="spellStart"/>
      <w:r w:rsidRPr="00DB04F0">
        <w:rPr>
          <w:rFonts w:eastAsia="Calibri"/>
        </w:rPr>
        <w:t>nhiều</w:t>
      </w:r>
      <w:proofErr w:type="spellEnd"/>
      <w:r w:rsidRPr="00DB04F0">
        <w:rPr>
          <w:rFonts w:eastAsia="Calibri"/>
        </w:rPr>
        <w:t xml:space="preserve"> </w:t>
      </w:r>
      <w:proofErr w:type="spellStart"/>
      <w:r w:rsidRPr="00DB04F0">
        <w:rPr>
          <w:rFonts w:eastAsia="Calibri"/>
        </w:rPr>
        <w:t>ứng</w:t>
      </w:r>
      <w:proofErr w:type="spellEnd"/>
      <w:r w:rsidRPr="00DB04F0">
        <w:rPr>
          <w:rFonts w:eastAsia="Calibri"/>
        </w:rPr>
        <w:t xml:space="preserve"> </w:t>
      </w:r>
      <w:proofErr w:type="spellStart"/>
      <w:r w:rsidRPr="00DB04F0">
        <w:rPr>
          <w:rFonts w:eastAsia="Calibri"/>
        </w:rPr>
        <w:t>dụng</w:t>
      </w:r>
      <w:proofErr w:type="spellEnd"/>
      <w:r w:rsidRPr="00DB04F0">
        <w:rPr>
          <w:rFonts w:eastAsia="Calibri"/>
        </w:rPr>
        <w:t xml:space="preserve">, </w:t>
      </w:r>
      <w:proofErr w:type="spellStart"/>
      <w:r w:rsidRPr="00DB04F0">
        <w:rPr>
          <w:rFonts w:eastAsia="Calibri"/>
        </w:rPr>
        <w:t>như</w:t>
      </w:r>
      <w:proofErr w:type="spellEnd"/>
      <w:r w:rsidRPr="00DB04F0">
        <w:rPr>
          <w:rFonts w:eastAsia="Calibri"/>
        </w:rPr>
        <w:t xml:space="preserve"> </w:t>
      </w:r>
      <w:proofErr w:type="spellStart"/>
      <w:r w:rsidRPr="00DB04F0">
        <w:rPr>
          <w:rFonts w:eastAsia="Calibri"/>
        </w:rPr>
        <w:t>khai</w:t>
      </w:r>
      <w:proofErr w:type="spellEnd"/>
      <w:r w:rsidRPr="00DB04F0">
        <w:rPr>
          <w:rFonts w:eastAsia="Calibri"/>
        </w:rPr>
        <w:t xml:space="preserve"> </w:t>
      </w:r>
      <w:proofErr w:type="spellStart"/>
      <w:r w:rsidR="00D45726">
        <w:rPr>
          <w:rFonts w:eastAsia="Calibri"/>
        </w:rPr>
        <w:t>phá</w:t>
      </w:r>
      <w:proofErr w:type="spellEnd"/>
      <w:r w:rsidRPr="00DB04F0">
        <w:rPr>
          <w:rFonts w:eastAsia="Calibri"/>
        </w:rPr>
        <w:t xml:space="preserve"> </w:t>
      </w:r>
      <w:proofErr w:type="spellStart"/>
      <w:r w:rsidRPr="00DB04F0">
        <w:rPr>
          <w:rFonts w:eastAsia="Calibri"/>
        </w:rPr>
        <w:t>dữ</w:t>
      </w:r>
      <w:proofErr w:type="spellEnd"/>
      <w:r w:rsidRPr="00DB04F0">
        <w:rPr>
          <w:rFonts w:eastAsia="Calibri"/>
        </w:rPr>
        <w:t xml:space="preserve"> </w:t>
      </w:r>
      <w:proofErr w:type="spellStart"/>
      <w:r w:rsidRPr="00DB04F0">
        <w:rPr>
          <w:rFonts w:eastAsia="Calibri"/>
        </w:rPr>
        <w:t>liệu</w:t>
      </w:r>
      <w:proofErr w:type="spellEnd"/>
      <w:r w:rsidRPr="00DB04F0">
        <w:rPr>
          <w:rFonts w:eastAsia="Calibri"/>
        </w:rPr>
        <w:t xml:space="preserve">, </w:t>
      </w:r>
      <w:proofErr w:type="spellStart"/>
      <w:r w:rsidRPr="00DB04F0">
        <w:rPr>
          <w:rFonts w:eastAsia="Calibri"/>
        </w:rPr>
        <w:t>xử</w:t>
      </w:r>
      <w:proofErr w:type="spellEnd"/>
      <w:r w:rsidRPr="00DB04F0">
        <w:rPr>
          <w:rFonts w:eastAsia="Calibri"/>
        </w:rPr>
        <w:t xml:space="preserve"> </w:t>
      </w:r>
      <w:proofErr w:type="spellStart"/>
      <w:r w:rsidRPr="00DB04F0">
        <w:rPr>
          <w:rFonts w:eastAsia="Calibri"/>
        </w:rPr>
        <w:t>lý</w:t>
      </w:r>
      <w:proofErr w:type="spellEnd"/>
      <w:r w:rsidRPr="00DB04F0">
        <w:rPr>
          <w:rFonts w:eastAsia="Calibri"/>
        </w:rPr>
        <w:t xml:space="preserve"> </w:t>
      </w:r>
      <w:proofErr w:type="spellStart"/>
      <w:r w:rsidRPr="00DB04F0">
        <w:rPr>
          <w:rFonts w:eastAsia="Calibri"/>
        </w:rPr>
        <w:t>thông</w:t>
      </w:r>
      <w:proofErr w:type="spellEnd"/>
      <w:r w:rsidRPr="00DB04F0">
        <w:rPr>
          <w:rFonts w:eastAsia="Calibri"/>
        </w:rPr>
        <w:t xml:space="preserve"> tin </w:t>
      </w:r>
      <w:proofErr w:type="spellStart"/>
      <w:r w:rsidRPr="00DB04F0">
        <w:rPr>
          <w:rFonts w:eastAsia="Calibri"/>
        </w:rPr>
        <w:t>hoặc</w:t>
      </w:r>
      <w:proofErr w:type="spellEnd"/>
      <w:r w:rsidRPr="00DB04F0">
        <w:rPr>
          <w:rFonts w:eastAsia="Calibri"/>
        </w:rPr>
        <w:t xml:space="preserve"> </w:t>
      </w:r>
      <w:proofErr w:type="spellStart"/>
      <w:r w:rsidRPr="00DB04F0">
        <w:rPr>
          <w:rFonts w:eastAsia="Calibri"/>
        </w:rPr>
        <w:t>lưu</w:t>
      </w:r>
      <w:proofErr w:type="spellEnd"/>
      <w:r w:rsidRPr="00DB04F0">
        <w:rPr>
          <w:rFonts w:eastAsia="Calibri"/>
        </w:rPr>
        <w:t xml:space="preserve"> </w:t>
      </w:r>
      <w:proofErr w:type="spellStart"/>
      <w:r w:rsidRPr="00DB04F0">
        <w:rPr>
          <w:rFonts w:eastAsia="Calibri"/>
        </w:rPr>
        <w:t>trữ</w:t>
      </w:r>
      <w:proofErr w:type="spellEnd"/>
      <w:r w:rsidRPr="00DB04F0">
        <w:rPr>
          <w:rFonts w:eastAsia="Calibri"/>
        </w:rPr>
        <w:t xml:space="preserve"> </w:t>
      </w:r>
      <w:proofErr w:type="spellStart"/>
      <w:r w:rsidRPr="00DB04F0">
        <w:rPr>
          <w:rFonts w:eastAsia="Calibri"/>
        </w:rPr>
        <w:t>lịch</w:t>
      </w:r>
      <w:proofErr w:type="spellEnd"/>
      <w:r w:rsidRPr="00DB04F0">
        <w:rPr>
          <w:rFonts w:eastAsia="Calibri"/>
        </w:rPr>
        <w:t xml:space="preserve"> </w:t>
      </w:r>
      <w:proofErr w:type="spellStart"/>
      <w:r w:rsidRPr="00DB04F0">
        <w:rPr>
          <w:rFonts w:eastAsia="Calibri"/>
        </w:rPr>
        <w:t>sử</w:t>
      </w:r>
      <w:proofErr w:type="spellEnd"/>
      <w:r w:rsidRPr="00DB04F0">
        <w:rPr>
          <w:rFonts w:eastAsia="Calibri"/>
        </w:rPr>
        <w:t>.</w:t>
      </w:r>
      <w:r w:rsidR="00F35E60">
        <w:rPr>
          <w:rFonts w:eastAsia="Calibri"/>
        </w:rPr>
        <w:t xml:space="preserve"> </w:t>
      </w:r>
      <w:proofErr w:type="spellStart"/>
      <w:r w:rsidRPr="00DB04F0">
        <w:rPr>
          <w:rFonts w:eastAsia="Calibri"/>
        </w:rPr>
        <w:t>Mặc</w:t>
      </w:r>
      <w:proofErr w:type="spellEnd"/>
      <w:r w:rsidRPr="00DB04F0">
        <w:rPr>
          <w:rFonts w:eastAsia="Calibri"/>
        </w:rPr>
        <w:t xml:space="preserve"> </w:t>
      </w:r>
      <w:proofErr w:type="spellStart"/>
      <w:r w:rsidRPr="00DB04F0">
        <w:rPr>
          <w:rFonts w:eastAsia="Calibri"/>
        </w:rPr>
        <w:t>dù</w:t>
      </w:r>
      <w:proofErr w:type="spellEnd"/>
      <w:r w:rsidRPr="00DB04F0">
        <w:rPr>
          <w:rFonts w:eastAsia="Calibri"/>
        </w:rPr>
        <w:t xml:space="preserve"> Scrapy ban </w:t>
      </w:r>
      <w:proofErr w:type="spellStart"/>
      <w:r w:rsidRPr="00DB04F0">
        <w:rPr>
          <w:rFonts w:eastAsia="Calibri"/>
        </w:rPr>
        <w:t>đầu</w:t>
      </w:r>
      <w:proofErr w:type="spellEnd"/>
      <w:r w:rsidRPr="00DB04F0">
        <w:rPr>
          <w:rFonts w:eastAsia="Calibri"/>
        </w:rPr>
        <w:t xml:space="preserve"> </w:t>
      </w:r>
      <w:proofErr w:type="spellStart"/>
      <w:r w:rsidRPr="00DB04F0">
        <w:rPr>
          <w:rFonts w:eastAsia="Calibri"/>
        </w:rPr>
        <w:t>được</w:t>
      </w:r>
      <w:proofErr w:type="spellEnd"/>
      <w:r w:rsidRPr="00DB04F0">
        <w:rPr>
          <w:rFonts w:eastAsia="Calibri"/>
        </w:rPr>
        <w:t xml:space="preserve"> </w:t>
      </w:r>
      <w:proofErr w:type="spellStart"/>
      <w:r w:rsidRPr="00DB04F0">
        <w:rPr>
          <w:rFonts w:eastAsia="Calibri"/>
        </w:rPr>
        <w:t>thiết</w:t>
      </w:r>
      <w:proofErr w:type="spellEnd"/>
      <w:r w:rsidRPr="00DB04F0">
        <w:rPr>
          <w:rFonts w:eastAsia="Calibri"/>
        </w:rPr>
        <w:t xml:space="preserve"> </w:t>
      </w:r>
      <w:proofErr w:type="spellStart"/>
      <w:r w:rsidRPr="00DB04F0">
        <w:rPr>
          <w:rFonts w:eastAsia="Calibri"/>
        </w:rPr>
        <w:t>kế</w:t>
      </w:r>
      <w:proofErr w:type="spellEnd"/>
      <w:r w:rsidRPr="00DB04F0">
        <w:rPr>
          <w:rFonts w:eastAsia="Calibri"/>
        </w:rPr>
        <w:t xml:space="preserve"> </w:t>
      </w:r>
      <w:proofErr w:type="spellStart"/>
      <w:r w:rsidRPr="00DB04F0">
        <w:rPr>
          <w:rFonts w:eastAsia="Calibri"/>
        </w:rPr>
        <w:t>để</w:t>
      </w:r>
      <w:proofErr w:type="spellEnd"/>
      <w:r w:rsidRPr="00DB04F0">
        <w:rPr>
          <w:rFonts w:eastAsia="Calibri"/>
        </w:rPr>
        <w:t xml:space="preserve"> </w:t>
      </w:r>
      <w:proofErr w:type="spellStart"/>
      <w:r w:rsidRPr="00DB04F0">
        <w:rPr>
          <w:rFonts w:eastAsia="Calibri"/>
        </w:rPr>
        <w:t>tìm</w:t>
      </w:r>
      <w:proofErr w:type="spellEnd"/>
      <w:r w:rsidRPr="00DB04F0">
        <w:rPr>
          <w:rFonts w:eastAsia="Calibri"/>
        </w:rPr>
        <w:t xml:space="preserve"> </w:t>
      </w:r>
      <w:proofErr w:type="spellStart"/>
      <w:r w:rsidRPr="00DB04F0">
        <w:rPr>
          <w:rFonts w:eastAsia="Calibri"/>
        </w:rPr>
        <w:t>kiếm</w:t>
      </w:r>
      <w:proofErr w:type="spellEnd"/>
      <w:r w:rsidRPr="00DB04F0">
        <w:rPr>
          <w:rFonts w:eastAsia="Calibri"/>
        </w:rPr>
        <w:t xml:space="preserve"> web, </w:t>
      </w:r>
      <w:proofErr w:type="spellStart"/>
      <w:r w:rsidRPr="00DB04F0">
        <w:rPr>
          <w:rFonts w:eastAsia="Calibri"/>
        </w:rPr>
        <w:t>nó</w:t>
      </w:r>
      <w:proofErr w:type="spellEnd"/>
      <w:r w:rsidRPr="00DB04F0">
        <w:rPr>
          <w:rFonts w:eastAsia="Calibri"/>
        </w:rPr>
        <w:t xml:space="preserve"> </w:t>
      </w:r>
      <w:proofErr w:type="spellStart"/>
      <w:r w:rsidRPr="00DB04F0">
        <w:rPr>
          <w:rFonts w:eastAsia="Calibri"/>
        </w:rPr>
        <w:t>cũng</w:t>
      </w:r>
      <w:proofErr w:type="spellEnd"/>
      <w:r w:rsidRPr="00DB04F0">
        <w:rPr>
          <w:rFonts w:eastAsia="Calibri"/>
        </w:rPr>
        <w:t xml:space="preserve"> </w:t>
      </w:r>
      <w:proofErr w:type="spellStart"/>
      <w:r w:rsidRPr="00DB04F0">
        <w:rPr>
          <w:rFonts w:eastAsia="Calibri"/>
        </w:rPr>
        <w:t>có</w:t>
      </w:r>
      <w:proofErr w:type="spellEnd"/>
      <w:r w:rsidRPr="00DB04F0">
        <w:rPr>
          <w:rFonts w:eastAsia="Calibri"/>
        </w:rPr>
        <w:t xml:space="preserve"> </w:t>
      </w:r>
      <w:proofErr w:type="spellStart"/>
      <w:r w:rsidRPr="00DB04F0">
        <w:rPr>
          <w:rFonts w:eastAsia="Calibri"/>
        </w:rPr>
        <w:t>thể</w:t>
      </w:r>
      <w:proofErr w:type="spellEnd"/>
      <w:r w:rsidRPr="00DB04F0">
        <w:rPr>
          <w:rFonts w:eastAsia="Calibri"/>
        </w:rPr>
        <w:t xml:space="preserve"> </w:t>
      </w:r>
      <w:proofErr w:type="spellStart"/>
      <w:r w:rsidRPr="00DB04F0">
        <w:rPr>
          <w:rFonts w:eastAsia="Calibri"/>
        </w:rPr>
        <w:t>được</w:t>
      </w:r>
      <w:proofErr w:type="spellEnd"/>
      <w:r w:rsidRPr="00DB04F0">
        <w:rPr>
          <w:rFonts w:eastAsia="Calibri"/>
        </w:rPr>
        <w:t xml:space="preserve"> </w:t>
      </w:r>
      <w:proofErr w:type="spellStart"/>
      <w:r w:rsidRPr="00DB04F0">
        <w:rPr>
          <w:rFonts w:eastAsia="Calibri"/>
        </w:rPr>
        <w:t>sử</w:t>
      </w:r>
      <w:proofErr w:type="spellEnd"/>
      <w:r w:rsidRPr="00DB04F0">
        <w:rPr>
          <w:rFonts w:eastAsia="Calibri"/>
        </w:rPr>
        <w:t xml:space="preserve"> </w:t>
      </w:r>
      <w:proofErr w:type="spellStart"/>
      <w:r w:rsidRPr="00DB04F0">
        <w:rPr>
          <w:rFonts w:eastAsia="Calibri"/>
        </w:rPr>
        <w:t>dụng</w:t>
      </w:r>
      <w:proofErr w:type="spellEnd"/>
      <w:r w:rsidRPr="00DB04F0">
        <w:rPr>
          <w:rFonts w:eastAsia="Calibri"/>
        </w:rPr>
        <w:t xml:space="preserve"> </w:t>
      </w:r>
      <w:proofErr w:type="spellStart"/>
      <w:r w:rsidRPr="00DB04F0">
        <w:rPr>
          <w:rFonts w:eastAsia="Calibri"/>
        </w:rPr>
        <w:t>để</w:t>
      </w:r>
      <w:proofErr w:type="spellEnd"/>
      <w:r w:rsidRPr="00DB04F0">
        <w:rPr>
          <w:rFonts w:eastAsia="Calibri"/>
        </w:rPr>
        <w:t xml:space="preserve"> </w:t>
      </w:r>
      <w:proofErr w:type="spellStart"/>
      <w:r w:rsidRPr="00DB04F0">
        <w:rPr>
          <w:rFonts w:eastAsia="Calibri"/>
        </w:rPr>
        <w:t>trích</w:t>
      </w:r>
      <w:proofErr w:type="spellEnd"/>
      <w:r w:rsidRPr="00DB04F0">
        <w:rPr>
          <w:rFonts w:eastAsia="Calibri"/>
        </w:rPr>
        <w:t xml:space="preserve"> </w:t>
      </w:r>
      <w:proofErr w:type="spellStart"/>
      <w:r w:rsidRPr="00DB04F0">
        <w:rPr>
          <w:rFonts w:eastAsia="Calibri"/>
        </w:rPr>
        <w:t>xuất</w:t>
      </w:r>
      <w:proofErr w:type="spellEnd"/>
      <w:r w:rsidRPr="00DB04F0">
        <w:rPr>
          <w:rFonts w:eastAsia="Calibri"/>
        </w:rPr>
        <w:t xml:space="preserve"> </w:t>
      </w:r>
      <w:proofErr w:type="spellStart"/>
      <w:r w:rsidRPr="00DB04F0">
        <w:rPr>
          <w:rFonts w:eastAsia="Calibri"/>
        </w:rPr>
        <w:t>dữ</w:t>
      </w:r>
      <w:proofErr w:type="spellEnd"/>
      <w:r w:rsidRPr="00DB04F0">
        <w:rPr>
          <w:rFonts w:eastAsia="Calibri"/>
        </w:rPr>
        <w:t xml:space="preserve"> </w:t>
      </w:r>
      <w:proofErr w:type="spellStart"/>
      <w:r w:rsidRPr="00DB04F0">
        <w:rPr>
          <w:rFonts w:eastAsia="Calibri"/>
        </w:rPr>
        <w:t>liệu</w:t>
      </w:r>
      <w:proofErr w:type="spellEnd"/>
      <w:r w:rsidRPr="00DB04F0">
        <w:rPr>
          <w:rFonts w:eastAsia="Calibri"/>
        </w:rPr>
        <w:t xml:space="preserve"> </w:t>
      </w:r>
      <w:proofErr w:type="spellStart"/>
      <w:r w:rsidRPr="00DB04F0">
        <w:rPr>
          <w:rFonts w:eastAsia="Calibri"/>
        </w:rPr>
        <w:t>bằng</w:t>
      </w:r>
      <w:proofErr w:type="spellEnd"/>
      <w:r w:rsidRPr="00DB04F0">
        <w:rPr>
          <w:rFonts w:eastAsia="Calibri"/>
        </w:rPr>
        <w:t xml:space="preserve"> </w:t>
      </w:r>
      <w:proofErr w:type="spellStart"/>
      <w:r w:rsidRPr="00DB04F0">
        <w:rPr>
          <w:rFonts w:eastAsia="Calibri"/>
        </w:rPr>
        <w:t>cách</w:t>
      </w:r>
      <w:proofErr w:type="spellEnd"/>
      <w:r w:rsidRPr="00DB04F0">
        <w:rPr>
          <w:rFonts w:eastAsia="Calibri"/>
        </w:rPr>
        <w:t xml:space="preserve"> </w:t>
      </w:r>
      <w:proofErr w:type="spellStart"/>
      <w:r w:rsidRPr="00DB04F0">
        <w:rPr>
          <w:rFonts w:eastAsia="Calibri"/>
        </w:rPr>
        <w:t>sử</w:t>
      </w:r>
      <w:proofErr w:type="spellEnd"/>
      <w:r w:rsidRPr="00DB04F0">
        <w:rPr>
          <w:rFonts w:eastAsia="Calibri"/>
        </w:rPr>
        <w:t xml:space="preserve"> </w:t>
      </w:r>
      <w:proofErr w:type="spellStart"/>
      <w:r w:rsidRPr="00DB04F0">
        <w:rPr>
          <w:rFonts w:eastAsia="Calibri"/>
        </w:rPr>
        <w:t>dụng</w:t>
      </w:r>
      <w:proofErr w:type="spellEnd"/>
      <w:r w:rsidRPr="00DB04F0">
        <w:rPr>
          <w:rFonts w:eastAsia="Calibri"/>
        </w:rPr>
        <w:t xml:space="preserve"> API</w:t>
      </w:r>
      <w:r w:rsidR="00A1107E">
        <w:rPr>
          <w:rFonts w:eastAsia="Calibri"/>
        </w:rPr>
        <w:t>,</w:t>
      </w:r>
      <w:r w:rsidRPr="00DB04F0">
        <w:rPr>
          <w:rFonts w:eastAsia="Calibri"/>
        </w:rPr>
        <w:t xml:space="preserve"> </w:t>
      </w:r>
      <w:proofErr w:type="spellStart"/>
      <w:r w:rsidRPr="00DB04F0">
        <w:rPr>
          <w:rFonts w:eastAsia="Calibri"/>
        </w:rPr>
        <w:t>hoặc</w:t>
      </w:r>
      <w:proofErr w:type="spellEnd"/>
      <w:r w:rsidRPr="00DB04F0">
        <w:rPr>
          <w:rFonts w:eastAsia="Calibri"/>
        </w:rPr>
        <w:t xml:space="preserve"> </w:t>
      </w:r>
      <w:proofErr w:type="spellStart"/>
      <w:r w:rsidRPr="00DB04F0">
        <w:rPr>
          <w:rFonts w:eastAsia="Calibri"/>
        </w:rPr>
        <w:t>như</w:t>
      </w:r>
      <w:proofErr w:type="spellEnd"/>
      <w:r w:rsidRPr="00DB04F0">
        <w:rPr>
          <w:rFonts w:eastAsia="Calibri"/>
        </w:rPr>
        <w:t xml:space="preserve"> </w:t>
      </w:r>
      <w:proofErr w:type="spellStart"/>
      <w:r w:rsidRPr="00DB04F0">
        <w:rPr>
          <w:rFonts w:eastAsia="Calibri"/>
        </w:rPr>
        <w:t>một</w:t>
      </w:r>
      <w:proofErr w:type="spellEnd"/>
      <w:r w:rsidRPr="00DB04F0">
        <w:rPr>
          <w:rFonts w:eastAsia="Calibri"/>
        </w:rPr>
        <w:t xml:space="preserve"> </w:t>
      </w:r>
      <w:proofErr w:type="spellStart"/>
      <w:r w:rsidRPr="00DB04F0">
        <w:rPr>
          <w:rFonts w:eastAsia="Calibri"/>
        </w:rPr>
        <w:t>trình</w:t>
      </w:r>
      <w:proofErr w:type="spellEnd"/>
      <w:r w:rsidRPr="00DB04F0">
        <w:rPr>
          <w:rFonts w:eastAsia="Calibri"/>
        </w:rPr>
        <w:t xml:space="preserve"> </w:t>
      </w:r>
      <w:proofErr w:type="spellStart"/>
      <w:r w:rsidRPr="00DB04F0">
        <w:rPr>
          <w:rFonts w:eastAsia="Calibri"/>
        </w:rPr>
        <w:t>thu</w:t>
      </w:r>
      <w:proofErr w:type="spellEnd"/>
      <w:r w:rsidRPr="00DB04F0">
        <w:rPr>
          <w:rFonts w:eastAsia="Calibri"/>
        </w:rPr>
        <w:t xml:space="preserve"> </w:t>
      </w:r>
      <w:proofErr w:type="spellStart"/>
      <w:r w:rsidRPr="00DB04F0">
        <w:rPr>
          <w:rFonts w:eastAsia="Calibri"/>
        </w:rPr>
        <w:t>thập</w:t>
      </w:r>
      <w:proofErr w:type="spellEnd"/>
      <w:r w:rsidRPr="00DB04F0">
        <w:rPr>
          <w:rFonts w:eastAsia="Calibri"/>
        </w:rPr>
        <w:t xml:space="preserve"> </w:t>
      </w:r>
      <w:proofErr w:type="spellStart"/>
      <w:r w:rsidRPr="00DB04F0">
        <w:rPr>
          <w:rFonts w:eastAsia="Calibri"/>
        </w:rPr>
        <w:t>dữ</w:t>
      </w:r>
      <w:proofErr w:type="spellEnd"/>
      <w:r w:rsidRPr="00DB04F0">
        <w:rPr>
          <w:rFonts w:eastAsia="Calibri"/>
        </w:rPr>
        <w:t xml:space="preserve"> </w:t>
      </w:r>
      <w:proofErr w:type="spellStart"/>
      <w:r w:rsidRPr="00DB04F0">
        <w:rPr>
          <w:rFonts w:eastAsia="Calibri"/>
        </w:rPr>
        <w:t>liệu</w:t>
      </w:r>
      <w:proofErr w:type="spellEnd"/>
      <w:r w:rsidRPr="00DB04F0">
        <w:rPr>
          <w:rFonts w:eastAsia="Calibri"/>
        </w:rPr>
        <w:t xml:space="preserve"> web </w:t>
      </w:r>
      <w:proofErr w:type="spellStart"/>
      <w:r w:rsidR="004D6596">
        <w:rPr>
          <w:rFonts w:eastAsia="Calibri"/>
        </w:rPr>
        <w:t>thông</w:t>
      </w:r>
      <w:proofErr w:type="spellEnd"/>
      <w:r w:rsidR="004D6596">
        <w:rPr>
          <w:rFonts w:eastAsia="Calibri"/>
        </w:rPr>
        <w:t xml:space="preserve"> </w:t>
      </w:r>
      <w:proofErr w:type="spellStart"/>
      <w:r w:rsidR="004D6596">
        <w:rPr>
          <w:rFonts w:eastAsia="Calibri"/>
        </w:rPr>
        <w:t>thường</w:t>
      </w:r>
      <w:proofErr w:type="spellEnd"/>
      <w:r w:rsidRPr="00DB04F0">
        <w:rPr>
          <w:rFonts w:eastAsia="Calibri"/>
        </w:rPr>
        <w:t>.</w:t>
      </w:r>
    </w:p>
    <w:p w14:paraId="2990B241" w14:textId="0D4210BC" w:rsidR="00C942A5" w:rsidRPr="0037250A" w:rsidRDefault="00CA22FB" w:rsidP="00A431B5">
      <w:pPr>
        <w:pStyle w:val="Heading2"/>
        <w:ind w:left="720" w:hanging="720"/>
        <w:rPr>
          <w:rFonts w:eastAsia="Calibri"/>
        </w:rPr>
      </w:pPr>
      <w:bookmarkStart w:id="21" w:name="_Toc67937959"/>
      <w:bookmarkStart w:id="22" w:name="_Toc120461221"/>
      <w:proofErr w:type="spellStart"/>
      <w:r>
        <w:rPr>
          <w:rFonts w:eastAsia="Calibri"/>
        </w:rPr>
        <w:t>Quá</w:t>
      </w:r>
      <w:proofErr w:type="spellEnd"/>
      <w:r>
        <w:rPr>
          <w:rFonts w:eastAsia="Calibri"/>
        </w:rPr>
        <w:t xml:space="preserve"> </w:t>
      </w:r>
      <w:proofErr w:type="spellStart"/>
      <w:r>
        <w:rPr>
          <w:rFonts w:eastAsia="Calibri"/>
        </w:rPr>
        <w:t>trình</w:t>
      </w:r>
      <w:proofErr w:type="spellEnd"/>
      <w:r>
        <w:rPr>
          <w:rFonts w:eastAsia="Calibri"/>
        </w:rPr>
        <w:t xml:space="preserve"> </w:t>
      </w:r>
      <w:proofErr w:type="spellStart"/>
      <w:r>
        <w:rPr>
          <w:rFonts w:eastAsia="Calibri"/>
        </w:rPr>
        <w:t>xây</w:t>
      </w:r>
      <w:proofErr w:type="spellEnd"/>
      <w:r>
        <w:rPr>
          <w:rFonts w:eastAsia="Calibri"/>
        </w:rPr>
        <w:t xml:space="preserve"> </w:t>
      </w:r>
      <w:proofErr w:type="spellStart"/>
      <w:r>
        <w:rPr>
          <w:rFonts w:eastAsia="Calibri"/>
        </w:rPr>
        <w:t>dựng</w:t>
      </w:r>
      <w:proofErr w:type="spellEnd"/>
      <w:r>
        <w:rPr>
          <w:rFonts w:eastAsia="Calibri"/>
        </w:rPr>
        <w:t xml:space="preserve"> </w:t>
      </w:r>
      <w:proofErr w:type="spellStart"/>
      <w:r>
        <w:rPr>
          <w:rFonts w:eastAsia="Calibri"/>
        </w:rPr>
        <w:t>dữ</w:t>
      </w:r>
      <w:proofErr w:type="spellEnd"/>
      <w:r>
        <w:rPr>
          <w:rFonts w:eastAsia="Calibri"/>
        </w:rPr>
        <w:t xml:space="preserve"> </w:t>
      </w:r>
      <w:proofErr w:type="spellStart"/>
      <w:r>
        <w:rPr>
          <w:rFonts w:eastAsia="Calibri"/>
        </w:rPr>
        <w:t>liệu</w:t>
      </w:r>
      <w:bookmarkEnd w:id="21"/>
      <w:bookmarkEnd w:id="22"/>
      <w:proofErr w:type="spellEnd"/>
    </w:p>
    <w:p w14:paraId="23F0D4E1" w14:textId="56C26E5F" w:rsidR="00CA22FB" w:rsidRPr="003D7290" w:rsidRDefault="00515970" w:rsidP="00EB1758">
      <w:pPr>
        <w:pStyle w:val="Heading3"/>
        <w:numPr>
          <w:ilvl w:val="0"/>
          <w:numId w:val="9"/>
        </w:numPr>
        <w:ind w:hanging="720"/>
      </w:pPr>
      <w:r>
        <w:t xml:space="preserve"> </w:t>
      </w:r>
      <w:bookmarkStart w:id="23" w:name="_Toc67937960"/>
      <w:bookmarkStart w:id="24" w:name="_Toc120461222"/>
      <w:r w:rsidR="00CC386F" w:rsidRPr="003D7290">
        <w:t xml:space="preserve">Thu </w:t>
      </w:r>
      <w:proofErr w:type="spellStart"/>
      <w:r w:rsidR="00CC386F" w:rsidRPr="003D7290">
        <w:t>thập</w:t>
      </w:r>
      <w:proofErr w:type="spellEnd"/>
      <w:r w:rsidR="00CC386F" w:rsidRPr="003D7290">
        <w:t xml:space="preserve"> </w:t>
      </w:r>
      <w:proofErr w:type="spellStart"/>
      <w:r w:rsidR="00CC386F" w:rsidRPr="003D7290">
        <w:t>dữ</w:t>
      </w:r>
      <w:proofErr w:type="spellEnd"/>
      <w:r w:rsidR="00CC386F" w:rsidRPr="003D7290">
        <w:t xml:space="preserve"> </w:t>
      </w:r>
      <w:proofErr w:type="spellStart"/>
      <w:r w:rsidR="00CC386F" w:rsidRPr="003D7290">
        <w:t>liệu</w:t>
      </w:r>
      <w:bookmarkEnd w:id="23"/>
      <w:bookmarkEnd w:id="24"/>
      <w:proofErr w:type="spellEnd"/>
    </w:p>
    <w:p w14:paraId="6BD96221" w14:textId="415B84C0" w:rsidR="000F0BBF" w:rsidRDefault="00D727A6" w:rsidP="00F87456">
      <w:pPr>
        <w:ind w:firstLine="720"/>
      </w:pPr>
      <w:proofErr w:type="spellStart"/>
      <w:r>
        <w:t>Đ</w:t>
      </w:r>
      <w:r w:rsidR="00DF6DCF">
        <w:t>ầu</w:t>
      </w:r>
      <w:proofErr w:type="spellEnd"/>
      <w:r w:rsidR="00DF6DCF">
        <w:t xml:space="preserve"> </w:t>
      </w:r>
      <w:proofErr w:type="spellStart"/>
      <w:r w:rsidR="00DF6DCF">
        <w:t>tiên</w:t>
      </w:r>
      <w:proofErr w:type="spellEnd"/>
      <w:r w:rsidR="00DF6DCF">
        <w:t xml:space="preserve">, </w:t>
      </w:r>
      <w:proofErr w:type="spellStart"/>
      <w:r w:rsidR="00DF6DCF" w:rsidRPr="00DF6DCF">
        <w:t>chọn</w:t>
      </w:r>
      <w:proofErr w:type="spellEnd"/>
      <w:r w:rsidR="00DF6DCF" w:rsidRPr="00DF6DCF">
        <w:t xml:space="preserve"> XHR</w:t>
      </w:r>
      <w:r w:rsidR="00163D14">
        <w:t xml:space="preserve"> </w:t>
      </w:r>
      <w:proofErr w:type="spellStart"/>
      <w:r w:rsidR="00163D14">
        <w:t>trong</w:t>
      </w:r>
      <w:proofErr w:type="spellEnd"/>
      <w:r w:rsidR="00163D14">
        <w:t xml:space="preserve"> Developer Tool</w:t>
      </w:r>
      <w:r w:rsidR="00DF6DCF" w:rsidRPr="00DF6DCF">
        <w:t xml:space="preserve"> </w:t>
      </w:r>
      <w:proofErr w:type="spellStart"/>
      <w:r w:rsidR="00DF6DCF" w:rsidRPr="00DF6DCF">
        <w:t>để</w:t>
      </w:r>
      <w:proofErr w:type="spellEnd"/>
      <w:r w:rsidR="00DF6DCF" w:rsidRPr="00DF6DCF">
        <w:t xml:space="preserve"> </w:t>
      </w:r>
      <w:proofErr w:type="spellStart"/>
      <w:r w:rsidR="00DF6DCF" w:rsidRPr="00DF6DCF">
        <w:t>lọc</w:t>
      </w:r>
      <w:proofErr w:type="spellEnd"/>
      <w:r w:rsidR="00DF6DCF" w:rsidRPr="00DF6DCF">
        <w:t xml:space="preserve"> </w:t>
      </w:r>
      <w:proofErr w:type="spellStart"/>
      <w:r w:rsidR="00DF6DCF" w:rsidRPr="00DF6DCF">
        <w:t>các</w:t>
      </w:r>
      <w:proofErr w:type="spellEnd"/>
      <w:r w:rsidR="00DF6DCF" w:rsidRPr="00DF6DCF">
        <w:t xml:space="preserve"> request AJAX, </w:t>
      </w:r>
      <w:proofErr w:type="spellStart"/>
      <w:r w:rsidR="00DF6DCF" w:rsidRPr="00DF6DCF">
        <w:t>và</w:t>
      </w:r>
      <w:proofErr w:type="spellEnd"/>
      <w:r w:rsidR="00DF6DCF" w:rsidRPr="00DF6DCF">
        <w:t xml:space="preserve"> </w:t>
      </w:r>
      <w:proofErr w:type="spellStart"/>
      <w:r w:rsidR="00DF6DCF" w:rsidRPr="00DF6DCF">
        <w:t>xem</w:t>
      </w:r>
      <w:proofErr w:type="spellEnd"/>
      <w:r w:rsidR="00DF6DCF" w:rsidRPr="00DF6DCF">
        <w:t xml:space="preserve"> </w:t>
      </w:r>
      <w:proofErr w:type="spellStart"/>
      <w:r w:rsidR="00DF6DCF" w:rsidRPr="00DF6DCF">
        <w:t>xét</w:t>
      </w:r>
      <w:proofErr w:type="spellEnd"/>
      <w:r w:rsidR="00DF6DCF" w:rsidRPr="00DF6DCF">
        <w:t xml:space="preserve"> </w:t>
      </w:r>
      <w:proofErr w:type="spellStart"/>
      <w:r w:rsidR="00DF6DCF" w:rsidRPr="00DF6DCF">
        <w:t>hết</w:t>
      </w:r>
      <w:proofErr w:type="spellEnd"/>
      <w:r w:rsidR="00DF6DCF" w:rsidRPr="00DF6DCF">
        <w:t xml:space="preserve"> </w:t>
      </w:r>
      <w:proofErr w:type="spellStart"/>
      <w:r w:rsidR="00DF6DCF" w:rsidRPr="00DF6DCF">
        <w:t>tất</w:t>
      </w:r>
      <w:proofErr w:type="spellEnd"/>
      <w:r w:rsidR="00DF6DCF" w:rsidRPr="00DF6DCF">
        <w:t xml:space="preserve"> </w:t>
      </w:r>
      <w:proofErr w:type="spellStart"/>
      <w:r w:rsidR="00DF6DCF" w:rsidRPr="00DF6DCF">
        <w:t>cả</w:t>
      </w:r>
      <w:proofErr w:type="spellEnd"/>
      <w:r w:rsidR="00DF6DCF" w:rsidRPr="00DF6DCF">
        <w:t xml:space="preserve"> </w:t>
      </w:r>
      <w:proofErr w:type="spellStart"/>
      <w:r w:rsidR="00DF6DCF" w:rsidRPr="00DF6DCF">
        <w:t>các</w:t>
      </w:r>
      <w:proofErr w:type="spellEnd"/>
      <w:r w:rsidR="00DF6DCF" w:rsidRPr="00DF6DCF">
        <w:t xml:space="preserve"> response </w:t>
      </w:r>
      <w:proofErr w:type="spellStart"/>
      <w:r w:rsidR="00DF6DCF" w:rsidRPr="00DF6DCF">
        <w:t>để</w:t>
      </w:r>
      <w:proofErr w:type="spellEnd"/>
      <w:r w:rsidR="00DF6DCF" w:rsidRPr="00DF6DCF">
        <w:t xml:space="preserve"> </w:t>
      </w:r>
      <w:proofErr w:type="spellStart"/>
      <w:r w:rsidR="00DF6DCF" w:rsidRPr="00DF6DCF">
        <w:t>tìm</w:t>
      </w:r>
      <w:proofErr w:type="spellEnd"/>
      <w:r w:rsidR="00DF6DCF" w:rsidRPr="00DF6DCF">
        <w:t xml:space="preserve"> </w:t>
      </w:r>
      <w:proofErr w:type="spellStart"/>
      <w:r w:rsidR="00DF6DCF" w:rsidRPr="00DF6DCF">
        <w:t>xem</w:t>
      </w:r>
      <w:proofErr w:type="spellEnd"/>
      <w:r w:rsidR="00DF6DCF" w:rsidRPr="00DF6DCF">
        <w:t xml:space="preserve"> </w:t>
      </w:r>
      <w:proofErr w:type="spellStart"/>
      <w:r w:rsidR="00DF6DCF" w:rsidRPr="00DF6DCF">
        <w:t>cái</w:t>
      </w:r>
      <w:proofErr w:type="spellEnd"/>
      <w:r w:rsidR="00DF6DCF" w:rsidRPr="00DF6DCF">
        <w:t xml:space="preserve"> </w:t>
      </w:r>
      <w:proofErr w:type="spellStart"/>
      <w:r w:rsidR="00DF6DCF" w:rsidRPr="00DF6DCF">
        <w:t>nào</w:t>
      </w:r>
      <w:proofErr w:type="spellEnd"/>
      <w:r w:rsidR="00DF6DCF" w:rsidRPr="00DF6DCF">
        <w:t xml:space="preserve"> </w:t>
      </w:r>
      <w:proofErr w:type="spellStart"/>
      <w:r w:rsidR="00DF6DCF" w:rsidRPr="00DF6DCF">
        <w:t>sẽ</w:t>
      </w:r>
      <w:proofErr w:type="spellEnd"/>
      <w:r w:rsidR="00DF6DCF" w:rsidRPr="00DF6DCF">
        <w:t xml:space="preserve"> </w:t>
      </w:r>
      <w:proofErr w:type="spellStart"/>
      <w:r w:rsidR="00DF6DCF" w:rsidRPr="00DF6DCF">
        <w:t>trả</w:t>
      </w:r>
      <w:proofErr w:type="spellEnd"/>
      <w:r w:rsidR="00DF6DCF" w:rsidRPr="00DF6DCF">
        <w:t xml:space="preserve"> </w:t>
      </w:r>
      <w:proofErr w:type="spellStart"/>
      <w:r w:rsidR="00DF6DCF" w:rsidRPr="00DF6DCF">
        <w:t>những</w:t>
      </w:r>
      <w:proofErr w:type="spellEnd"/>
      <w:r w:rsidR="00DF6DCF" w:rsidRPr="00DF6DCF">
        <w:t xml:space="preserve"> </w:t>
      </w:r>
      <w:proofErr w:type="spellStart"/>
      <w:r w:rsidR="00DF6DCF" w:rsidRPr="00DF6DCF">
        <w:t>dữ</w:t>
      </w:r>
      <w:proofErr w:type="spellEnd"/>
      <w:r w:rsidR="00DF6DCF" w:rsidRPr="00DF6DCF">
        <w:t xml:space="preserve"> </w:t>
      </w:r>
      <w:proofErr w:type="spellStart"/>
      <w:r w:rsidR="00DF6DCF" w:rsidRPr="00DF6DCF">
        <w:t>liệu</w:t>
      </w:r>
      <w:proofErr w:type="spellEnd"/>
      <w:r w:rsidR="0016035E">
        <w:t xml:space="preserve"> </w:t>
      </w:r>
      <w:proofErr w:type="spellStart"/>
      <w:r w:rsidR="00A047D8">
        <w:t>liên</w:t>
      </w:r>
      <w:proofErr w:type="spellEnd"/>
      <w:r w:rsidR="00A047D8">
        <w:t xml:space="preserve"> </w:t>
      </w:r>
      <w:proofErr w:type="spellStart"/>
      <w:r w:rsidR="00A047D8">
        <w:t>quan</w:t>
      </w:r>
      <w:proofErr w:type="spellEnd"/>
      <w:r w:rsidR="00A047D8">
        <w:t xml:space="preserve"> </w:t>
      </w:r>
      <w:proofErr w:type="spellStart"/>
      <w:r w:rsidR="00A047D8">
        <w:t>tới</w:t>
      </w:r>
      <w:proofErr w:type="spellEnd"/>
      <w:r w:rsidR="00A047D8">
        <w:t xml:space="preserve"> </w:t>
      </w:r>
      <w:proofErr w:type="spellStart"/>
      <w:r w:rsidR="00A047D8">
        <w:t>đánh</w:t>
      </w:r>
      <w:proofErr w:type="spellEnd"/>
      <w:r w:rsidR="00A047D8">
        <w:t xml:space="preserve"> </w:t>
      </w:r>
      <w:proofErr w:type="spellStart"/>
      <w:r w:rsidR="00A047D8">
        <w:t>giá</w:t>
      </w:r>
      <w:proofErr w:type="spellEnd"/>
      <w:r w:rsidR="00A047D8">
        <w:t xml:space="preserve"> </w:t>
      </w:r>
      <w:proofErr w:type="spellStart"/>
      <w:r w:rsidR="00A047D8">
        <w:t>sản</w:t>
      </w:r>
      <w:proofErr w:type="spellEnd"/>
      <w:r w:rsidR="00A047D8">
        <w:t xml:space="preserve"> </w:t>
      </w:r>
      <w:proofErr w:type="spellStart"/>
      <w:r w:rsidR="00A047D8">
        <w:t>phẩm</w:t>
      </w:r>
      <w:proofErr w:type="spellEnd"/>
      <w:r w:rsidR="006908EC">
        <w:t xml:space="preserve">: </w:t>
      </w:r>
      <w:proofErr w:type="spellStart"/>
      <w:r w:rsidR="006908EC">
        <w:t>tên</w:t>
      </w:r>
      <w:proofErr w:type="spellEnd"/>
      <w:r w:rsidR="006908EC">
        <w:t xml:space="preserve"> </w:t>
      </w:r>
      <w:proofErr w:type="spellStart"/>
      <w:r w:rsidR="006908EC">
        <w:t>người</w:t>
      </w:r>
      <w:proofErr w:type="spellEnd"/>
      <w:r w:rsidR="006908EC">
        <w:t xml:space="preserve"> </w:t>
      </w:r>
      <w:proofErr w:type="spellStart"/>
      <w:r w:rsidR="006908EC">
        <w:t>dùng</w:t>
      </w:r>
      <w:proofErr w:type="spellEnd"/>
      <w:r w:rsidR="00065A39">
        <w:t xml:space="preserve"> </w:t>
      </w:r>
      <w:proofErr w:type="spellStart"/>
      <w:r w:rsidR="00065A39">
        <w:t>viết</w:t>
      </w:r>
      <w:proofErr w:type="spellEnd"/>
      <w:r w:rsidR="00065A39">
        <w:t xml:space="preserve"> </w:t>
      </w:r>
      <w:proofErr w:type="spellStart"/>
      <w:r w:rsidR="00065A39">
        <w:t>đánh</w:t>
      </w:r>
      <w:proofErr w:type="spellEnd"/>
      <w:r w:rsidR="00065A39">
        <w:t xml:space="preserve"> </w:t>
      </w:r>
      <w:proofErr w:type="spellStart"/>
      <w:r w:rsidR="00065A39">
        <w:t>giá</w:t>
      </w:r>
      <w:proofErr w:type="spellEnd"/>
      <w:r w:rsidR="00065A39">
        <w:t xml:space="preserve">, </w:t>
      </w:r>
      <w:proofErr w:type="spellStart"/>
      <w:r w:rsidR="00065A39">
        <w:t>nội</w:t>
      </w:r>
      <w:proofErr w:type="spellEnd"/>
      <w:r w:rsidR="00065A39">
        <w:t xml:space="preserve"> dung </w:t>
      </w:r>
      <w:proofErr w:type="spellStart"/>
      <w:r w:rsidR="00065A39">
        <w:t>đánh</w:t>
      </w:r>
      <w:proofErr w:type="spellEnd"/>
      <w:r w:rsidR="00065A39">
        <w:t xml:space="preserve"> </w:t>
      </w:r>
      <w:proofErr w:type="spellStart"/>
      <w:r w:rsidR="00065A39">
        <w:t>giá</w:t>
      </w:r>
      <w:proofErr w:type="spellEnd"/>
      <w:r w:rsidR="00065A39">
        <w:t xml:space="preserve">, </w:t>
      </w:r>
      <w:proofErr w:type="spellStart"/>
      <w:r w:rsidR="00065A39">
        <w:t>thời</w:t>
      </w:r>
      <w:proofErr w:type="spellEnd"/>
      <w:r w:rsidR="00065A39">
        <w:t xml:space="preserve"> </w:t>
      </w:r>
      <w:proofErr w:type="spellStart"/>
      <w:r w:rsidR="00065A39">
        <w:t>gian</w:t>
      </w:r>
      <w:proofErr w:type="spellEnd"/>
      <w:r w:rsidR="00065A39">
        <w:t xml:space="preserve"> </w:t>
      </w:r>
      <w:proofErr w:type="spellStart"/>
      <w:r w:rsidR="00065A39">
        <w:t>viết</w:t>
      </w:r>
      <w:proofErr w:type="spellEnd"/>
      <w:r w:rsidR="00065A39">
        <w:t xml:space="preserve"> </w:t>
      </w:r>
      <w:proofErr w:type="spellStart"/>
      <w:r w:rsidR="00065A39">
        <w:t>đánh</w:t>
      </w:r>
      <w:proofErr w:type="spellEnd"/>
      <w:r w:rsidR="00065A39">
        <w:t xml:space="preserve"> </w:t>
      </w:r>
      <w:proofErr w:type="spellStart"/>
      <w:r w:rsidR="00065A39">
        <w:t>giá</w:t>
      </w:r>
      <w:proofErr w:type="spellEnd"/>
      <w:r w:rsidR="006028B6">
        <w:t xml:space="preserve">,… </w:t>
      </w:r>
      <w:proofErr w:type="spellStart"/>
      <w:r w:rsidR="00DC1D8C">
        <w:t>Đối</w:t>
      </w:r>
      <w:proofErr w:type="spellEnd"/>
      <w:r w:rsidR="00DC1D8C">
        <w:t xml:space="preserve"> </w:t>
      </w:r>
      <w:proofErr w:type="spellStart"/>
      <w:r w:rsidR="00DC1D8C">
        <w:t>với</w:t>
      </w:r>
      <w:proofErr w:type="spellEnd"/>
      <w:r w:rsidR="00DC1D8C">
        <w:t xml:space="preserve"> Shopee, </w:t>
      </w:r>
      <w:proofErr w:type="spellStart"/>
      <w:r w:rsidR="00DC1D8C">
        <w:t>địa</w:t>
      </w:r>
      <w:proofErr w:type="spellEnd"/>
      <w:r w:rsidR="00DC1D8C">
        <w:t xml:space="preserve"> </w:t>
      </w:r>
      <w:proofErr w:type="spellStart"/>
      <w:r w:rsidR="00DC1D8C">
        <w:t>chỉ</w:t>
      </w:r>
      <w:proofErr w:type="spellEnd"/>
      <w:r w:rsidR="00DC1D8C">
        <w:t xml:space="preserve"> API </w:t>
      </w:r>
      <w:proofErr w:type="spellStart"/>
      <w:r w:rsidR="00B3764F">
        <w:t>đó</w:t>
      </w:r>
      <w:proofErr w:type="spellEnd"/>
      <w:r w:rsidR="00B3764F">
        <w:t xml:space="preserve"> </w:t>
      </w:r>
      <w:proofErr w:type="spellStart"/>
      <w:r w:rsidR="00DC1D8C">
        <w:t>có</w:t>
      </w:r>
      <w:proofErr w:type="spellEnd"/>
      <w:r w:rsidR="00DC1D8C">
        <w:t xml:space="preserve"> </w:t>
      </w:r>
      <w:proofErr w:type="spellStart"/>
      <w:r w:rsidR="00DC1D8C">
        <w:t>dạng</w:t>
      </w:r>
      <w:proofErr w:type="spellEnd"/>
      <w:r w:rsidR="00FD33E1">
        <w:t xml:space="preserve"> </w:t>
      </w:r>
      <w:proofErr w:type="spellStart"/>
      <w:r w:rsidR="00FD33E1">
        <w:t>như</w:t>
      </w:r>
      <w:proofErr w:type="spellEnd"/>
      <w:r w:rsidR="00DC1D8C">
        <w:t xml:space="preserve"> </w:t>
      </w:r>
      <w:proofErr w:type="spellStart"/>
      <w:r w:rsidR="00DC1D8C">
        <w:t>sau</w:t>
      </w:r>
      <w:proofErr w:type="spellEnd"/>
      <w:r w:rsidR="00EC0D85">
        <w:t xml:space="preserve">: </w:t>
      </w:r>
      <w:hyperlink r:id="rId8" w:history="1">
        <w:r w:rsidR="00EC0D85" w:rsidRPr="005B1521">
          <w:rPr>
            <w:rStyle w:val="Hyperlink"/>
          </w:rPr>
          <w:t>https://shopee.vn/api/reviews</w:t>
        </w:r>
      </w:hyperlink>
    </w:p>
    <w:p w14:paraId="6AD8FD2E" w14:textId="082F78B3" w:rsidR="003631E0" w:rsidRDefault="00736648" w:rsidP="00EC0D85">
      <w:pPr>
        <w:ind w:firstLine="720"/>
        <w:rPr>
          <w:color w:val="000000" w:themeColor="text1"/>
        </w:rPr>
      </w:pPr>
      <w:r>
        <w:rPr>
          <w:color w:val="000000" w:themeColor="text1"/>
        </w:rPr>
        <w:t xml:space="preserve">Sau </w:t>
      </w:r>
      <w:proofErr w:type="spellStart"/>
      <w:r>
        <w:rPr>
          <w:color w:val="000000" w:themeColor="text1"/>
        </w:rPr>
        <w:t>khi</w:t>
      </w:r>
      <w:proofErr w:type="spellEnd"/>
      <w:r>
        <w:rPr>
          <w:color w:val="000000" w:themeColor="text1"/>
        </w:rPr>
        <w:t xml:space="preserve"> </w:t>
      </w:r>
      <w:proofErr w:type="spellStart"/>
      <w:r>
        <w:rPr>
          <w:color w:val="000000" w:themeColor="text1"/>
        </w:rPr>
        <w:t>đã</w:t>
      </w:r>
      <w:proofErr w:type="spellEnd"/>
      <w:r>
        <w:rPr>
          <w:color w:val="000000" w:themeColor="text1"/>
        </w:rPr>
        <w:t xml:space="preserve"> </w:t>
      </w:r>
      <w:proofErr w:type="spellStart"/>
      <w:r>
        <w:rPr>
          <w:color w:val="000000" w:themeColor="text1"/>
        </w:rPr>
        <w:t>lấy</w:t>
      </w:r>
      <w:proofErr w:type="spellEnd"/>
      <w:r>
        <w:rPr>
          <w:color w:val="000000" w:themeColor="text1"/>
        </w:rPr>
        <w:t xml:space="preserve"> </w:t>
      </w:r>
      <w:proofErr w:type="spellStart"/>
      <w:r>
        <w:rPr>
          <w:color w:val="000000" w:themeColor="text1"/>
        </w:rPr>
        <w:t>hết</w:t>
      </w:r>
      <w:proofErr w:type="spellEnd"/>
      <w:r>
        <w:rPr>
          <w:color w:val="000000" w:themeColor="text1"/>
        </w:rPr>
        <w:t xml:space="preserve"> </w:t>
      </w:r>
      <w:proofErr w:type="spellStart"/>
      <w:r>
        <w:rPr>
          <w:color w:val="000000" w:themeColor="text1"/>
        </w:rPr>
        <w:t>được</w:t>
      </w:r>
      <w:proofErr w:type="spellEnd"/>
      <w:r>
        <w:rPr>
          <w:color w:val="000000" w:themeColor="text1"/>
        </w:rPr>
        <w:t xml:space="preserve"> </w:t>
      </w:r>
      <w:proofErr w:type="spellStart"/>
      <w:r>
        <w:rPr>
          <w:color w:val="000000" w:themeColor="text1"/>
        </w:rPr>
        <w:t>đánh</w:t>
      </w:r>
      <w:proofErr w:type="spellEnd"/>
      <w:r>
        <w:rPr>
          <w:color w:val="000000" w:themeColor="text1"/>
        </w:rPr>
        <w:t xml:space="preserve"> </w:t>
      </w:r>
      <w:proofErr w:type="spellStart"/>
      <w:r>
        <w:rPr>
          <w:color w:val="000000" w:themeColor="text1"/>
        </w:rPr>
        <w:t>giá</w:t>
      </w:r>
      <w:proofErr w:type="spellEnd"/>
      <w:r>
        <w:rPr>
          <w:color w:val="000000" w:themeColor="text1"/>
        </w:rPr>
        <w:t xml:space="preserve"> </w:t>
      </w:r>
      <w:proofErr w:type="spellStart"/>
      <w:r>
        <w:rPr>
          <w:color w:val="000000" w:themeColor="text1"/>
        </w:rPr>
        <w:t>của</w:t>
      </w:r>
      <w:proofErr w:type="spellEnd"/>
      <w:r>
        <w:rPr>
          <w:color w:val="000000" w:themeColor="text1"/>
        </w:rPr>
        <w:t xml:space="preserve"> </w:t>
      </w:r>
      <w:proofErr w:type="spellStart"/>
      <w:r>
        <w:rPr>
          <w:color w:val="000000" w:themeColor="text1"/>
        </w:rPr>
        <w:t>một</w:t>
      </w:r>
      <w:proofErr w:type="spellEnd"/>
      <w:r>
        <w:rPr>
          <w:color w:val="000000" w:themeColor="text1"/>
        </w:rPr>
        <w:t xml:space="preserve"> </w:t>
      </w:r>
      <w:proofErr w:type="spellStart"/>
      <w:r>
        <w:rPr>
          <w:color w:val="000000" w:themeColor="text1"/>
        </w:rPr>
        <w:t>sản</w:t>
      </w:r>
      <w:proofErr w:type="spellEnd"/>
      <w:r>
        <w:rPr>
          <w:color w:val="000000" w:themeColor="text1"/>
        </w:rPr>
        <w:t xml:space="preserve"> </w:t>
      </w:r>
      <w:proofErr w:type="spellStart"/>
      <w:r>
        <w:rPr>
          <w:color w:val="000000" w:themeColor="text1"/>
        </w:rPr>
        <w:t>phẩm</w:t>
      </w:r>
      <w:proofErr w:type="spellEnd"/>
      <w:r w:rsidR="005F02D0">
        <w:rPr>
          <w:color w:val="000000" w:themeColor="text1"/>
        </w:rPr>
        <w:t>,</w:t>
      </w:r>
      <w:r w:rsidR="000D4071">
        <w:rPr>
          <w:color w:val="000000" w:themeColor="text1"/>
        </w:rPr>
        <w:t xml:space="preserve"> ta </w:t>
      </w:r>
      <w:proofErr w:type="spellStart"/>
      <w:r w:rsidR="000D4071">
        <w:rPr>
          <w:color w:val="000000" w:themeColor="text1"/>
        </w:rPr>
        <w:t>sẽ</w:t>
      </w:r>
      <w:proofErr w:type="spellEnd"/>
      <w:r w:rsidR="00E22E62">
        <w:rPr>
          <w:color w:val="000000" w:themeColor="text1"/>
        </w:rPr>
        <w:t xml:space="preserve"> </w:t>
      </w:r>
      <w:proofErr w:type="spellStart"/>
      <w:r w:rsidR="00E22E62">
        <w:rPr>
          <w:color w:val="000000" w:themeColor="text1"/>
        </w:rPr>
        <w:t>tìm</w:t>
      </w:r>
      <w:proofErr w:type="spellEnd"/>
      <w:r w:rsidR="00E22E62">
        <w:rPr>
          <w:color w:val="000000" w:themeColor="text1"/>
        </w:rPr>
        <w:t xml:space="preserve"> </w:t>
      </w:r>
      <w:proofErr w:type="spellStart"/>
      <w:r w:rsidR="00E22E62">
        <w:rPr>
          <w:color w:val="000000" w:themeColor="text1"/>
        </w:rPr>
        <w:t>itemid</w:t>
      </w:r>
      <w:proofErr w:type="spellEnd"/>
      <w:r w:rsidR="00E22E62">
        <w:rPr>
          <w:color w:val="000000" w:themeColor="text1"/>
        </w:rPr>
        <w:t xml:space="preserve"> </w:t>
      </w:r>
      <w:proofErr w:type="spellStart"/>
      <w:r w:rsidR="00E22E62">
        <w:rPr>
          <w:color w:val="000000" w:themeColor="text1"/>
        </w:rPr>
        <w:t>và</w:t>
      </w:r>
      <w:proofErr w:type="spellEnd"/>
      <w:r w:rsidR="00E22E62">
        <w:rPr>
          <w:color w:val="000000" w:themeColor="text1"/>
        </w:rPr>
        <w:t xml:space="preserve"> </w:t>
      </w:r>
      <w:proofErr w:type="spellStart"/>
      <w:r w:rsidR="00E22E62">
        <w:rPr>
          <w:color w:val="000000" w:themeColor="text1"/>
        </w:rPr>
        <w:t>shopid</w:t>
      </w:r>
      <w:proofErr w:type="spellEnd"/>
      <w:r w:rsidR="00E22E62">
        <w:rPr>
          <w:color w:val="000000" w:themeColor="text1"/>
        </w:rPr>
        <w:t xml:space="preserve"> </w:t>
      </w:r>
      <w:proofErr w:type="spellStart"/>
      <w:r w:rsidR="00E22E62">
        <w:rPr>
          <w:color w:val="000000" w:themeColor="text1"/>
        </w:rPr>
        <w:t>của</w:t>
      </w:r>
      <w:proofErr w:type="spellEnd"/>
      <w:r w:rsidR="00E22E62">
        <w:rPr>
          <w:color w:val="000000" w:themeColor="text1"/>
        </w:rPr>
        <w:t xml:space="preserve"> </w:t>
      </w:r>
      <w:proofErr w:type="spellStart"/>
      <w:r w:rsidR="00E22E62">
        <w:rPr>
          <w:color w:val="000000" w:themeColor="text1"/>
        </w:rPr>
        <w:t>các</w:t>
      </w:r>
      <w:proofErr w:type="spellEnd"/>
      <w:r w:rsidR="00E22E62">
        <w:rPr>
          <w:color w:val="000000" w:themeColor="text1"/>
        </w:rPr>
        <w:t xml:space="preserve"> </w:t>
      </w:r>
      <w:proofErr w:type="spellStart"/>
      <w:r w:rsidR="00E22E62">
        <w:rPr>
          <w:color w:val="000000" w:themeColor="text1"/>
        </w:rPr>
        <w:t>sản</w:t>
      </w:r>
      <w:proofErr w:type="spellEnd"/>
      <w:r w:rsidR="00E22E62">
        <w:rPr>
          <w:color w:val="000000" w:themeColor="text1"/>
        </w:rPr>
        <w:t xml:space="preserve"> </w:t>
      </w:r>
      <w:proofErr w:type="spellStart"/>
      <w:r w:rsidR="00E22E62">
        <w:rPr>
          <w:color w:val="000000" w:themeColor="text1"/>
        </w:rPr>
        <w:t>phẩm</w:t>
      </w:r>
      <w:proofErr w:type="spellEnd"/>
      <w:r w:rsidR="00E22E62">
        <w:rPr>
          <w:color w:val="000000" w:themeColor="text1"/>
        </w:rPr>
        <w:t xml:space="preserve"> </w:t>
      </w:r>
      <w:proofErr w:type="spellStart"/>
      <w:r w:rsidR="00E22E62">
        <w:rPr>
          <w:color w:val="000000" w:themeColor="text1"/>
        </w:rPr>
        <w:t>khác</w:t>
      </w:r>
      <w:proofErr w:type="spellEnd"/>
      <w:r w:rsidR="00E22E62">
        <w:rPr>
          <w:color w:val="000000" w:themeColor="text1"/>
        </w:rPr>
        <w:t xml:space="preserve"> </w:t>
      </w:r>
      <w:proofErr w:type="spellStart"/>
      <w:r w:rsidR="00E22E62">
        <w:rPr>
          <w:color w:val="000000" w:themeColor="text1"/>
        </w:rPr>
        <w:t>để</w:t>
      </w:r>
      <w:proofErr w:type="spellEnd"/>
      <w:r w:rsidR="00E22E62">
        <w:rPr>
          <w:color w:val="000000" w:themeColor="text1"/>
        </w:rPr>
        <w:t xml:space="preserve"> </w:t>
      </w:r>
      <w:proofErr w:type="spellStart"/>
      <w:r w:rsidR="000D4071">
        <w:rPr>
          <w:color w:val="000000" w:themeColor="text1"/>
        </w:rPr>
        <w:t>thay</w:t>
      </w:r>
      <w:proofErr w:type="spellEnd"/>
      <w:r w:rsidR="00E22E62">
        <w:rPr>
          <w:color w:val="000000" w:themeColor="text1"/>
        </w:rPr>
        <w:t xml:space="preserve"> </w:t>
      </w:r>
      <w:proofErr w:type="spellStart"/>
      <w:r w:rsidR="00E22E62">
        <w:rPr>
          <w:color w:val="000000" w:themeColor="text1"/>
        </w:rPr>
        <w:t>vào</w:t>
      </w:r>
      <w:proofErr w:type="spellEnd"/>
      <w:r w:rsidR="000D4071">
        <w:rPr>
          <w:color w:val="000000" w:themeColor="text1"/>
        </w:rPr>
        <w:t xml:space="preserve"> </w:t>
      </w:r>
      <w:proofErr w:type="spellStart"/>
      <w:r w:rsidR="000D4071">
        <w:rPr>
          <w:color w:val="000000" w:themeColor="text1"/>
        </w:rPr>
        <w:t>gi</w:t>
      </w:r>
      <w:r w:rsidR="00EA6D01">
        <w:rPr>
          <w:color w:val="000000" w:themeColor="text1"/>
        </w:rPr>
        <w:t>á</w:t>
      </w:r>
      <w:proofErr w:type="spellEnd"/>
      <w:r w:rsidR="00EA6D01">
        <w:rPr>
          <w:color w:val="000000" w:themeColor="text1"/>
        </w:rPr>
        <w:t xml:space="preserve"> </w:t>
      </w:r>
      <w:proofErr w:type="spellStart"/>
      <w:r w:rsidR="00EA6D01">
        <w:rPr>
          <w:color w:val="000000" w:themeColor="text1"/>
        </w:rPr>
        <w:t>trị</w:t>
      </w:r>
      <w:proofErr w:type="spellEnd"/>
      <w:r w:rsidR="00EA6D01">
        <w:rPr>
          <w:color w:val="000000" w:themeColor="text1"/>
        </w:rPr>
        <w:t xml:space="preserve"> </w:t>
      </w:r>
      <w:proofErr w:type="spellStart"/>
      <w:r w:rsidR="00EA6D01">
        <w:rPr>
          <w:color w:val="000000" w:themeColor="text1"/>
        </w:rPr>
        <w:t>của</w:t>
      </w:r>
      <w:proofErr w:type="spellEnd"/>
      <w:r w:rsidR="00EA6D01">
        <w:rPr>
          <w:color w:val="000000" w:themeColor="text1"/>
        </w:rPr>
        <w:t xml:space="preserve"> </w:t>
      </w:r>
      <w:proofErr w:type="spellStart"/>
      <w:r w:rsidR="00EA6D01">
        <w:rPr>
          <w:color w:val="000000" w:themeColor="text1"/>
        </w:rPr>
        <w:t>itemid</w:t>
      </w:r>
      <w:proofErr w:type="spellEnd"/>
      <w:r w:rsidR="00EA6D01">
        <w:rPr>
          <w:color w:val="000000" w:themeColor="text1"/>
        </w:rPr>
        <w:t xml:space="preserve"> </w:t>
      </w:r>
      <w:proofErr w:type="spellStart"/>
      <w:r w:rsidR="00EA6D01">
        <w:rPr>
          <w:color w:val="000000" w:themeColor="text1"/>
        </w:rPr>
        <w:t>và</w:t>
      </w:r>
      <w:proofErr w:type="spellEnd"/>
      <w:r w:rsidR="00EA6D01">
        <w:rPr>
          <w:color w:val="000000" w:themeColor="text1"/>
        </w:rPr>
        <w:t xml:space="preserve"> </w:t>
      </w:r>
      <w:proofErr w:type="spellStart"/>
      <w:r w:rsidR="00EA6D01">
        <w:rPr>
          <w:color w:val="000000" w:themeColor="text1"/>
        </w:rPr>
        <w:t>shopid</w:t>
      </w:r>
      <w:proofErr w:type="spellEnd"/>
      <w:r w:rsidR="00E22E62">
        <w:rPr>
          <w:color w:val="000000" w:themeColor="text1"/>
        </w:rPr>
        <w:t xml:space="preserve"> </w:t>
      </w:r>
      <w:proofErr w:type="spellStart"/>
      <w:r w:rsidR="00E22E62">
        <w:rPr>
          <w:color w:val="000000" w:themeColor="text1"/>
        </w:rPr>
        <w:t>trong</w:t>
      </w:r>
      <w:proofErr w:type="spellEnd"/>
      <w:r w:rsidR="00E22E62">
        <w:rPr>
          <w:color w:val="000000" w:themeColor="text1"/>
        </w:rPr>
        <w:t xml:space="preserve"> link API </w:t>
      </w:r>
      <w:proofErr w:type="spellStart"/>
      <w:r w:rsidR="00E22E62">
        <w:rPr>
          <w:color w:val="000000" w:themeColor="text1"/>
        </w:rPr>
        <w:t>trên</w:t>
      </w:r>
      <w:proofErr w:type="spellEnd"/>
      <w:r w:rsidR="00480613">
        <w:rPr>
          <w:color w:val="000000" w:themeColor="text1"/>
        </w:rPr>
        <w:t xml:space="preserve">. </w:t>
      </w:r>
      <w:proofErr w:type="spellStart"/>
      <w:r w:rsidR="00066705">
        <w:rPr>
          <w:color w:val="000000" w:themeColor="text1"/>
        </w:rPr>
        <w:t>Một</w:t>
      </w:r>
      <w:proofErr w:type="spellEnd"/>
      <w:r w:rsidR="00066705">
        <w:rPr>
          <w:color w:val="000000" w:themeColor="text1"/>
        </w:rPr>
        <w:t xml:space="preserve"> </w:t>
      </w:r>
      <w:proofErr w:type="spellStart"/>
      <w:r w:rsidR="00066705">
        <w:rPr>
          <w:color w:val="000000" w:themeColor="text1"/>
        </w:rPr>
        <w:t>cách</w:t>
      </w:r>
      <w:proofErr w:type="spellEnd"/>
      <w:r w:rsidR="00066705">
        <w:rPr>
          <w:color w:val="000000" w:themeColor="text1"/>
        </w:rPr>
        <w:t xml:space="preserve"> </w:t>
      </w:r>
      <w:proofErr w:type="spellStart"/>
      <w:r w:rsidR="00066705">
        <w:rPr>
          <w:color w:val="000000" w:themeColor="text1"/>
        </w:rPr>
        <w:t>để</w:t>
      </w:r>
      <w:proofErr w:type="spellEnd"/>
      <w:r w:rsidR="00066705">
        <w:rPr>
          <w:color w:val="000000" w:themeColor="text1"/>
        </w:rPr>
        <w:t xml:space="preserve"> </w:t>
      </w:r>
      <w:proofErr w:type="spellStart"/>
      <w:r w:rsidR="00066705">
        <w:rPr>
          <w:color w:val="000000" w:themeColor="text1"/>
        </w:rPr>
        <w:t>tìm</w:t>
      </w:r>
      <w:proofErr w:type="spellEnd"/>
      <w:r w:rsidR="00066705">
        <w:rPr>
          <w:color w:val="000000" w:themeColor="text1"/>
        </w:rPr>
        <w:t xml:space="preserve"> </w:t>
      </w:r>
      <w:proofErr w:type="spellStart"/>
      <w:r w:rsidR="00066705">
        <w:rPr>
          <w:color w:val="000000" w:themeColor="text1"/>
        </w:rPr>
        <w:t>được</w:t>
      </w:r>
      <w:proofErr w:type="spellEnd"/>
      <w:r w:rsidR="00066705">
        <w:rPr>
          <w:color w:val="000000" w:themeColor="text1"/>
        </w:rPr>
        <w:t xml:space="preserve"> </w:t>
      </w:r>
      <w:proofErr w:type="spellStart"/>
      <w:r w:rsidR="00066705">
        <w:rPr>
          <w:color w:val="000000" w:themeColor="text1"/>
        </w:rPr>
        <w:t>nhanh</w:t>
      </w:r>
      <w:proofErr w:type="spellEnd"/>
      <w:r w:rsidR="00066705">
        <w:rPr>
          <w:color w:val="000000" w:themeColor="text1"/>
        </w:rPr>
        <w:t xml:space="preserve"> </w:t>
      </w:r>
      <w:proofErr w:type="spellStart"/>
      <w:r w:rsidR="00066705">
        <w:rPr>
          <w:color w:val="000000" w:themeColor="text1"/>
        </w:rPr>
        <w:t>các</w:t>
      </w:r>
      <w:proofErr w:type="spellEnd"/>
      <w:r w:rsidR="00066705">
        <w:rPr>
          <w:color w:val="000000" w:themeColor="text1"/>
        </w:rPr>
        <w:t xml:space="preserve"> </w:t>
      </w:r>
      <w:proofErr w:type="spellStart"/>
      <w:r w:rsidR="00066705">
        <w:rPr>
          <w:color w:val="000000" w:themeColor="text1"/>
        </w:rPr>
        <w:t>it</w:t>
      </w:r>
      <w:r w:rsidR="00A862D3">
        <w:rPr>
          <w:color w:val="000000" w:themeColor="text1"/>
        </w:rPr>
        <w:t>emid</w:t>
      </w:r>
      <w:proofErr w:type="spellEnd"/>
      <w:r w:rsidR="00A862D3">
        <w:rPr>
          <w:color w:val="000000" w:themeColor="text1"/>
        </w:rPr>
        <w:t xml:space="preserve"> </w:t>
      </w:r>
      <w:proofErr w:type="spellStart"/>
      <w:r w:rsidR="00A862D3">
        <w:rPr>
          <w:color w:val="000000" w:themeColor="text1"/>
        </w:rPr>
        <w:t>và</w:t>
      </w:r>
      <w:proofErr w:type="spellEnd"/>
      <w:r w:rsidR="00A862D3">
        <w:rPr>
          <w:color w:val="000000" w:themeColor="text1"/>
        </w:rPr>
        <w:t xml:space="preserve"> </w:t>
      </w:r>
      <w:proofErr w:type="spellStart"/>
      <w:r w:rsidR="00A862D3">
        <w:rPr>
          <w:color w:val="000000" w:themeColor="text1"/>
        </w:rPr>
        <w:t>shopid</w:t>
      </w:r>
      <w:proofErr w:type="spellEnd"/>
      <w:r w:rsidR="00A862D3">
        <w:rPr>
          <w:color w:val="000000" w:themeColor="text1"/>
        </w:rPr>
        <w:t xml:space="preserve"> </w:t>
      </w:r>
      <w:proofErr w:type="spellStart"/>
      <w:r w:rsidR="00A862D3">
        <w:rPr>
          <w:color w:val="000000" w:themeColor="text1"/>
        </w:rPr>
        <w:t>là</w:t>
      </w:r>
      <w:proofErr w:type="spellEnd"/>
      <w:r w:rsidR="00A862D3">
        <w:rPr>
          <w:color w:val="000000" w:themeColor="text1"/>
        </w:rPr>
        <w:t xml:space="preserve"> </w:t>
      </w:r>
      <w:proofErr w:type="spellStart"/>
      <w:r w:rsidR="00A862D3">
        <w:rPr>
          <w:color w:val="000000" w:themeColor="text1"/>
        </w:rPr>
        <w:t>thu</w:t>
      </w:r>
      <w:proofErr w:type="spellEnd"/>
      <w:r w:rsidR="00A862D3">
        <w:rPr>
          <w:color w:val="000000" w:themeColor="text1"/>
        </w:rPr>
        <w:t xml:space="preserve"> </w:t>
      </w:r>
      <w:proofErr w:type="spellStart"/>
      <w:r w:rsidR="00A862D3">
        <w:rPr>
          <w:color w:val="000000" w:themeColor="text1"/>
        </w:rPr>
        <w:t>thập</w:t>
      </w:r>
      <w:proofErr w:type="spellEnd"/>
      <w:r w:rsidR="00A862D3">
        <w:rPr>
          <w:color w:val="000000" w:themeColor="text1"/>
        </w:rPr>
        <w:t xml:space="preserve"> </w:t>
      </w:r>
      <w:proofErr w:type="spellStart"/>
      <w:r w:rsidR="00A862D3">
        <w:rPr>
          <w:color w:val="000000" w:themeColor="text1"/>
        </w:rPr>
        <w:t>dữ</w:t>
      </w:r>
      <w:proofErr w:type="spellEnd"/>
      <w:r w:rsidR="00A862D3">
        <w:rPr>
          <w:color w:val="000000" w:themeColor="text1"/>
        </w:rPr>
        <w:t xml:space="preserve"> </w:t>
      </w:r>
      <w:proofErr w:type="spellStart"/>
      <w:r w:rsidR="00A862D3">
        <w:rPr>
          <w:color w:val="000000" w:themeColor="text1"/>
        </w:rPr>
        <w:t>liệ</w:t>
      </w:r>
      <w:r w:rsidR="00371CE9">
        <w:rPr>
          <w:color w:val="000000" w:themeColor="text1"/>
        </w:rPr>
        <w:t>u</w:t>
      </w:r>
      <w:proofErr w:type="spellEnd"/>
      <w:r w:rsidR="00371CE9">
        <w:rPr>
          <w:color w:val="000000" w:themeColor="text1"/>
        </w:rPr>
        <w:t xml:space="preserve"> </w:t>
      </w:r>
      <w:proofErr w:type="spellStart"/>
      <w:r w:rsidR="00371CE9">
        <w:rPr>
          <w:color w:val="000000" w:themeColor="text1"/>
        </w:rPr>
        <w:t>đó</w:t>
      </w:r>
      <w:proofErr w:type="spellEnd"/>
      <w:r w:rsidR="00371CE9">
        <w:rPr>
          <w:color w:val="000000" w:themeColor="text1"/>
        </w:rPr>
        <w:t xml:space="preserve"> qua link API </w:t>
      </w:r>
      <w:proofErr w:type="spellStart"/>
      <w:r w:rsidR="00371CE9">
        <w:rPr>
          <w:color w:val="000000" w:themeColor="text1"/>
        </w:rPr>
        <w:t>chứa</w:t>
      </w:r>
      <w:proofErr w:type="spellEnd"/>
      <w:r w:rsidR="00371CE9">
        <w:rPr>
          <w:color w:val="000000" w:themeColor="text1"/>
        </w:rPr>
        <w:t xml:space="preserve"> </w:t>
      </w:r>
      <w:proofErr w:type="spellStart"/>
      <w:r w:rsidR="00371CE9">
        <w:rPr>
          <w:color w:val="000000" w:themeColor="text1"/>
        </w:rPr>
        <w:t>thông</w:t>
      </w:r>
      <w:proofErr w:type="spellEnd"/>
      <w:r w:rsidR="00371CE9">
        <w:rPr>
          <w:color w:val="000000" w:themeColor="text1"/>
        </w:rPr>
        <w:t xml:space="preserve"> tin</w:t>
      </w:r>
      <w:r w:rsidR="00E47089">
        <w:rPr>
          <w:color w:val="000000" w:themeColor="text1"/>
        </w:rPr>
        <w:t xml:space="preserve"> </w:t>
      </w:r>
      <w:proofErr w:type="spellStart"/>
      <w:r w:rsidR="00E47089">
        <w:rPr>
          <w:color w:val="000000" w:themeColor="text1"/>
        </w:rPr>
        <w:t>v</w:t>
      </w:r>
      <w:r w:rsidR="006D0C4A">
        <w:rPr>
          <w:color w:val="000000" w:themeColor="text1"/>
        </w:rPr>
        <w:t>ề</w:t>
      </w:r>
      <w:proofErr w:type="spellEnd"/>
      <w:r w:rsidR="006D0C4A">
        <w:rPr>
          <w:color w:val="000000" w:themeColor="text1"/>
        </w:rPr>
        <w:t xml:space="preserve"> </w:t>
      </w:r>
      <w:proofErr w:type="spellStart"/>
      <w:r w:rsidR="006D0C4A">
        <w:rPr>
          <w:color w:val="000000" w:themeColor="text1"/>
        </w:rPr>
        <w:t>các</w:t>
      </w:r>
      <w:proofErr w:type="spellEnd"/>
      <w:r w:rsidR="006D0C4A">
        <w:rPr>
          <w:color w:val="000000" w:themeColor="text1"/>
        </w:rPr>
        <w:t xml:space="preserve"> </w:t>
      </w:r>
      <w:proofErr w:type="spellStart"/>
      <w:r w:rsidR="006D0C4A">
        <w:rPr>
          <w:color w:val="000000" w:themeColor="text1"/>
        </w:rPr>
        <w:t>sản</w:t>
      </w:r>
      <w:proofErr w:type="spellEnd"/>
      <w:r w:rsidR="006D0C4A">
        <w:rPr>
          <w:color w:val="000000" w:themeColor="text1"/>
        </w:rPr>
        <w:t xml:space="preserve"> </w:t>
      </w:r>
      <w:proofErr w:type="spellStart"/>
      <w:r w:rsidR="006D0C4A">
        <w:rPr>
          <w:color w:val="000000" w:themeColor="text1"/>
        </w:rPr>
        <w:t>phẩm</w:t>
      </w:r>
      <w:proofErr w:type="spellEnd"/>
      <w:r w:rsidR="006D0C4A">
        <w:rPr>
          <w:color w:val="000000" w:themeColor="text1"/>
        </w:rPr>
        <w:t xml:space="preserve"> </w:t>
      </w:r>
      <w:proofErr w:type="spellStart"/>
      <w:r w:rsidR="006D0C4A">
        <w:rPr>
          <w:color w:val="000000" w:themeColor="text1"/>
        </w:rPr>
        <w:t>liên</w:t>
      </w:r>
      <w:proofErr w:type="spellEnd"/>
      <w:r w:rsidR="006D0C4A">
        <w:rPr>
          <w:color w:val="000000" w:themeColor="text1"/>
        </w:rPr>
        <w:t xml:space="preserve"> </w:t>
      </w:r>
      <w:proofErr w:type="spellStart"/>
      <w:r w:rsidR="006D0C4A">
        <w:rPr>
          <w:color w:val="000000" w:themeColor="text1"/>
        </w:rPr>
        <w:t>quan</w:t>
      </w:r>
      <w:proofErr w:type="spellEnd"/>
      <w:r w:rsidR="00F76134">
        <w:rPr>
          <w:color w:val="000000" w:themeColor="text1"/>
        </w:rPr>
        <w:t>:</w:t>
      </w:r>
      <w:r w:rsidR="00EC0D85">
        <w:rPr>
          <w:color w:val="000000" w:themeColor="text1"/>
        </w:rPr>
        <w:t xml:space="preserve"> </w:t>
      </w:r>
      <w:hyperlink r:id="rId9" w:history="1">
        <w:r w:rsidR="00EC0D85" w:rsidRPr="00EC0D85">
          <w:rPr>
            <w:rStyle w:val="Hyperlink"/>
          </w:rPr>
          <w:t>https://shopee.vn/api/values</w:t>
        </w:r>
      </w:hyperlink>
    </w:p>
    <w:p w14:paraId="6EE6BC41" w14:textId="7AAE6E07" w:rsidR="00494A81" w:rsidRPr="00A933A6" w:rsidRDefault="0077358B" w:rsidP="00A933A6">
      <w:pPr>
        <w:ind w:firstLine="720"/>
        <w:rPr>
          <w:color w:val="000000" w:themeColor="text1"/>
        </w:rPr>
      </w:pPr>
      <w:proofErr w:type="spellStart"/>
      <w:r>
        <w:rPr>
          <w:color w:val="000000" w:themeColor="text1"/>
        </w:rPr>
        <w:t>Tiếp</w:t>
      </w:r>
      <w:proofErr w:type="spellEnd"/>
      <w:r>
        <w:rPr>
          <w:color w:val="000000" w:themeColor="text1"/>
        </w:rPr>
        <w:t xml:space="preserve"> </w:t>
      </w:r>
      <w:proofErr w:type="spellStart"/>
      <w:r>
        <w:rPr>
          <w:color w:val="000000" w:themeColor="text1"/>
        </w:rPr>
        <w:t>theo</w:t>
      </w:r>
      <w:proofErr w:type="spellEnd"/>
      <w:r>
        <w:rPr>
          <w:color w:val="000000" w:themeColor="text1"/>
        </w:rPr>
        <w:t xml:space="preserve">, </w:t>
      </w:r>
      <w:proofErr w:type="spellStart"/>
      <w:r>
        <w:rPr>
          <w:color w:val="000000" w:themeColor="text1"/>
        </w:rPr>
        <w:t>chúng</w:t>
      </w:r>
      <w:proofErr w:type="spellEnd"/>
      <w:r>
        <w:rPr>
          <w:color w:val="000000" w:themeColor="text1"/>
        </w:rPr>
        <w:t xml:space="preserve"> </w:t>
      </w:r>
      <w:proofErr w:type="spellStart"/>
      <w:r>
        <w:rPr>
          <w:color w:val="000000" w:themeColor="text1"/>
        </w:rPr>
        <w:t>t</w:t>
      </w:r>
      <w:r w:rsidR="00D52C1E">
        <w:rPr>
          <w:color w:val="000000" w:themeColor="text1"/>
        </w:rPr>
        <w:t>ôi</w:t>
      </w:r>
      <w:proofErr w:type="spellEnd"/>
      <w:r w:rsidR="00D52C1E">
        <w:rPr>
          <w:color w:val="000000" w:themeColor="text1"/>
        </w:rPr>
        <w:t xml:space="preserve"> </w:t>
      </w:r>
      <w:proofErr w:type="spellStart"/>
      <w:r w:rsidR="00D52C1E">
        <w:rPr>
          <w:color w:val="000000" w:themeColor="text1"/>
        </w:rPr>
        <w:t>sẽ</w:t>
      </w:r>
      <w:proofErr w:type="spellEnd"/>
      <w:r w:rsidR="00D52C1E">
        <w:rPr>
          <w:color w:val="000000" w:themeColor="text1"/>
        </w:rPr>
        <w:t xml:space="preserve"> </w:t>
      </w:r>
      <w:proofErr w:type="spellStart"/>
      <w:r w:rsidR="00D52C1E">
        <w:rPr>
          <w:color w:val="000000" w:themeColor="text1"/>
        </w:rPr>
        <w:t>l</w:t>
      </w:r>
      <w:r w:rsidR="00491880">
        <w:rPr>
          <w:color w:val="000000" w:themeColor="text1"/>
        </w:rPr>
        <w:t>ọc</w:t>
      </w:r>
      <w:proofErr w:type="spellEnd"/>
      <w:r w:rsidR="00491880">
        <w:rPr>
          <w:color w:val="000000" w:themeColor="text1"/>
        </w:rPr>
        <w:t xml:space="preserve"> </w:t>
      </w:r>
      <w:proofErr w:type="spellStart"/>
      <w:r w:rsidR="00DA0B68">
        <w:rPr>
          <w:color w:val="000000" w:themeColor="text1"/>
        </w:rPr>
        <w:t>ra</w:t>
      </w:r>
      <w:proofErr w:type="spellEnd"/>
      <w:r w:rsidR="00DA0B68">
        <w:rPr>
          <w:color w:val="000000" w:themeColor="text1"/>
        </w:rPr>
        <w:t xml:space="preserve"> </w:t>
      </w:r>
      <w:proofErr w:type="spellStart"/>
      <w:r w:rsidR="00DA0B68">
        <w:rPr>
          <w:color w:val="000000" w:themeColor="text1"/>
        </w:rPr>
        <w:t>những</w:t>
      </w:r>
      <w:proofErr w:type="spellEnd"/>
      <w:r w:rsidR="00DA0B68">
        <w:rPr>
          <w:color w:val="000000" w:themeColor="text1"/>
        </w:rPr>
        <w:t xml:space="preserve"> </w:t>
      </w:r>
      <w:proofErr w:type="spellStart"/>
      <w:r w:rsidR="00DA0B68">
        <w:rPr>
          <w:color w:val="000000" w:themeColor="text1"/>
        </w:rPr>
        <w:t>đánh</w:t>
      </w:r>
      <w:proofErr w:type="spellEnd"/>
      <w:r w:rsidR="00DA0B68">
        <w:rPr>
          <w:color w:val="000000" w:themeColor="text1"/>
        </w:rPr>
        <w:t xml:space="preserve"> </w:t>
      </w:r>
      <w:proofErr w:type="spellStart"/>
      <w:r w:rsidR="00DA0B68">
        <w:rPr>
          <w:color w:val="000000" w:themeColor="text1"/>
        </w:rPr>
        <w:t>giá</w:t>
      </w:r>
      <w:proofErr w:type="spellEnd"/>
      <w:r w:rsidR="00DA0B68">
        <w:rPr>
          <w:color w:val="000000" w:themeColor="text1"/>
        </w:rPr>
        <w:t xml:space="preserve"> </w:t>
      </w:r>
      <w:proofErr w:type="spellStart"/>
      <w:r w:rsidR="006F686D">
        <w:rPr>
          <w:color w:val="000000" w:themeColor="text1"/>
        </w:rPr>
        <w:t>có</w:t>
      </w:r>
      <w:proofErr w:type="spellEnd"/>
      <w:r w:rsidR="006F686D">
        <w:rPr>
          <w:color w:val="000000" w:themeColor="text1"/>
        </w:rPr>
        <w:t xml:space="preserve"> </w:t>
      </w:r>
      <w:proofErr w:type="spellStart"/>
      <w:r w:rsidR="006F686D">
        <w:rPr>
          <w:color w:val="000000" w:themeColor="text1"/>
        </w:rPr>
        <w:t>t</w:t>
      </w:r>
      <w:r w:rsidR="00843082">
        <w:rPr>
          <w:color w:val="000000" w:themeColor="text1"/>
        </w:rPr>
        <w:t>hể</w:t>
      </w:r>
      <w:proofErr w:type="spellEnd"/>
      <w:r w:rsidR="00843082">
        <w:rPr>
          <w:color w:val="000000" w:themeColor="text1"/>
        </w:rPr>
        <w:t xml:space="preserve"> </w:t>
      </w:r>
      <w:proofErr w:type="spellStart"/>
      <w:r w:rsidR="00843082">
        <w:rPr>
          <w:color w:val="000000" w:themeColor="text1"/>
        </w:rPr>
        <w:t>đem</w:t>
      </w:r>
      <w:proofErr w:type="spellEnd"/>
      <w:r w:rsidR="00843082">
        <w:rPr>
          <w:color w:val="000000" w:themeColor="text1"/>
        </w:rPr>
        <w:t xml:space="preserve"> </w:t>
      </w:r>
      <w:proofErr w:type="spellStart"/>
      <w:r w:rsidR="00843082">
        <w:rPr>
          <w:color w:val="000000" w:themeColor="text1"/>
        </w:rPr>
        <w:t>lại</w:t>
      </w:r>
      <w:proofErr w:type="spellEnd"/>
      <w:r w:rsidR="00843082">
        <w:rPr>
          <w:color w:val="000000" w:themeColor="text1"/>
        </w:rPr>
        <w:t xml:space="preserve"> </w:t>
      </w:r>
      <w:proofErr w:type="spellStart"/>
      <w:r w:rsidR="00843082">
        <w:rPr>
          <w:color w:val="000000" w:themeColor="text1"/>
        </w:rPr>
        <w:t>thông</w:t>
      </w:r>
      <w:proofErr w:type="spellEnd"/>
      <w:r w:rsidR="00843082">
        <w:rPr>
          <w:color w:val="000000" w:themeColor="text1"/>
        </w:rPr>
        <w:t xml:space="preserve"> tin </w:t>
      </w:r>
      <w:proofErr w:type="spellStart"/>
      <w:r w:rsidR="00843082">
        <w:rPr>
          <w:color w:val="000000" w:themeColor="text1"/>
        </w:rPr>
        <w:t>bằng</w:t>
      </w:r>
      <w:proofErr w:type="spellEnd"/>
      <w:r w:rsidR="00843082">
        <w:rPr>
          <w:color w:val="000000" w:themeColor="text1"/>
        </w:rPr>
        <w:t xml:space="preserve"> </w:t>
      </w:r>
      <w:proofErr w:type="spellStart"/>
      <w:r w:rsidR="00843082">
        <w:rPr>
          <w:color w:val="000000" w:themeColor="text1"/>
        </w:rPr>
        <w:t>cách</w:t>
      </w:r>
      <w:proofErr w:type="spellEnd"/>
      <w:r w:rsidR="00843082">
        <w:rPr>
          <w:color w:val="000000" w:themeColor="text1"/>
        </w:rPr>
        <w:t xml:space="preserve"> </w:t>
      </w:r>
      <w:proofErr w:type="spellStart"/>
      <w:r w:rsidR="00843082">
        <w:rPr>
          <w:color w:val="000000" w:themeColor="text1"/>
        </w:rPr>
        <w:t>loại</w:t>
      </w:r>
      <w:proofErr w:type="spellEnd"/>
      <w:r w:rsidR="00843082">
        <w:rPr>
          <w:color w:val="000000" w:themeColor="text1"/>
        </w:rPr>
        <w:t xml:space="preserve"> </w:t>
      </w:r>
      <w:proofErr w:type="spellStart"/>
      <w:r w:rsidR="00843082">
        <w:rPr>
          <w:color w:val="000000" w:themeColor="text1"/>
        </w:rPr>
        <w:t>bỏ</w:t>
      </w:r>
      <w:proofErr w:type="spellEnd"/>
      <w:r w:rsidR="00843082">
        <w:rPr>
          <w:color w:val="000000" w:themeColor="text1"/>
        </w:rPr>
        <w:t xml:space="preserve"> </w:t>
      </w:r>
      <w:proofErr w:type="spellStart"/>
      <w:r w:rsidR="00843082">
        <w:rPr>
          <w:color w:val="000000" w:themeColor="text1"/>
        </w:rPr>
        <w:t>những</w:t>
      </w:r>
      <w:proofErr w:type="spellEnd"/>
      <w:r w:rsidR="00843082">
        <w:rPr>
          <w:color w:val="000000" w:themeColor="text1"/>
        </w:rPr>
        <w:t xml:space="preserve"> </w:t>
      </w:r>
      <w:proofErr w:type="spellStart"/>
      <w:r w:rsidR="00843082">
        <w:rPr>
          <w:color w:val="000000" w:themeColor="text1"/>
        </w:rPr>
        <w:t>đánh</w:t>
      </w:r>
      <w:proofErr w:type="spellEnd"/>
      <w:r w:rsidR="00843082">
        <w:rPr>
          <w:color w:val="000000" w:themeColor="text1"/>
        </w:rPr>
        <w:t xml:space="preserve"> </w:t>
      </w:r>
      <w:proofErr w:type="spellStart"/>
      <w:r w:rsidR="00843082">
        <w:rPr>
          <w:color w:val="000000" w:themeColor="text1"/>
        </w:rPr>
        <w:t>giá</w:t>
      </w:r>
      <w:proofErr w:type="spellEnd"/>
      <w:r w:rsidR="00843082">
        <w:rPr>
          <w:color w:val="000000" w:themeColor="text1"/>
        </w:rPr>
        <w:t xml:space="preserve"> </w:t>
      </w:r>
      <w:proofErr w:type="spellStart"/>
      <w:r w:rsidR="00843082">
        <w:rPr>
          <w:color w:val="000000" w:themeColor="text1"/>
        </w:rPr>
        <w:t>không</w:t>
      </w:r>
      <w:proofErr w:type="spellEnd"/>
      <w:r w:rsidR="00843082">
        <w:rPr>
          <w:color w:val="000000" w:themeColor="text1"/>
        </w:rPr>
        <w:t xml:space="preserve"> </w:t>
      </w:r>
      <w:proofErr w:type="spellStart"/>
      <w:r w:rsidR="00843082">
        <w:rPr>
          <w:color w:val="000000" w:themeColor="text1"/>
        </w:rPr>
        <w:t>chứ</w:t>
      </w:r>
      <w:r w:rsidR="004D1C82">
        <w:rPr>
          <w:color w:val="000000" w:themeColor="text1"/>
        </w:rPr>
        <w:t>a</w:t>
      </w:r>
      <w:proofErr w:type="spellEnd"/>
      <w:r w:rsidR="00843082">
        <w:rPr>
          <w:color w:val="000000" w:themeColor="text1"/>
        </w:rPr>
        <w:t xml:space="preserve"> </w:t>
      </w:r>
      <w:proofErr w:type="spellStart"/>
      <w:r w:rsidR="00843082">
        <w:rPr>
          <w:color w:val="000000" w:themeColor="text1"/>
        </w:rPr>
        <w:t>nội</w:t>
      </w:r>
      <w:proofErr w:type="spellEnd"/>
      <w:r w:rsidR="00843082">
        <w:rPr>
          <w:color w:val="000000" w:themeColor="text1"/>
        </w:rPr>
        <w:t xml:space="preserve"> dung</w:t>
      </w:r>
      <w:r w:rsidR="00871891">
        <w:rPr>
          <w:color w:val="000000" w:themeColor="text1"/>
        </w:rPr>
        <w:t xml:space="preserve">, </w:t>
      </w:r>
      <w:proofErr w:type="spellStart"/>
      <w:r w:rsidR="003D1AF3">
        <w:rPr>
          <w:color w:val="000000" w:themeColor="text1"/>
        </w:rPr>
        <w:t>những</w:t>
      </w:r>
      <w:proofErr w:type="spellEnd"/>
      <w:r w:rsidR="003D1AF3">
        <w:rPr>
          <w:color w:val="000000" w:themeColor="text1"/>
        </w:rPr>
        <w:t xml:space="preserve"> </w:t>
      </w:r>
      <w:proofErr w:type="spellStart"/>
      <w:r w:rsidR="00EF18D3">
        <w:rPr>
          <w:color w:val="000000" w:themeColor="text1"/>
        </w:rPr>
        <w:t>từ</w:t>
      </w:r>
      <w:proofErr w:type="spellEnd"/>
      <w:r w:rsidR="00EF18D3">
        <w:rPr>
          <w:color w:val="000000" w:themeColor="text1"/>
        </w:rPr>
        <w:t xml:space="preserve"> </w:t>
      </w:r>
      <w:proofErr w:type="spellStart"/>
      <w:r w:rsidR="00E06BB5">
        <w:rPr>
          <w:color w:val="000000" w:themeColor="text1"/>
        </w:rPr>
        <w:t>ít</w:t>
      </w:r>
      <w:proofErr w:type="spellEnd"/>
      <w:r w:rsidR="00E06BB5">
        <w:rPr>
          <w:color w:val="000000" w:themeColor="text1"/>
        </w:rPr>
        <w:t xml:space="preserve"> </w:t>
      </w:r>
      <w:proofErr w:type="spellStart"/>
      <w:r w:rsidR="00E06BB5">
        <w:rPr>
          <w:color w:val="000000" w:themeColor="text1"/>
        </w:rPr>
        <w:t>có</w:t>
      </w:r>
      <w:proofErr w:type="spellEnd"/>
      <w:r w:rsidR="00AF562F">
        <w:rPr>
          <w:color w:val="000000" w:themeColor="text1"/>
        </w:rPr>
        <w:t xml:space="preserve"> </w:t>
      </w:r>
      <w:proofErr w:type="spellStart"/>
      <w:r w:rsidR="00AF562F">
        <w:rPr>
          <w:color w:val="000000" w:themeColor="text1"/>
        </w:rPr>
        <w:t>giá</w:t>
      </w:r>
      <w:proofErr w:type="spellEnd"/>
      <w:r w:rsidR="00AF562F">
        <w:rPr>
          <w:color w:val="000000" w:themeColor="text1"/>
        </w:rPr>
        <w:t xml:space="preserve"> </w:t>
      </w:r>
      <w:proofErr w:type="spellStart"/>
      <w:r w:rsidR="00AF562F">
        <w:rPr>
          <w:color w:val="000000" w:themeColor="text1"/>
        </w:rPr>
        <w:t>trị</w:t>
      </w:r>
      <w:proofErr w:type="spellEnd"/>
      <w:r w:rsidR="00AF562F">
        <w:rPr>
          <w:color w:val="000000" w:themeColor="text1"/>
        </w:rPr>
        <w:t xml:space="preserve"> </w:t>
      </w:r>
      <w:proofErr w:type="spellStart"/>
      <w:r w:rsidR="00AF562F">
        <w:rPr>
          <w:color w:val="000000" w:themeColor="text1"/>
        </w:rPr>
        <w:t>trong</w:t>
      </w:r>
      <w:proofErr w:type="spellEnd"/>
      <w:r w:rsidR="00AF562F">
        <w:rPr>
          <w:color w:val="000000" w:themeColor="text1"/>
        </w:rPr>
        <w:t xml:space="preserve"> </w:t>
      </w:r>
      <w:proofErr w:type="spellStart"/>
      <w:r w:rsidR="00207C82">
        <w:rPr>
          <w:color w:val="000000" w:themeColor="text1"/>
        </w:rPr>
        <w:t>việc</w:t>
      </w:r>
      <w:proofErr w:type="spellEnd"/>
      <w:r w:rsidR="00207C82">
        <w:rPr>
          <w:color w:val="000000" w:themeColor="text1"/>
        </w:rPr>
        <w:t xml:space="preserve"> </w:t>
      </w:r>
      <w:proofErr w:type="spellStart"/>
      <w:r w:rsidR="00207C82">
        <w:rPr>
          <w:color w:val="000000" w:themeColor="text1"/>
        </w:rPr>
        <w:t>huấn</w:t>
      </w:r>
      <w:proofErr w:type="spellEnd"/>
      <w:r w:rsidR="00207C82">
        <w:rPr>
          <w:color w:val="000000" w:themeColor="text1"/>
        </w:rPr>
        <w:t xml:space="preserve"> </w:t>
      </w:r>
      <w:proofErr w:type="spellStart"/>
      <w:r w:rsidR="00207C82">
        <w:rPr>
          <w:color w:val="000000" w:themeColor="text1"/>
        </w:rPr>
        <w:t>luyện</w:t>
      </w:r>
      <w:proofErr w:type="spellEnd"/>
      <w:r w:rsidR="00207C82">
        <w:rPr>
          <w:color w:val="000000" w:themeColor="text1"/>
        </w:rPr>
        <w:t xml:space="preserve"> </w:t>
      </w:r>
      <w:proofErr w:type="spellStart"/>
      <w:r w:rsidR="00207C82">
        <w:rPr>
          <w:color w:val="000000" w:themeColor="text1"/>
        </w:rPr>
        <w:t>mô</w:t>
      </w:r>
      <w:proofErr w:type="spellEnd"/>
      <w:r w:rsidR="00207C82">
        <w:rPr>
          <w:color w:val="000000" w:themeColor="text1"/>
        </w:rPr>
        <w:t xml:space="preserve"> </w:t>
      </w:r>
      <w:proofErr w:type="spellStart"/>
      <w:r w:rsidR="00207C82">
        <w:rPr>
          <w:color w:val="000000" w:themeColor="text1"/>
        </w:rPr>
        <w:t>hình</w:t>
      </w:r>
      <w:proofErr w:type="spellEnd"/>
      <w:r w:rsidR="00207C82">
        <w:rPr>
          <w:color w:val="000000" w:themeColor="text1"/>
        </w:rPr>
        <w:t xml:space="preserve">. </w:t>
      </w:r>
      <w:r w:rsidR="00D1633A">
        <w:rPr>
          <w:color w:val="000000" w:themeColor="text1"/>
        </w:rPr>
        <w:t xml:space="preserve">Sau </w:t>
      </w:r>
      <w:proofErr w:type="spellStart"/>
      <w:r w:rsidR="00852D20">
        <w:rPr>
          <w:color w:val="000000" w:themeColor="text1"/>
        </w:rPr>
        <w:t>đó</w:t>
      </w:r>
      <w:proofErr w:type="spellEnd"/>
      <w:r w:rsidR="00852D20">
        <w:rPr>
          <w:color w:val="000000" w:themeColor="text1"/>
        </w:rPr>
        <w:t xml:space="preserve">, </w:t>
      </w:r>
      <w:proofErr w:type="spellStart"/>
      <w:r w:rsidR="00852D20">
        <w:rPr>
          <w:color w:val="000000" w:themeColor="text1"/>
        </w:rPr>
        <w:t>khi</w:t>
      </w:r>
      <w:proofErr w:type="spellEnd"/>
      <w:r w:rsidR="00852D20">
        <w:rPr>
          <w:color w:val="000000" w:themeColor="text1"/>
        </w:rPr>
        <w:t xml:space="preserve"> </w:t>
      </w:r>
      <w:proofErr w:type="spellStart"/>
      <w:r w:rsidR="00852D20">
        <w:rPr>
          <w:color w:val="000000" w:themeColor="text1"/>
        </w:rPr>
        <w:t>đã</w:t>
      </w:r>
      <w:proofErr w:type="spellEnd"/>
      <w:r w:rsidR="00852D20">
        <w:rPr>
          <w:color w:val="000000" w:themeColor="text1"/>
        </w:rPr>
        <w:t xml:space="preserve"> </w:t>
      </w:r>
      <w:proofErr w:type="spellStart"/>
      <w:r w:rsidR="00852D20">
        <w:rPr>
          <w:color w:val="000000" w:themeColor="text1"/>
        </w:rPr>
        <w:t>có</w:t>
      </w:r>
      <w:proofErr w:type="spellEnd"/>
      <w:r w:rsidR="00852D20">
        <w:rPr>
          <w:color w:val="000000" w:themeColor="text1"/>
        </w:rPr>
        <w:t xml:space="preserve"> </w:t>
      </w:r>
      <w:proofErr w:type="spellStart"/>
      <w:r w:rsidR="00852D20">
        <w:rPr>
          <w:color w:val="000000" w:themeColor="text1"/>
        </w:rPr>
        <w:t>được</w:t>
      </w:r>
      <w:proofErr w:type="spellEnd"/>
      <w:r w:rsidR="00852D20">
        <w:rPr>
          <w:color w:val="000000" w:themeColor="text1"/>
        </w:rPr>
        <w:t xml:space="preserve"> </w:t>
      </w:r>
      <w:proofErr w:type="spellStart"/>
      <w:r w:rsidR="00852D20">
        <w:rPr>
          <w:color w:val="000000" w:themeColor="text1"/>
        </w:rPr>
        <w:t>tập</w:t>
      </w:r>
      <w:proofErr w:type="spellEnd"/>
      <w:r w:rsidR="00852D20">
        <w:rPr>
          <w:color w:val="000000" w:themeColor="text1"/>
        </w:rPr>
        <w:t xml:space="preserve"> </w:t>
      </w:r>
      <w:proofErr w:type="spellStart"/>
      <w:r w:rsidR="00852D20">
        <w:rPr>
          <w:color w:val="000000" w:themeColor="text1"/>
        </w:rPr>
        <w:t>dữ</w:t>
      </w:r>
      <w:proofErr w:type="spellEnd"/>
      <w:r w:rsidR="00852D20">
        <w:rPr>
          <w:color w:val="000000" w:themeColor="text1"/>
        </w:rPr>
        <w:t xml:space="preserve"> </w:t>
      </w:r>
      <w:proofErr w:type="spellStart"/>
      <w:r w:rsidR="00852D20">
        <w:rPr>
          <w:color w:val="000000" w:themeColor="text1"/>
        </w:rPr>
        <w:t>liệu</w:t>
      </w:r>
      <w:proofErr w:type="spellEnd"/>
      <w:r w:rsidR="00852D20">
        <w:rPr>
          <w:color w:val="000000" w:themeColor="text1"/>
        </w:rPr>
        <w:t xml:space="preserve"> </w:t>
      </w:r>
      <w:proofErr w:type="spellStart"/>
      <w:r w:rsidR="00852D20">
        <w:rPr>
          <w:color w:val="000000" w:themeColor="text1"/>
        </w:rPr>
        <w:t>hoàn</w:t>
      </w:r>
      <w:proofErr w:type="spellEnd"/>
      <w:r w:rsidR="00852D20">
        <w:rPr>
          <w:color w:val="000000" w:themeColor="text1"/>
        </w:rPr>
        <w:t xml:space="preserve"> </w:t>
      </w:r>
      <w:proofErr w:type="spellStart"/>
      <w:r w:rsidR="00852D20">
        <w:rPr>
          <w:color w:val="000000" w:themeColor="text1"/>
        </w:rPr>
        <w:t>chỉnh</w:t>
      </w:r>
      <w:proofErr w:type="spellEnd"/>
      <w:r w:rsidR="00852D20">
        <w:rPr>
          <w:color w:val="000000" w:themeColor="text1"/>
        </w:rPr>
        <w:t>,</w:t>
      </w:r>
      <w:r w:rsidR="00466095">
        <w:rPr>
          <w:color w:val="000000" w:themeColor="text1"/>
        </w:rPr>
        <w:t xml:space="preserve"> </w:t>
      </w:r>
      <w:proofErr w:type="spellStart"/>
      <w:r w:rsidR="00A933A6">
        <w:rPr>
          <w:color w:val="000000" w:themeColor="text1"/>
        </w:rPr>
        <w:t>chúng</w:t>
      </w:r>
      <w:proofErr w:type="spellEnd"/>
      <w:r w:rsidR="00A933A6">
        <w:rPr>
          <w:color w:val="000000" w:themeColor="text1"/>
        </w:rPr>
        <w:t xml:space="preserve"> </w:t>
      </w:r>
      <w:proofErr w:type="spellStart"/>
      <w:r w:rsidR="00A933A6">
        <w:rPr>
          <w:color w:val="000000" w:themeColor="text1"/>
        </w:rPr>
        <w:t>tôi</w:t>
      </w:r>
      <w:proofErr w:type="spellEnd"/>
      <w:r w:rsidR="00A933A6">
        <w:rPr>
          <w:color w:val="000000" w:themeColor="text1"/>
        </w:rPr>
        <w:t xml:space="preserve"> </w:t>
      </w:r>
      <w:proofErr w:type="spellStart"/>
      <w:r w:rsidR="00A933A6">
        <w:rPr>
          <w:color w:val="000000" w:themeColor="text1"/>
        </w:rPr>
        <w:t>chuyển</w:t>
      </w:r>
      <w:proofErr w:type="spellEnd"/>
      <w:r w:rsidR="00A933A6">
        <w:rPr>
          <w:color w:val="000000" w:themeColor="text1"/>
        </w:rPr>
        <w:t xml:space="preserve"> sang </w:t>
      </w:r>
      <w:proofErr w:type="spellStart"/>
      <w:r w:rsidR="00A933A6">
        <w:rPr>
          <w:color w:val="000000" w:themeColor="text1"/>
        </w:rPr>
        <w:t>công</w:t>
      </w:r>
      <w:proofErr w:type="spellEnd"/>
      <w:r w:rsidR="00A933A6">
        <w:rPr>
          <w:color w:val="000000" w:themeColor="text1"/>
        </w:rPr>
        <w:t xml:space="preserve"> </w:t>
      </w:r>
      <w:proofErr w:type="spellStart"/>
      <w:r w:rsidR="00A933A6">
        <w:rPr>
          <w:color w:val="000000" w:themeColor="text1"/>
        </w:rPr>
        <w:t>việc</w:t>
      </w:r>
      <w:proofErr w:type="spellEnd"/>
      <w:r w:rsidR="00A933A6">
        <w:rPr>
          <w:color w:val="000000" w:themeColor="text1"/>
        </w:rPr>
        <w:t xml:space="preserve"> </w:t>
      </w:r>
      <w:proofErr w:type="spellStart"/>
      <w:r w:rsidR="00A933A6">
        <w:rPr>
          <w:color w:val="000000" w:themeColor="text1"/>
        </w:rPr>
        <w:t>tiếp</w:t>
      </w:r>
      <w:proofErr w:type="spellEnd"/>
      <w:r w:rsidR="00A933A6">
        <w:rPr>
          <w:color w:val="000000" w:themeColor="text1"/>
        </w:rPr>
        <w:t xml:space="preserve"> </w:t>
      </w:r>
      <w:proofErr w:type="spellStart"/>
      <w:r w:rsidR="00A933A6">
        <w:rPr>
          <w:color w:val="000000" w:themeColor="text1"/>
        </w:rPr>
        <w:t>theo</w:t>
      </w:r>
      <w:proofErr w:type="spellEnd"/>
      <w:r w:rsidR="00A933A6">
        <w:rPr>
          <w:color w:val="000000" w:themeColor="text1"/>
        </w:rPr>
        <w:t xml:space="preserve"> </w:t>
      </w:r>
      <w:proofErr w:type="spellStart"/>
      <w:r w:rsidR="00A933A6">
        <w:rPr>
          <w:color w:val="000000" w:themeColor="text1"/>
        </w:rPr>
        <w:t>là</w:t>
      </w:r>
      <w:proofErr w:type="spellEnd"/>
      <w:r w:rsidR="00A933A6">
        <w:rPr>
          <w:color w:val="000000" w:themeColor="text1"/>
        </w:rPr>
        <w:t xml:space="preserve"> </w:t>
      </w:r>
      <w:proofErr w:type="spellStart"/>
      <w:r w:rsidR="00A933A6">
        <w:rPr>
          <w:color w:val="000000" w:themeColor="text1"/>
        </w:rPr>
        <w:t>gán</w:t>
      </w:r>
      <w:proofErr w:type="spellEnd"/>
      <w:r w:rsidR="00A933A6">
        <w:rPr>
          <w:color w:val="000000" w:themeColor="text1"/>
        </w:rPr>
        <w:t xml:space="preserve"> </w:t>
      </w:r>
      <w:proofErr w:type="spellStart"/>
      <w:r w:rsidR="00A933A6">
        <w:rPr>
          <w:color w:val="000000" w:themeColor="text1"/>
        </w:rPr>
        <w:t>nhãn</w:t>
      </w:r>
      <w:proofErr w:type="spellEnd"/>
      <w:r w:rsidR="00A933A6">
        <w:rPr>
          <w:color w:val="000000" w:themeColor="text1"/>
        </w:rPr>
        <w:t xml:space="preserve"> </w:t>
      </w:r>
      <w:proofErr w:type="spellStart"/>
      <w:r w:rsidR="00A933A6">
        <w:rPr>
          <w:color w:val="000000" w:themeColor="text1"/>
        </w:rPr>
        <w:t>cho</w:t>
      </w:r>
      <w:proofErr w:type="spellEnd"/>
      <w:r w:rsidR="00A933A6">
        <w:rPr>
          <w:color w:val="000000" w:themeColor="text1"/>
        </w:rPr>
        <w:t xml:space="preserve"> </w:t>
      </w:r>
      <w:proofErr w:type="spellStart"/>
      <w:r w:rsidR="00A933A6">
        <w:rPr>
          <w:color w:val="000000" w:themeColor="text1"/>
        </w:rPr>
        <w:t>tập</w:t>
      </w:r>
      <w:proofErr w:type="spellEnd"/>
      <w:r w:rsidR="00A933A6">
        <w:rPr>
          <w:color w:val="000000" w:themeColor="text1"/>
        </w:rPr>
        <w:t xml:space="preserve"> </w:t>
      </w:r>
      <w:proofErr w:type="spellStart"/>
      <w:r w:rsidR="00A933A6">
        <w:rPr>
          <w:color w:val="000000" w:themeColor="text1"/>
        </w:rPr>
        <w:t>dữ</w:t>
      </w:r>
      <w:proofErr w:type="spellEnd"/>
      <w:r w:rsidR="00A933A6">
        <w:rPr>
          <w:color w:val="000000" w:themeColor="text1"/>
        </w:rPr>
        <w:t xml:space="preserve"> </w:t>
      </w:r>
      <w:proofErr w:type="spellStart"/>
      <w:r w:rsidR="00A933A6">
        <w:rPr>
          <w:color w:val="000000" w:themeColor="text1"/>
        </w:rPr>
        <w:t>liệu</w:t>
      </w:r>
      <w:proofErr w:type="spellEnd"/>
      <w:r w:rsidR="00A933A6">
        <w:rPr>
          <w:color w:val="000000" w:themeColor="text1"/>
        </w:rPr>
        <w:t xml:space="preserve"> </w:t>
      </w:r>
      <w:proofErr w:type="spellStart"/>
      <w:r w:rsidR="00A933A6">
        <w:rPr>
          <w:color w:val="000000" w:themeColor="text1"/>
        </w:rPr>
        <w:t>đó</w:t>
      </w:r>
      <w:proofErr w:type="spellEnd"/>
      <w:r w:rsidR="00A933A6">
        <w:rPr>
          <w:color w:val="000000" w:themeColor="text1"/>
        </w:rPr>
        <w:t>.</w:t>
      </w:r>
    </w:p>
    <w:p w14:paraId="7523E6BF" w14:textId="77777777" w:rsidR="00882A5B" w:rsidRDefault="00882A5B">
      <w:pPr>
        <w:spacing w:after="160" w:line="259" w:lineRule="auto"/>
        <w:jc w:val="left"/>
        <w:rPr>
          <w:rFonts w:eastAsiaTheme="majorEastAsia"/>
          <w:b/>
          <w:bCs/>
          <w:color w:val="000000" w:themeColor="text1"/>
          <w:sz w:val="32"/>
          <w:szCs w:val="32"/>
        </w:rPr>
      </w:pPr>
      <w:r>
        <w:br w:type="page"/>
      </w:r>
    </w:p>
    <w:p w14:paraId="0BDCE738" w14:textId="2AD98083" w:rsidR="00CC386F" w:rsidRDefault="003D7290" w:rsidP="00EB1758">
      <w:pPr>
        <w:pStyle w:val="Heading3"/>
        <w:numPr>
          <w:ilvl w:val="0"/>
          <w:numId w:val="9"/>
        </w:numPr>
        <w:ind w:hanging="720"/>
      </w:pPr>
      <w:r>
        <w:lastRenderedPageBreak/>
        <w:t xml:space="preserve"> </w:t>
      </w:r>
      <w:bookmarkStart w:id="25" w:name="_Toc67937961"/>
      <w:bookmarkStart w:id="26" w:name="_Toc120461223"/>
      <w:proofErr w:type="spellStart"/>
      <w:r w:rsidR="00CC386F">
        <w:t>Gán</w:t>
      </w:r>
      <w:proofErr w:type="spellEnd"/>
      <w:r w:rsidR="00CC386F">
        <w:t xml:space="preserve"> </w:t>
      </w:r>
      <w:proofErr w:type="spellStart"/>
      <w:r w:rsidR="00CC386F">
        <w:t>nhãn</w:t>
      </w:r>
      <w:bookmarkEnd w:id="25"/>
      <w:bookmarkEnd w:id="26"/>
      <w:proofErr w:type="spellEnd"/>
    </w:p>
    <w:p w14:paraId="31F0017C" w14:textId="4BD6C8CB" w:rsidR="00760C2B" w:rsidRPr="0054389D" w:rsidRDefault="00791A27" w:rsidP="00EB1758">
      <w:pPr>
        <w:pStyle w:val="ListParagraph"/>
        <w:numPr>
          <w:ilvl w:val="0"/>
          <w:numId w:val="13"/>
        </w:numPr>
        <w:ind w:left="851" w:hanging="502"/>
        <w:rPr>
          <w:b/>
        </w:rPr>
      </w:pPr>
      <w:proofErr w:type="spellStart"/>
      <w:r w:rsidRPr="0054389D">
        <w:rPr>
          <w:b/>
        </w:rPr>
        <w:t>Định</w:t>
      </w:r>
      <w:proofErr w:type="spellEnd"/>
      <w:r w:rsidRPr="0054389D">
        <w:rPr>
          <w:b/>
        </w:rPr>
        <w:t xml:space="preserve"> </w:t>
      </w:r>
      <w:proofErr w:type="spellStart"/>
      <w:r w:rsidRPr="0054389D">
        <w:rPr>
          <w:b/>
        </w:rPr>
        <w:t>nghĩa</w:t>
      </w:r>
      <w:proofErr w:type="spellEnd"/>
      <w:r w:rsidRPr="0054389D">
        <w:rPr>
          <w:b/>
        </w:rPr>
        <w:t xml:space="preserve"> </w:t>
      </w:r>
      <w:proofErr w:type="spellStart"/>
      <w:r w:rsidRPr="0054389D">
        <w:rPr>
          <w:b/>
        </w:rPr>
        <w:t>tập</w:t>
      </w:r>
      <w:proofErr w:type="spellEnd"/>
      <w:r w:rsidRPr="0054389D">
        <w:rPr>
          <w:b/>
        </w:rPr>
        <w:t xml:space="preserve"> </w:t>
      </w:r>
      <w:proofErr w:type="spellStart"/>
      <w:r w:rsidRPr="0054389D">
        <w:rPr>
          <w:b/>
        </w:rPr>
        <w:t>nhãn</w:t>
      </w:r>
      <w:proofErr w:type="spellEnd"/>
    </w:p>
    <w:p w14:paraId="39D90B6E" w14:textId="6A18B66C" w:rsidR="00A23A2C" w:rsidRPr="00111DDF" w:rsidRDefault="00863040" w:rsidP="00BC5753">
      <w:pPr>
        <w:ind w:firstLine="720"/>
      </w:pPr>
      <w:r>
        <w:t xml:space="preserve">Sau </w:t>
      </w:r>
      <w:proofErr w:type="spellStart"/>
      <w:r>
        <w:t>khi</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dữ</w:t>
      </w:r>
      <w:proofErr w:type="spellEnd"/>
      <w:r>
        <w:t xml:space="preserve"> </w:t>
      </w:r>
      <w:proofErr w:type="spellStart"/>
      <w:r w:rsidR="0051276C">
        <w:t>tập</w:t>
      </w:r>
      <w:proofErr w:type="spellEnd"/>
      <w:r w:rsidR="0051276C">
        <w:t xml:space="preserve"> </w:t>
      </w:r>
      <w:proofErr w:type="spellStart"/>
      <w:r>
        <w:t>liệu</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chọn</w:t>
      </w:r>
      <w:proofErr w:type="spellEnd"/>
      <w:r>
        <w:t xml:space="preserve"> </w:t>
      </w:r>
      <w:proofErr w:type="spellStart"/>
      <w:r>
        <w:t>ra</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rsidR="0062591B">
        <w:t>nhất</w:t>
      </w:r>
      <w:proofErr w:type="spellEnd"/>
      <w:r w:rsidR="0062591B">
        <w:t xml:space="preserve"> </w:t>
      </w:r>
      <w:proofErr w:type="spellStart"/>
      <w:r w:rsidR="0062591B">
        <w:t>có</w:t>
      </w:r>
      <w:proofErr w:type="spellEnd"/>
      <w:r w:rsidR="0062591B">
        <w:t xml:space="preserve"> </w:t>
      </w:r>
      <w:proofErr w:type="spellStart"/>
      <w:r w:rsidR="0062591B">
        <w:t>thể</w:t>
      </w:r>
      <w:proofErr w:type="spellEnd"/>
      <w:r w:rsidR="0062591B">
        <w:t xml:space="preserve"> bao </w:t>
      </w:r>
      <w:proofErr w:type="spellStart"/>
      <w:r w:rsidR="0062591B">
        <w:t>quát</w:t>
      </w:r>
      <w:proofErr w:type="spellEnd"/>
      <w:r w:rsidR="0062591B">
        <w:t xml:space="preserve"> </w:t>
      </w:r>
      <w:proofErr w:type="spellStart"/>
      <w:r w:rsidR="0062591B">
        <w:t>được</w:t>
      </w:r>
      <w:proofErr w:type="spellEnd"/>
      <w:r w:rsidR="0062591B">
        <w:t xml:space="preserve"> </w:t>
      </w:r>
      <w:proofErr w:type="spellStart"/>
      <w:r w:rsidR="0062591B">
        <w:t>đa</w:t>
      </w:r>
      <w:proofErr w:type="spellEnd"/>
      <w:r w:rsidR="0062591B">
        <w:t xml:space="preserve"> </w:t>
      </w:r>
      <w:proofErr w:type="spellStart"/>
      <w:r w:rsidR="0062591B">
        <w:t>số</w:t>
      </w:r>
      <w:proofErr w:type="spellEnd"/>
      <w:r w:rsidR="0062591B">
        <w:t xml:space="preserve"> </w:t>
      </w:r>
      <w:proofErr w:type="spellStart"/>
      <w:r w:rsidR="0062591B">
        <w:t>dữ</w:t>
      </w:r>
      <w:proofErr w:type="spellEnd"/>
      <w:r w:rsidR="0062591B">
        <w:t xml:space="preserve"> </w:t>
      </w:r>
      <w:proofErr w:type="spellStart"/>
      <w:r w:rsidR="0062591B">
        <w:t>liệu</w:t>
      </w:r>
      <w:proofErr w:type="spellEnd"/>
      <w:r w:rsidR="0051276C">
        <w:t xml:space="preserve">, </w:t>
      </w:r>
      <w:proofErr w:type="spellStart"/>
      <w:r w:rsidR="0051276C">
        <w:t>và</w:t>
      </w:r>
      <w:proofErr w:type="spellEnd"/>
      <w:r w:rsidR="0051276C">
        <w:t xml:space="preserve"> </w:t>
      </w:r>
      <w:proofErr w:type="spellStart"/>
      <w:r w:rsidR="0051276C">
        <w:t>c</w:t>
      </w:r>
      <w:r w:rsidR="00DA3445">
        <w:t>ác</w:t>
      </w:r>
      <w:proofErr w:type="spellEnd"/>
      <w:r w:rsidR="00DA3445">
        <w:t xml:space="preserve"> </w:t>
      </w:r>
      <w:proofErr w:type="spellStart"/>
      <w:r w:rsidR="00DA3445">
        <w:t>đặc</w:t>
      </w:r>
      <w:proofErr w:type="spellEnd"/>
      <w:r w:rsidR="00DA3445">
        <w:t xml:space="preserve"> </w:t>
      </w:r>
      <w:proofErr w:type="spellStart"/>
      <w:r w:rsidR="00DA3445">
        <w:t>trưng</w:t>
      </w:r>
      <w:proofErr w:type="spellEnd"/>
      <w:r w:rsidR="00DA3445">
        <w:t xml:space="preserve"> </w:t>
      </w:r>
      <w:proofErr w:type="spellStart"/>
      <w:r w:rsidR="00DA3445">
        <w:t>đó</w:t>
      </w:r>
      <w:proofErr w:type="spellEnd"/>
      <w:r w:rsidR="00DA3445">
        <w:t xml:space="preserve"> </w:t>
      </w:r>
      <w:proofErr w:type="spellStart"/>
      <w:r w:rsidR="00DA3445">
        <w:t>sẽ</w:t>
      </w:r>
      <w:proofErr w:type="spellEnd"/>
      <w:r w:rsidR="00DA3445">
        <w:t xml:space="preserve"> </w:t>
      </w:r>
      <w:proofErr w:type="spellStart"/>
      <w:r w:rsidR="00DA3445">
        <w:t>ứng</w:t>
      </w:r>
      <w:proofErr w:type="spellEnd"/>
      <w:r w:rsidR="00DA3445">
        <w:t xml:space="preserve"> </w:t>
      </w:r>
      <w:proofErr w:type="spellStart"/>
      <w:r w:rsidR="00DA3445">
        <w:t>với</w:t>
      </w:r>
      <w:proofErr w:type="spellEnd"/>
      <w:r w:rsidR="00DA3445">
        <w:t xml:space="preserve"> </w:t>
      </w:r>
      <w:proofErr w:type="spellStart"/>
      <w:r w:rsidR="00970BA4">
        <w:t>tên</w:t>
      </w:r>
      <w:proofErr w:type="spellEnd"/>
      <w:r w:rsidR="00970BA4">
        <w:t xml:space="preserve"> </w:t>
      </w:r>
      <w:proofErr w:type="spellStart"/>
      <w:r w:rsidR="00DA3445">
        <w:t>các</w:t>
      </w:r>
      <w:proofErr w:type="spellEnd"/>
      <w:r w:rsidR="00DA3445">
        <w:t xml:space="preserve"> </w:t>
      </w:r>
      <w:proofErr w:type="spellStart"/>
      <w:r w:rsidR="0051276C">
        <w:t>nhãn</w:t>
      </w:r>
      <w:proofErr w:type="spellEnd"/>
      <w:r w:rsidR="00B52307">
        <w:t>:</w:t>
      </w:r>
    </w:p>
    <w:p w14:paraId="1B345FCA" w14:textId="5367F6D3" w:rsidR="00DC3E91" w:rsidRDefault="00E031DF" w:rsidP="00EB1758">
      <w:pPr>
        <w:pStyle w:val="ListParagraph"/>
        <w:numPr>
          <w:ilvl w:val="0"/>
          <w:numId w:val="5"/>
        </w:numPr>
      </w:pPr>
      <w:proofErr w:type="spellStart"/>
      <w:r>
        <w:t>Miền</w:t>
      </w:r>
      <w:proofErr w:type="spellEnd"/>
      <w:r>
        <w:t xml:space="preserve"> </w:t>
      </w:r>
      <w:proofErr w:type="spellStart"/>
      <w:r>
        <w:t>dữ</w:t>
      </w:r>
      <w:proofErr w:type="spellEnd"/>
      <w:r>
        <w:t xml:space="preserve"> </w:t>
      </w:r>
      <w:proofErr w:type="spellStart"/>
      <w:r>
        <w:t>liệu</w:t>
      </w:r>
      <w:proofErr w:type="spellEnd"/>
      <w:r>
        <w:t xml:space="preserve"> Tech:</w:t>
      </w:r>
    </w:p>
    <w:p w14:paraId="4C2C8900" w14:textId="02360F3D" w:rsidR="00241220" w:rsidRDefault="00375C70" w:rsidP="00EB1758">
      <w:pPr>
        <w:pStyle w:val="ListParagraph"/>
        <w:numPr>
          <w:ilvl w:val="0"/>
          <w:numId w:val="6"/>
        </w:numPr>
      </w:pPr>
      <w:r>
        <w:t>Ship</w:t>
      </w:r>
    </w:p>
    <w:p w14:paraId="7F146F86" w14:textId="232596AA" w:rsidR="00375C70" w:rsidRDefault="00375C70" w:rsidP="00EB1758">
      <w:pPr>
        <w:pStyle w:val="ListParagraph"/>
        <w:numPr>
          <w:ilvl w:val="0"/>
          <w:numId w:val="6"/>
        </w:numPr>
      </w:pPr>
      <w:proofErr w:type="spellStart"/>
      <w:r>
        <w:t>Giá</w:t>
      </w:r>
      <w:proofErr w:type="spellEnd"/>
    </w:p>
    <w:p w14:paraId="7FFC0177" w14:textId="38D3DA1A" w:rsidR="00375C70" w:rsidRDefault="00375C70" w:rsidP="00EB1758">
      <w:pPr>
        <w:pStyle w:val="ListParagraph"/>
        <w:numPr>
          <w:ilvl w:val="0"/>
          <w:numId w:val="6"/>
        </w:numPr>
      </w:pPr>
      <w:proofErr w:type="spellStart"/>
      <w:r>
        <w:t>Mẫu</w:t>
      </w:r>
      <w:proofErr w:type="spellEnd"/>
      <w:r>
        <w:t xml:space="preserve"> </w:t>
      </w:r>
      <w:proofErr w:type="spellStart"/>
      <w:r>
        <w:t>mã</w:t>
      </w:r>
      <w:proofErr w:type="spellEnd"/>
    </w:p>
    <w:p w14:paraId="5B1BC29F" w14:textId="4401293C" w:rsidR="00375C70" w:rsidRDefault="00375C70" w:rsidP="00EB1758">
      <w:pPr>
        <w:pStyle w:val="ListParagraph"/>
        <w:numPr>
          <w:ilvl w:val="0"/>
          <w:numId w:val="6"/>
        </w:numPr>
      </w:pPr>
      <w:proofErr w:type="spellStart"/>
      <w:r>
        <w:t>Cấu</w:t>
      </w:r>
      <w:proofErr w:type="spellEnd"/>
      <w:r>
        <w:t xml:space="preserve"> </w:t>
      </w:r>
      <w:proofErr w:type="spellStart"/>
      <w:r>
        <w:t>hình</w:t>
      </w:r>
      <w:proofErr w:type="spellEnd"/>
    </w:p>
    <w:p w14:paraId="06CB77E0" w14:textId="29F4C432" w:rsidR="00375C70" w:rsidRDefault="00375C70" w:rsidP="00EB1758">
      <w:pPr>
        <w:pStyle w:val="ListParagraph"/>
        <w:numPr>
          <w:ilvl w:val="0"/>
          <w:numId w:val="6"/>
        </w:numPr>
      </w:pPr>
      <w:proofErr w:type="spellStart"/>
      <w:r>
        <w:t>Hiệu</w:t>
      </w:r>
      <w:proofErr w:type="spellEnd"/>
      <w:r>
        <w:t xml:space="preserve"> </w:t>
      </w:r>
      <w:proofErr w:type="spellStart"/>
      <w:r>
        <w:t>năng</w:t>
      </w:r>
      <w:proofErr w:type="spellEnd"/>
    </w:p>
    <w:p w14:paraId="7E044E33" w14:textId="2E177DFE" w:rsidR="00375C70" w:rsidRDefault="00241220" w:rsidP="00EB1758">
      <w:pPr>
        <w:pStyle w:val="ListParagraph"/>
        <w:numPr>
          <w:ilvl w:val="0"/>
          <w:numId w:val="6"/>
        </w:numPr>
      </w:pPr>
      <w:proofErr w:type="spellStart"/>
      <w:r>
        <w:t>Chính</w:t>
      </w:r>
      <w:proofErr w:type="spellEnd"/>
      <w:r>
        <w:t xml:space="preserve"> </w:t>
      </w:r>
      <w:proofErr w:type="spellStart"/>
      <w:r>
        <w:t>hãng</w:t>
      </w:r>
      <w:proofErr w:type="spellEnd"/>
      <w:r w:rsidR="00ED1D69">
        <w:t xml:space="preserve"> </w:t>
      </w:r>
    </w:p>
    <w:p w14:paraId="3C86000F" w14:textId="2D9C89DF" w:rsidR="00241220" w:rsidRDefault="00241220" w:rsidP="00EB1758">
      <w:pPr>
        <w:pStyle w:val="ListParagraph"/>
        <w:numPr>
          <w:ilvl w:val="0"/>
          <w:numId w:val="6"/>
        </w:numPr>
      </w:pPr>
      <w:proofErr w:type="spellStart"/>
      <w:r>
        <w:t>Phụ</w:t>
      </w:r>
      <w:proofErr w:type="spellEnd"/>
      <w:r>
        <w:t xml:space="preserve"> </w:t>
      </w:r>
      <w:proofErr w:type="spellStart"/>
      <w:r>
        <w:t>kiện</w:t>
      </w:r>
      <w:proofErr w:type="spellEnd"/>
    </w:p>
    <w:p w14:paraId="5387DE1E" w14:textId="4DBFCB6D" w:rsidR="00241220" w:rsidRDefault="00241220" w:rsidP="00EB1758">
      <w:pPr>
        <w:pStyle w:val="ListParagraph"/>
        <w:numPr>
          <w:ilvl w:val="0"/>
          <w:numId w:val="6"/>
        </w:numPr>
      </w:pPr>
      <w:proofErr w:type="spellStart"/>
      <w:r>
        <w:t>Dịch</w:t>
      </w:r>
      <w:proofErr w:type="spellEnd"/>
      <w:r>
        <w:t xml:space="preserve"> </w:t>
      </w:r>
      <w:proofErr w:type="spellStart"/>
      <w:r>
        <w:t>vụ</w:t>
      </w:r>
      <w:proofErr w:type="spellEnd"/>
    </w:p>
    <w:p w14:paraId="07EF22EA" w14:textId="3E7D1EDC" w:rsidR="00E031DF" w:rsidRDefault="00004C63" w:rsidP="00EB1758">
      <w:pPr>
        <w:pStyle w:val="ListParagraph"/>
        <w:numPr>
          <w:ilvl w:val="0"/>
          <w:numId w:val="5"/>
        </w:numPr>
      </w:pPr>
      <w:proofErr w:type="spellStart"/>
      <w:r>
        <w:t>Miền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Mẹ</w:t>
      </w:r>
      <w:proofErr w:type="spellEnd"/>
      <w:r>
        <w:t xml:space="preserve"> &amp; </w:t>
      </w:r>
      <w:proofErr w:type="spellStart"/>
      <w:r>
        <w:t>Bé</w:t>
      </w:r>
      <w:proofErr w:type="spellEnd"/>
      <w:r>
        <w:t>:</w:t>
      </w:r>
    </w:p>
    <w:p w14:paraId="1917E6F0" w14:textId="1D0FBE26" w:rsidR="00004C63" w:rsidRDefault="00481B54" w:rsidP="00EB1758">
      <w:pPr>
        <w:pStyle w:val="ListParagraph"/>
        <w:numPr>
          <w:ilvl w:val="0"/>
          <w:numId w:val="6"/>
        </w:numPr>
      </w:pPr>
      <w:r>
        <w:t>Ship</w:t>
      </w:r>
    </w:p>
    <w:p w14:paraId="63705932" w14:textId="08DF05A0" w:rsidR="00481B54" w:rsidRDefault="00481B54" w:rsidP="00EB1758">
      <w:pPr>
        <w:pStyle w:val="ListParagraph"/>
        <w:numPr>
          <w:ilvl w:val="0"/>
          <w:numId w:val="6"/>
        </w:numPr>
      </w:pPr>
      <w:proofErr w:type="spellStart"/>
      <w:r>
        <w:t>Giá</w:t>
      </w:r>
      <w:proofErr w:type="spellEnd"/>
    </w:p>
    <w:p w14:paraId="039B035B" w14:textId="6EE7724F" w:rsidR="00481B54" w:rsidRDefault="00481B54" w:rsidP="00EB1758">
      <w:pPr>
        <w:pStyle w:val="ListParagraph"/>
        <w:numPr>
          <w:ilvl w:val="0"/>
          <w:numId w:val="6"/>
        </w:numPr>
      </w:pPr>
      <w:proofErr w:type="spellStart"/>
      <w:r>
        <w:t>Chính</w:t>
      </w:r>
      <w:proofErr w:type="spellEnd"/>
      <w:r>
        <w:t xml:space="preserve"> </w:t>
      </w:r>
      <w:proofErr w:type="spellStart"/>
      <w:r>
        <w:t>h</w:t>
      </w:r>
      <w:r w:rsidR="00241220">
        <w:t>ã</w:t>
      </w:r>
      <w:r>
        <w:t>ng</w:t>
      </w:r>
      <w:proofErr w:type="spellEnd"/>
    </w:p>
    <w:p w14:paraId="04C69C9B" w14:textId="401940D4" w:rsidR="00481B54" w:rsidRDefault="00481B54" w:rsidP="00EB1758">
      <w:pPr>
        <w:pStyle w:val="ListParagraph"/>
        <w:numPr>
          <w:ilvl w:val="0"/>
          <w:numId w:val="6"/>
        </w:numPr>
      </w:pPr>
      <w:proofErr w:type="spellStart"/>
      <w:r>
        <w:t>Chất</w:t>
      </w:r>
      <w:proofErr w:type="spellEnd"/>
      <w:r>
        <w:t xml:space="preserve"> </w:t>
      </w:r>
      <w:proofErr w:type="spellStart"/>
      <w:r>
        <w:t>lương</w:t>
      </w:r>
      <w:proofErr w:type="spellEnd"/>
    </w:p>
    <w:p w14:paraId="4B63AB22" w14:textId="1AA56E7F" w:rsidR="00481B54" w:rsidRDefault="00481B54" w:rsidP="00EB1758">
      <w:pPr>
        <w:pStyle w:val="ListParagraph"/>
        <w:numPr>
          <w:ilvl w:val="0"/>
          <w:numId w:val="6"/>
        </w:numPr>
      </w:pPr>
      <w:proofErr w:type="spellStart"/>
      <w:r>
        <w:t>Dịch</w:t>
      </w:r>
      <w:proofErr w:type="spellEnd"/>
      <w:r>
        <w:t xml:space="preserve"> </w:t>
      </w:r>
      <w:proofErr w:type="spellStart"/>
      <w:r>
        <w:t>vụ</w:t>
      </w:r>
      <w:proofErr w:type="spellEnd"/>
    </w:p>
    <w:p w14:paraId="69F9BE58" w14:textId="202154BE" w:rsidR="000F26BE" w:rsidRDefault="00481B54" w:rsidP="00EB1758">
      <w:pPr>
        <w:pStyle w:val="ListParagraph"/>
        <w:numPr>
          <w:ilvl w:val="0"/>
          <w:numId w:val="6"/>
        </w:numPr>
      </w:pPr>
      <w:proofErr w:type="gramStart"/>
      <w:r>
        <w:t>An</w:t>
      </w:r>
      <w:proofErr w:type="gramEnd"/>
      <w:r>
        <w:t xml:space="preserve"> </w:t>
      </w:r>
      <w:proofErr w:type="spellStart"/>
      <w:r>
        <w:t>toàn</w:t>
      </w:r>
      <w:proofErr w:type="spellEnd"/>
    </w:p>
    <w:p w14:paraId="32F4FC89" w14:textId="2761014E" w:rsidR="00BC5753" w:rsidRPr="00DC3E91" w:rsidRDefault="00BC5753" w:rsidP="00AA4D66">
      <w:pPr>
        <w:ind w:firstLine="720"/>
      </w:pPr>
      <w:proofErr w:type="spellStart"/>
      <w:r>
        <w:t>Tuy</w:t>
      </w:r>
      <w:proofErr w:type="spellEnd"/>
      <w:r>
        <w:t xml:space="preserve"> </w:t>
      </w:r>
      <w:proofErr w:type="spellStart"/>
      <w:r>
        <w:t>nhiên</w:t>
      </w:r>
      <w:proofErr w:type="spellEnd"/>
      <w:r>
        <w:t xml:space="preserve">, </w:t>
      </w:r>
      <w:proofErr w:type="spellStart"/>
      <w:r>
        <w:t>để</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thêm</w:t>
      </w:r>
      <w:proofErr w:type="spellEnd"/>
      <w:r>
        <w:t xml:space="preserve"> </w:t>
      </w:r>
      <w:proofErr w:type="spellStart"/>
      <w:r>
        <w:t>cho</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phân</w:t>
      </w:r>
      <w:proofErr w:type="spellEnd"/>
      <w:r>
        <w:t xml:space="preserve"> </w:t>
      </w:r>
      <w:proofErr w:type="spellStart"/>
      <w:r>
        <w:t>cực</w:t>
      </w:r>
      <w:proofErr w:type="spellEnd"/>
      <w:r>
        <w:t xml:space="preserve"> </w:t>
      </w:r>
      <w:proofErr w:type="spellStart"/>
      <w:r>
        <w:t>quan</w:t>
      </w:r>
      <w:proofErr w:type="spellEnd"/>
      <w:r>
        <w:t xml:space="preserve"> </w:t>
      </w:r>
      <w:proofErr w:type="spellStart"/>
      <w:r>
        <w:t>điểm</w:t>
      </w:r>
      <w:proofErr w:type="spellEnd"/>
      <w:r>
        <w:t xml:space="preserve">, </w:t>
      </w:r>
      <w:proofErr w:type="spellStart"/>
      <w:r>
        <w:t>mỗi</w:t>
      </w:r>
      <w:proofErr w:type="spellEnd"/>
      <w:r>
        <w:t xml:space="preserve"> </w:t>
      </w:r>
      <w:proofErr w:type="spellStart"/>
      <w:r>
        <w:t>nhãn</w:t>
      </w:r>
      <w:proofErr w:type="spellEnd"/>
      <w:r>
        <w:t xml:space="preserve"> </w:t>
      </w:r>
      <w:proofErr w:type="spellStart"/>
      <w:r>
        <w:t>sẽ</w:t>
      </w:r>
      <w:proofErr w:type="spellEnd"/>
      <w:r>
        <w:t xml:space="preserve"> </w:t>
      </w:r>
      <w:proofErr w:type="spellStart"/>
      <w:r>
        <w:t>được</w:t>
      </w:r>
      <w:proofErr w:type="spellEnd"/>
      <w:r>
        <w:t xml:space="preserve"> chia </w:t>
      </w:r>
      <w:proofErr w:type="spellStart"/>
      <w:r>
        <w:t>ra</w:t>
      </w:r>
      <w:proofErr w:type="spellEnd"/>
      <w:r>
        <w:t xml:space="preserve"> </w:t>
      </w:r>
      <w:proofErr w:type="spellStart"/>
      <w:r>
        <w:t>thành</w:t>
      </w:r>
      <w:proofErr w:type="spellEnd"/>
      <w:r>
        <w:t xml:space="preserve"> 2 </w:t>
      </w:r>
      <w:proofErr w:type="spellStart"/>
      <w:r>
        <w:t>nhãn</w:t>
      </w:r>
      <w:proofErr w:type="spellEnd"/>
      <w:r>
        <w:t xml:space="preserve"> </w:t>
      </w:r>
      <w:proofErr w:type="spellStart"/>
      <w:r>
        <w:t>nhỏ</w:t>
      </w:r>
      <w:proofErr w:type="spellEnd"/>
      <w:r>
        <w:t xml:space="preserve"> </w:t>
      </w:r>
      <w:proofErr w:type="spellStart"/>
      <w:r>
        <w:t>khác</w:t>
      </w:r>
      <w:proofErr w:type="spellEnd"/>
      <w:r>
        <w:t xml:space="preserve"> </w:t>
      </w:r>
      <w:proofErr w:type="spellStart"/>
      <w:r>
        <w:t>là</w:t>
      </w:r>
      <w:proofErr w:type="spellEnd"/>
      <w:r>
        <w:t xml:space="preserve"> </w:t>
      </w:r>
      <w:proofErr w:type="spellStart"/>
      <w:r>
        <w:t>nhãn</w:t>
      </w:r>
      <w:proofErr w:type="spellEnd"/>
      <w:r>
        <w:t xml:space="preserve"> + (</w:t>
      </w:r>
      <w:proofErr w:type="spellStart"/>
      <w:r>
        <w:t>chỉ</w:t>
      </w:r>
      <w:proofErr w:type="spellEnd"/>
      <w:r>
        <w:t xml:space="preserve"> </w:t>
      </w:r>
      <w:proofErr w:type="spellStart"/>
      <w:r>
        <w:t>quan</w:t>
      </w:r>
      <w:proofErr w:type="spellEnd"/>
      <w:r>
        <w:t xml:space="preserve"> </w:t>
      </w:r>
      <w:proofErr w:type="spellStart"/>
      <w:r>
        <w:t>điểm</w:t>
      </w:r>
      <w:proofErr w:type="spellEnd"/>
      <w:r>
        <w:t xml:space="preserve">, </w:t>
      </w:r>
      <w:proofErr w:type="spellStart"/>
      <w:r>
        <w:t>cảm</w:t>
      </w:r>
      <w:proofErr w:type="spellEnd"/>
      <w:r>
        <w:t xml:space="preserve"> </w:t>
      </w:r>
      <w:proofErr w:type="spellStart"/>
      <w:r>
        <w:t>xúc</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và</w:t>
      </w:r>
      <w:proofErr w:type="spellEnd"/>
      <w:r>
        <w:t xml:space="preserve"> – (</w:t>
      </w:r>
      <w:proofErr w:type="spellStart"/>
      <w:r>
        <w:t>chỉ</w:t>
      </w:r>
      <w:proofErr w:type="spellEnd"/>
      <w:r>
        <w:t xml:space="preserve"> </w:t>
      </w:r>
      <w:proofErr w:type="spellStart"/>
      <w:r>
        <w:t>quan</w:t>
      </w:r>
      <w:proofErr w:type="spellEnd"/>
      <w:r>
        <w:t xml:space="preserve"> </w:t>
      </w:r>
      <w:proofErr w:type="spellStart"/>
      <w:r>
        <w:t>điểm</w:t>
      </w:r>
      <w:proofErr w:type="spellEnd"/>
      <w:r>
        <w:t xml:space="preserve">, </w:t>
      </w:r>
      <w:proofErr w:type="spellStart"/>
      <w:r>
        <w:t>cảm</w:t>
      </w:r>
      <w:proofErr w:type="spellEnd"/>
      <w:r>
        <w:t xml:space="preserve"> </w:t>
      </w:r>
      <w:proofErr w:type="spellStart"/>
      <w:r>
        <w:t>xúc</w:t>
      </w:r>
      <w:proofErr w:type="spellEnd"/>
      <w:r>
        <w:t xml:space="preserve"> </w:t>
      </w:r>
      <w:proofErr w:type="spellStart"/>
      <w:r>
        <w:t>tiêu</w:t>
      </w:r>
      <w:proofErr w:type="spellEnd"/>
      <w:r>
        <w:t xml:space="preserve"> </w:t>
      </w:r>
      <w:proofErr w:type="spellStart"/>
      <w:r>
        <w:t>cực</w:t>
      </w:r>
      <w:proofErr w:type="spellEnd"/>
      <w:r>
        <w:t>).</w:t>
      </w:r>
      <w:r w:rsidR="000F1CB6">
        <w:t xml:space="preserve"> </w:t>
      </w:r>
    </w:p>
    <w:p w14:paraId="24456B83" w14:textId="00EE0F77" w:rsidR="00791A27" w:rsidRPr="0054389D" w:rsidRDefault="00DB1482" w:rsidP="00EB1758">
      <w:pPr>
        <w:pStyle w:val="Heading4"/>
        <w:numPr>
          <w:ilvl w:val="0"/>
          <w:numId w:val="13"/>
        </w:numPr>
        <w:ind w:left="851" w:hanging="491"/>
        <w:rPr>
          <w:rFonts w:ascii="Times New Roman" w:hAnsi="Times New Roman" w:cs="Times New Roman"/>
          <w:b/>
          <w:i w:val="0"/>
          <w:color w:val="000000" w:themeColor="text1"/>
        </w:rPr>
      </w:pPr>
      <w:r w:rsidRPr="0054389D">
        <w:rPr>
          <w:rFonts w:ascii="Times New Roman" w:hAnsi="Times New Roman" w:cs="Times New Roman"/>
          <w:b/>
          <w:i w:val="0"/>
          <w:color w:val="000000" w:themeColor="text1"/>
        </w:rPr>
        <w:t xml:space="preserve">Guideline </w:t>
      </w:r>
      <w:proofErr w:type="spellStart"/>
      <w:r w:rsidRPr="0054389D">
        <w:rPr>
          <w:rFonts w:ascii="Times New Roman" w:hAnsi="Times New Roman" w:cs="Times New Roman"/>
          <w:b/>
          <w:i w:val="0"/>
          <w:color w:val="000000" w:themeColor="text1"/>
        </w:rPr>
        <w:t>gán</w:t>
      </w:r>
      <w:proofErr w:type="spellEnd"/>
      <w:r w:rsidRPr="0054389D">
        <w:rPr>
          <w:rFonts w:ascii="Times New Roman" w:hAnsi="Times New Roman" w:cs="Times New Roman"/>
          <w:b/>
          <w:i w:val="0"/>
          <w:color w:val="000000" w:themeColor="text1"/>
        </w:rPr>
        <w:t xml:space="preserve"> </w:t>
      </w:r>
      <w:proofErr w:type="spellStart"/>
      <w:r w:rsidRPr="0054389D">
        <w:rPr>
          <w:rFonts w:ascii="Times New Roman" w:hAnsi="Times New Roman" w:cs="Times New Roman"/>
          <w:b/>
          <w:i w:val="0"/>
          <w:color w:val="000000" w:themeColor="text1"/>
        </w:rPr>
        <w:t>nhãn</w:t>
      </w:r>
      <w:proofErr w:type="spellEnd"/>
    </w:p>
    <w:p w14:paraId="4C47AF19" w14:textId="1932EE04" w:rsidR="0024506A" w:rsidRPr="00503D59" w:rsidRDefault="00503D59" w:rsidP="009B69A8">
      <w:pPr>
        <w:ind w:firstLine="720"/>
      </w:pPr>
      <w:proofErr w:type="spellStart"/>
      <w:r>
        <w:t>Để</w:t>
      </w:r>
      <w:proofErr w:type="spellEnd"/>
      <w:r>
        <w:t xml:space="preserve"> </w:t>
      </w:r>
      <w:proofErr w:type="spellStart"/>
      <w:r w:rsidR="000A278F">
        <w:t>có</w:t>
      </w:r>
      <w:proofErr w:type="spellEnd"/>
      <w:r w:rsidR="000A278F">
        <w:t xml:space="preserve"> </w:t>
      </w:r>
      <w:proofErr w:type="spellStart"/>
      <w:r w:rsidR="000A278F">
        <w:t>thể</w:t>
      </w:r>
      <w:proofErr w:type="spellEnd"/>
      <w:r w:rsidR="000A278F">
        <w:t xml:space="preserve"> </w:t>
      </w:r>
      <w:proofErr w:type="spellStart"/>
      <w:r w:rsidR="000A278F">
        <w:t>thống</w:t>
      </w:r>
      <w:proofErr w:type="spellEnd"/>
      <w:r w:rsidR="000A278F">
        <w:t xml:space="preserve"> </w:t>
      </w:r>
      <w:proofErr w:type="spellStart"/>
      <w:r w:rsidR="000A278F">
        <w:t>nhất</w:t>
      </w:r>
      <w:proofErr w:type="spellEnd"/>
      <w:r w:rsidR="00C97EDD">
        <w:t xml:space="preserve"> </w:t>
      </w:r>
      <w:proofErr w:type="spellStart"/>
      <w:r w:rsidR="000A278F">
        <w:t>và</w:t>
      </w:r>
      <w:proofErr w:type="spellEnd"/>
      <w:r w:rsidR="000A278F">
        <w:t xml:space="preserve"> </w:t>
      </w:r>
      <w:proofErr w:type="spellStart"/>
      <w:r w:rsidR="000A278F">
        <w:t>không</w:t>
      </w:r>
      <w:proofErr w:type="spellEnd"/>
      <w:r w:rsidR="000A278F">
        <w:t xml:space="preserve"> </w:t>
      </w:r>
      <w:proofErr w:type="spellStart"/>
      <w:r w:rsidR="000A278F">
        <w:t>gây</w:t>
      </w:r>
      <w:proofErr w:type="spellEnd"/>
      <w:r w:rsidR="000A278F">
        <w:t xml:space="preserve"> </w:t>
      </w:r>
      <w:proofErr w:type="spellStart"/>
      <w:r w:rsidR="000A278F">
        <w:t>ra</w:t>
      </w:r>
      <w:proofErr w:type="spellEnd"/>
      <w:r w:rsidR="000A278F">
        <w:t xml:space="preserve"> </w:t>
      </w:r>
      <w:proofErr w:type="spellStart"/>
      <w:r w:rsidR="000A278F">
        <w:t>mâu</w:t>
      </w:r>
      <w:proofErr w:type="spellEnd"/>
      <w:r w:rsidR="000A278F">
        <w:t xml:space="preserve"> </w:t>
      </w:r>
      <w:proofErr w:type="spellStart"/>
      <w:r w:rsidR="000A278F">
        <w:t>thuẫn</w:t>
      </w:r>
      <w:proofErr w:type="spellEnd"/>
      <w:r w:rsidR="000A278F">
        <w:t xml:space="preserve"> </w:t>
      </w:r>
      <w:proofErr w:type="spellStart"/>
      <w:r w:rsidR="000A278F">
        <w:t>cho</w:t>
      </w:r>
      <w:proofErr w:type="spellEnd"/>
      <w:r w:rsidR="000A278F">
        <w:t xml:space="preserve"> </w:t>
      </w:r>
      <w:proofErr w:type="spellStart"/>
      <w:r w:rsidR="000A278F">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tạo</w:t>
      </w:r>
      <w:proofErr w:type="spellEnd"/>
      <w:r>
        <w:t xml:space="preserve"> </w:t>
      </w:r>
      <w:proofErr w:type="spellStart"/>
      <w:r>
        <w:t>ra</w:t>
      </w:r>
      <w:proofErr w:type="spellEnd"/>
      <w:r>
        <w:t xml:space="preserve"> </w:t>
      </w:r>
      <w:proofErr w:type="spellStart"/>
      <w:r>
        <w:t>những</w:t>
      </w:r>
      <w:proofErr w:type="spellEnd"/>
      <w:r>
        <w:t xml:space="preserve"> </w:t>
      </w:r>
      <w:proofErr w:type="spellStart"/>
      <w:r>
        <w:t>nguyên</w:t>
      </w:r>
      <w:proofErr w:type="spellEnd"/>
      <w:r>
        <w:t xml:space="preserve"> </w:t>
      </w:r>
      <w:proofErr w:type="spellStart"/>
      <w:r>
        <w:t>tắc</w:t>
      </w:r>
      <w:proofErr w:type="spellEnd"/>
      <w:r>
        <w:t xml:space="preserve"> </w:t>
      </w:r>
      <w:proofErr w:type="spellStart"/>
      <w:r>
        <w:t>gán</w:t>
      </w:r>
      <w:proofErr w:type="spellEnd"/>
      <w:r>
        <w:t xml:space="preserve"> </w:t>
      </w:r>
      <w:proofErr w:type="spellStart"/>
      <w:r>
        <w:t>nhãn</w:t>
      </w:r>
      <w:proofErr w:type="spellEnd"/>
      <w:r>
        <w:t xml:space="preserve"> </w:t>
      </w:r>
      <w:proofErr w:type="spellStart"/>
      <w:r w:rsidR="00B166F6">
        <w:t>như</w:t>
      </w:r>
      <w:proofErr w:type="spellEnd"/>
      <w:r w:rsidR="00B166F6">
        <w:t xml:space="preserve"> </w:t>
      </w:r>
      <w:proofErr w:type="spellStart"/>
      <w:r w:rsidR="00B166F6">
        <w:t>sau</w:t>
      </w:r>
      <w:proofErr w:type="spellEnd"/>
      <w:r w:rsidR="00B166F6">
        <w:t>:</w:t>
      </w:r>
    </w:p>
    <w:tbl>
      <w:tblPr>
        <w:tblW w:w="8987" w:type="dxa"/>
        <w:tblCellMar>
          <w:left w:w="0" w:type="dxa"/>
          <w:right w:w="0" w:type="dxa"/>
        </w:tblCellMar>
        <w:tblLook w:val="04A0" w:firstRow="1" w:lastRow="0" w:firstColumn="1" w:lastColumn="0" w:noHBand="0" w:noVBand="1"/>
      </w:tblPr>
      <w:tblGrid>
        <w:gridCol w:w="968"/>
        <w:gridCol w:w="827"/>
        <w:gridCol w:w="553"/>
        <w:gridCol w:w="4397"/>
        <w:gridCol w:w="2242"/>
      </w:tblGrid>
      <w:tr w:rsidR="00D070A0" w:rsidRPr="007B4E77" w14:paraId="05FA61DB" w14:textId="77777777" w:rsidTr="00D834EC">
        <w:trPr>
          <w:trHeight w:val="315"/>
          <w:tblHeader/>
        </w:trPr>
        <w:tc>
          <w:tcPr>
            <w:tcW w:w="96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3EC266B" w14:textId="3080E412" w:rsidR="00D070A0" w:rsidRPr="00710885" w:rsidRDefault="00D070A0" w:rsidP="00D070A0">
            <w:pPr>
              <w:jc w:val="center"/>
              <w:rPr>
                <w:lang w:eastAsia="ja-JP"/>
              </w:rPr>
            </w:pPr>
            <w:proofErr w:type="spellStart"/>
            <w:r w:rsidRPr="00710885">
              <w:rPr>
                <w:lang w:eastAsia="ja-JP"/>
              </w:rPr>
              <w:t>Miền</w:t>
            </w:r>
            <w:proofErr w:type="spellEnd"/>
            <w:r w:rsidRPr="00710885">
              <w:rPr>
                <w:lang w:eastAsia="ja-JP"/>
              </w:rPr>
              <w:t xml:space="preserve"> </w:t>
            </w:r>
            <w:proofErr w:type="spellStart"/>
            <w:r w:rsidRPr="00710885">
              <w:rPr>
                <w:lang w:eastAsia="ja-JP"/>
              </w:rPr>
              <w:t>dữ</w:t>
            </w:r>
            <w:proofErr w:type="spellEnd"/>
            <w:r w:rsidRPr="00710885">
              <w:rPr>
                <w:lang w:eastAsia="ja-JP"/>
              </w:rPr>
              <w:t xml:space="preserve"> </w:t>
            </w:r>
            <w:proofErr w:type="spellStart"/>
            <w:r w:rsidRPr="00710885">
              <w:rPr>
                <w:lang w:eastAsia="ja-JP"/>
              </w:rPr>
              <w:t>liệu</w:t>
            </w:r>
            <w:proofErr w:type="spellEnd"/>
          </w:p>
        </w:tc>
        <w:tc>
          <w:tcPr>
            <w:tcW w:w="1380" w:type="dxa"/>
            <w:gridSpan w:val="2"/>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D6F9167" w14:textId="1BA809F1" w:rsidR="00D070A0" w:rsidRPr="00710885" w:rsidRDefault="00FB6E7F" w:rsidP="00D070A0">
            <w:pPr>
              <w:jc w:val="center"/>
              <w:rPr>
                <w:lang w:eastAsia="ja-JP"/>
              </w:rPr>
            </w:pPr>
            <w:proofErr w:type="spellStart"/>
            <w:r>
              <w:rPr>
                <w:lang w:eastAsia="ja-JP"/>
              </w:rPr>
              <w:t>Loại</w:t>
            </w:r>
            <w:proofErr w:type="spellEnd"/>
            <w:r>
              <w:rPr>
                <w:lang w:eastAsia="ja-JP"/>
              </w:rPr>
              <w:t xml:space="preserve"> </w:t>
            </w:r>
            <w:proofErr w:type="spellStart"/>
            <w:r>
              <w:rPr>
                <w:lang w:eastAsia="ja-JP"/>
              </w:rPr>
              <w:t>nhãn</w:t>
            </w:r>
            <w:proofErr w:type="spellEnd"/>
          </w:p>
        </w:tc>
        <w:tc>
          <w:tcPr>
            <w:tcW w:w="439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tcPr>
          <w:p w14:paraId="7C29F834" w14:textId="19A8F3B1" w:rsidR="00D070A0" w:rsidRPr="00710885" w:rsidRDefault="00D070A0" w:rsidP="00D070A0">
            <w:pPr>
              <w:jc w:val="center"/>
              <w:rPr>
                <w:lang w:eastAsia="ja-JP"/>
              </w:rPr>
            </w:pPr>
            <w:r>
              <w:rPr>
                <w:lang w:eastAsia="ja-JP"/>
              </w:rPr>
              <w:t>Keywords</w:t>
            </w:r>
          </w:p>
        </w:tc>
        <w:tc>
          <w:tcPr>
            <w:tcW w:w="2242" w:type="dxa"/>
            <w:tcBorders>
              <w:top w:val="single" w:sz="4" w:space="0" w:color="auto"/>
              <w:left w:val="single" w:sz="4" w:space="0" w:color="auto"/>
              <w:bottom w:val="single" w:sz="4" w:space="0" w:color="auto"/>
              <w:right w:val="single" w:sz="4" w:space="0" w:color="auto"/>
            </w:tcBorders>
            <w:shd w:val="clear" w:color="auto" w:fill="auto"/>
            <w:vAlign w:val="center"/>
          </w:tcPr>
          <w:p w14:paraId="2CE56595" w14:textId="7DFF6849" w:rsidR="00D070A0" w:rsidRPr="00710885" w:rsidRDefault="00D070A0" w:rsidP="00D070A0">
            <w:pPr>
              <w:jc w:val="center"/>
              <w:rPr>
                <w:lang w:eastAsia="ja-JP"/>
              </w:rPr>
            </w:pPr>
            <w:proofErr w:type="spellStart"/>
            <w:r w:rsidRPr="00710885">
              <w:rPr>
                <w:lang w:eastAsia="ja-JP"/>
              </w:rPr>
              <w:t>Độ</w:t>
            </w:r>
            <w:proofErr w:type="spellEnd"/>
            <w:r w:rsidRPr="00710885">
              <w:rPr>
                <w:lang w:eastAsia="ja-JP"/>
              </w:rPr>
              <w:t xml:space="preserve"> </w:t>
            </w:r>
            <w:proofErr w:type="spellStart"/>
            <w:r w:rsidRPr="00710885">
              <w:rPr>
                <w:lang w:eastAsia="ja-JP"/>
              </w:rPr>
              <w:t>ưu</w:t>
            </w:r>
            <w:proofErr w:type="spellEnd"/>
            <w:r w:rsidRPr="00710885">
              <w:rPr>
                <w:lang w:eastAsia="ja-JP"/>
              </w:rPr>
              <w:t xml:space="preserve"> </w:t>
            </w:r>
            <w:proofErr w:type="spellStart"/>
            <w:r w:rsidRPr="00710885">
              <w:rPr>
                <w:lang w:eastAsia="ja-JP"/>
              </w:rPr>
              <w:t>tiên</w:t>
            </w:r>
            <w:proofErr w:type="spellEnd"/>
          </w:p>
        </w:tc>
      </w:tr>
      <w:tr w:rsidR="00D070A0" w:rsidRPr="007B4E77" w14:paraId="2C6A7D0B" w14:textId="77777777" w:rsidTr="0016292C">
        <w:trPr>
          <w:trHeight w:val="315"/>
        </w:trPr>
        <w:tc>
          <w:tcPr>
            <w:tcW w:w="968"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1BDDD7" w14:textId="77777777" w:rsidR="00D070A0" w:rsidRPr="007B4E77" w:rsidRDefault="00D070A0" w:rsidP="00D070A0">
            <w:pPr>
              <w:rPr>
                <w:lang w:eastAsia="ja-JP"/>
              </w:rPr>
            </w:pPr>
            <w:proofErr w:type="spellStart"/>
            <w:r w:rsidRPr="007B4E77">
              <w:rPr>
                <w:lang w:eastAsia="ja-JP"/>
              </w:rPr>
              <w:t>Bỉm</w:t>
            </w:r>
            <w:proofErr w:type="spellEnd"/>
            <w:r w:rsidRPr="007B4E77">
              <w:rPr>
                <w:lang w:eastAsia="ja-JP"/>
              </w:rPr>
              <w:t>/</w:t>
            </w:r>
            <w:proofErr w:type="spellStart"/>
            <w:r w:rsidRPr="007B4E77">
              <w:rPr>
                <w:lang w:eastAsia="ja-JP"/>
              </w:rPr>
              <w:t>sữa</w:t>
            </w:r>
            <w:proofErr w:type="spellEnd"/>
          </w:p>
        </w:tc>
        <w:tc>
          <w:tcPr>
            <w:tcW w:w="82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A1A4151" w14:textId="3C379F58" w:rsidR="00D070A0" w:rsidRPr="007B4E77" w:rsidRDefault="00557B19" w:rsidP="00D070A0">
            <w:pPr>
              <w:jc w:val="center"/>
              <w:rPr>
                <w:lang w:eastAsia="ja-JP"/>
              </w:rPr>
            </w:pPr>
            <w:r>
              <w:rPr>
                <w:lang w:eastAsia="ja-JP"/>
              </w:rPr>
              <w:t>ship</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C272846" w14:textId="3A2EC704"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1540ECFC" w14:textId="598982E3" w:rsidR="00D070A0" w:rsidRPr="007B4E77" w:rsidRDefault="00557B19" w:rsidP="00D070A0">
            <w:pPr>
              <w:rPr>
                <w:lang w:eastAsia="ja-JP"/>
              </w:rPr>
            </w:pPr>
            <w:proofErr w:type="spellStart"/>
            <w:r w:rsidRPr="007B4E77">
              <w:rPr>
                <w:lang w:eastAsia="ja-JP"/>
              </w:rPr>
              <w:t>giao</w:t>
            </w:r>
            <w:proofErr w:type="spellEnd"/>
            <w:r w:rsidRPr="007B4E77">
              <w:rPr>
                <w:lang w:eastAsia="ja-JP"/>
              </w:rPr>
              <w:t xml:space="preserve"> </w:t>
            </w:r>
            <w:proofErr w:type="spellStart"/>
            <w:r w:rsidRPr="007B4E77">
              <w:rPr>
                <w:lang w:eastAsia="ja-JP"/>
              </w:rPr>
              <w:t>hàng</w:t>
            </w:r>
            <w:proofErr w:type="spellEnd"/>
            <w:r w:rsidRPr="007B4E77">
              <w:rPr>
                <w:lang w:eastAsia="ja-JP"/>
              </w:rPr>
              <w:t xml:space="preserve"> </w:t>
            </w:r>
            <w:proofErr w:type="spellStart"/>
            <w:r w:rsidRPr="007B4E77">
              <w:rPr>
                <w:lang w:eastAsia="ja-JP"/>
              </w:rPr>
              <w:t>nhanh</w:t>
            </w:r>
            <w:proofErr w:type="spellEnd"/>
            <w:r w:rsidRPr="007B4E77">
              <w:rPr>
                <w:lang w:eastAsia="ja-JP"/>
              </w:rPr>
              <w:t xml:space="preserve">, </w:t>
            </w:r>
            <w:proofErr w:type="spellStart"/>
            <w:r w:rsidRPr="007B4E77">
              <w:rPr>
                <w:lang w:eastAsia="ja-JP"/>
              </w:rPr>
              <w:t>đóng</w:t>
            </w:r>
            <w:proofErr w:type="spellEnd"/>
            <w:r w:rsidRPr="007B4E77">
              <w:rPr>
                <w:lang w:eastAsia="ja-JP"/>
              </w:rPr>
              <w:t xml:space="preserve"> </w:t>
            </w:r>
            <w:proofErr w:type="spellStart"/>
            <w:r w:rsidRPr="007B4E77">
              <w:rPr>
                <w:lang w:eastAsia="ja-JP"/>
              </w:rPr>
              <w:t>gói</w:t>
            </w:r>
            <w:proofErr w:type="spellEnd"/>
            <w:r w:rsidRPr="007B4E77">
              <w:rPr>
                <w:lang w:eastAsia="ja-JP"/>
              </w:rPr>
              <w:t xml:space="preserve"> </w:t>
            </w:r>
            <w:proofErr w:type="spellStart"/>
            <w:r w:rsidRPr="007B4E77">
              <w:rPr>
                <w:lang w:eastAsia="ja-JP"/>
              </w:rPr>
              <w:t>cẩn</w:t>
            </w:r>
            <w:proofErr w:type="spellEnd"/>
            <w:r w:rsidRPr="007B4E77">
              <w:rPr>
                <w:lang w:eastAsia="ja-JP"/>
              </w:rPr>
              <w:t xml:space="preserve"> </w:t>
            </w:r>
            <w:proofErr w:type="spellStart"/>
            <w:r w:rsidRPr="007B4E77">
              <w:rPr>
                <w:lang w:eastAsia="ja-JP"/>
              </w:rPr>
              <w:t>thận</w:t>
            </w:r>
            <w:proofErr w:type="spellEnd"/>
            <w:r w:rsidRPr="007B4E77">
              <w:rPr>
                <w:lang w:eastAsia="ja-JP"/>
              </w:rPr>
              <w:t xml:space="preserve">, </w:t>
            </w:r>
            <w:proofErr w:type="spellStart"/>
            <w:r w:rsidRPr="007B4E77">
              <w:rPr>
                <w:lang w:eastAsia="ja-JP"/>
              </w:rPr>
              <w:t>freeship</w:t>
            </w:r>
            <w:proofErr w:type="spellEnd"/>
          </w:p>
        </w:tc>
        <w:tc>
          <w:tcPr>
            <w:tcW w:w="224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57FD88C" w14:textId="55BAFAB2" w:rsidR="00D070A0" w:rsidRPr="007B4E77" w:rsidRDefault="00557B19" w:rsidP="0024506A">
            <w:pPr>
              <w:ind w:left="93"/>
              <w:rPr>
                <w:lang w:eastAsia="ja-JP"/>
              </w:rPr>
            </w:pPr>
            <w:proofErr w:type="spellStart"/>
            <w:r w:rsidRPr="007B4E77">
              <w:rPr>
                <w:lang w:eastAsia="ja-JP"/>
              </w:rPr>
              <w:t>giao</w:t>
            </w:r>
            <w:proofErr w:type="spellEnd"/>
            <w:r w:rsidRPr="007B4E77">
              <w:rPr>
                <w:lang w:eastAsia="ja-JP"/>
              </w:rPr>
              <w:t xml:space="preserve"> </w:t>
            </w:r>
            <w:proofErr w:type="spellStart"/>
            <w:proofErr w:type="gramStart"/>
            <w:r w:rsidRPr="007B4E77">
              <w:rPr>
                <w:lang w:eastAsia="ja-JP"/>
              </w:rPr>
              <w:t>hàng</w:t>
            </w:r>
            <w:proofErr w:type="spellEnd"/>
            <w:r w:rsidRPr="007B4E77">
              <w:rPr>
                <w:lang w:eastAsia="ja-JP"/>
              </w:rPr>
              <w:t>(</w:t>
            </w:r>
            <w:proofErr w:type="gramEnd"/>
            <w:r w:rsidRPr="007B4E77">
              <w:rPr>
                <w:lang w:eastAsia="ja-JP"/>
              </w:rPr>
              <w:t xml:space="preserve">4), </w:t>
            </w:r>
            <w:proofErr w:type="spellStart"/>
            <w:r w:rsidRPr="007B4E77">
              <w:rPr>
                <w:lang w:eastAsia="ja-JP"/>
              </w:rPr>
              <w:t>đóng</w:t>
            </w:r>
            <w:proofErr w:type="spellEnd"/>
            <w:r w:rsidRPr="007B4E77">
              <w:rPr>
                <w:lang w:eastAsia="ja-JP"/>
              </w:rPr>
              <w:t xml:space="preserve"> </w:t>
            </w:r>
            <w:proofErr w:type="spellStart"/>
            <w:r w:rsidRPr="007B4E77">
              <w:rPr>
                <w:lang w:eastAsia="ja-JP"/>
              </w:rPr>
              <w:t>gói</w:t>
            </w:r>
            <w:proofErr w:type="spellEnd"/>
            <w:r w:rsidRPr="007B4E77">
              <w:rPr>
                <w:lang w:eastAsia="ja-JP"/>
              </w:rPr>
              <w:t xml:space="preserve"> (3), </w:t>
            </w:r>
            <w:proofErr w:type="spellStart"/>
            <w:r w:rsidRPr="007B4E77">
              <w:rPr>
                <w:lang w:eastAsia="ja-JP"/>
              </w:rPr>
              <w:t>phí</w:t>
            </w:r>
            <w:proofErr w:type="spellEnd"/>
            <w:r w:rsidRPr="007B4E77">
              <w:rPr>
                <w:lang w:eastAsia="ja-JP"/>
              </w:rPr>
              <w:t xml:space="preserve"> ship (2), </w:t>
            </w:r>
            <w:proofErr w:type="spellStart"/>
            <w:r w:rsidRPr="007B4E77">
              <w:rPr>
                <w:lang w:eastAsia="ja-JP"/>
              </w:rPr>
              <w:t>còn</w:t>
            </w:r>
            <w:proofErr w:type="spellEnd"/>
            <w:r w:rsidRPr="007B4E77">
              <w:rPr>
                <w:lang w:eastAsia="ja-JP"/>
              </w:rPr>
              <w:t xml:space="preserve"> </w:t>
            </w:r>
            <w:proofErr w:type="spellStart"/>
            <w:r w:rsidRPr="007B4E77">
              <w:rPr>
                <w:lang w:eastAsia="ja-JP"/>
              </w:rPr>
              <w:t>lại</w:t>
            </w:r>
            <w:proofErr w:type="spellEnd"/>
            <w:r>
              <w:rPr>
                <w:lang w:eastAsia="ja-JP"/>
              </w:rPr>
              <w:t>(1)</w:t>
            </w:r>
          </w:p>
        </w:tc>
      </w:tr>
      <w:tr w:rsidR="00D070A0" w:rsidRPr="007B4E77" w14:paraId="1E355C51" w14:textId="77777777" w:rsidTr="0016292C">
        <w:trPr>
          <w:trHeight w:val="31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0C4BD50F" w14:textId="77777777" w:rsidR="00D070A0" w:rsidRPr="007B4E77" w:rsidRDefault="00D070A0" w:rsidP="00D070A0">
            <w:pPr>
              <w:rPr>
                <w:lang w:eastAsia="ja-JP"/>
              </w:rPr>
            </w:pPr>
          </w:p>
        </w:tc>
        <w:tc>
          <w:tcPr>
            <w:tcW w:w="827" w:type="dxa"/>
            <w:vMerge/>
            <w:tcBorders>
              <w:top w:val="single" w:sz="4" w:space="0" w:color="auto"/>
              <w:left w:val="single" w:sz="4" w:space="0" w:color="auto"/>
              <w:bottom w:val="single" w:sz="4" w:space="0" w:color="auto"/>
              <w:right w:val="single" w:sz="4" w:space="0" w:color="auto"/>
            </w:tcBorders>
            <w:vAlign w:val="center"/>
            <w:hideMark/>
          </w:tcPr>
          <w:p w14:paraId="54394D8E" w14:textId="77777777" w:rsidR="00D070A0" w:rsidRPr="007B4E77" w:rsidRDefault="00D070A0" w:rsidP="00D070A0">
            <w:pPr>
              <w:jc w:val="center"/>
              <w:rPr>
                <w:lang w:eastAsia="ja-JP"/>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6B3F423F" w14:textId="08F6E284"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74DD65FE" w14:textId="415CC9F9" w:rsidR="00D070A0" w:rsidRPr="007B4E77" w:rsidRDefault="00557B19" w:rsidP="00D070A0">
            <w:pPr>
              <w:rPr>
                <w:lang w:eastAsia="ja-JP"/>
              </w:rPr>
            </w:pPr>
            <w:r w:rsidRPr="007B4E77">
              <w:rPr>
                <w:lang w:eastAsia="ja-JP"/>
              </w:rPr>
              <w:t xml:space="preserve">ship </w:t>
            </w:r>
            <w:proofErr w:type="spellStart"/>
            <w:r w:rsidRPr="007B4E77">
              <w:rPr>
                <w:lang w:eastAsia="ja-JP"/>
              </w:rPr>
              <w:t>chậm</w:t>
            </w:r>
            <w:proofErr w:type="spellEnd"/>
            <w:r w:rsidRPr="007B4E77">
              <w:rPr>
                <w:lang w:eastAsia="ja-JP"/>
              </w:rPr>
              <w:t xml:space="preserve">, </w:t>
            </w:r>
            <w:proofErr w:type="spellStart"/>
            <w:r w:rsidRPr="007B4E77">
              <w:rPr>
                <w:lang w:eastAsia="ja-JP"/>
              </w:rPr>
              <w:t>trễ</w:t>
            </w:r>
            <w:proofErr w:type="spellEnd"/>
            <w:r w:rsidRPr="007B4E77">
              <w:rPr>
                <w:lang w:eastAsia="ja-JP"/>
              </w:rPr>
              <w:t xml:space="preserve">, </w:t>
            </w:r>
            <w:proofErr w:type="spellStart"/>
            <w:r w:rsidRPr="007B4E77">
              <w:rPr>
                <w:lang w:eastAsia="ja-JP"/>
              </w:rPr>
              <w:t>k</w:t>
            </w:r>
            <w:r>
              <w:rPr>
                <w:lang w:eastAsia="ja-JP"/>
              </w:rPr>
              <w:t>hông</w:t>
            </w:r>
            <w:proofErr w:type="spellEnd"/>
            <w:r w:rsidRPr="007B4E77">
              <w:rPr>
                <w:lang w:eastAsia="ja-JP"/>
              </w:rPr>
              <w:t xml:space="preserve"> </w:t>
            </w:r>
            <w:proofErr w:type="spellStart"/>
            <w:r w:rsidRPr="007B4E77">
              <w:rPr>
                <w:lang w:eastAsia="ja-JP"/>
              </w:rPr>
              <w:t>giao</w:t>
            </w:r>
            <w:proofErr w:type="spellEnd"/>
            <w:r w:rsidRPr="007B4E77">
              <w:rPr>
                <w:lang w:eastAsia="ja-JP"/>
              </w:rPr>
              <w:t xml:space="preserve">, </w:t>
            </w:r>
            <w:proofErr w:type="spellStart"/>
            <w:r w:rsidRPr="007B4E77">
              <w:rPr>
                <w:lang w:eastAsia="ja-JP"/>
              </w:rPr>
              <w:t>đóng</w:t>
            </w:r>
            <w:proofErr w:type="spellEnd"/>
            <w:r w:rsidRPr="007B4E77">
              <w:rPr>
                <w:lang w:eastAsia="ja-JP"/>
              </w:rPr>
              <w:t xml:space="preserve"> </w:t>
            </w:r>
            <w:proofErr w:type="spellStart"/>
            <w:r w:rsidRPr="007B4E77">
              <w:rPr>
                <w:lang w:eastAsia="ja-JP"/>
              </w:rPr>
              <w:t>gói</w:t>
            </w:r>
            <w:proofErr w:type="spellEnd"/>
            <w:r w:rsidRPr="007B4E77">
              <w:rPr>
                <w:lang w:eastAsia="ja-JP"/>
              </w:rPr>
              <w:t xml:space="preserve"> </w:t>
            </w:r>
            <w:proofErr w:type="spellStart"/>
            <w:r w:rsidRPr="007B4E77">
              <w:rPr>
                <w:lang w:eastAsia="ja-JP"/>
              </w:rPr>
              <w:t>k</w:t>
            </w:r>
            <w:r>
              <w:rPr>
                <w:lang w:eastAsia="ja-JP"/>
              </w:rPr>
              <w:t>hông</w:t>
            </w:r>
            <w:proofErr w:type="spellEnd"/>
            <w:r w:rsidRPr="007B4E77">
              <w:rPr>
                <w:lang w:eastAsia="ja-JP"/>
              </w:rPr>
              <w:t xml:space="preserve"> </w:t>
            </w:r>
            <w:proofErr w:type="spellStart"/>
            <w:r w:rsidRPr="007B4E77">
              <w:rPr>
                <w:lang w:eastAsia="ja-JP"/>
              </w:rPr>
              <w:t>cẩn</w:t>
            </w:r>
            <w:proofErr w:type="spellEnd"/>
            <w:r w:rsidRPr="007B4E77">
              <w:rPr>
                <w:lang w:eastAsia="ja-JP"/>
              </w:rPr>
              <w:t xml:space="preserve"> </w:t>
            </w:r>
            <w:proofErr w:type="spellStart"/>
            <w:r w:rsidRPr="007B4E77">
              <w:rPr>
                <w:lang w:eastAsia="ja-JP"/>
              </w:rPr>
              <w:t>thận</w:t>
            </w:r>
            <w:proofErr w:type="spellEnd"/>
            <w:r w:rsidRPr="007B4E77">
              <w:rPr>
                <w:lang w:eastAsia="ja-JP"/>
              </w:rPr>
              <w:t>, ...</w:t>
            </w:r>
          </w:p>
        </w:tc>
        <w:tc>
          <w:tcPr>
            <w:tcW w:w="224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7AE2CF0" w14:textId="77777777" w:rsidR="00D070A0" w:rsidRPr="007B4E77" w:rsidRDefault="00D070A0" w:rsidP="00D070A0">
            <w:pPr>
              <w:rPr>
                <w:lang w:eastAsia="ja-JP"/>
              </w:rPr>
            </w:pPr>
          </w:p>
        </w:tc>
      </w:tr>
      <w:tr w:rsidR="00D070A0" w:rsidRPr="007B4E77" w14:paraId="11697063" w14:textId="77777777" w:rsidTr="00693DD5">
        <w:trPr>
          <w:trHeight w:val="31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0023471A" w14:textId="77777777" w:rsidR="00D070A0" w:rsidRPr="007B4E77" w:rsidRDefault="00D070A0" w:rsidP="00D070A0">
            <w:pPr>
              <w:rPr>
                <w:lang w:eastAsia="ja-JP"/>
              </w:rPr>
            </w:pPr>
          </w:p>
        </w:tc>
        <w:tc>
          <w:tcPr>
            <w:tcW w:w="82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46B6258" w14:textId="2A2420D7" w:rsidR="00D070A0" w:rsidRPr="007B4E77" w:rsidRDefault="00557B19" w:rsidP="00D070A0">
            <w:pPr>
              <w:jc w:val="center"/>
              <w:rPr>
                <w:lang w:eastAsia="ja-JP"/>
              </w:rPr>
            </w:pPr>
            <w:proofErr w:type="spellStart"/>
            <w:r>
              <w:rPr>
                <w:lang w:eastAsia="ja-JP"/>
              </w:rPr>
              <w:t>giá</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14389BDB" w14:textId="58ECABA7"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tcPr>
          <w:p w14:paraId="5ABFE21F" w14:textId="0E0E7903" w:rsidR="00D070A0" w:rsidRPr="007B4E77" w:rsidRDefault="0024506A" w:rsidP="00D070A0">
            <w:pPr>
              <w:rPr>
                <w:lang w:eastAsia="ja-JP"/>
              </w:rPr>
            </w:pPr>
            <w:proofErr w:type="spellStart"/>
            <w:r w:rsidRPr="007B4E77">
              <w:rPr>
                <w:lang w:eastAsia="ja-JP"/>
              </w:rPr>
              <w:t>giá</w:t>
            </w:r>
            <w:proofErr w:type="spellEnd"/>
            <w:r w:rsidRPr="007B4E77">
              <w:rPr>
                <w:lang w:eastAsia="ja-JP"/>
              </w:rPr>
              <w:t xml:space="preserve"> </w:t>
            </w:r>
            <w:proofErr w:type="spellStart"/>
            <w:r w:rsidRPr="007B4E77">
              <w:rPr>
                <w:lang w:eastAsia="ja-JP"/>
              </w:rPr>
              <w:t>hợp</w:t>
            </w:r>
            <w:proofErr w:type="spellEnd"/>
            <w:r w:rsidRPr="007B4E77">
              <w:rPr>
                <w:lang w:eastAsia="ja-JP"/>
              </w:rPr>
              <w:t xml:space="preserve"> </w:t>
            </w:r>
            <w:proofErr w:type="spellStart"/>
            <w:r w:rsidRPr="007B4E77">
              <w:rPr>
                <w:lang w:eastAsia="ja-JP"/>
              </w:rPr>
              <w:t>lí</w:t>
            </w:r>
            <w:proofErr w:type="spellEnd"/>
            <w:r w:rsidRPr="007B4E77">
              <w:rPr>
                <w:lang w:eastAsia="ja-JP"/>
              </w:rPr>
              <w:t xml:space="preserve">, </w:t>
            </w:r>
            <w:proofErr w:type="spellStart"/>
            <w:r w:rsidRPr="007B4E77">
              <w:rPr>
                <w:lang w:eastAsia="ja-JP"/>
              </w:rPr>
              <w:t>phải</w:t>
            </w:r>
            <w:proofErr w:type="spellEnd"/>
            <w:r w:rsidRPr="007B4E77">
              <w:rPr>
                <w:lang w:eastAsia="ja-JP"/>
              </w:rPr>
              <w:t xml:space="preserve"> </w:t>
            </w:r>
            <w:proofErr w:type="spellStart"/>
            <w:r w:rsidRPr="007B4E77">
              <w:rPr>
                <w:lang w:eastAsia="ja-JP"/>
              </w:rPr>
              <w:t>chăng</w:t>
            </w:r>
            <w:proofErr w:type="spellEnd"/>
            <w:r w:rsidRPr="007B4E77">
              <w:rPr>
                <w:lang w:eastAsia="ja-JP"/>
              </w:rPr>
              <w:t xml:space="preserve">, </w:t>
            </w:r>
            <w:proofErr w:type="spellStart"/>
            <w:r w:rsidRPr="007B4E77">
              <w:rPr>
                <w:lang w:eastAsia="ja-JP"/>
              </w:rPr>
              <w:t>rẻ</w:t>
            </w:r>
            <w:proofErr w:type="spellEnd"/>
            <w:r w:rsidRPr="007B4E77">
              <w:rPr>
                <w:lang w:eastAsia="ja-JP"/>
              </w:rPr>
              <w:t xml:space="preserve">, </w:t>
            </w:r>
            <w:proofErr w:type="spellStart"/>
            <w:r w:rsidRPr="007B4E77">
              <w:rPr>
                <w:lang w:eastAsia="ja-JP"/>
              </w:rPr>
              <w:t>vừa</w:t>
            </w:r>
            <w:proofErr w:type="spellEnd"/>
            <w:r w:rsidRPr="007B4E77">
              <w:rPr>
                <w:lang w:eastAsia="ja-JP"/>
              </w:rPr>
              <w:t xml:space="preserve"> </w:t>
            </w:r>
            <w:proofErr w:type="spellStart"/>
            <w:proofErr w:type="gramStart"/>
            <w:r w:rsidRPr="007B4E77">
              <w:rPr>
                <w:lang w:eastAsia="ja-JP"/>
              </w:rPr>
              <w:t>tiền</w:t>
            </w:r>
            <w:proofErr w:type="spellEnd"/>
            <w:r w:rsidRPr="007B4E77">
              <w:rPr>
                <w:lang w:eastAsia="ja-JP"/>
              </w:rPr>
              <w:t>,</w:t>
            </w:r>
            <w:r w:rsidR="003B0F6F">
              <w:rPr>
                <w:lang w:eastAsia="ja-JP"/>
              </w:rPr>
              <w:t>…</w:t>
            </w:r>
            <w:proofErr w:type="gramEnd"/>
          </w:p>
        </w:tc>
        <w:tc>
          <w:tcPr>
            <w:tcW w:w="2242" w:type="dxa"/>
            <w:vMerge w:val="restart"/>
            <w:tcBorders>
              <w:top w:val="single" w:sz="4" w:space="0" w:color="auto"/>
              <w:left w:val="single" w:sz="4" w:space="0" w:color="auto"/>
              <w:bottom w:val="single" w:sz="4" w:space="0" w:color="auto"/>
              <w:right w:val="single" w:sz="4" w:space="0" w:color="auto"/>
            </w:tcBorders>
            <w:vAlign w:val="center"/>
          </w:tcPr>
          <w:p w14:paraId="6F9A4774" w14:textId="0E912418" w:rsidR="00D070A0" w:rsidRPr="007B4E77" w:rsidRDefault="00D070A0" w:rsidP="00D070A0">
            <w:pPr>
              <w:ind w:left="47"/>
              <w:rPr>
                <w:lang w:eastAsia="ja-JP"/>
              </w:rPr>
            </w:pPr>
          </w:p>
        </w:tc>
      </w:tr>
      <w:tr w:rsidR="00D070A0" w:rsidRPr="007B4E77" w14:paraId="5D3B5E72" w14:textId="77777777" w:rsidTr="00693DD5">
        <w:trPr>
          <w:trHeight w:val="73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15094DE6" w14:textId="77777777" w:rsidR="00D070A0" w:rsidRPr="007B4E77" w:rsidRDefault="00D070A0" w:rsidP="00D070A0">
            <w:pPr>
              <w:rPr>
                <w:lang w:eastAsia="ja-JP"/>
              </w:rPr>
            </w:pPr>
          </w:p>
        </w:tc>
        <w:tc>
          <w:tcPr>
            <w:tcW w:w="827" w:type="dxa"/>
            <w:vMerge/>
            <w:tcBorders>
              <w:top w:val="single" w:sz="4" w:space="0" w:color="auto"/>
              <w:left w:val="single" w:sz="4" w:space="0" w:color="auto"/>
              <w:bottom w:val="single" w:sz="4" w:space="0" w:color="auto"/>
              <w:right w:val="single" w:sz="4" w:space="0" w:color="auto"/>
            </w:tcBorders>
            <w:vAlign w:val="center"/>
            <w:hideMark/>
          </w:tcPr>
          <w:p w14:paraId="20FE326B" w14:textId="77777777" w:rsidR="00D070A0" w:rsidRPr="007B4E77" w:rsidRDefault="00D070A0" w:rsidP="00D070A0">
            <w:pPr>
              <w:rPr>
                <w:lang w:eastAsia="ja-JP"/>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1CC02A2A" w14:textId="3936A443"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tcPr>
          <w:p w14:paraId="131E56B1" w14:textId="1AE0622C" w:rsidR="00D070A0" w:rsidRPr="007B4E77" w:rsidRDefault="0024506A" w:rsidP="00D070A0">
            <w:pPr>
              <w:rPr>
                <w:lang w:eastAsia="ja-JP"/>
              </w:rPr>
            </w:pPr>
            <w:proofErr w:type="spellStart"/>
            <w:r w:rsidRPr="007B4E77">
              <w:rPr>
                <w:lang w:eastAsia="ja-JP"/>
              </w:rPr>
              <w:t>giá</w:t>
            </w:r>
            <w:proofErr w:type="spellEnd"/>
            <w:r w:rsidRPr="007B4E77">
              <w:rPr>
                <w:lang w:eastAsia="ja-JP"/>
              </w:rPr>
              <w:t xml:space="preserve"> </w:t>
            </w:r>
            <w:proofErr w:type="spellStart"/>
            <w:r w:rsidRPr="007B4E77">
              <w:rPr>
                <w:lang w:eastAsia="ja-JP"/>
              </w:rPr>
              <w:t>cao</w:t>
            </w:r>
            <w:proofErr w:type="spellEnd"/>
            <w:r w:rsidRPr="007B4E77">
              <w:rPr>
                <w:lang w:eastAsia="ja-JP"/>
              </w:rPr>
              <w:t xml:space="preserve">, </w:t>
            </w:r>
            <w:proofErr w:type="spellStart"/>
            <w:proofErr w:type="gramStart"/>
            <w:r w:rsidRPr="007B4E77">
              <w:rPr>
                <w:lang w:eastAsia="ja-JP"/>
              </w:rPr>
              <w:t>mắc</w:t>
            </w:r>
            <w:proofErr w:type="spellEnd"/>
            <w:r w:rsidRPr="007B4E77">
              <w:rPr>
                <w:lang w:eastAsia="ja-JP"/>
              </w:rPr>
              <w:t>,...</w:t>
            </w:r>
            <w:proofErr w:type="gramEnd"/>
          </w:p>
        </w:tc>
        <w:tc>
          <w:tcPr>
            <w:tcW w:w="2242" w:type="dxa"/>
            <w:vMerge/>
            <w:tcBorders>
              <w:top w:val="single" w:sz="4" w:space="0" w:color="auto"/>
              <w:left w:val="single" w:sz="4" w:space="0" w:color="auto"/>
              <w:bottom w:val="single" w:sz="4" w:space="0" w:color="auto"/>
              <w:right w:val="single" w:sz="4" w:space="0" w:color="auto"/>
            </w:tcBorders>
            <w:vAlign w:val="center"/>
          </w:tcPr>
          <w:p w14:paraId="1017BA90" w14:textId="77777777" w:rsidR="00D070A0" w:rsidRPr="007B4E77" w:rsidRDefault="00D070A0" w:rsidP="00D070A0">
            <w:pPr>
              <w:ind w:left="47"/>
              <w:rPr>
                <w:lang w:eastAsia="ja-JP"/>
              </w:rPr>
            </w:pPr>
          </w:p>
        </w:tc>
      </w:tr>
      <w:tr w:rsidR="00D070A0" w:rsidRPr="007B4E77" w14:paraId="35FB77A4" w14:textId="77777777" w:rsidTr="0016292C">
        <w:trPr>
          <w:trHeight w:val="31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49A32AAF" w14:textId="77777777" w:rsidR="00D070A0" w:rsidRPr="007B4E77" w:rsidRDefault="00D070A0" w:rsidP="00D070A0">
            <w:pPr>
              <w:rPr>
                <w:lang w:eastAsia="ja-JP"/>
              </w:rPr>
            </w:pPr>
          </w:p>
        </w:tc>
        <w:tc>
          <w:tcPr>
            <w:tcW w:w="82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94B4D" w14:textId="5881CB2C" w:rsidR="00D070A0" w:rsidRPr="007B4E77" w:rsidRDefault="00D070A0" w:rsidP="00D070A0">
            <w:pPr>
              <w:jc w:val="center"/>
              <w:rPr>
                <w:lang w:eastAsia="ja-JP"/>
              </w:rPr>
            </w:pPr>
            <w:proofErr w:type="spellStart"/>
            <w:r w:rsidRPr="007B4E77">
              <w:rPr>
                <w:lang w:eastAsia="ja-JP"/>
              </w:rPr>
              <w:t>chất</w:t>
            </w:r>
            <w:proofErr w:type="spellEnd"/>
            <w:r w:rsidRPr="007B4E77">
              <w:rPr>
                <w:lang w:eastAsia="ja-JP"/>
              </w:rPr>
              <w:t xml:space="preserve"> </w:t>
            </w:r>
            <w:proofErr w:type="spellStart"/>
            <w:r w:rsidRPr="007B4E77">
              <w:rPr>
                <w:lang w:eastAsia="ja-JP"/>
              </w:rPr>
              <w:t>lượng</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6ECC07DC" w14:textId="0AC07349"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24566B4D" w14:textId="77777777" w:rsidR="00D070A0" w:rsidRPr="007B4E77" w:rsidRDefault="00D070A0" w:rsidP="00D070A0">
            <w:pPr>
              <w:rPr>
                <w:lang w:eastAsia="ja-JP"/>
              </w:rPr>
            </w:pPr>
            <w:proofErr w:type="spellStart"/>
            <w:r w:rsidRPr="007B4E77">
              <w:rPr>
                <w:lang w:eastAsia="ja-JP"/>
              </w:rPr>
              <w:t>thấm</w:t>
            </w:r>
            <w:proofErr w:type="spellEnd"/>
            <w:r w:rsidRPr="007B4E77">
              <w:rPr>
                <w:lang w:eastAsia="ja-JP"/>
              </w:rPr>
              <w:t xml:space="preserve"> </w:t>
            </w:r>
            <w:proofErr w:type="spellStart"/>
            <w:r w:rsidRPr="007B4E77">
              <w:rPr>
                <w:lang w:eastAsia="ja-JP"/>
              </w:rPr>
              <w:t>tốt</w:t>
            </w:r>
            <w:proofErr w:type="spellEnd"/>
            <w:r w:rsidRPr="007B4E77">
              <w:rPr>
                <w:lang w:eastAsia="ja-JP"/>
              </w:rPr>
              <w:t>, ....</w:t>
            </w:r>
          </w:p>
        </w:tc>
        <w:tc>
          <w:tcPr>
            <w:tcW w:w="2242" w:type="dxa"/>
            <w:vMerge w:val="restart"/>
            <w:tcBorders>
              <w:top w:val="single" w:sz="4" w:space="0" w:color="auto"/>
              <w:left w:val="single" w:sz="4" w:space="0" w:color="auto"/>
              <w:right w:val="single" w:sz="4" w:space="0" w:color="auto"/>
            </w:tcBorders>
            <w:vAlign w:val="center"/>
          </w:tcPr>
          <w:p w14:paraId="1C0A91D2" w14:textId="14C2EEDB" w:rsidR="00D070A0" w:rsidRPr="007B4E77" w:rsidRDefault="00D070A0" w:rsidP="00D070A0">
            <w:pPr>
              <w:ind w:left="47"/>
              <w:rPr>
                <w:lang w:eastAsia="ja-JP"/>
              </w:rPr>
            </w:pPr>
            <w:proofErr w:type="spellStart"/>
            <w:r w:rsidRPr="007B4E77">
              <w:rPr>
                <w:lang w:eastAsia="ja-JP"/>
              </w:rPr>
              <w:t>bỉm</w:t>
            </w:r>
            <w:proofErr w:type="spellEnd"/>
            <w:r w:rsidRPr="007B4E77">
              <w:rPr>
                <w:lang w:eastAsia="ja-JP"/>
              </w:rPr>
              <w:t xml:space="preserve">: </w:t>
            </w:r>
            <w:proofErr w:type="spellStart"/>
            <w:r w:rsidRPr="007B4E77">
              <w:rPr>
                <w:lang w:eastAsia="ja-JP"/>
              </w:rPr>
              <w:t>độ</w:t>
            </w:r>
            <w:proofErr w:type="spellEnd"/>
            <w:r w:rsidRPr="007B4E77">
              <w:rPr>
                <w:lang w:eastAsia="ja-JP"/>
              </w:rPr>
              <w:t xml:space="preserve"> </w:t>
            </w:r>
            <w:proofErr w:type="spellStart"/>
            <w:proofErr w:type="gramStart"/>
            <w:r w:rsidRPr="007B4E77">
              <w:rPr>
                <w:lang w:eastAsia="ja-JP"/>
              </w:rPr>
              <w:t>thấm</w:t>
            </w:r>
            <w:proofErr w:type="spellEnd"/>
            <w:r>
              <w:rPr>
                <w:lang w:eastAsia="ja-JP"/>
              </w:rPr>
              <w:t>(</w:t>
            </w:r>
            <w:proofErr w:type="gramEnd"/>
            <w:r w:rsidRPr="007B4E77">
              <w:rPr>
                <w:lang w:eastAsia="ja-JP"/>
              </w:rPr>
              <w:t>5</w:t>
            </w:r>
            <w:r>
              <w:rPr>
                <w:lang w:eastAsia="ja-JP"/>
              </w:rPr>
              <w:t>)</w:t>
            </w:r>
            <w:r w:rsidRPr="007B4E77">
              <w:rPr>
                <w:lang w:eastAsia="ja-JP"/>
              </w:rPr>
              <w:t xml:space="preserve">, </w:t>
            </w:r>
            <w:proofErr w:type="spellStart"/>
            <w:r w:rsidRPr="007B4E77">
              <w:rPr>
                <w:lang w:eastAsia="ja-JP"/>
              </w:rPr>
              <w:t>độ</w:t>
            </w:r>
            <w:proofErr w:type="spellEnd"/>
            <w:r w:rsidRPr="007B4E77">
              <w:rPr>
                <w:lang w:eastAsia="ja-JP"/>
              </w:rPr>
              <w:t xml:space="preserve"> </w:t>
            </w:r>
            <w:proofErr w:type="spellStart"/>
            <w:r w:rsidRPr="007B4E77">
              <w:rPr>
                <w:lang w:eastAsia="ja-JP"/>
              </w:rPr>
              <w:t>mềm</w:t>
            </w:r>
            <w:proofErr w:type="spellEnd"/>
            <w:r>
              <w:rPr>
                <w:lang w:eastAsia="ja-JP"/>
              </w:rPr>
              <w:t>(</w:t>
            </w:r>
            <w:r w:rsidRPr="007B4E77">
              <w:rPr>
                <w:lang w:eastAsia="ja-JP"/>
              </w:rPr>
              <w:t>2</w:t>
            </w:r>
            <w:r>
              <w:rPr>
                <w:lang w:eastAsia="ja-JP"/>
              </w:rPr>
              <w:t>)</w:t>
            </w:r>
            <w:r w:rsidRPr="007B4E77">
              <w:rPr>
                <w:lang w:eastAsia="ja-JP"/>
              </w:rPr>
              <w:t xml:space="preserve">, </w:t>
            </w:r>
            <w:proofErr w:type="spellStart"/>
            <w:r w:rsidRPr="007B4E77">
              <w:rPr>
                <w:lang w:eastAsia="ja-JP"/>
              </w:rPr>
              <w:t>dày</w:t>
            </w:r>
            <w:proofErr w:type="spellEnd"/>
            <w:r w:rsidRPr="007B4E77">
              <w:rPr>
                <w:lang w:eastAsia="ja-JP"/>
              </w:rPr>
              <w:t xml:space="preserve"> </w:t>
            </w:r>
            <w:r>
              <w:rPr>
                <w:lang w:eastAsia="ja-JP"/>
              </w:rPr>
              <w:t>(</w:t>
            </w:r>
            <w:r w:rsidRPr="007B4E77">
              <w:rPr>
                <w:lang w:eastAsia="ja-JP"/>
              </w:rPr>
              <w:t>2</w:t>
            </w:r>
            <w:r>
              <w:rPr>
                <w:lang w:eastAsia="ja-JP"/>
              </w:rPr>
              <w:t>)</w:t>
            </w:r>
            <w:r w:rsidRPr="007B4E77">
              <w:rPr>
                <w:lang w:eastAsia="ja-JP"/>
              </w:rPr>
              <w:t xml:space="preserve">, </w:t>
            </w:r>
            <w:proofErr w:type="spellStart"/>
            <w:r w:rsidRPr="007B4E77">
              <w:rPr>
                <w:lang w:eastAsia="ja-JP"/>
              </w:rPr>
              <w:t>còn</w:t>
            </w:r>
            <w:proofErr w:type="spellEnd"/>
            <w:r w:rsidRPr="007B4E77">
              <w:rPr>
                <w:lang w:eastAsia="ja-JP"/>
              </w:rPr>
              <w:t xml:space="preserve"> </w:t>
            </w:r>
            <w:proofErr w:type="spellStart"/>
            <w:r w:rsidRPr="007B4E77">
              <w:rPr>
                <w:lang w:eastAsia="ja-JP"/>
              </w:rPr>
              <w:t>lại</w:t>
            </w:r>
            <w:proofErr w:type="spellEnd"/>
            <w:r>
              <w:rPr>
                <w:lang w:eastAsia="ja-JP"/>
              </w:rPr>
              <w:t>(</w:t>
            </w:r>
            <w:r w:rsidRPr="007B4E77">
              <w:rPr>
                <w:lang w:eastAsia="ja-JP"/>
              </w:rPr>
              <w:t>1</w:t>
            </w:r>
            <w:r>
              <w:rPr>
                <w:lang w:eastAsia="ja-JP"/>
              </w:rPr>
              <w:t>)</w:t>
            </w:r>
            <w:r w:rsidRPr="007B4E77">
              <w:rPr>
                <w:lang w:eastAsia="ja-JP"/>
              </w:rPr>
              <w:t xml:space="preserve"> </w:t>
            </w:r>
          </w:p>
        </w:tc>
      </w:tr>
      <w:tr w:rsidR="00D070A0" w:rsidRPr="007B4E77" w14:paraId="71EC4211" w14:textId="77777777" w:rsidTr="0016292C">
        <w:trPr>
          <w:trHeight w:val="750"/>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0B2994A4" w14:textId="77777777" w:rsidR="00D070A0" w:rsidRPr="007B4E77" w:rsidRDefault="00D070A0" w:rsidP="00D070A0">
            <w:pPr>
              <w:rPr>
                <w:lang w:eastAsia="ja-JP"/>
              </w:rPr>
            </w:pPr>
          </w:p>
        </w:tc>
        <w:tc>
          <w:tcPr>
            <w:tcW w:w="827" w:type="dxa"/>
            <w:vMerge/>
            <w:tcBorders>
              <w:top w:val="single" w:sz="4" w:space="0" w:color="auto"/>
              <w:left w:val="single" w:sz="4" w:space="0" w:color="auto"/>
              <w:bottom w:val="single" w:sz="4" w:space="0" w:color="auto"/>
              <w:right w:val="single" w:sz="4" w:space="0" w:color="auto"/>
            </w:tcBorders>
            <w:vAlign w:val="center"/>
            <w:hideMark/>
          </w:tcPr>
          <w:p w14:paraId="553804AF" w14:textId="77777777" w:rsidR="00D070A0" w:rsidRPr="007B4E77" w:rsidRDefault="00D070A0" w:rsidP="00D070A0">
            <w:pPr>
              <w:rPr>
                <w:lang w:eastAsia="ja-JP"/>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070F682A" w14:textId="49F0B3CE"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751BC1A3" w14:textId="77777777" w:rsidR="00D070A0" w:rsidRPr="007B4E77" w:rsidRDefault="00D070A0" w:rsidP="00D070A0">
            <w:pPr>
              <w:rPr>
                <w:lang w:eastAsia="ja-JP"/>
              </w:rPr>
            </w:pPr>
            <w:proofErr w:type="spellStart"/>
            <w:r w:rsidRPr="007B4E77">
              <w:rPr>
                <w:lang w:eastAsia="ja-JP"/>
              </w:rPr>
              <w:t>có</w:t>
            </w:r>
            <w:proofErr w:type="spellEnd"/>
            <w:r w:rsidRPr="007B4E77">
              <w:rPr>
                <w:lang w:eastAsia="ja-JP"/>
              </w:rPr>
              <w:t xml:space="preserve"> </w:t>
            </w:r>
            <w:proofErr w:type="spellStart"/>
            <w:r w:rsidRPr="007B4E77">
              <w:rPr>
                <w:lang w:eastAsia="ja-JP"/>
              </w:rPr>
              <w:t>chữ</w:t>
            </w:r>
            <w:proofErr w:type="spellEnd"/>
            <w:r w:rsidRPr="007B4E77">
              <w:rPr>
                <w:lang w:eastAsia="ja-JP"/>
              </w:rPr>
              <w:t xml:space="preserve"> </w:t>
            </w:r>
            <w:proofErr w:type="spellStart"/>
            <w:r w:rsidRPr="007B4E77">
              <w:rPr>
                <w:lang w:eastAsia="ja-JP"/>
              </w:rPr>
              <w:t>bị</w:t>
            </w:r>
            <w:proofErr w:type="spellEnd"/>
            <w:r w:rsidRPr="007B4E77">
              <w:rPr>
                <w:lang w:eastAsia="ja-JP"/>
              </w:rPr>
              <w:t xml:space="preserve">, </w:t>
            </w:r>
            <w:proofErr w:type="spellStart"/>
            <w:r w:rsidRPr="007B4E77">
              <w:rPr>
                <w:lang w:eastAsia="ja-JP"/>
              </w:rPr>
              <w:t>chữ</w:t>
            </w:r>
            <w:proofErr w:type="spellEnd"/>
            <w:r w:rsidRPr="007B4E77">
              <w:rPr>
                <w:lang w:eastAsia="ja-JP"/>
              </w:rPr>
              <w:t xml:space="preserve"> </w:t>
            </w:r>
            <w:proofErr w:type="spellStart"/>
            <w:r w:rsidRPr="007B4E77">
              <w:rPr>
                <w:lang w:eastAsia="ja-JP"/>
              </w:rPr>
              <w:t>quá</w:t>
            </w:r>
            <w:proofErr w:type="spellEnd"/>
            <w:r w:rsidRPr="007B4E77">
              <w:rPr>
                <w:lang w:eastAsia="ja-JP"/>
              </w:rPr>
              <w:t xml:space="preserve"> </w:t>
            </w:r>
            <w:proofErr w:type="spellStart"/>
            <w:r w:rsidRPr="007B4E77">
              <w:rPr>
                <w:lang w:eastAsia="ja-JP"/>
              </w:rPr>
              <w:t>đi</w:t>
            </w:r>
            <w:proofErr w:type="spellEnd"/>
            <w:r w:rsidRPr="007B4E77">
              <w:rPr>
                <w:lang w:eastAsia="ja-JP"/>
              </w:rPr>
              <w:t xml:space="preserve"> vs </w:t>
            </w:r>
            <w:proofErr w:type="spellStart"/>
            <w:r w:rsidRPr="007B4E77">
              <w:rPr>
                <w:lang w:eastAsia="ja-JP"/>
              </w:rPr>
              <w:t>tính</w:t>
            </w:r>
            <w:proofErr w:type="spellEnd"/>
            <w:r w:rsidRPr="007B4E77">
              <w:rPr>
                <w:lang w:eastAsia="ja-JP"/>
              </w:rPr>
              <w:t xml:space="preserve"> </w:t>
            </w:r>
            <w:proofErr w:type="spellStart"/>
            <w:r w:rsidRPr="007B4E77">
              <w:rPr>
                <w:lang w:eastAsia="ja-JP"/>
              </w:rPr>
              <w:t>từ</w:t>
            </w:r>
            <w:proofErr w:type="spellEnd"/>
            <w:r w:rsidRPr="007B4E77">
              <w:rPr>
                <w:lang w:eastAsia="ja-JP"/>
              </w:rPr>
              <w:t xml:space="preserve"> </w:t>
            </w:r>
            <w:proofErr w:type="spellStart"/>
            <w:r w:rsidRPr="007B4E77">
              <w:rPr>
                <w:lang w:eastAsia="ja-JP"/>
              </w:rPr>
              <w:t>trung</w:t>
            </w:r>
            <w:proofErr w:type="spellEnd"/>
            <w:r w:rsidRPr="007B4E77">
              <w:rPr>
                <w:lang w:eastAsia="ja-JP"/>
              </w:rPr>
              <w:t xml:space="preserve"> </w:t>
            </w:r>
            <w:proofErr w:type="spellStart"/>
            <w:r w:rsidRPr="007B4E77">
              <w:rPr>
                <w:lang w:eastAsia="ja-JP"/>
              </w:rPr>
              <w:t>lập</w:t>
            </w:r>
            <w:proofErr w:type="spellEnd"/>
            <w:r w:rsidRPr="007B4E77">
              <w:rPr>
                <w:lang w:eastAsia="ja-JP"/>
              </w:rPr>
              <w:t xml:space="preserve"> </w:t>
            </w:r>
          </w:p>
        </w:tc>
        <w:tc>
          <w:tcPr>
            <w:tcW w:w="2242" w:type="dxa"/>
            <w:vMerge/>
            <w:tcBorders>
              <w:left w:val="single" w:sz="4" w:space="0" w:color="auto"/>
              <w:bottom w:val="single" w:sz="4" w:space="0" w:color="auto"/>
              <w:right w:val="single" w:sz="4" w:space="0" w:color="auto"/>
            </w:tcBorders>
            <w:vAlign w:val="center"/>
          </w:tcPr>
          <w:p w14:paraId="20E52208" w14:textId="77777777" w:rsidR="00D070A0" w:rsidRPr="007B4E77" w:rsidRDefault="00D070A0" w:rsidP="00D070A0">
            <w:pPr>
              <w:ind w:left="47"/>
              <w:rPr>
                <w:lang w:eastAsia="ja-JP"/>
              </w:rPr>
            </w:pPr>
          </w:p>
        </w:tc>
      </w:tr>
      <w:tr w:rsidR="00D070A0" w:rsidRPr="007B4E77" w14:paraId="6E4B8DCD" w14:textId="77777777" w:rsidTr="0016292C">
        <w:trPr>
          <w:trHeight w:val="31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0FAF6F3B" w14:textId="77777777" w:rsidR="00D070A0" w:rsidRPr="007B4E77" w:rsidRDefault="00D070A0" w:rsidP="00D070A0">
            <w:pPr>
              <w:rPr>
                <w:lang w:eastAsia="ja-JP"/>
              </w:rPr>
            </w:pPr>
          </w:p>
        </w:tc>
        <w:tc>
          <w:tcPr>
            <w:tcW w:w="82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4AD105" w14:textId="0352F98E" w:rsidR="00D070A0" w:rsidRPr="007B4E77" w:rsidRDefault="00D070A0" w:rsidP="00D070A0">
            <w:pPr>
              <w:jc w:val="center"/>
              <w:rPr>
                <w:lang w:eastAsia="ja-JP"/>
              </w:rPr>
            </w:pPr>
            <w:proofErr w:type="spellStart"/>
            <w:r w:rsidRPr="007B4E77">
              <w:rPr>
                <w:lang w:eastAsia="ja-JP"/>
              </w:rPr>
              <w:t>dịch</w:t>
            </w:r>
            <w:proofErr w:type="spellEnd"/>
            <w:r w:rsidRPr="007B4E77">
              <w:rPr>
                <w:lang w:eastAsia="ja-JP"/>
              </w:rPr>
              <w:t xml:space="preserve"> </w:t>
            </w:r>
            <w:proofErr w:type="spellStart"/>
            <w:r w:rsidRPr="007B4E77">
              <w:rPr>
                <w:lang w:eastAsia="ja-JP"/>
              </w:rPr>
              <w:t>vụ</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74F9A89E" w14:textId="48310DDD"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28C6B647" w14:textId="6308924B" w:rsidR="00D070A0" w:rsidRPr="007B4E77" w:rsidRDefault="00D070A0" w:rsidP="00D070A0">
            <w:pPr>
              <w:rPr>
                <w:lang w:eastAsia="ja-JP"/>
              </w:rPr>
            </w:pPr>
            <w:proofErr w:type="spellStart"/>
            <w:r w:rsidRPr="007B4E77">
              <w:rPr>
                <w:lang w:eastAsia="ja-JP"/>
              </w:rPr>
              <w:t>phản</w:t>
            </w:r>
            <w:proofErr w:type="spellEnd"/>
            <w:r w:rsidRPr="007B4E77">
              <w:rPr>
                <w:lang w:eastAsia="ja-JP"/>
              </w:rPr>
              <w:t xml:space="preserve"> </w:t>
            </w:r>
            <w:proofErr w:type="spellStart"/>
            <w:r w:rsidRPr="007B4E77">
              <w:rPr>
                <w:lang w:eastAsia="ja-JP"/>
              </w:rPr>
              <w:t>hồi</w:t>
            </w:r>
            <w:proofErr w:type="spellEnd"/>
            <w:r w:rsidRPr="007B4E77">
              <w:rPr>
                <w:lang w:eastAsia="ja-JP"/>
              </w:rPr>
              <w:t xml:space="preserve"> </w:t>
            </w:r>
            <w:proofErr w:type="spellStart"/>
            <w:r w:rsidRPr="007B4E77">
              <w:rPr>
                <w:lang w:eastAsia="ja-JP"/>
              </w:rPr>
              <w:t>nhanh</w:t>
            </w:r>
            <w:proofErr w:type="spellEnd"/>
            <w:r w:rsidRPr="007B4E77">
              <w:rPr>
                <w:lang w:eastAsia="ja-JP"/>
              </w:rPr>
              <w:t xml:space="preserve">. </w:t>
            </w:r>
            <w:proofErr w:type="spellStart"/>
            <w:r w:rsidRPr="007B4E77">
              <w:rPr>
                <w:lang w:eastAsia="ja-JP"/>
              </w:rPr>
              <w:t>nhiệt</w:t>
            </w:r>
            <w:proofErr w:type="spellEnd"/>
            <w:r w:rsidRPr="007B4E77">
              <w:rPr>
                <w:lang w:eastAsia="ja-JP"/>
              </w:rPr>
              <w:t xml:space="preserve"> </w:t>
            </w:r>
            <w:proofErr w:type="spellStart"/>
            <w:r w:rsidRPr="007B4E77">
              <w:rPr>
                <w:lang w:eastAsia="ja-JP"/>
              </w:rPr>
              <w:t>tình</w:t>
            </w:r>
            <w:proofErr w:type="spellEnd"/>
            <w:r w:rsidRPr="007B4E77">
              <w:rPr>
                <w:lang w:eastAsia="ja-JP"/>
              </w:rPr>
              <w:t xml:space="preserve">, </w:t>
            </w:r>
            <w:r w:rsidR="0024506A" w:rsidRPr="007B4E77">
              <w:rPr>
                <w:lang w:eastAsia="ja-JP"/>
              </w:rPr>
              <w:t>...</w:t>
            </w:r>
          </w:p>
        </w:tc>
        <w:tc>
          <w:tcPr>
            <w:tcW w:w="2242" w:type="dxa"/>
            <w:vMerge w:val="restart"/>
            <w:tcBorders>
              <w:top w:val="single" w:sz="4" w:space="0" w:color="auto"/>
              <w:left w:val="single" w:sz="4" w:space="0" w:color="auto"/>
              <w:right w:val="single" w:sz="4" w:space="0" w:color="auto"/>
            </w:tcBorders>
            <w:vAlign w:val="center"/>
          </w:tcPr>
          <w:p w14:paraId="2EC0A843" w14:textId="2489301D" w:rsidR="00D070A0" w:rsidRPr="007B4E77" w:rsidRDefault="00D070A0" w:rsidP="00D070A0">
            <w:pPr>
              <w:ind w:left="47"/>
              <w:rPr>
                <w:lang w:eastAsia="ja-JP"/>
              </w:rPr>
            </w:pPr>
          </w:p>
        </w:tc>
      </w:tr>
      <w:tr w:rsidR="00D070A0" w:rsidRPr="007B4E77" w14:paraId="693CA3CC" w14:textId="77777777" w:rsidTr="0016292C">
        <w:trPr>
          <w:trHeight w:val="31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638BE96E" w14:textId="77777777" w:rsidR="00D070A0" w:rsidRPr="007B4E77" w:rsidRDefault="00D070A0" w:rsidP="00D070A0">
            <w:pPr>
              <w:rPr>
                <w:lang w:eastAsia="ja-JP"/>
              </w:rPr>
            </w:pPr>
          </w:p>
        </w:tc>
        <w:tc>
          <w:tcPr>
            <w:tcW w:w="827" w:type="dxa"/>
            <w:vMerge/>
            <w:tcBorders>
              <w:top w:val="single" w:sz="4" w:space="0" w:color="auto"/>
              <w:left w:val="single" w:sz="4" w:space="0" w:color="auto"/>
              <w:bottom w:val="single" w:sz="4" w:space="0" w:color="auto"/>
              <w:right w:val="single" w:sz="4" w:space="0" w:color="auto"/>
            </w:tcBorders>
            <w:vAlign w:val="center"/>
            <w:hideMark/>
          </w:tcPr>
          <w:p w14:paraId="098719D3" w14:textId="77777777" w:rsidR="00D070A0" w:rsidRPr="007B4E77" w:rsidRDefault="00D070A0" w:rsidP="00D070A0">
            <w:pPr>
              <w:rPr>
                <w:lang w:eastAsia="ja-JP"/>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6DCB0F90" w14:textId="63BCC0CC"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2220FD8D" w14:textId="46E677EB" w:rsidR="00D070A0" w:rsidRPr="007B4E77" w:rsidRDefault="00D070A0" w:rsidP="00D070A0">
            <w:pPr>
              <w:rPr>
                <w:lang w:eastAsia="ja-JP"/>
              </w:rPr>
            </w:pPr>
            <w:proofErr w:type="spellStart"/>
            <w:r w:rsidRPr="007B4E77">
              <w:rPr>
                <w:lang w:eastAsia="ja-JP"/>
              </w:rPr>
              <w:t>thiếu</w:t>
            </w:r>
            <w:proofErr w:type="spellEnd"/>
            <w:r w:rsidRPr="007B4E77">
              <w:rPr>
                <w:lang w:eastAsia="ja-JP"/>
              </w:rPr>
              <w:t xml:space="preserve"> </w:t>
            </w:r>
            <w:proofErr w:type="spellStart"/>
            <w:r w:rsidRPr="007B4E77">
              <w:rPr>
                <w:lang w:eastAsia="ja-JP"/>
              </w:rPr>
              <w:t>quà</w:t>
            </w:r>
            <w:proofErr w:type="spellEnd"/>
            <w:r w:rsidRPr="007B4E77">
              <w:rPr>
                <w:lang w:eastAsia="ja-JP"/>
              </w:rPr>
              <w:t xml:space="preserve"> </w:t>
            </w:r>
            <w:proofErr w:type="spellStart"/>
            <w:r w:rsidRPr="007B4E77">
              <w:rPr>
                <w:lang w:eastAsia="ja-JP"/>
              </w:rPr>
              <w:t>tặng</w:t>
            </w:r>
            <w:proofErr w:type="spellEnd"/>
            <w:r w:rsidRPr="007B4E77">
              <w:rPr>
                <w:lang w:eastAsia="ja-JP"/>
              </w:rPr>
              <w:t xml:space="preserve">, </w:t>
            </w:r>
            <w:proofErr w:type="spellStart"/>
            <w:r w:rsidRPr="007B4E77">
              <w:rPr>
                <w:lang w:eastAsia="ja-JP"/>
              </w:rPr>
              <w:t>trả</w:t>
            </w:r>
            <w:proofErr w:type="spellEnd"/>
            <w:r w:rsidRPr="007B4E77">
              <w:rPr>
                <w:lang w:eastAsia="ja-JP"/>
              </w:rPr>
              <w:t xml:space="preserve"> </w:t>
            </w:r>
            <w:proofErr w:type="spellStart"/>
            <w:r w:rsidRPr="007B4E77">
              <w:rPr>
                <w:lang w:eastAsia="ja-JP"/>
              </w:rPr>
              <w:t>lời</w:t>
            </w:r>
            <w:proofErr w:type="spellEnd"/>
            <w:r w:rsidRPr="007B4E77">
              <w:rPr>
                <w:lang w:eastAsia="ja-JP"/>
              </w:rPr>
              <w:t xml:space="preserve"> </w:t>
            </w:r>
            <w:proofErr w:type="spellStart"/>
            <w:proofErr w:type="gramStart"/>
            <w:r w:rsidRPr="007B4E77">
              <w:rPr>
                <w:lang w:eastAsia="ja-JP"/>
              </w:rPr>
              <w:t>lâu</w:t>
            </w:r>
            <w:proofErr w:type="spellEnd"/>
            <w:r w:rsidR="0024506A" w:rsidRPr="007B4E77">
              <w:rPr>
                <w:lang w:eastAsia="ja-JP"/>
              </w:rPr>
              <w:t>,</w:t>
            </w:r>
            <w:r w:rsidR="003B0F6F">
              <w:rPr>
                <w:lang w:eastAsia="ja-JP"/>
              </w:rPr>
              <w:t>…</w:t>
            </w:r>
            <w:proofErr w:type="gramEnd"/>
          </w:p>
        </w:tc>
        <w:tc>
          <w:tcPr>
            <w:tcW w:w="2242" w:type="dxa"/>
            <w:vMerge/>
            <w:tcBorders>
              <w:left w:val="single" w:sz="4" w:space="0" w:color="auto"/>
              <w:bottom w:val="single" w:sz="4" w:space="0" w:color="auto"/>
              <w:right w:val="single" w:sz="4" w:space="0" w:color="auto"/>
            </w:tcBorders>
            <w:vAlign w:val="center"/>
          </w:tcPr>
          <w:p w14:paraId="2035805F" w14:textId="77777777" w:rsidR="00D070A0" w:rsidRPr="007B4E77" w:rsidRDefault="00D070A0" w:rsidP="00D070A0">
            <w:pPr>
              <w:ind w:left="47"/>
              <w:rPr>
                <w:lang w:eastAsia="ja-JP"/>
              </w:rPr>
            </w:pPr>
          </w:p>
        </w:tc>
      </w:tr>
      <w:tr w:rsidR="00D070A0" w:rsidRPr="007B4E77" w14:paraId="613640B2" w14:textId="77777777" w:rsidTr="0016292C">
        <w:trPr>
          <w:trHeight w:val="31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5664A9FE" w14:textId="77777777" w:rsidR="00D070A0" w:rsidRPr="007B4E77" w:rsidRDefault="00D070A0" w:rsidP="00D070A0">
            <w:pPr>
              <w:rPr>
                <w:lang w:eastAsia="ja-JP"/>
              </w:rPr>
            </w:pPr>
          </w:p>
        </w:tc>
        <w:tc>
          <w:tcPr>
            <w:tcW w:w="82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EDA49CA" w14:textId="77777777" w:rsidR="00D070A0" w:rsidRPr="007B4E77" w:rsidRDefault="00D070A0" w:rsidP="00D070A0">
            <w:pPr>
              <w:jc w:val="center"/>
              <w:rPr>
                <w:lang w:eastAsia="ja-JP"/>
              </w:rPr>
            </w:pPr>
            <w:proofErr w:type="spellStart"/>
            <w:r w:rsidRPr="007B4E77">
              <w:rPr>
                <w:lang w:eastAsia="ja-JP"/>
              </w:rPr>
              <w:t>chính</w:t>
            </w:r>
            <w:proofErr w:type="spellEnd"/>
            <w:r w:rsidRPr="007B4E77">
              <w:rPr>
                <w:lang w:eastAsia="ja-JP"/>
              </w:rPr>
              <w:t xml:space="preserve"> </w:t>
            </w:r>
            <w:proofErr w:type="spellStart"/>
            <w:r w:rsidRPr="007B4E77">
              <w:rPr>
                <w:lang w:eastAsia="ja-JP"/>
              </w:rPr>
              <w:t>hãng</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0DC0B57C" w14:textId="0E1D4F33"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34FF10A4" w14:textId="1A6C19C1" w:rsidR="00D070A0" w:rsidRPr="007B4E77" w:rsidRDefault="00D070A0" w:rsidP="00D070A0">
            <w:pPr>
              <w:rPr>
                <w:lang w:eastAsia="ja-JP"/>
              </w:rPr>
            </w:pPr>
            <w:proofErr w:type="spellStart"/>
            <w:r w:rsidRPr="007B4E77">
              <w:rPr>
                <w:lang w:eastAsia="ja-JP"/>
              </w:rPr>
              <w:t>chính</w:t>
            </w:r>
            <w:proofErr w:type="spellEnd"/>
            <w:r w:rsidRPr="007B4E77">
              <w:rPr>
                <w:lang w:eastAsia="ja-JP"/>
              </w:rPr>
              <w:t xml:space="preserve"> </w:t>
            </w:r>
            <w:proofErr w:type="spellStart"/>
            <w:proofErr w:type="gramStart"/>
            <w:r w:rsidRPr="007B4E77">
              <w:rPr>
                <w:lang w:eastAsia="ja-JP"/>
              </w:rPr>
              <w:t>hãng</w:t>
            </w:r>
            <w:proofErr w:type="spellEnd"/>
            <w:r w:rsidR="0024506A" w:rsidRPr="007B4E77">
              <w:rPr>
                <w:lang w:eastAsia="ja-JP"/>
              </w:rPr>
              <w:t>,</w:t>
            </w:r>
            <w:r w:rsidR="003B0F6F">
              <w:rPr>
                <w:lang w:eastAsia="ja-JP"/>
              </w:rPr>
              <w:t>…</w:t>
            </w:r>
            <w:proofErr w:type="gramEnd"/>
          </w:p>
        </w:tc>
        <w:tc>
          <w:tcPr>
            <w:tcW w:w="2242" w:type="dxa"/>
            <w:vMerge w:val="restart"/>
            <w:tcBorders>
              <w:top w:val="single" w:sz="4" w:space="0" w:color="auto"/>
              <w:left w:val="single" w:sz="4" w:space="0" w:color="auto"/>
              <w:right w:val="single" w:sz="4" w:space="0" w:color="auto"/>
            </w:tcBorders>
            <w:vAlign w:val="center"/>
          </w:tcPr>
          <w:p w14:paraId="10DB5D55" w14:textId="77777777" w:rsidR="00D070A0" w:rsidRPr="007B4E77" w:rsidRDefault="00D070A0" w:rsidP="00D070A0">
            <w:pPr>
              <w:ind w:left="47"/>
              <w:rPr>
                <w:lang w:eastAsia="ja-JP"/>
              </w:rPr>
            </w:pPr>
          </w:p>
        </w:tc>
      </w:tr>
      <w:tr w:rsidR="00D070A0" w:rsidRPr="007B4E77" w14:paraId="3EB42AF4" w14:textId="77777777" w:rsidTr="0016292C">
        <w:trPr>
          <w:trHeight w:val="31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795CDE7A" w14:textId="77777777" w:rsidR="00D070A0" w:rsidRPr="007B4E77" w:rsidRDefault="00D070A0" w:rsidP="00D070A0">
            <w:pPr>
              <w:rPr>
                <w:lang w:eastAsia="ja-JP"/>
              </w:rPr>
            </w:pPr>
          </w:p>
        </w:tc>
        <w:tc>
          <w:tcPr>
            <w:tcW w:w="827" w:type="dxa"/>
            <w:vMerge/>
            <w:tcBorders>
              <w:top w:val="single" w:sz="4" w:space="0" w:color="auto"/>
              <w:left w:val="single" w:sz="4" w:space="0" w:color="auto"/>
              <w:bottom w:val="single" w:sz="4" w:space="0" w:color="auto"/>
              <w:right w:val="single" w:sz="4" w:space="0" w:color="auto"/>
            </w:tcBorders>
            <w:vAlign w:val="center"/>
            <w:hideMark/>
          </w:tcPr>
          <w:p w14:paraId="7ACFEB26" w14:textId="77777777" w:rsidR="00D070A0" w:rsidRPr="007B4E77" w:rsidRDefault="00D070A0" w:rsidP="00D070A0">
            <w:pPr>
              <w:rPr>
                <w:lang w:eastAsia="ja-JP"/>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77CEE4D1" w14:textId="221E7CC9"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572D2EBE" w14:textId="77777777" w:rsidR="00D070A0" w:rsidRPr="007B4E77" w:rsidRDefault="00D070A0" w:rsidP="00D070A0">
            <w:pPr>
              <w:rPr>
                <w:lang w:eastAsia="ja-JP"/>
              </w:rPr>
            </w:pPr>
            <w:proofErr w:type="spellStart"/>
            <w:r w:rsidRPr="007B4E77">
              <w:rPr>
                <w:lang w:eastAsia="ja-JP"/>
              </w:rPr>
              <w:t>dởm</w:t>
            </w:r>
            <w:proofErr w:type="spellEnd"/>
            <w:r w:rsidRPr="007B4E77">
              <w:rPr>
                <w:lang w:eastAsia="ja-JP"/>
              </w:rPr>
              <w:t xml:space="preserve">, </w:t>
            </w:r>
            <w:proofErr w:type="spellStart"/>
            <w:r w:rsidRPr="007B4E77">
              <w:rPr>
                <w:lang w:eastAsia="ja-JP"/>
              </w:rPr>
              <w:t>lởm</w:t>
            </w:r>
            <w:proofErr w:type="spellEnd"/>
            <w:r w:rsidRPr="007B4E77">
              <w:rPr>
                <w:lang w:eastAsia="ja-JP"/>
              </w:rPr>
              <w:t xml:space="preserve">, </w:t>
            </w:r>
            <w:proofErr w:type="gramStart"/>
            <w:r w:rsidRPr="007B4E77">
              <w:rPr>
                <w:lang w:eastAsia="ja-JP"/>
              </w:rPr>
              <w:t>fake,...</w:t>
            </w:r>
            <w:proofErr w:type="gramEnd"/>
          </w:p>
        </w:tc>
        <w:tc>
          <w:tcPr>
            <w:tcW w:w="2242" w:type="dxa"/>
            <w:vMerge/>
            <w:tcBorders>
              <w:left w:val="single" w:sz="4" w:space="0" w:color="auto"/>
              <w:bottom w:val="single" w:sz="4" w:space="0" w:color="auto"/>
              <w:right w:val="single" w:sz="4" w:space="0" w:color="auto"/>
            </w:tcBorders>
            <w:vAlign w:val="center"/>
          </w:tcPr>
          <w:p w14:paraId="5CCDF33E" w14:textId="77777777" w:rsidR="00D070A0" w:rsidRPr="007B4E77" w:rsidRDefault="00D070A0" w:rsidP="00D070A0">
            <w:pPr>
              <w:ind w:left="47"/>
              <w:rPr>
                <w:lang w:eastAsia="ja-JP"/>
              </w:rPr>
            </w:pPr>
          </w:p>
        </w:tc>
      </w:tr>
      <w:tr w:rsidR="00D070A0" w:rsidRPr="007B4E77" w14:paraId="6598B15D" w14:textId="77777777" w:rsidTr="0016292C">
        <w:trPr>
          <w:trHeight w:val="31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20E09D7F" w14:textId="77777777" w:rsidR="00D070A0" w:rsidRPr="007B4E77" w:rsidRDefault="00D070A0" w:rsidP="00D070A0">
            <w:pPr>
              <w:rPr>
                <w:lang w:eastAsia="ja-JP"/>
              </w:rPr>
            </w:pPr>
          </w:p>
        </w:tc>
        <w:tc>
          <w:tcPr>
            <w:tcW w:w="82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406D638" w14:textId="1B2B706B" w:rsidR="00D070A0" w:rsidRPr="007B4E77" w:rsidRDefault="00D070A0" w:rsidP="00D070A0">
            <w:pPr>
              <w:jc w:val="center"/>
              <w:rPr>
                <w:lang w:eastAsia="ja-JP"/>
              </w:rPr>
            </w:pPr>
            <w:proofErr w:type="gramStart"/>
            <w:r w:rsidRPr="007B4E77">
              <w:rPr>
                <w:lang w:eastAsia="ja-JP"/>
              </w:rPr>
              <w:t>an</w:t>
            </w:r>
            <w:proofErr w:type="gramEnd"/>
            <w:r w:rsidRPr="007B4E77">
              <w:rPr>
                <w:lang w:eastAsia="ja-JP"/>
              </w:rPr>
              <w:t xml:space="preserve"> </w:t>
            </w:r>
            <w:proofErr w:type="spellStart"/>
            <w:r w:rsidRPr="007B4E77">
              <w:rPr>
                <w:lang w:eastAsia="ja-JP"/>
              </w:rPr>
              <w:t>toàn</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5B130973" w14:textId="2560D3C8"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045E5A52" w14:textId="77777777" w:rsidR="00D070A0" w:rsidRPr="007B4E77" w:rsidRDefault="00D070A0" w:rsidP="00D070A0">
            <w:pPr>
              <w:rPr>
                <w:lang w:eastAsia="ja-JP"/>
              </w:rPr>
            </w:pPr>
            <w:proofErr w:type="spellStart"/>
            <w:r w:rsidRPr="007B4E77">
              <w:rPr>
                <w:lang w:eastAsia="ja-JP"/>
              </w:rPr>
              <w:t>mới</w:t>
            </w:r>
            <w:proofErr w:type="spellEnd"/>
            <w:r w:rsidRPr="007B4E77">
              <w:rPr>
                <w:lang w:eastAsia="ja-JP"/>
              </w:rPr>
              <w:t xml:space="preserve">, </w:t>
            </w:r>
            <w:proofErr w:type="spellStart"/>
            <w:r w:rsidRPr="007B4E77">
              <w:rPr>
                <w:lang w:eastAsia="ja-JP"/>
              </w:rPr>
              <w:t>còn</w:t>
            </w:r>
            <w:proofErr w:type="spellEnd"/>
            <w:r w:rsidRPr="007B4E77">
              <w:rPr>
                <w:lang w:eastAsia="ja-JP"/>
              </w:rPr>
              <w:t xml:space="preserve"> date, an </w:t>
            </w:r>
            <w:proofErr w:type="spellStart"/>
            <w:r w:rsidRPr="007B4E77">
              <w:rPr>
                <w:lang w:eastAsia="ja-JP"/>
              </w:rPr>
              <w:t>toàn</w:t>
            </w:r>
            <w:proofErr w:type="spellEnd"/>
            <w:r w:rsidRPr="007B4E77">
              <w:rPr>
                <w:lang w:eastAsia="ja-JP"/>
              </w:rPr>
              <w:t xml:space="preserve">, </w:t>
            </w:r>
            <w:proofErr w:type="spellStart"/>
            <w:r w:rsidRPr="007B4E77">
              <w:rPr>
                <w:lang w:eastAsia="ja-JP"/>
              </w:rPr>
              <w:t>đảm</w:t>
            </w:r>
            <w:proofErr w:type="spellEnd"/>
            <w:r w:rsidRPr="007B4E77">
              <w:rPr>
                <w:lang w:eastAsia="ja-JP"/>
              </w:rPr>
              <w:t xml:space="preserve"> </w:t>
            </w:r>
            <w:proofErr w:type="spellStart"/>
            <w:proofErr w:type="gramStart"/>
            <w:r w:rsidRPr="007B4E77">
              <w:rPr>
                <w:lang w:eastAsia="ja-JP"/>
              </w:rPr>
              <w:t>bảo</w:t>
            </w:r>
            <w:proofErr w:type="spellEnd"/>
            <w:r w:rsidRPr="007B4E77">
              <w:rPr>
                <w:lang w:eastAsia="ja-JP"/>
              </w:rPr>
              <w:t>,...</w:t>
            </w:r>
            <w:proofErr w:type="gramEnd"/>
          </w:p>
        </w:tc>
        <w:tc>
          <w:tcPr>
            <w:tcW w:w="2242" w:type="dxa"/>
            <w:vMerge w:val="restart"/>
            <w:tcBorders>
              <w:top w:val="single" w:sz="4" w:space="0" w:color="auto"/>
              <w:left w:val="single" w:sz="4" w:space="0" w:color="auto"/>
              <w:right w:val="single" w:sz="4" w:space="0" w:color="auto"/>
            </w:tcBorders>
            <w:vAlign w:val="center"/>
          </w:tcPr>
          <w:p w14:paraId="5C61C17D" w14:textId="3BEDF9B9" w:rsidR="00D070A0" w:rsidRPr="007B4E77" w:rsidRDefault="00D070A0" w:rsidP="00833189">
            <w:pPr>
              <w:rPr>
                <w:lang w:eastAsia="ja-JP"/>
              </w:rPr>
            </w:pPr>
          </w:p>
        </w:tc>
      </w:tr>
      <w:tr w:rsidR="00D070A0" w:rsidRPr="007B4E77" w14:paraId="35E87A06" w14:textId="77777777" w:rsidTr="0016292C">
        <w:trPr>
          <w:trHeight w:val="31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2DD92FE0" w14:textId="77777777" w:rsidR="00D070A0" w:rsidRPr="007B4E77" w:rsidRDefault="00D070A0" w:rsidP="00D070A0">
            <w:pPr>
              <w:rPr>
                <w:lang w:eastAsia="ja-JP"/>
              </w:rPr>
            </w:pPr>
          </w:p>
        </w:tc>
        <w:tc>
          <w:tcPr>
            <w:tcW w:w="827" w:type="dxa"/>
            <w:vMerge/>
            <w:tcBorders>
              <w:top w:val="single" w:sz="4" w:space="0" w:color="auto"/>
              <w:left w:val="single" w:sz="4" w:space="0" w:color="auto"/>
              <w:bottom w:val="single" w:sz="4" w:space="0" w:color="auto"/>
              <w:right w:val="single" w:sz="4" w:space="0" w:color="auto"/>
            </w:tcBorders>
            <w:vAlign w:val="center"/>
            <w:hideMark/>
          </w:tcPr>
          <w:p w14:paraId="000E7E38" w14:textId="77777777" w:rsidR="00D070A0" w:rsidRPr="007B4E77" w:rsidRDefault="00D070A0" w:rsidP="00D070A0">
            <w:pPr>
              <w:rPr>
                <w:lang w:eastAsia="ja-JP"/>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526D410F" w14:textId="16A3EEF1"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465B850" w14:textId="1D2F1A97" w:rsidR="00D070A0" w:rsidRPr="007B4E77" w:rsidRDefault="00D070A0" w:rsidP="00D070A0">
            <w:pPr>
              <w:rPr>
                <w:lang w:eastAsia="ja-JP"/>
              </w:rPr>
            </w:pPr>
            <w:proofErr w:type="spellStart"/>
            <w:r w:rsidRPr="007B4E77">
              <w:rPr>
                <w:lang w:eastAsia="ja-JP"/>
              </w:rPr>
              <w:t>cũ</w:t>
            </w:r>
            <w:proofErr w:type="spellEnd"/>
            <w:r w:rsidRPr="007B4E77">
              <w:rPr>
                <w:lang w:eastAsia="ja-JP"/>
              </w:rPr>
              <w:t xml:space="preserve">, </w:t>
            </w:r>
            <w:proofErr w:type="spellStart"/>
            <w:r w:rsidRPr="007B4E77">
              <w:rPr>
                <w:lang w:eastAsia="ja-JP"/>
              </w:rPr>
              <w:t>dị</w:t>
            </w:r>
            <w:proofErr w:type="spellEnd"/>
            <w:r w:rsidRPr="007B4E77">
              <w:rPr>
                <w:lang w:eastAsia="ja-JP"/>
              </w:rPr>
              <w:t xml:space="preserve"> </w:t>
            </w:r>
            <w:proofErr w:type="spellStart"/>
            <w:r w:rsidRPr="007B4E77">
              <w:rPr>
                <w:lang w:eastAsia="ja-JP"/>
              </w:rPr>
              <w:t>ứng</w:t>
            </w:r>
            <w:proofErr w:type="spellEnd"/>
            <w:r w:rsidRPr="007B4E77">
              <w:rPr>
                <w:lang w:eastAsia="ja-JP"/>
              </w:rPr>
              <w:t xml:space="preserve">, </w:t>
            </w:r>
            <w:proofErr w:type="spellStart"/>
            <w:r w:rsidRPr="007B4E77">
              <w:rPr>
                <w:lang w:eastAsia="ja-JP"/>
              </w:rPr>
              <w:t>ngứa</w:t>
            </w:r>
            <w:proofErr w:type="spellEnd"/>
            <w:r w:rsidRPr="007B4E77">
              <w:rPr>
                <w:lang w:eastAsia="ja-JP"/>
              </w:rPr>
              <w:t xml:space="preserve">, </w:t>
            </w:r>
            <w:proofErr w:type="spellStart"/>
            <w:r w:rsidRPr="007B4E77">
              <w:rPr>
                <w:lang w:eastAsia="ja-JP"/>
              </w:rPr>
              <w:t>ngộ</w:t>
            </w:r>
            <w:proofErr w:type="spellEnd"/>
            <w:r w:rsidRPr="007B4E77">
              <w:rPr>
                <w:lang w:eastAsia="ja-JP"/>
              </w:rPr>
              <w:t xml:space="preserve"> </w:t>
            </w:r>
            <w:proofErr w:type="spellStart"/>
            <w:r w:rsidRPr="007B4E77">
              <w:rPr>
                <w:lang w:eastAsia="ja-JP"/>
              </w:rPr>
              <w:t>độc</w:t>
            </w:r>
            <w:proofErr w:type="spellEnd"/>
            <w:r w:rsidRPr="007B4E77">
              <w:rPr>
                <w:lang w:eastAsia="ja-JP"/>
              </w:rPr>
              <w:t xml:space="preserve">, </w:t>
            </w:r>
            <w:proofErr w:type="spellStart"/>
            <w:r w:rsidRPr="007B4E77">
              <w:rPr>
                <w:lang w:eastAsia="ja-JP"/>
              </w:rPr>
              <w:t>mẩn</w:t>
            </w:r>
            <w:proofErr w:type="spellEnd"/>
            <w:r w:rsidRPr="007B4E77">
              <w:rPr>
                <w:lang w:eastAsia="ja-JP"/>
              </w:rPr>
              <w:t xml:space="preserve">, </w:t>
            </w:r>
            <w:proofErr w:type="spellStart"/>
            <w:r w:rsidRPr="007B4E77">
              <w:rPr>
                <w:lang w:eastAsia="ja-JP"/>
              </w:rPr>
              <w:t>hăm</w:t>
            </w:r>
            <w:proofErr w:type="spellEnd"/>
            <w:r w:rsidR="0024506A" w:rsidRPr="007B4E77">
              <w:rPr>
                <w:lang w:eastAsia="ja-JP"/>
              </w:rPr>
              <w:t>...</w:t>
            </w:r>
          </w:p>
        </w:tc>
        <w:tc>
          <w:tcPr>
            <w:tcW w:w="2242" w:type="dxa"/>
            <w:vMerge/>
            <w:tcBorders>
              <w:left w:val="single" w:sz="4" w:space="0" w:color="auto"/>
              <w:bottom w:val="single" w:sz="4" w:space="0" w:color="auto"/>
              <w:right w:val="single" w:sz="4" w:space="0" w:color="auto"/>
            </w:tcBorders>
            <w:vAlign w:val="center"/>
          </w:tcPr>
          <w:p w14:paraId="2D44AAB4" w14:textId="77777777" w:rsidR="00D070A0" w:rsidRPr="007B4E77" w:rsidRDefault="00D070A0" w:rsidP="00D070A0">
            <w:pPr>
              <w:ind w:left="47"/>
              <w:rPr>
                <w:lang w:eastAsia="ja-JP"/>
              </w:rPr>
            </w:pPr>
          </w:p>
        </w:tc>
      </w:tr>
      <w:tr w:rsidR="00D070A0" w:rsidRPr="007B4E77" w14:paraId="4A2D27D9" w14:textId="77777777" w:rsidTr="0016292C">
        <w:trPr>
          <w:trHeight w:val="315"/>
        </w:trPr>
        <w:tc>
          <w:tcPr>
            <w:tcW w:w="968"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29E1085" w14:textId="64648A6B" w:rsidR="00D070A0" w:rsidRPr="007B4E77" w:rsidRDefault="00D070A0" w:rsidP="00D070A0">
            <w:pPr>
              <w:jc w:val="center"/>
              <w:rPr>
                <w:lang w:eastAsia="ja-JP"/>
              </w:rPr>
            </w:pPr>
            <w:proofErr w:type="spellStart"/>
            <w:r w:rsidRPr="007B4E77">
              <w:rPr>
                <w:lang w:eastAsia="ja-JP"/>
              </w:rPr>
              <w:t>Điện</w:t>
            </w:r>
            <w:proofErr w:type="spellEnd"/>
            <w:r w:rsidRPr="007B4E77">
              <w:rPr>
                <w:lang w:eastAsia="ja-JP"/>
              </w:rPr>
              <w:t xml:space="preserve"> </w:t>
            </w:r>
            <w:proofErr w:type="spellStart"/>
            <w:r w:rsidRPr="007B4E77">
              <w:rPr>
                <w:lang w:eastAsia="ja-JP"/>
              </w:rPr>
              <w:t>thoại</w:t>
            </w:r>
            <w:proofErr w:type="spellEnd"/>
            <w:r>
              <w:rPr>
                <w:lang w:eastAsia="ja-JP"/>
              </w:rPr>
              <w:t xml:space="preserve"> / </w:t>
            </w:r>
            <w:proofErr w:type="spellStart"/>
            <w:r>
              <w:rPr>
                <w:lang w:eastAsia="ja-JP"/>
              </w:rPr>
              <w:t>Máy</w:t>
            </w:r>
            <w:proofErr w:type="spellEnd"/>
            <w:r>
              <w:rPr>
                <w:lang w:eastAsia="ja-JP"/>
              </w:rPr>
              <w:t xml:space="preserve"> </w:t>
            </w:r>
            <w:proofErr w:type="spellStart"/>
            <w:r>
              <w:rPr>
                <w:lang w:eastAsia="ja-JP"/>
              </w:rPr>
              <w:t>tính</w:t>
            </w:r>
            <w:proofErr w:type="spellEnd"/>
            <w:r>
              <w:rPr>
                <w:lang w:eastAsia="ja-JP"/>
              </w:rPr>
              <w:t xml:space="preserve"> </w:t>
            </w:r>
            <w:proofErr w:type="spellStart"/>
            <w:r>
              <w:rPr>
                <w:lang w:eastAsia="ja-JP"/>
              </w:rPr>
              <w:t>bảng</w:t>
            </w:r>
            <w:proofErr w:type="spellEnd"/>
            <w:r w:rsidRPr="007B4E77">
              <w:rPr>
                <w:lang w:eastAsia="ja-JP"/>
              </w:rPr>
              <w:t xml:space="preserve"> </w:t>
            </w:r>
          </w:p>
        </w:tc>
        <w:tc>
          <w:tcPr>
            <w:tcW w:w="82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4EC9E12" w14:textId="538CA73E" w:rsidR="00D070A0" w:rsidRPr="007B4E77" w:rsidRDefault="0024506A" w:rsidP="00D070A0">
            <w:pPr>
              <w:jc w:val="center"/>
              <w:rPr>
                <w:lang w:eastAsia="ja-JP"/>
              </w:rPr>
            </w:pPr>
            <w:r>
              <w:rPr>
                <w:lang w:eastAsia="ja-JP"/>
              </w:rPr>
              <w:t>ship</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258039B8" w14:textId="1AC882E1"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3331445" w14:textId="2E17A201" w:rsidR="00D070A0" w:rsidRPr="007B4E77" w:rsidRDefault="0024506A" w:rsidP="00D070A0">
            <w:pPr>
              <w:rPr>
                <w:lang w:eastAsia="ja-JP"/>
              </w:rPr>
            </w:pPr>
            <w:proofErr w:type="spellStart"/>
            <w:r w:rsidRPr="007B4E77">
              <w:rPr>
                <w:lang w:eastAsia="ja-JP"/>
              </w:rPr>
              <w:t>giao</w:t>
            </w:r>
            <w:proofErr w:type="spellEnd"/>
            <w:r w:rsidRPr="007B4E77">
              <w:rPr>
                <w:lang w:eastAsia="ja-JP"/>
              </w:rPr>
              <w:t xml:space="preserve"> </w:t>
            </w:r>
            <w:proofErr w:type="spellStart"/>
            <w:r w:rsidRPr="007B4E77">
              <w:rPr>
                <w:lang w:eastAsia="ja-JP"/>
              </w:rPr>
              <w:t>hàng</w:t>
            </w:r>
            <w:proofErr w:type="spellEnd"/>
            <w:r w:rsidRPr="007B4E77">
              <w:rPr>
                <w:lang w:eastAsia="ja-JP"/>
              </w:rPr>
              <w:t xml:space="preserve"> </w:t>
            </w:r>
            <w:proofErr w:type="spellStart"/>
            <w:r w:rsidRPr="007B4E77">
              <w:rPr>
                <w:lang w:eastAsia="ja-JP"/>
              </w:rPr>
              <w:t>nhanh</w:t>
            </w:r>
            <w:proofErr w:type="spellEnd"/>
            <w:r w:rsidRPr="007B4E77">
              <w:rPr>
                <w:lang w:eastAsia="ja-JP"/>
              </w:rPr>
              <w:t xml:space="preserve">, </w:t>
            </w:r>
            <w:proofErr w:type="spellStart"/>
            <w:r w:rsidRPr="007B4E77">
              <w:rPr>
                <w:lang w:eastAsia="ja-JP"/>
              </w:rPr>
              <w:t>đóng</w:t>
            </w:r>
            <w:proofErr w:type="spellEnd"/>
            <w:r w:rsidRPr="007B4E77">
              <w:rPr>
                <w:lang w:eastAsia="ja-JP"/>
              </w:rPr>
              <w:t xml:space="preserve"> </w:t>
            </w:r>
            <w:proofErr w:type="spellStart"/>
            <w:r w:rsidRPr="007B4E77">
              <w:rPr>
                <w:lang w:eastAsia="ja-JP"/>
              </w:rPr>
              <w:t>gói</w:t>
            </w:r>
            <w:proofErr w:type="spellEnd"/>
            <w:r w:rsidRPr="007B4E77">
              <w:rPr>
                <w:lang w:eastAsia="ja-JP"/>
              </w:rPr>
              <w:t xml:space="preserve"> </w:t>
            </w:r>
            <w:proofErr w:type="spellStart"/>
            <w:r w:rsidRPr="007B4E77">
              <w:rPr>
                <w:lang w:eastAsia="ja-JP"/>
              </w:rPr>
              <w:t>cẩn</w:t>
            </w:r>
            <w:proofErr w:type="spellEnd"/>
            <w:r w:rsidRPr="007B4E77">
              <w:rPr>
                <w:lang w:eastAsia="ja-JP"/>
              </w:rPr>
              <w:t xml:space="preserve"> </w:t>
            </w:r>
            <w:proofErr w:type="spellStart"/>
            <w:r w:rsidRPr="007B4E77">
              <w:rPr>
                <w:lang w:eastAsia="ja-JP"/>
              </w:rPr>
              <w:t>thận</w:t>
            </w:r>
            <w:proofErr w:type="spellEnd"/>
            <w:r w:rsidRPr="007B4E77">
              <w:rPr>
                <w:lang w:eastAsia="ja-JP"/>
              </w:rPr>
              <w:t xml:space="preserve">, </w:t>
            </w:r>
            <w:proofErr w:type="spellStart"/>
            <w:r w:rsidRPr="007B4E77">
              <w:rPr>
                <w:lang w:eastAsia="ja-JP"/>
              </w:rPr>
              <w:t>freeship</w:t>
            </w:r>
            <w:proofErr w:type="spellEnd"/>
          </w:p>
        </w:tc>
        <w:tc>
          <w:tcPr>
            <w:tcW w:w="2242" w:type="dxa"/>
            <w:vMerge w:val="restart"/>
            <w:tcBorders>
              <w:top w:val="single" w:sz="4" w:space="0" w:color="auto"/>
              <w:left w:val="single" w:sz="4" w:space="0" w:color="auto"/>
              <w:right w:val="single" w:sz="4" w:space="0" w:color="auto"/>
            </w:tcBorders>
            <w:vAlign w:val="center"/>
          </w:tcPr>
          <w:p w14:paraId="755EB278" w14:textId="340E4564" w:rsidR="00D070A0" w:rsidRPr="007B4E77" w:rsidRDefault="0024506A" w:rsidP="00D070A0">
            <w:pPr>
              <w:ind w:left="47"/>
              <w:rPr>
                <w:lang w:eastAsia="ja-JP"/>
              </w:rPr>
            </w:pPr>
            <w:proofErr w:type="spellStart"/>
            <w:r w:rsidRPr="007B4E77">
              <w:rPr>
                <w:lang w:eastAsia="ja-JP"/>
              </w:rPr>
              <w:t>giao</w:t>
            </w:r>
            <w:proofErr w:type="spellEnd"/>
            <w:r w:rsidRPr="007B4E77">
              <w:rPr>
                <w:lang w:eastAsia="ja-JP"/>
              </w:rPr>
              <w:t xml:space="preserve"> </w:t>
            </w:r>
            <w:proofErr w:type="spellStart"/>
            <w:proofErr w:type="gramStart"/>
            <w:r w:rsidRPr="007B4E77">
              <w:rPr>
                <w:lang w:eastAsia="ja-JP"/>
              </w:rPr>
              <w:t>hàng</w:t>
            </w:r>
            <w:proofErr w:type="spellEnd"/>
            <w:r w:rsidRPr="007B4E77">
              <w:rPr>
                <w:lang w:eastAsia="ja-JP"/>
              </w:rPr>
              <w:t>(</w:t>
            </w:r>
            <w:proofErr w:type="gramEnd"/>
            <w:r w:rsidRPr="007B4E77">
              <w:rPr>
                <w:lang w:eastAsia="ja-JP"/>
              </w:rPr>
              <w:t xml:space="preserve">4), </w:t>
            </w:r>
            <w:proofErr w:type="spellStart"/>
            <w:r w:rsidRPr="007B4E77">
              <w:rPr>
                <w:lang w:eastAsia="ja-JP"/>
              </w:rPr>
              <w:t>đóng</w:t>
            </w:r>
            <w:proofErr w:type="spellEnd"/>
            <w:r w:rsidRPr="007B4E77">
              <w:rPr>
                <w:lang w:eastAsia="ja-JP"/>
              </w:rPr>
              <w:t xml:space="preserve"> </w:t>
            </w:r>
            <w:proofErr w:type="spellStart"/>
            <w:r w:rsidRPr="007B4E77">
              <w:rPr>
                <w:lang w:eastAsia="ja-JP"/>
              </w:rPr>
              <w:t>gói</w:t>
            </w:r>
            <w:proofErr w:type="spellEnd"/>
            <w:r w:rsidRPr="007B4E77">
              <w:rPr>
                <w:lang w:eastAsia="ja-JP"/>
              </w:rPr>
              <w:t xml:space="preserve"> (3), </w:t>
            </w:r>
            <w:proofErr w:type="spellStart"/>
            <w:r w:rsidRPr="007B4E77">
              <w:rPr>
                <w:lang w:eastAsia="ja-JP"/>
              </w:rPr>
              <w:t>phí</w:t>
            </w:r>
            <w:proofErr w:type="spellEnd"/>
            <w:r w:rsidRPr="007B4E77">
              <w:rPr>
                <w:lang w:eastAsia="ja-JP"/>
              </w:rPr>
              <w:t xml:space="preserve"> ship (2), </w:t>
            </w:r>
            <w:proofErr w:type="spellStart"/>
            <w:r w:rsidRPr="007B4E77">
              <w:rPr>
                <w:lang w:eastAsia="ja-JP"/>
              </w:rPr>
              <w:t>còn</w:t>
            </w:r>
            <w:proofErr w:type="spellEnd"/>
            <w:r w:rsidRPr="007B4E77">
              <w:rPr>
                <w:lang w:eastAsia="ja-JP"/>
              </w:rPr>
              <w:t xml:space="preserve"> </w:t>
            </w:r>
            <w:proofErr w:type="spellStart"/>
            <w:r w:rsidRPr="007B4E77">
              <w:rPr>
                <w:lang w:eastAsia="ja-JP"/>
              </w:rPr>
              <w:t>lại</w:t>
            </w:r>
            <w:proofErr w:type="spellEnd"/>
            <w:r>
              <w:rPr>
                <w:lang w:eastAsia="ja-JP"/>
              </w:rPr>
              <w:t>(1)</w:t>
            </w:r>
          </w:p>
        </w:tc>
      </w:tr>
      <w:tr w:rsidR="00D070A0" w:rsidRPr="007B4E77" w14:paraId="742AB606" w14:textId="77777777" w:rsidTr="0016292C">
        <w:trPr>
          <w:trHeight w:val="31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415E87B9" w14:textId="77777777" w:rsidR="00D070A0" w:rsidRPr="007B4E77" w:rsidRDefault="00D070A0" w:rsidP="00D070A0">
            <w:pPr>
              <w:rPr>
                <w:lang w:eastAsia="ja-JP"/>
              </w:rPr>
            </w:pPr>
          </w:p>
        </w:tc>
        <w:tc>
          <w:tcPr>
            <w:tcW w:w="827" w:type="dxa"/>
            <w:vMerge/>
            <w:tcBorders>
              <w:top w:val="single" w:sz="4" w:space="0" w:color="auto"/>
              <w:left w:val="single" w:sz="4" w:space="0" w:color="auto"/>
              <w:bottom w:val="single" w:sz="4" w:space="0" w:color="auto"/>
              <w:right w:val="single" w:sz="4" w:space="0" w:color="auto"/>
            </w:tcBorders>
            <w:vAlign w:val="center"/>
            <w:hideMark/>
          </w:tcPr>
          <w:p w14:paraId="6289A084" w14:textId="77777777" w:rsidR="00D070A0" w:rsidRPr="007B4E77" w:rsidRDefault="00D070A0" w:rsidP="00D070A0">
            <w:pPr>
              <w:rPr>
                <w:lang w:eastAsia="ja-JP"/>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2B9826B0" w14:textId="706670AB"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07110888" w14:textId="5D7D13FE" w:rsidR="00D070A0" w:rsidRPr="007B4E77" w:rsidRDefault="0024506A" w:rsidP="00D070A0">
            <w:pPr>
              <w:rPr>
                <w:lang w:eastAsia="ja-JP"/>
              </w:rPr>
            </w:pPr>
            <w:r w:rsidRPr="007B4E77">
              <w:rPr>
                <w:lang w:eastAsia="ja-JP"/>
              </w:rPr>
              <w:t xml:space="preserve">ship </w:t>
            </w:r>
            <w:proofErr w:type="spellStart"/>
            <w:r w:rsidRPr="007B4E77">
              <w:rPr>
                <w:lang w:eastAsia="ja-JP"/>
              </w:rPr>
              <w:t>chậm</w:t>
            </w:r>
            <w:proofErr w:type="spellEnd"/>
            <w:r w:rsidRPr="007B4E77">
              <w:rPr>
                <w:lang w:eastAsia="ja-JP"/>
              </w:rPr>
              <w:t xml:space="preserve">, </w:t>
            </w:r>
            <w:proofErr w:type="spellStart"/>
            <w:r w:rsidRPr="007B4E77">
              <w:rPr>
                <w:lang w:eastAsia="ja-JP"/>
              </w:rPr>
              <w:t>trễ</w:t>
            </w:r>
            <w:proofErr w:type="spellEnd"/>
            <w:r w:rsidRPr="007B4E77">
              <w:rPr>
                <w:lang w:eastAsia="ja-JP"/>
              </w:rPr>
              <w:t xml:space="preserve">, </w:t>
            </w:r>
            <w:proofErr w:type="spellStart"/>
            <w:r w:rsidRPr="007B4E77">
              <w:rPr>
                <w:lang w:eastAsia="ja-JP"/>
              </w:rPr>
              <w:t>k</w:t>
            </w:r>
            <w:r>
              <w:rPr>
                <w:lang w:eastAsia="ja-JP"/>
              </w:rPr>
              <w:t>hông</w:t>
            </w:r>
            <w:proofErr w:type="spellEnd"/>
            <w:r w:rsidRPr="007B4E77">
              <w:rPr>
                <w:lang w:eastAsia="ja-JP"/>
              </w:rPr>
              <w:t xml:space="preserve"> </w:t>
            </w:r>
            <w:proofErr w:type="spellStart"/>
            <w:r w:rsidRPr="007B4E77">
              <w:rPr>
                <w:lang w:eastAsia="ja-JP"/>
              </w:rPr>
              <w:t>giao</w:t>
            </w:r>
            <w:proofErr w:type="spellEnd"/>
            <w:r w:rsidRPr="007B4E77">
              <w:rPr>
                <w:lang w:eastAsia="ja-JP"/>
              </w:rPr>
              <w:t xml:space="preserve">, </w:t>
            </w:r>
            <w:proofErr w:type="spellStart"/>
            <w:r w:rsidRPr="007B4E77">
              <w:rPr>
                <w:lang w:eastAsia="ja-JP"/>
              </w:rPr>
              <w:t>đóng</w:t>
            </w:r>
            <w:proofErr w:type="spellEnd"/>
            <w:r w:rsidRPr="007B4E77">
              <w:rPr>
                <w:lang w:eastAsia="ja-JP"/>
              </w:rPr>
              <w:t xml:space="preserve"> </w:t>
            </w:r>
            <w:proofErr w:type="spellStart"/>
            <w:r w:rsidRPr="007B4E77">
              <w:rPr>
                <w:lang w:eastAsia="ja-JP"/>
              </w:rPr>
              <w:t>gói</w:t>
            </w:r>
            <w:proofErr w:type="spellEnd"/>
            <w:r w:rsidRPr="007B4E77">
              <w:rPr>
                <w:lang w:eastAsia="ja-JP"/>
              </w:rPr>
              <w:t xml:space="preserve"> </w:t>
            </w:r>
            <w:proofErr w:type="spellStart"/>
            <w:r w:rsidRPr="007B4E77">
              <w:rPr>
                <w:lang w:eastAsia="ja-JP"/>
              </w:rPr>
              <w:t>k</w:t>
            </w:r>
            <w:r>
              <w:rPr>
                <w:lang w:eastAsia="ja-JP"/>
              </w:rPr>
              <w:t>hông</w:t>
            </w:r>
            <w:proofErr w:type="spellEnd"/>
            <w:r w:rsidRPr="007B4E77">
              <w:rPr>
                <w:lang w:eastAsia="ja-JP"/>
              </w:rPr>
              <w:t xml:space="preserve"> </w:t>
            </w:r>
            <w:proofErr w:type="spellStart"/>
            <w:r w:rsidRPr="007B4E77">
              <w:rPr>
                <w:lang w:eastAsia="ja-JP"/>
              </w:rPr>
              <w:t>cẩn</w:t>
            </w:r>
            <w:proofErr w:type="spellEnd"/>
            <w:r w:rsidRPr="007B4E77">
              <w:rPr>
                <w:lang w:eastAsia="ja-JP"/>
              </w:rPr>
              <w:t xml:space="preserve"> </w:t>
            </w:r>
            <w:proofErr w:type="spellStart"/>
            <w:r w:rsidRPr="007B4E77">
              <w:rPr>
                <w:lang w:eastAsia="ja-JP"/>
              </w:rPr>
              <w:t>thận</w:t>
            </w:r>
            <w:proofErr w:type="spellEnd"/>
            <w:r w:rsidRPr="007B4E77">
              <w:rPr>
                <w:lang w:eastAsia="ja-JP"/>
              </w:rPr>
              <w:t>, ...</w:t>
            </w:r>
          </w:p>
        </w:tc>
        <w:tc>
          <w:tcPr>
            <w:tcW w:w="2242" w:type="dxa"/>
            <w:vMerge/>
            <w:tcBorders>
              <w:left w:val="single" w:sz="4" w:space="0" w:color="auto"/>
              <w:bottom w:val="single" w:sz="4" w:space="0" w:color="auto"/>
              <w:right w:val="single" w:sz="4" w:space="0" w:color="auto"/>
            </w:tcBorders>
            <w:vAlign w:val="center"/>
          </w:tcPr>
          <w:p w14:paraId="0BB5A413" w14:textId="77777777" w:rsidR="00D070A0" w:rsidRPr="007B4E77" w:rsidRDefault="00D070A0" w:rsidP="00D070A0">
            <w:pPr>
              <w:ind w:left="47"/>
              <w:rPr>
                <w:lang w:eastAsia="ja-JP"/>
              </w:rPr>
            </w:pPr>
          </w:p>
        </w:tc>
      </w:tr>
      <w:tr w:rsidR="00D070A0" w:rsidRPr="007B4E77" w14:paraId="2F3CCB6A" w14:textId="77777777" w:rsidTr="0016292C">
        <w:trPr>
          <w:trHeight w:val="31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2595FC84" w14:textId="77777777" w:rsidR="00D070A0" w:rsidRPr="007B4E77" w:rsidRDefault="00D070A0" w:rsidP="00D070A0">
            <w:pPr>
              <w:rPr>
                <w:lang w:eastAsia="ja-JP"/>
              </w:rPr>
            </w:pPr>
          </w:p>
        </w:tc>
        <w:tc>
          <w:tcPr>
            <w:tcW w:w="82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6052302" w14:textId="386AF99E" w:rsidR="00D070A0" w:rsidRPr="007B4E77" w:rsidRDefault="0024506A" w:rsidP="00D070A0">
            <w:pPr>
              <w:jc w:val="center"/>
              <w:rPr>
                <w:lang w:eastAsia="ja-JP"/>
              </w:rPr>
            </w:pPr>
            <w:proofErr w:type="spellStart"/>
            <w:r>
              <w:rPr>
                <w:lang w:eastAsia="ja-JP"/>
              </w:rPr>
              <w:t>giá</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7C8DD000" w14:textId="2E5F7E66"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67719B5D" w14:textId="70CCA92E" w:rsidR="00D070A0" w:rsidRPr="007B4E77" w:rsidRDefault="0024506A" w:rsidP="00D070A0">
            <w:pPr>
              <w:rPr>
                <w:lang w:eastAsia="ja-JP"/>
              </w:rPr>
            </w:pPr>
            <w:proofErr w:type="spellStart"/>
            <w:r w:rsidRPr="007B4E77">
              <w:rPr>
                <w:lang w:eastAsia="ja-JP"/>
              </w:rPr>
              <w:t>giá</w:t>
            </w:r>
            <w:proofErr w:type="spellEnd"/>
            <w:r w:rsidRPr="007B4E77">
              <w:rPr>
                <w:lang w:eastAsia="ja-JP"/>
              </w:rPr>
              <w:t xml:space="preserve"> </w:t>
            </w:r>
            <w:proofErr w:type="spellStart"/>
            <w:r w:rsidRPr="007B4E77">
              <w:rPr>
                <w:lang w:eastAsia="ja-JP"/>
              </w:rPr>
              <w:t>hợp</w:t>
            </w:r>
            <w:proofErr w:type="spellEnd"/>
            <w:r w:rsidRPr="007B4E77">
              <w:rPr>
                <w:lang w:eastAsia="ja-JP"/>
              </w:rPr>
              <w:t xml:space="preserve"> </w:t>
            </w:r>
            <w:proofErr w:type="spellStart"/>
            <w:r w:rsidRPr="007B4E77">
              <w:rPr>
                <w:lang w:eastAsia="ja-JP"/>
              </w:rPr>
              <w:t>lí</w:t>
            </w:r>
            <w:proofErr w:type="spellEnd"/>
            <w:r w:rsidRPr="007B4E77">
              <w:rPr>
                <w:lang w:eastAsia="ja-JP"/>
              </w:rPr>
              <w:t xml:space="preserve">, </w:t>
            </w:r>
            <w:proofErr w:type="spellStart"/>
            <w:r w:rsidRPr="007B4E77">
              <w:rPr>
                <w:lang w:eastAsia="ja-JP"/>
              </w:rPr>
              <w:t>phải</w:t>
            </w:r>
            <w:proofErr w:type="spellEnd"/>
            <w:r w:rsidRPr="007B4E77">
              <w:rPr>
                <w:lang w:eastAsia="ja-JP"/>
              </w:rPr>
              <w:t xml:space="preserve"> </w:t>
            </w:r>
            <w:proofErr w:type="spellStart"/>
            <w:r w:rsidRPr="007B4E77">
              <w:rPr>
                <w:lang w:eastAsia="ja-JP"/>
              </w:rPr>
              <w:t>chăng</w:t>
            </w:r>
            <w:proofErr w:type="spellEnd"/>
            <w:r w:rsidRPr="007B4E77">
              <w:rPr>
                <w:lang w:eastAsia="ja-JP"/>
              </w:rPr>
              <w:t xml:space="preserve">, </w:t>
            </w:r>
            <w:proofErr w:type="spellStart"/>
            <w:r w:rsidRPr="007B4E77">
              <w:rPr>
                <w:lang w:eastAsia="ja-JP"/>
              </w:rPr>
              <w:t>rẻ</w:t>
            </w:r>
            <w:proofErr w:type="spellEnd"/>
            <w:r w:rsidRPr="007B4E77">
              <w:rPr>
                <w:lang w:eastAsia="ja-JP"/>
              </w:rPr>
              <w:t xml:space="preserve">, </w:t>
            </w:r>
            <w:proofErr w:type="spellStart"/>
            <w:r w:rsidRPr="007B4E77">
              <w:rPr>
                <w:lang w:eastAsia="ja-JP"/>
              </w:rPr>
              <w:t>vừa</w:t>
            </w:r>
            <w:proofErr w:type="spellEnd"/>
            <w:r w:rsidRPr="007B4E77">
              <w:rPr>
                <w:lang w:eastAsia="ja-JP"/>
              </w:rPr>
              <w:t xml:space="preserve"> </w:t>
            </w:r>
            <w:proofErr w:type="spellStart"/>
            <w:proofErr w:type="gramStart"/>
            <w:r w:rsidRPr="007B4E77">
              <w:rPr>
                <w:lang w:eastAsia="ja-JP"/>
              </w:rPr>
              <w:t>tiền</w:t>
            </w:r>
            <w:proofErr w:type="spellEnd"/>
            <w:r w:rsidRPr="007B4E77">
              <w:rPr>
                <w:lang w:eastAsia="ja-JP"/>
              </w:rPr>
              <w:t>,</w:t>
            </w:r>
            <w:r>
              <w:rPr>
                <w:lang w:eastAsia="ja-JP"/>
              </w:rPr>
              <w:t>…</w:t>
            </w:r>
            <w:proofErr w:type="gramEnd"/>
          </w:p>
        </w:tc>
        <w:tc>
          <w:tcPr>
            <w:tcW w:w="2242" w:type="dxa"/>
            <w:vMerge w:val="restart"/>
            <w:tcBorders>
              <w:top w:val="single" w:sz="4" w:space="0" w:color="auto"/>
              <w:left w:val="single" w:sz="4" w:space="0" w:color="auto"/>
              <w:right w:val="single" w:sz="4" w:space="0" w:color="auto"/>
            </w:tcBorders>
            <w:vAlign w:val="center"/>
          </w:tcPr>
          <w:p w14:paraId="201230DA" w14:textId="52794247" w:rsidR="00D070A0" w:rsidRPr="007B4E77" w:rsidRDefault="00D070A0" w:rsidP="00D070A0">
            <w:pPr>
              <w:ind w:left="47"/>
              <w:rPr>
                <w:lang w:eastAsia="ja-JP"/>
              </w:rPr>
            </w:pPr>
          </w:p>
        </w:tc>
      </w:tr>
      <w:tr w:rsidR="00D070A0" w:rsidRPr="007B4E77" w14:paraId="6A5AA0E6" w14:textId="77777777" w:rsidTr="0016292C">
        <w:trPr>
          <w:trHeight w:val="31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4A545AD4" w14:textId="77777777" w:rsidR="00D070A0" w:rsidRPr="007B4E77" w:rsidRDefault="00D070A0" w:rsidP="00D070A0">
            <w:pPr>
              <w:rPr>
                <w:lang w:eastAsia="ja-JP"/>
              </w:rPr>
            </w:pPr>
          </w:p>
        </w:tc>
        <w:tc>
          <w:tcPr>
            <w:tcW w:w="827" w:type="dxa"/>
            <w:vMerge/>
            <w:tcBorders>
              <w:top w:val="single" w:sz="4" w:space="0" w:color="auto"/>
              <w:left w:val="single" w:sz="4" w:space="0" w:color="auto"/>
              <w:bottom w:val="single" w:sz="4" w:space="0" w:color="auto"/>
              <w:right w:val="single" w:sz="4" w:space="0" w:color="auto"/>
            </w:tcBorders>
            <w:vAlign w:val="center"/>
            <w:hideMark/>
          </w:tcPr>
          <w:p w14:paraId="212D4F22" w14:textId="77777777" w:rsidR="00D070A0" w:rsidRPr="007B4E77" w:rsidRDefault="00D070A0" w:rsidP="00D070A0">
            <w:pPr>
              <w:rPr>
                <w:lang w:eastAsia="ja-JP"/>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092C3457" w14:textId="09F54794"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7FE0B336" w14:textId="203A489F" w:rsidR="00D070A0" w:rsidRPr="007B4E77" w:rsidRDefault="0024506A" w:rsidP="00D070A0">
            <w:pPr>
              <w:rPr>
                <w:lang w:eastAsia="ja-JP"/>
              </w:rPr>
            </w:pPr>
            <w:proofErr w:type="spellStart"/>
            <w:r w:rsidRPr="007B4E77">
              <w:rPr>
                <w:lang w:eastAsia="ja-JP"/>
              </w:rPr>
              <w:t>giá</w:t>
            </w:r>
            <w:proofErr w:type="spellEnd"/>
            <w:r w:rsidRPr="007B4E77">
              <w:rPr>
                <w:lang w:eastAsia="ja-JP"/>
              </w:rPr>
              <w:t xml:space="preserve"> </w:t>
            </w:r>
            <w:proofErr w:type="spellStart"/>
            <w:r w:rsidRPr="007B4E77">
              <w:rPr>
                <w:lang w:eastAsia="ja-JP"/>
              </w:rPr>
              <w:t>cao</w:t>
            </w:r>
            <w:proofErr w:type="spellEnd"/>
            <w:r w:rsidRPr="007B4E77">
              <w:rPr>
                <w:lang w:eastAsia="ja-JP"/>
              </w:rPr>
              <w:t xml:space="preserve">, </w:t>
            </w:r>
            <w:proofErr w:type="spellStart"/>
            <w:proofErr w:type="gramStart"/>
            <w:r w:rsidRPr="007B4E77">
              <w:rPr>
                <w:lang w:eastAsia="ja-JP"/>
              </w:rPr>
              <w:t>mắc</w:t>
            </w:r>
            <w:proofErr w:type="spellEnd"/>
            <w:r w:rsidRPr="007B4E77">
              <w:rPr>
                <w:lang w:eastAsia="ja-JP"/>
              </w:rPr>
              <w:t>,...</w:t>
            </w:r>
            <w:proofErr w:type="gramEnd"/>
          </w:p>
        </w:tc>
        <w:tc>
          <w:tcPr>
            <w:tcW w:w="2242" w:type="dxa"/>
            <w:vMerge/>
            <w:tcBorders>
              <w:left w:val="single" w:sz="4" w:space="0" w:color="auto"/>
              <w:bottom w:val="single" w:sz="4" w:space="0" w:color="auto"/>
              <w:right w:val="single" w:sz="4" w:space="0" w:color="auto"/>
            </w:tcBorders>
            <w:vAlign w:val="center"/>
          </w:tcPr>
          <w:p w14:paraId="271857CD" w14:textId="77777777" w:rsidR="00D070A0" w:rsidRPr="007B4E77" w:rsidRDefault="00D070A0" w:rsidP="00D070A0">
            <w:pPr>
              <w:ind w:left="47"/>
              <w:rPr>
                <w:lang w:eastAsia="ja-JP"/>
              </w:rPr>
            </w:pPr>
          </w:p>
        </w:tc>
      </w:tr>
      <w:tr w:rsidR="00D070A0" w:rsidRPr="007B4E77" w14:paraId="3B2908BE" w14:textId="77777777" w:rsidTr="0016292C">
        <w:trPr>
          <w:trHeight w:val="600"/>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31DB9A15" w14:textId="77777777" w:rsidR="00D070A0" w:rsidRPr="007B4E77" w:rsidRDefault="00D070A0" w:rsidP="00D070A0">
            <w:pPr>
              <w:rPr>
                <w:lang w:eastAsia="ja-JP"/>
              </w:rPr>
            </w:pPr>
          </w:p>
        </w:tc>
        <w:tc>
          <w:tcPr>
            <w:tcW w:w="82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0B2DB23" w14:textId="77777777" w:rsidR="00D070A0" w:rsidRPr="007B4E77" w:rsidRDefault="00D070A0" w:rsidP="00D070A0">
            <w:pPr>
              <w:jc w:val="center"/>
              <w:rPr>
                <w:lang w:eastAsia="ja-JP"/>
              </w:rPr>
            </w:pPr>
            <w:proofErr w:type="spellStart"/>
            <w:r w:rsidRPr="007B4E77">
              <w:rPr>
                <w:lang w:eastAsia="ja-JP"/>
              </w:rPr>
              <w:t>mẫu</w:t>
            </w:r>
            <w:proofErr w:type="spellEnd"/>
            <w:r w:rsidRPr="007B4E77">
              <w:rPr>
                <w:lang w:eastAsia="ja-JP"/>
              </w:rPr>
              <w:t xml:space="preserve"> mã</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712A78AC" w14:textId="03362310"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05645699" w14:textId="1A9517AF" w:rsidR="00D070A0" w:rsidRPr="007B4E77" w:rsidRDefault="00D070A0" w:rsidP="00D070A0">
            <w:pPr>
              <w:rPr>
                <w:lang w:eastAsia="ja-JP"/>
              </w:rPr>
            </w:pPr>
            <w:proofErr w:type="spellStart"/>
            <w:r w:rsidRPr="007B4E77">
              <w:rPr>
                <w:lang w:eastAsia="ja-JP"/>
              </w:rPr>
              <w:t>đẹp</w:t>
            </w:r>
            <w:proofErr w:type="spellEnd"/>
            <w:r w:rsidRPr="007B4E77">
              <w:rPr>
                <w:lang w:eastAsia="ja-JP"/>
              </w:rPr>
              <w:t xml:space="preserve">, sang, </w:t>
            </w:r>
            <w:proofErr w:type="spellStart"/>
            <w:r w:rsidRPr="007B4E77">
              <w:rPr>
                <w:lang w:eastAsia="ja-JP"/>
              </w:rPr>
              <w:t>mới</w:t>
            </w:r>
            <w:proofErr w:type="spellEnd"/>
            <w:r w:rsidRPr="007B4E77">
              <w:rPr>
                <w:lang w:eastAsia="ja-JP"/>
              </w:rPr>
              <w:t xml:space="preserve">, </w:t>
            </w:r>
            <w:r w:rsidRPr="00710885">
              <w:rPr>
                <w:lang w:eastAsia="ja-JP"/>
              </w:rPr>
              <w:t>...</w:t>
            </w:r>
          </w:p>
        </w:tc>
        <w:tc>
          <w:tcPr>
            <w:tcW w:w="2242" w:type="dxa"/>
            <w:vMerge w:val="restart"/>
            <w:tcBorders>
              <w:top w:val="single" w:sz="4" w:space="0" w:color="auto"/>
              <w:left w:val="single" w:sz="4" w:space="0" w:color="auto"/>
              <w:right w:val="single" w:sz="4" w:space="0" w:color="auto"/>
            </w:tcBorders>
            <w:vAlign w:val="center"/>
          </w:tcPr>
          <w:p w14:paraId="1F0AF3F4" w14:textId="60F4AD68" w:rsidR="00D070A0" w:rsidRPr="007B4E77" w:rsidRDefault="00D070A0" w:rsidP="0024506A">
            <w:pPr>
              <w:rPr>
                <w:lang w:eastAsia="ja-JP"/>
              </w:rPr>
            </w:pPr>
          </w:p>
        </w:tc>
      </w:tr>
      <w:tr w:rsidR="00D070A0" w:rsidRPr="007B4E77" w14:paraId="1BB53361" w14:textId="77777777" w:rsidTr="0016292C">
        <w:trPr>
          <w:trHeight w:val="930"/>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3041292E" w14:textId="77777777" w:rsidR="00D070A0" w:rsidRPr="007B4E77" w:rsidRDefault="00D070A0" w:rsidP="00D070A0">
            <w:pPr>
              <w:rPr>
                <w:lang w:eastAsia="ja-JP"/>
              </w:rPr>
            </w:pPr>
          </w:p>
        </w:tc>
        <w:tc>
          <w:tcPr>
            <w:tcW w:w="827" w:type="dxa"/>
            <w:vMerge/>
            <w:tcBorders>
              <w:top w:val="single" w:sz="4" w:space="0" w:color="auto"/>
              <w:left w:val="single" w:sz="4" w:space="0" w:color="auto"/>
              <w:bottom w:val="single" w:sz="4" w:space="0" w:color="auto"/>
              <w:right w:val="single" w:sz="4" w:space="0" w:color="auto"/>
            </w:tcBorders>
            <w:vAlign w:val="center"/>
            <w:hideMark/>
          </w:tcPr>
          <w:p w14:paraId="4ED5A07A" w14:textId="77777777" w:rsidR="00D070A0" w:rsidRPr="007B4E77" w:rsidRDefault="00D070A0" w:rsidP="00D070A0">
            <w:pPr>
              <w:jc w:val="center"/>
              <w:rPr>
                <w:lang w:eastAsia="ja-JP"/>
              </w:rPr>
            </w:pPr>
          </w:p>
        </w:tc>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133D1A11" w14:textId="47B3B7C8"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2A1DBD0B" w14:textId="465044DF" w:rsidR="00D070A0" w:rsidRPr="007B4E77" w:rsidRDefault="00D070A0" w:rsidP="00D070A0">
            <w:pPr>
              <w:rPr>
                <w:lang w:eastAsia="ja-JP"/>
              </w:rPr>
            </w:pPr>
            <w:proofErr w:type="spellStart"/>
            <w:r w:rsidRPr="007B4E77">
              <w:rPr>
                <w:lang w:eastAsia="ja-JP"/>
              </w:rPr>
              <w:t>xấu</w:t>
            </w:r>
            <w:proofErr w:type="spellEnd"/>
            <w:r w:rsidRPr="007B4E77">
              <w:rPr>
                <w:lang w:eastAsia="ja-JP"/>
              </w:rPr>
              <w:t xml:space="preserve">, </w:t>
            </w:r>
            <w:proofErr w:type="spellStart"/>
            <w:r w:rsidRPr="007B4E77">
              <w:rPr>
                <w:lang w:eastAsia="ja-JP"/>
              </w:rPr>
              <w:t>cũ</w:t>
            </w:r>
            <w:proofErr w:type="spellEnd"/>
            <w:r w:rsidRPr="007B4E77">
              <w:rPr>
                <w:lang w:eastAsia="ja-JP"/>
              </w:rPr>
              <w:t xml:space="preserve">, </w:t>
            </w:r>
            <w:proofErr w:type="spellStart"/>
            <w:r w:rsidRPr="007B4E77">
              <w:rPr>
                <w:lang w:eastAsia="ja-JP"/>
              </w:rPr>
              <w:t>xước</w:t>
            </w:r>
            <w:proofErr w:type="spellEnd"/>
            <w:r w:rsidRPr="007B4E77">
              <w:rPr>
                <w:lang w:eastAsia="ja-JP"/>
              </w:rPr>
              <w:t xml:space="preserve">, </w:t>
            </w:r>
            <w:proofErr w:type="spellStart"/>
            <w:r w:rsidRPr="007B4E77">
              <w:rPr>
                <w:lang w:eastAsia="ja-JP"/>
              </w:rPr>
              <w:t>vỡ</w:t>
            </w:r>
            <w:proofErr w:type="spellEnd"/>
            <w:r w:rsidRPr="007B4E77">
              <w:rPr>
                <w:lang w:eastAsia="ja-JP"/>
              </w:rPr>
              <w:t xml:space="preserve">, </w:t>
            </w:r>
            <w:proofErr w:type="spellStart"/>
            <w:r w:rsidRPr="007B4E77">
              <w:rPr>
                <w:lang w:eastAsia="ja-JP"/>
              </w:rPr>
              <w:t>nứt</w:t>
            </w:r>
            <w:proofErr w:type="spellEnd"/>
            <w:r>
              <w:rPr>
                <w:lang w:eastAsia="ja-JP"/>
              </w:rPr>
              <w:t xml:space="preserve">, </w:t>
            </w:r>
            <w:r w:rsidRPr="00710885">
              <w:rPr>
                <w:lang w:eastAsia="ja-JP"/>
              </w:rPr>
              <w:t>...</w:t>
            </w:r>
          </w:p>
        </w:tc>
        <w:tc>
          <w:tcPr>
            <w:tcW w:w="2242" w:type="dxa"/>
            <w:vMerge/>
            <w:tcBorders>
              <w:left w:val="single" w:sz="4" w:space="0" w:color="auto"/>
              <w:bottom w:val="single" w:sz="4" w:space="0" w:color="auto"/>
              <w:right w:val="single" w:sz="4" w:space="0" w:color="auto"/>
            </w:tcBorders>
            <w:vAlign w:val="center"/>
          </w:tcPr>
          <w:p w14:paraId="05936125" w14:textId="77777777" w:rsidR="00D070A0" w:rsidRPr="007B4E77" w:rsidRDefault="00D070A0" w:rsidP="00D070A0">
            <w:pPr>
              <w:ind w:left="47"/>
              <w:rPr>
                <w:lang w:eastAsia="ja-JP"/>
              </w:rPr>
            </w:pPr>
          </w:p>
        </w:tc>
      </w:tr>
      <w:tr w:rsidR="00D070A0" w:rsidRPr="007B4E77" w14:paraId="3907A37B" w14:textId="77777777" w:rsidTr="0016292C">
        <w:trPr>
          <w:trHeight w:val="31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1180CAAF" w14:textId="77777777" w:rsidR="00D070A0" w:rsidRPr="007B4E77" w:rsidRDefault="00D070A0" w:rsidP="00D070A0">
            <w:pPr>
              <w:rPr>
                <w:lang w:eastAsia="ja-JP"/>
              </w:rPr>
            </w:pPr>
          </w:p>
        </w:tc>
        <w:tc>
          <w:tcPr>
            <w:tcW w:w="82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4EC6921" w14:textId="77777777" w:rsidR="00D070A0" w:rsidRPr="007B4E77" w:rsidRDefault="00D070A0" w:rsidP="00D070A0">
            <w:pPr>
              <w:jc w:val="center"/>
              <w:rPr>
                <w:lang w:eastAsia="ja-JP"/>
              </w:rPr>
            </w:pPr>
            <w:proofErr w:type="spellStart"/>
            <w:r w:rsidRPr="007B4E77">
              <w:rPr>
                <w:lang w:eastAsia="ja-JP"/>
              </w:rPr>
              <w:t>hiệu</w:t>
            </w:r>
            <w:proofErr w:type="spellEnd"/>
            <w:r w:rsidRPr="007B4E77">
              <w:rPr>
                <w:lang w:eastAsia="ja-JP"/>
              </w:rPr>
              <w:t xml:space="preserve"> </w:t>
            </w:r>
            <w:proofErr w:type="spellStart"/>
            <w:r w:rsidRPr="007B4E77">
              <w:rPr>
                <w:lang w:eastAsia="ja-JP"/>
              </w:rPr>
              <w:t>năng</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5D262908" w14:textId="57BC768F"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1C00F56B" w14:textId="77777777" w:rsidR="00D070A0" w:rsidRPr="007B4E77" w:rsidRDefault="00D070A0" w:rsidP="00D070A0">
            <w:pPr>
              <w:rPr>
                <w:lang w:eastAsia="ja-JP"/>
              </w:rPr>
            </w:pPr>
            <w:proofErr w:type="spellStart"/>
            <w:r w:rsidRPr="007B4E77">
              <w:rPr>
                <w:lang w:eastAsia="ja-JP"/>
              </w:rPr>
              <w:t>khỏe</w:t>
            </w:r>
            <w:proofErr w:type="spellEnd"/>
            <w:r w:rsidRPr="007B4E77">
              <w:rPr>
                <w:lang w:eastAsia="ja-JP"/>
              </w:rPr>
              <w:t xml:space="preserve">, </w:t>
            </w:r>
            <w:proofErr w:type="spellStart"/>
            <w:r w:rsidRPr="007B4E77">
              <w:rPr>
                <w:lang w:eastAsia="ja-JP"/>
              </w:rPr>
              <w:t>mượt</w:t>
            </w:r>
            <w:proofErr w:type="spellEnd"/>
            <w:r w:rsidRPr="007B4E77">
              <w:rPr>
                <w:lang w:eastAsia="ja-JP"/>
              </w:rPr>
              <w:t xml:space="preserve">, </w:t>
            </w:r>
            <w:proofErr w:type="spellStart"/>
            <w:r w:rsidRPr="007B4E77">
              <w:rPr>
                <w:lang w:eastAsia="ja-JP"/>
              </w:rPr>
              <w:t>nhanh</w:t>
            </w:r>
            <w:proofErr w:type="spellEnd"/>
            <w:r w:rsidRPr="007B4E77">
              <w:rPr>
                <w:lang w:eastAsia="ja-JP"/>
              </w:rPr>
              <w:t xml:space="preserve">, </w:t>
            </w:r>
          </w:p>
        </w:tc>
        <w:tc>
          <w:tcPr>
            <w:tcW w:w="2242" w:type="dxa"/>
            <w:vMerge w:val="restart"/>
            <w:tcBorders>
              <w:top w:val="single" w:sz="4" w:space="0" w:color="auto"/>
              <w:left w:val="single" w:sz="4" w:space="0" w:color="auto"/>
              <w:right w:val="single" w:sz="4" w:space="0" w:color="auto"/>
            </w:tcBorders>
            <w:vAlign w:val="center"/>
          </w:tcPr>
          <w:p w14:paraId="4C654450" w14:textId="4D921041" w:rsidR="00D070A0" w:rsidRPr="007B4E77" w:rsidRDefault="00D070A0" w:rsidP="00D070A0">
            <w:pPr>
              <w:ind w:left="47"/>
              <w:rPr>
                <w:lang w:eastAsia="ja-JP"/>
              </w:rPr>
            </w:pPr>
          </w:p>
        </w:tc>
      </w:tr>
      <w:tr w:rsidR="00D070A0" w:rsidRPr="007B4E77" w14:paraId="07829195" w14:textId="77777777" w:rsidTr="0016292C">
        <w:trPr>
          <w:trHeight w:val="31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7517866A" w14:textId="77777777" w:rsidR="00D070A0" w:rsidRPr="007B4E77" w:rsidRDefault="00D070A0" w:rsidP="00D070A0">
            <w:pPr>
              <w:rPr>
                <w:lang w:eastAsia="ja-JP"/>
              </w:rPr>
            </w:pPr>
          </w:p>
        </w:tc>
        <w:tc>
          <w:tcPr>
            <w:tcW w:w="827" w:type="dxa"/>
            <w:vMerge/>
            <w:tcBorders>
              <w:top w:val="single" w:sz="4" w:space="0" w:color="auto"/>
              <w:left w:val="single" w:sz="4" w:space="0" w:color="auto"/>
              <w:bottom w:val="single" w:sz="4" w:space="0" w:color="auto"/>
              <w:right w:val="single" w:sz="4" w:space="0" w:color="auto"/>
            </w:tcBorders>
            <w:vAlign w:val="center"/>
            <w:hideMark/>
          </w:tcPr>
          <w:p w14:paraId="228C7D75" w14:textId="77777777" w:rsidR="00D070A0" w:rsidRPr="007B4E77" w:rsidRDefault="00D070A0" w:rsidP="00D070A0">
            <w:pPr>
              <w:jc w:val="center"/>
              <w:rPr>
                <w:lang w:eastAsia="ja-JP"/>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E27FB9E" w14:textId="1DD7E134"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EEC8ED4" w14:textId="4349220D" w:rsidR="00D070A0" w:rsidRPr="007B4E77" w:rsidRDefault="00D070A0" w:rsidP="00D070A0">
            <w:pPr>
              <w:rPr>
                <w:lang w:eastAsia="ja-JP"/>
              </w:rPr>
            </w:pPr>
            <w:r w:rsidRPr="007B4E77">
              <w:rPr>
                <w:lang w:eastAsia="ja-JP"/>
              </w:rPr>
              <w:t xml:space="preserve">lag, </w:t>
            </w:r>
            <w:proofErr w:type="spellStart"/>
            <w:r w:rsidRPr="007B4E77">
              <w:rPr>
                <w:lang w:eastAsia="ja-JP"/>
              </w:rPr>
              <w:t>giật</w:t>
            </w:r>
            <w:proofErr w:type="spellEnd"/>
            <w:r w:rsidRPr="007B4E77">
              <w:rPr>
                <w:lang w:eastAsia="ja-JP"/>
              </w:rPr>
              <w:t xml:space="preserve">, </w:t>
            </w:r>
            <w:proofErr w:type="spellStart"/>
            <w:r w:rsidRPr="007B4E77">
              <w:rPr>
                <w:lang w:eastAsia="ja-JP"/>
              </w:rPr>
              <w:t>chậm</w:t>
            </w:r>
            <w:proofErr w:type="spellEnd"/>
            <w:r w:rsidRPr="007B4E77">
              <w:rPr>
                <w:lang w:eastAsia="ja-JP"/>
              </w:rPr>
              <w:t xml:space="preserve">, </w:t>
            </w:r>
            <w:proofErr w:type="spellStart"/>
            <w:proofErr w:type="gramStart"/>
            <w:r w:rsidRPr="007B4E77">
              <w:rPr>
                <w:lang w:eastAsia="ja-JP"/>
              </w:rPr>
              <w:t>đơ</w:t>
            </w:r>
            <w:proofErr w:type="spellEnd"/>
            <w:r w:rsidR="0024506A" w:rsidRPr="007B4E77">
              <w:rPr>
                <w:lang w:eastAsia="ja-JP"/>
              </w:rPr>
              <w:t>,</w:t>
            </w:r>
            <w:r w:rsidR="0024506A">
              <w:rPr>
                <w:lang w:eastAsia="ja-JP"/>
              </w:rPr>
              <w:t>…</w:t>
            </w:r>
            <w:proofErr w:type="gramEnd"/>
          </w:p>
        </w:tc>
        <w:tc>
          <w:tcPr>
            <w:tcW w:w="2242" w:type="dxa"/>
            <w:vMerge/>
            <w:tcBorders>
              <w:left w:val="single" w:sz="4" w:space="0" w:color="auto"/>
              <w:bottom w:val="single" w:sz="4" w:space="0" w:color="auto"/>
              <w:right w:val="single" w:sz="4" w:space="0" w:color="auto"/>
            </w:tcBorders>
            <w:vAlign w:val="center"/>
          </w:tcPr>
          <w:p w14:paraId="32B3F7E2" w14:textId="77777777" w:rsidR="00D070A0" w:rsidRPr="007B4E77" w:rsidRDefault="00D070A0" w:rsidP="00D070A0">
            <w:pPr>
              <w:ind w:left="47"/>
              <w:rPr>
                <w:lang w:eastAsia="ja-JP"/>
              </w:rPr>
            </w:pPr>
          </w:p>
        </w:tc>
      </w:tr>
      <w:tr w:rsidR="00D070A0" w:rsidRPr="007B4E77" w14:paraId="450FFA55" w14:textId="77777777" w:rsidTr="0016292C">
        <w:trPr>
          <w:trHeight w:val="31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3717A492" w14:textId="77777777" w:rsidR="00D070A0" w:rsidRPr="007B4E77" w:rsidRDefault="00D070A0" w:rsidP="00D070A0">
            <w:pPr>
              <w:rPr>
                <w:lang w:eastAsia="ja-JP"/>
              </w:rPr>
            </w:pPr>
          </w:p>
        </w:tc>
        <w:tc>
          <w:tcPr>
            <w:tcW w:w="82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1114BA9" w14:textId="77777777" w:rsidR="00D070A0" w:rsidRPr="007B4E77" w:rsidRDefault="00D070A0" w:rsidP="00D070A0">
            <w:pPr>
              <w:jc w:val="center"/>
              <w:rPr>
                <w:lang w:eastAsia="ja-JP"/>
              </w:rPr>
            </w:pPr>
            <w:proofErr w:type="spellStart"/>
            <w:r w:rsidRPr="007B4E77">
              <w:rPr>
                <w:lang w:eastAsia="ja-JP"/>
              </w:rPr>
              <w:t>chính</w:t>
            </w:r>
            <w:proofErr w:type="spellEnd"/>
            <w:r w:rsidRPr="007B4E77">
              <w:rPr>
                <w:lang w:eastAsia="ja-JP"/>
              </w:rPr>
              <w:t xml:space="preserve"> </w:t>
            </w:r>
            <w:proofErr w:type="spellStart"/>
            <w:r w:rsidRPr="007B4E77">
              <w:rPr>
                <w:lang w:eastAsia="ja-JP"/>
              </w:rPr>
              <w:t>hãng</w:t>
            </w:r>
            <w:proofErr w:type="spellEnd"/>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B2CF3C" w14:textId="2C92432A"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2C51548" w14:textId="77777777" w:rsidR="00D070A0" w:rsidRPr="007B4E77" w:rsidRDefault="00D070A0" w:rsidP="00D070A0">
            <w:pPr>
              <w:rPr>
                <w:lang w:eastAsia="ja-JP"/>
              </w:rPr>
            </w:pPr>
            <w:proofErr w:type="spellStart"/>
            <w:r w:rsidRPr="007B4E77">
              <w:rPr>
                <w:lang w:eastAsia="ja-JP"/>
              </w:rPr>
              <w:t>chính</w:t>
            </w:r>
            <w:proofErr w:type="spellEnd"/>
            <w:r w:rsidRPr="007B4E77">
              <w:rPr>
                <w:lang w:eastAsia="ja-JP"/>
              </w:rPr>
              <w:t xml:space="preserve"> </w:t>
            </w:r>
            <w:proofErr w:type="spellStart"/>
            <w:proofErr w:type="gramStart"/>
            <w:r w:rsidRPr="007B4E77">
              <w:rPr>
                <w:lang w:eastAsia="ja-JP"/>
              </w:rPr>
              <w:t>hãng</w:t>
            </w:r>
            <w:proofErr w:type="spellEnd"/>
            <w:r w:rsidRPr="007B4E77">
              <w:rPr>
                <w:lang w:eastAsia="ja-JP"/>
              </w:rPr>
              <w:t>,...</w:t>
            </w:r>
            <w:proofErr w:type="gramEnd"/>
          </w:p>
        </w:tc>
        <w:tc>
          <w:tcPr>
            <w:tcW w:w="2242" w:type="dxa"/>
            <w:vMerge w:val="restart"/>
            <w:tcBorders>
              <w:top w:val="single" w:sz="4" w:space="0" w:color="auto"/>
              <w:left w:val="single" w:sz="4" w:space="0" w:color="auto"/>
              <w:right w:val="single" w:sz="4" w:space="0" w:color="auto"/>
            </w:tcBorders>
            <w:vAlign w:val="center"/>
          </w:tcPr>
          <w:p w14:paraId="172E6D34" w14:textId="77777777" w:rsidR="00D070A0" w:rsidRPr="007B4E77" w:rsidRDefault="00D070A0" w:rsidP="00D070A0">
            <w:pPr>
              <w:ind w:left="47"/>
              <w:rPr>
                <w:lang w:eastAsia="ja-JP"/>
              </w:rPr>
            </w:pPr>
          </w:p>
        </w:tc>
      </w:tr>
      <w:tr w:rsidR="00D070A0" w:rsidRPr="007B4E77" w14:paraId="3EB42931" w14:textId="77777777" w:rsidTr="0016292C">
        <w:trPr>
          <w:trHeight w:val="31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11035C95" w14:textId="77777777" w:rsidR="00D070A0" w:rsidRPr="007B4E77" w:rsidRDefault="00D070A0" w:rsidP="00D070A0">
            <w:pPr>
              <w:rPr>
                <w:lang w:eastAsia="ja-JP"/>
              </w:rPr>
            </w:pPr>
          </w:p>
        </w:tc>
        <w:tc>
          <w:tcPr>
            <w:tcW w:w="827" w:type="dxa"/>
            <w:vMerge/>
            <w:tcBorders>
              <w:top w:val="single" w:sz="4" w:space="0" w:color="auto"/>
              <w:left w:val="single" w:sz="4" w:space="0" w:color="auto"/>
              <w:bottom w:val="single" w:sz="4" w:space="0" w:color="auto"/>
              <w:right w:val="single" w:sz="4" w:space="0" w:color="auto"/>
            </w:tcBorders>
            <w:vAlign w:val="center"/>
            <w:hideMark/>
          </w:tcPr>
          <w:p w14:paraId="49038177" w14:textId="77777777" w:rsidR="00D070A0" w:rsidRPr="007B4E77" w:rsidRDefault="00D070A0" w:rsidP="00D070A0">
            <w:pPr>
              <w:jc w:val="center"/>
              <w:rPr>
                <w:lang w:eastAsia="ja-JP"/>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E6B4659" w14:textId="3DE23300"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4768B23" w14:textId="331692BB" w:rsidR="00D070A0" w:rsidRPr="007B4E77" w:rsidRDefault="001E67EB" w:rsidP="00D070A0">
            <w:pPr>
              <w:rPr>
                <w:lang w:eastAsia="ja-JP"/>
              </w:rPr>
            </w:pPr>
            <w:proofErr w:type="spellStart"/>
            <w:r>
              <w:rPr>
                <w:lang w:eastAsia="ja-JP"/>
              </w:rPr>
              <w:t>r</w:t>
            </w:r>
            <w:r w:rsidR="002E28FE" w:rsidRPr="007B4E77">
              <w:rPr>
                <w:lang w:eastAsia="ja-JP"/>
              </w:rPr>
              <w:t>ởm</w:t>
            </w:r>
            <w:proofErr w:type="spellEnd"/>
            <w:r w:rsidR="00D070A0" w:rsidRPr="007B4E77">
              <w:rPr>
                <w:lang w:eastAsia="ja-JP"/>
              </w:rPr>
              <w:t xml:space="preserve">, </w:t>
            </w:r>
            <w:proofErr w:type="spellStart"/>
            <w:r w:rsidR="00D070A0" w:rsidRPr="007B4E77">
              <w:rPr>
                <w:lang w:eastAsia="ja-JP"/>
              </w:rPr>
              <w:t>lởm</w:t>
            </w:r>
            <w:proofErr w:type="spellEnd"/>
            <w:r w:rsidR="00D070A0" w:rsidRPr="007B4E77">
              <w:rPr>
                <w:lang w:eastAsia="ja-JP"/>
              </w:rPr>
              <w:t xml:space="preserve">, </w:t>
            </w:r>
            <w:proofErr w:type="gramStart"/>
            <w:r w:rsidR="00D070A0" w:rsidRPr="007B4E77">
              <w:rPr>
                <w:lang w:eastAsia="ja-JP"/>
              </w:rPr>
              <w:t>fake,...</w:t>
            </w:r>
            <w:proofErr w:type="gramEnd"/>
          </w:p>
        </w:tc>
        <w:tc>
          <w:tcPr>
            <w:tcW w:w="2242" w:type="dxa"/>
            <w:vMerge/>
            <w:tcBorders>
              <w:left w:val="single" w:sz="4" w:space="0" w:color="auto"/>
              <w:bottom w:val="single" w:sz="4" w:space="0" w:color="auto"/>
              <w:right w:val="single" w:sz="4" w:space="0" w:color="auto"/>
            </w:tcBorders>
            <w:vAlign w:val="center"/>
          </w:tcPr>
          <w:p w14:paraId="06B6AD74" w14:textId="77777777" w:rsidR="00D070A0" w:rsidRPr="007B4E77" w:rsidRDefault="00D070A0" w:rsidP="00D070A0">
            <w:pPr>
              <w:ind w:left="47"/>
              <w:rPr>
                <w:lang w:eastAsia="ja-JP"/>
              </w:rPr>
            </w:pPr>
          </w:p>
        </w:tc>
      </w:tr>
      <w:tr w:rsidR="00D070A0" w:rsidRPr="007B4E77" w14:paraId="4EC88F26" w14:textId="77777777" w:rsidTr="0016292C">
        <w:trPr>
          <w:trHeight w:val="31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209D1EF6" w14:textId="77777777" w:rsidR="00D070A0" w:rsidRPr="007B4E77" w:rsidRDefault="00D070A0" w:rsidP="00D070A0">
            <w:pPr>
              <w:rPr>
                <w:lang w:eastAsia="ja-JP"/>
              </w:rPr>
            </w:pPr>
          </w:p>
        </w:tc>
        <w:tc>
          <w:tcPr>
            <w:tcW w:w="82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B974E5" w14:textId="001F21B6" w:rsidR="00D070A0" w:rsidRPr="007B4E77" w:rsidRDefault="00D070A0" w:rsidP="00D070A0">
            <w:pPr>
              <w:jc w:val="center"/>
              <w:rPr>
                <w:lang w:eastAsia="ja-JP"/>
              </w:rPr>
            </w:pPr>
            <w:proofErr w:type="spellStart"/>
            <w:r w:rsidRPr="007B4E77">
              <w:rPr>
                <w:lang w:eastAsia="ja-JP"/>
              </w:rPr>
              <w:t>phụ</w:t>
            </w:r>
            <w:proofErr w:type="spellEnd"/>
            <w:r w:rsidRPr="007B4E77">
              <w:rPr>
                <w:lang w:eastAsia="ja-JP"/>
              </w:rPr>
              <w:t xml:space="preserve"> </w:t>
            </w:r>
            <w:proofErr w:type="spellStart"/>
            <w:r w:rsidRPr="007B4E77">
              <w:rPr>
                <w:lang w:eastAsia="ja-JP"/>
              </w:rPr>
              <w:t>kiện</w:t>
            </w:r>
            <w:proofErr w:type="spellEnd"/>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A31934F" w14:textId="773B6436"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AED288C" w14:textId="77777777" w:rsidR="00D070A0" w:rsidRPr="007B4E77" w:rsidRDefault="00D070A0" w:rsidP="00D070A0">
            <w:pPr>
              <w:rPr>
                <w:lang w:eastAsia="ja-JP"/>
              </w:rPr>
            </w:pPr>
            <w:proofErr w:type="spellStart"/>
            <w:r w:rsidRPr="007B4E77">
              <w:rPr>
                <w:lang w:eastAsia="ja-JP"/>
              </w:rPr>
              <w:t>đầy</w:t>
            </w:r>
            <w:proofErr w:type="spellEnd"/>
            <w:r w:rsidRPr="007B4E77">
              <w:rPr>
                <w:lang w:eastAsia="ja-JP"/>
              </w:rPr>
              <w:t xml:space="preserve"> </w:t>
            </w:r>
            <w:proofErr w:type="spellStart"/>
            <w:r w:rsidRPr="007B4E77">
              <w:rPr>
                <w:lang w:eastAsia="ja-JP"/>
              </w:rPr>
              <w:t>đủ</w:t>
            </w:r>
            <w:proofErr w:type="spellEnd"/>
            <w:r w:rsidRPr="007B4E77">
              <w:rPr>
                <w:lang w:eastAsia="ja-JP"/>
              </w:rPr>
              <w:t xml:space="preserve">, </w:t>
            </w:r>
            <w:proofErr w:type="spellStart"/>
            <w:r w:rsidRPr="007B4E77">
              <w:rPr>
                <w:lang w:eastAsia="ja-JP"/>
              </w:rPr>
              <w:t>đi</w:t>
            </w:r>
            <w:proofErr w:type="spellEnd"/>
            <w:r w:rsidRPr="007B4E77">
              <w:rPr>
                <w:lang w:eastAsia="ja-JP"/>
              </w:rPr>
              <w:t xml:space="preserve"> </w:t>
            </w:r>
            <w:proofErr w:type="spellStart"/>
            <w:r w:rsidRPr="007B4E77">
              <w:rPr>
                <w:lang w:eastAsia="ja-JP"/>
              </w:rPr>
              <w:t>kèm</w:t>
            </w:r>
            <w:proofErr w:type="spellEnd"/>
            <w:r w:rsidRPr="007B4E77">
              <w:rPr>
                <w:lang w:eastAsia="ja-JP"/>
              </w:rPr>
              <w:t xml:space="preserve">, </w:t>
            </w:r>
            <w:proofErr w:type="spellStart"/>
            <w:r w:rsidRPr="007B4E77">
              <w:rPr>
                <w:lang w:eastAsia="ja-JP"/>
              </w:rPr>
              <w:t>được</w:t>
            </w:r>
            <w:proofErr w:type="spellEnd"/>
            <w:r w:rsidRPr="007B4E77">
              <w:rPr>
                <w:lang w:eastAsia="ja-JP"/>
              </w:rPr>
              <w:t xml:space="preserve"> </w:t>
            </w:r>
            <w:proofErr w:type="spellStart"/>
            <w:r w:rsidRPr="007B4E77">
              <w:rPr>
                <w:lang w:eastAsia="ja-JP"/>
              </w:rPr>
              <w:t>tặng</w:t>
            </w:r>
            <w:proofErr w:type="spellEnd"/>
            <w:r w:rsidRPr="007B4E77">
              <w:rPr>
                <w:lang w:eastAsia="ja-JP"/>
              </w:rPr>
              <w:t>, ...</w:t>
            </w:r>
          </w:p>
        </w:tc>
        <w:tc>
          <w:tcPr>
            <w:tcW w:w="2242" w:type="dxa"/>
            <w:vMerge w:val="restart"/>
            <w:tcBorders>
              <w:top w:val="single" w:sz="4" w:space="0" w:color="auto"/>
              <w:left w:val="single" w:sz="4" w:space="0" w:color="auto"/>
              <w:right w:val="single" w:sz="4" w:space="0" w:color="auto"/>
            </w:tcBorders>
            <w:vAlign w:val="center"/>
          </w:tcPr>
          <w:p w14:paraId="5F600F0B" w14:textId="3CA46C49" w:rsidR="00D070A0" w:rsidRPr="007B4E77" w:rsidRDefault="00D070A0" w:rsidP="00D070A0">
            <w:pPr>
              <w:ind w:left="47"/>
              <w:rPr>
                <w:lang w:eastAsia="ja-JP"/>
              </w:rPr>
            </w:pPr>
          </w:p>
        </w:tc>
      </w:tr>
      <w:tr w:rsidR="00D070A0" w:rsidRPr="007B4E77" w14:paraId="1777B25B" w14:textId="77777777" w:rsidTr="0016292C">
        <w:trPr>
          <w:trHeight w:val="31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7F28731A" w14:textId="77777777" w:rsidR="00D070A0" w:rsidRPr="007B4E77" w:rsidRDefault="00D070A0" w:rsidP="00D070A0">
            <w:pPr>
              <w:rPr>
                <w:lang w:eastAsia="ja-JP"/>
              </w:rPr>
            </w:pPr>
          </w:p>
        </w:tc>
        <w:tc>
          <w:tcPr>
            <w:tcW w:w="827" w:type="dxa"/>
            <w:vMerge/>
            <w:tcBorders>
              <w:top w:val="single" w:sz="4" w:space="0" w:color="auto"/>
              <w:left w:val="single" w:sz="4" w:space="0" w:color="auto"/>
              <w:bottom w:val="single" w:sz="4" w:space="0" w:color="auto"/>
              <w:right w:val="single" w:sz="4" w:space="0" w:color="auto"/>
            </w:tcBorders>
            <w:vAlign w:val="center"/>
            <w:hideMark/>
          </w:tcPr>
          <w:p w14:paraId="4DD4A587" w14:textId="77777777" w:rsidR="00D070A0" w:rsidRPr="007B4E77" w:rsidRDefault="00D070A0" w:rsidP="00D070A0">
            <w:pPr>
              <w:jc w:val="center"/>
              <w:rPr>
                <w:lang w:eastAsia="ja-JP"/>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FF5D9A" w14:textId="26C63CD4"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DB687BA" w14:textId="658878B5" w:rsidR="00D070A0" w:rsidRPr="007B4E77" w:rsidRDefault="00D070A0" w:rsidP="00D070A0">
            <w:pPr>
              <w:rPr>
                <w:lang w:eastAsia="ja-JP"/>
              </w:rPr>
            </w:pPr>
            <w:proofErr w:type="spellStart"/>
            <w:r w:rsidRPr="007B4E77">
              <w:rPr>
                <w:lang w:eastAsia="ja-JP"/>
              </w:rPr>
              <w:t>thiếu</w:t>
            </w:r>
            <w:proofErr w:type="spellEnd"/>
            <w:r w:rsidRPr="007B4E77">
              <w:rPr>
                <w:lang w:eastAsia="ja-JP"/>
              </w:rPr>
              <w:t xml:space="preserve">, </w:t>
            </w:r>
            <w:proofErr w:type="spellStart"/>
            <w:r w:rsidR="002E28FE" w:rsidRPr="007B4E77">
              <w:rPr>
                <w:lang w:eastAsia="ja-JP"/>
              </w:rPr>
              <w:t>k</w:t>
            </w:r>
            <w:r w:rsidR="001E67EB">
              <w:rPr>
                <w:lang w:eastAsia="ja-JP"/>
              </w:rPr>
              <w:t>hông</w:t>
            </w:r>
            <w:proofErr w:type="spellEnd"/>
            <w:r w:rsidRPr="007B4E77">
              <w:rPr>
                <w:lang w:eastAsia="ja-JP"/>
              </w:rPr>
              <w:t xml:space="preserve"> </w:t>
            </w:r>
            <w:proofErr w:type="spellStart"/>
            <w:proofErr w:type="gramStart"/>
            <w:r w:rsidRPr="007B4E77">
              <w:rPr>
                <w:lang w:eastAsia="ja-JP"/>
              </w:rPr>
              <w:t>có</w:t>
            </w:r>
            <w:proofErr w:type="spellEnd"/>
            <w:r w:rsidR="0024506A" w:rsidRPr="007B4E77">
              <w:rPr>
                <w:lang w:eastAsia="ja-JP"/>
              </w:rPr>
              <w:t>,</w:t>
            </w:r>
            <w:r w:rsidR="0024506A">
              <w:rPr>
                <w:lang w:eastAsia="ja-JP"/>
              </w:rPr>
              <w:t>…</w:t>
            </w:r>
            <w:proofErr w:type="gramEnd"/>
          </w:p>
        </w:tc>
        <w:tc>
          <w:tcPr>
            <w:tcW w:w="2242" w:type="dxa"/>
            <w:vMerge/>
            <w:tcBorders>
              <w:left w:val="single" w:sz="4" w:space="0" w:color="auto"/>
              <w:bottom w:val="single" w:sz="4" w:space="0" w:color="auto"/>
              <w:right w:val="single" w:sz="4" w:space="0" w:color="auto"/>
            </w:tcBorders>
            <w:vAlign w:val="center"/>
          </w:tcPr>
          <w:p w14:paraId="1D7D09C8" w14:textId="77777777" w:rsidR="00D070A0" w:rsidRPr="007B4E77" w:rsidRDefault="00D070A0" w:rsidP="00D070A0">
            <w:pPr>
              <w:ind w:left="47"/>
              <w:rPr>
                <w:lang w:eastAsia="ja-JP"/>
              </w:rPr>
            </w:pPr>
          </w:p>
        </w:tc>
      </w:tr>
      <w:tr w:rsidR="00D070A0" w:rsidRPr="007B4E77" w14:paraId="1CF03C6F" w14:textId="77777777" w:rsidTr="0016292C">
        <w:trPr>
          <w:trHeight w:val="31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66021630" w14:textId="77777777" w:rsidR="00D070A0" w:rsidRPr="007B4E77" w:rsidRDefault="00D070A0" w:rsidP="00D070A0">
            <w:pPr>
              <w:rPr>
                <w:lang w:eastAsia="ja-JP"/>
              </w:rPr>
            </w:pPr>
          </w:p>
        </w:tc>
        <w:tc>
          <w:tcPr>
            <w:tcW w:w="82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91A1410" w14:textId="2536956A" w:rsidR="00D070A0" w:rsidRPr="007B4E77" w:rsidRDefault="00D070A0" w:rsidP="00D070A0">
            <w:pPr>
              <w:jc w:val="center"/>
              <w:rPr>
                <w:lang w:eastAsia="ja-JP"/>
              </w:rPr>
            </w:pPr>
            <w:proofErr w:type="spellStart"/>
            <w:r w:rsidRPr="007B4E77">
              <w:rPr>
                <w:lang w:eastAsia="ja-JP"/>
              </w:rPr>
              <w:t>dịch</w:t>
            </w:r>
            <w:proofErr w:type="spellEnd"/>
            <w:r w:rsidRPr="007B4E77">
              <w:rPr>
                <w:lang w:eastAsia="ja-JP"/>
              </w:rPr>
              <w:t xml:space="preserve"> </w:t>
            </w:r>
            <w:proofErr w:type="spellStart"/>
            <w:r w:rsidRPr="007B4E77">
              <w:rPr>
                <w:lang w:eastAsia="ja-JP"/>
              </w:rPr>
              <w:t>vụ</w:t>
            </w:r>
            <w:proofErr w:type="spellEnd"/>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AB3D106" w14:textId="24DFFDBF"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66BF00" w14:textId="52365526" w:rsidR="00D070A0" w:rsidRPr="007B4E77" w:rsidRDefault="00D070A0" w:rsidP="00D070A0">
            <w:pPr>
              <w:rPr>
                <w:lang w:eastAsia="ja-JP"/>
              </w:rPr>
            </w:pPr>
            <w:proofErr w:type="spellStart"/>
            <w:r w:rsidRPr="007B4E77">
              <w:rPr>
                <w:lang w:eastAsia="ja-JP"/>
              </w:rPr>
              <w:t>phản</w:t>
            </w:r>
            <w:proofErr w:type="spellEnd"/>
            <w:r w:rsidRPr="007B4E77">
              <w:rPr>
                <w:lang w:eastAsia="ja-JP"/>
              </w:rPr>
              <w:t xml:space="preserve"> </w:t>
            </w:r>
            <w:proofErr w:type="spellStart"/>
            <w:r w:rsidRPr="007B4E77">
              <w:rPr>
                <w:lang w:eastAsia="ja-JP"/>
              </w:rPr>
              <w:t>hồi</w:t>
            </w:r>
            <w:proofErr w:type="spellEnd"/>
            <w:r w:rsidRPr="007B4E77">
              <w:rPr>
                <w:lang w:eastAsia="ja-JP"/>
              </w:rPr>
              <w:t xml:space="preserve"> </w:t>
            </w:r>
            <w:proofErr w:type="spellStart"/>
            <w:r w:rsidRPr="007B4E77">
              <w:rPr>
                <w:lang w:eastAsia="ja-JP"/>
              </w:rPr>
              <w:t>nhanh</w:t>
            </w:r>
            <w:proofErr w:type="spellEnd"/>
            <w:r w:rsidRPr="007B4E77">
              <w:rPr>
                <w:lang w:eastAsia="ja-JP"/>
              </w:rPr>
              <w:t xml:space="preserve">. </w:t>
            </w:r>
            <w:proofErr w:type="spellStart"/>
            <w:r w:rsidRPr="007B4E77">
              <w:rPr>
                <w:lang w:eastAsia="ja-JP"/>
              </w:rPr>
              <w:t>nhiệt</w:t>
            </w:r>
            <w:proofErr w:type="spellEnd"/>
            <w:r w:rsidRPr="007B4E77">
              <w:rPr>
                <w:lang w:eastAsia="ja-JP"/>
              </w:rPr>
              <w:t xml:space="preserve"> </w:t>
            </w:r>
            <w:proofErr w:type="spellStart"/>
            <w:r w:rsidRPr="007B4E77">
              <w:rPr>
                <w:lang w:eastAsia="ja-JP"/>
              </w:rPr>
              <w:t>tình</w:t>
            </w:r>
            <w:proofErr w:type="spellEnd"/>
            <w:r w:rsidRPr="007B4E77">
              <w:rPr>
                <w:lang w:eastAsia="ja-JP"/>
              </w:rPr>
              <w:t xml:space="preserve">, </w:t>
            </w:r>
            <w:r w:rsidR="0024506A" w:rsidRPr="007B4E77">
              <w:rPr>
                <w:lang w:eastAsia="ja-JP"/>
              </w:rPr>
              <w:t>...</w:t>
            </w:r>
          </w:p>
        </w:tc>
        <w:tc>
          <w:tcPr>
            <w:tcW w:w="2242" w:type="dxa"/>
            <w:vMerge w:val="restart"/>
            <w:tcBorders>
              <w:top w:val="single" w:sz="4" w:space="0" w:color="auto"/>
              <w:left w:val="single" w:sz="4" w:space="0" w:color="auto"/>
              <w:right w:val="single" w:sz="4" w:space="0" w:color="auto"/>
            </w:tcBorders>
            <w:vAlign w:val="center"/>
          </w:tcPr>
          <w:p w14:paraId="7C92958E" w14:textId="6CDEEFE5" w:rsidR="00D070A0" w:rsidRPr="007B4E77" w:rsidRDefault="00D070A0" w:rsidP="00D070A0">
            <w:pPr>
              <w:ind w:left="47"/>
              <w:rPr>
                <w:lang w:eastAsia="ja-JP"/>
              </w:rPr>
            </w:pPr>
          </w:p>
        </w:tc>
      </w:tr>
      <w:tr w:rsidR="00D070A0" w:rsidRPr="007B4E77" w14:paraId="40623FE2" w14:textId="77777777" w:rsidTr="0016292C">
        <w:trPr>
          <w:trHeight w:val="31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474B1F41" w14:textId="77777777" w:rsidR="00D070A0" w:rsidRPr="007B4E77" w:rsidRDefault="00D070A0" w:rsidP="00D070A0">
            <w:pPr>
              <w:rPr>
                <w:lang w:eastAsia="ja-JP"/>
              </w:rPr>
            </w:pPr>
          </w:p>
        </w:tc>
        <w:tc>
          <w:tcPr>
            <w:tcW w:w="827" w:type="dxa"/>
            <w:vMerge/>
            <w:tcBorders>
              <w:top w:val="single" w:sz="4" w:space="0" w:color="auto"/>
              <w:left w:val="single" w:sz="4" w:space="0" w:color="auto"/>
              <w:bottom w:val="single" w:sz="4" w:space="0" w:color="auto"/>
              <w:right w:val="single" w:sz="4" w:space="0" w:color="auto"/>
            </w:tcBorders>
            <w:vAlign w:val="center"/>
            <w:hideMark/>
          </w:tcPr>
          <w:p w14:paraId="27FACB8B" w14:textId="77777777" w:rsidR="00D070A0" w:rsidRPr="007B4E77" w:rsidRDefault="00D070A0" w:rsidP="00D070A0">
            <w:pPr>
              <w:jc w:val="center"/>
              <w:rPr>
                <w:lang w:eastAsia="ja-JP"/>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4E165B5" w14:textId="355E8145"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607C785" w14:textId="77777777" w:rsidR="00D070A0" w:rsidRPr="007B4E77" w:rsidRDefault="00D070A0" w:rsidP="00D070A0">
            <w:pPr>
              <w:rPr>
                <w:lang w:eastAsia="ja-JP"/>
              </w:rPr>
            </w:pPr>
            <w:proofErr w:type="spellStart"/>
            <w:r w:rsidRPr="007B4E77">
              <w:rPr>
                <w:lang w:eastAsia="ja-JP"/>
              </w:rPr>
              <w:t>thiếu</w:t>
            </w:r>
            <w:proofErr w:type="spellEnd"/>
            <w:r w:rsidRPr="007B4E77">
              <w:rPr>
                <w:lang w:eastAsia="ja-JP"/>
              </w:rPr>
              <w:t xml:space="preserve"> </w:t>
            </w:r>
            <w:proofErr w:type="spellStart"/>
            <w:r w:rsidRPr="007B4E77">
              <w:rPr>
                <w:lang w:eastAsia="ja-JP"/>
              </w:rPr>
              <w:t>quà</w:t>
            </w:r>
            <w:proofErr w:type="spellEnd"/>
            <w:r w:rsidRPr="007B4E77">
              <w:rPr>
                <w:lang w:eastAsia="ja-JP"/>
              </w:rPr>
              <w:t xml:space="preserve"> </w:t>
            </w:r>
            <w:proofErr w:type="spellStart"/>
            <w:r w:rsidRPr="007B4E77">
              <w:rPr>
                <w:lang w:eastAsia="ja-JP"/>
              </w:rPr>
              <w:t>tặng</w:t>
            </w:r>
            <w:proofErr w:type="spellEnd"/>
            <w:r w:rsidRPr="007B4E77">
              <w:rPr>
                <w:lang w:eastAsia="ja-JP"/>
              </w:rPr>
              <w:t xml:space="preserve">, </w:t>
            </w:r>
            <w:proofErr w:type="spellStart"/>
            <w:r w:rsidRPr="007B4E77">
              <w:rPr>
                <w:lang w:eastAsia="ja-JP"/>
              </w:rPr>
              <w:t>trả</w:t>
            </w:r>
            <w:proofErr w:type="spellEnd"/>
            <w:r w:rsidRPr="007B4E77">
              <w:rPr>
                <w:lang w:eastAsia="ja-JP"/>
              </w:rPr>
              <w:t xml:space="preserve"> </w:t>
            </w:r>
            <w:proofErr w:type="spellStart"/>
            <w:r w:rsidRPr="007B4E77">
              <w:rPr>
                <w:lang w:eastAsia="ja-JP"/>
              </w:rPr>
              <w:t>lời</w:t>
            </w:r>
            <w:proofErr w:type="spellEnd"/>
            <w:r w:rsidRPr="007B4E77">
              <w:rPr>
                <w:lang w:eastAsia="ja-JP"/>
              </w:rPr>
              <w:t xml:space="preserve"> </w:t>
            </w:r>
            <w:proofErr w:type="spellStart"/>
            <w:proofErr w:type="gramStart"/>
            <w:r w:rsidRPr="007B4E77">
              <w:rPr>
                <w:lang w:eastAsia="ja-JP"/>
              </w:rPr>
              <w:t>lâu</w:t>
            </w:r>
            <w:proofErr w:type="spellEnd"/>
            <w:r w:rsidRPr="007B4E77">
              <w:rPr>
                <w:lang w:eastAsia="ja-JP"/>
              </w:rPr>
              <w:t>,...</w:t>
            </w:r>
            <w:proofErr w:type="gramEnd"/>
            <w:r w:rsidRPr="007B4E77">
              <w:rPr>
                <w:lang w:eastAsia="ja-JP"/>
              </w:rPr>
              <w:t>..</w:t>
            </w:r>
          </w:p>
        </w:tc>
        <w:tc>
          <w:tcPr>
            <w:tcW w:w="2242" w:type="dxa"/>
            <w:vMerge/>
            <w:tcBorders>
              <w:left w:val="single" w:sz="4" w:space="0" w:color="auto"/>
              <w:bottom w:val="single" w:sz="4" w:space="0" w:color="auto"/>
              <w:right w:val="single" w:sz="4" w:space="0" w:color="auto"/>
            </w:tcBorders>
            <w:vAlign w:val="center"/>
          </w:tcPr>
          <w:p w14:paraId="474C3036" w14:textId="77777777" w:rsidR="00D070A0" w:rsidRPr="007B4E77" w:rsidRDefault="00D070A0" w:rsidP="00D070A0">
            <w:pPr>
              <w:ind w:left="47"/>
              <w:rPr>
                <w:lang w:eastAsia="ja-JP"/>
              </w:rPr>
            </w:pPr>
          </w:p>
        </w:tc>
      </w:tr>
      <w:tr w:rsidR="00D070A0" w:rsidRPr="007B4E77" w14:paraId="33E712A3" w14:textId="77777777" w:rsidTr="0016292C">
        <w:trPr>
          <w:trHeight w:val="315"/>
        </w:trPr>
        <w:tc>
          <w:tcPr>
            <w:tcW w:w="968" w:type="dxa"/>
            <w:vMerge/>
            <w:tcBorders>
              <w:top w:val="single" w:sz="4" w:space="0" w:color="auto"/>
              <w:left w:val="single" w:sz="4" w:space="0" w:color="auto"/>
              <w:bottom w:val="single" w:sz="4" w:space="0" w:color="auto"/>
              <w:right w:val="single" w:sz="4" w:space="0" w:color="auto"/>
            </w:tcBorders>
            <w:vAlign w:val="center"/>
            <w:hideMark/>
          </w:tcPr>
          <w:p w14:paraId="1439A8BB" w14:textId="77777777" w:rsidR="00D070A0" w:rsidRPr="007B4E77" w:rsidRDefault="00D070A0" w:rsidP="00D070A0">
            <w:pPr>
              <w:rPr>
                <w:lang w:eastAsia="ja-JP"/>
              </w:rPr>
            </w:pPr>
          </w:p>
        </w:tc>
        <w:tc>
          <w:tcPr>
            <w:tcW w:w="82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0AC96E" w14:textId="77777777" w:rsidR="00D070A0" w:rsidRPr="007B4E77" w:rsidRDefault="00D070A0" w:rsidP="00D070A0">
            <w:pPr>
              <w:jc w:val="center"/>
              <w:rPr>
                <w:lang w:eastAsia="ja-JP"/>
              </w:rPr>
            </w:pPr>
            <w:proofErr w:type="spellStart"/>
            <w:r w:rsidRPr="007B4E77">
              <w:rPr>
                <w:lang w:eastAsia="ja-JP"/>
              </w:rPr>
              <w:t>cấu</w:t>
            </w:r>
            <w:proofErr w:type="spellEnd"/>
            <w:r w:rsidRPr="007B4E77">
              <w:rPr>
                <w:lang w:eastAsia="ja-JP"/>
              </w:rPr>
              <w:t xml:space="preserve"> </w:t>
            </w:r>
            <w:proofErr w:type="spellStart"/>
            <w:r w:rsidRPr="007B4E77">
              <w:rPr>
                <w:lang w:eastAsia="ja-JP"/>
              </w:rPr>
              <w:t>hình</w:t>
            </w:r>
            <w:proofErr w:type="spellEnd"/>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BD62F9F" w14:textId="4DB97FA3" w:rsidR="00D070A0" w:rsidRPr="007B4E77" w:rsidRDefault="00D070A0" w:rsidP="00D070A0">
            <w:pPr>
              <w:jc w:val="center"/>
              <w:rPr>
                <w:lang w:eastAsia="ja-JP"/>
              </w:rPr>
            </w:pPr>
            <w:r>
              <w:rPr>
                <w:lang w:eastAsia="ja-JP"/>
              </w:rPr>
              <w:t>+</w:t>
            </w:r>
          </w:p>
        </w:tc>
        <w:tc>
          <w:tcPr>
            <w:tcW w:w="439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2EDA75B" w14:textId="08007A60" w:rsidR="00D070A0" w:rsidRPr="007B4E77" w:rsidRDefault="00D070A0" w:rsidP="00D070A0">
            <w:pPr>
              <w:rPr>
                <w:lang w:eastAsia="ja-JP"/>
              </w:rPr>
            </w:pPr>
            <w:r w:rsidRPr="007B4E77">
              <w:rPr>
                <w:lang w:eastAsia="ja-JP"/>
              </w:rPr>
              <w:t xml:space="preserve">pin </w:t>
            </w:r>
            <w:proofErr w:type="spellStart"/>
            <w:r w:rsidRPr="007B4E77">
              <w:rPr>
                <w:lang w:eastAsia="ja-JP"/>
              </w:rPr>
              <w:t>trâu</w:t>
            </w:r>
            <w:proofErr w:type="spellEnd"/>
            <w:r w:rsidRPr="007B4E77">
              <w:rPr>
                <w:lang w:eastAsia="ja-JP"/>
              </w:rPr>
              <w:t xml:space="preserve">, </w:t>
            </w:r>
            <w:proofErr w:type="spellStart"/>
            <w:proofErr w:type="gramStart"/>
            <w:r w:rsidRPr="007B4E77">
              <w:rPr>
                <w:lang w:eastAsia="ja-JP"/>
              </w:rPr>
              <w:t>khỏe</w:t>
            </w:r>
            <w:proofErr w:type="spellEnd"/>
            <w:r w:rsidRPr="007B4E77">
              <w:rPr>
                <w:lang w:eastAsia="ja-JP"/>
              </w:rPr>
              <w:t>,..</w:t>
            </w:r>
            <w:proofErr w:type="gramEnd"/>
            <w:r w:rsidRPr="007B4E77">
              <w:rPr>
                <w:lang w:eastAsia="ja-JP"/>
              </w:rPr>
              <w:t xml:space="preserve">; cam </w:t>
            </w:r>
            <w:proofErr w:type="spellStart"/>
            <w:r w:rsidRPr="007B4E77">
              <w:rPr>
                <w:lang w:eastAsia="ja-JP"/>
              </w:rPr>
              <w:t>sắc</w:t>
            </w:r>
            <w:proofErr w:type="spellEnd"/>
            <w:r w:rsidRPr="007B4E77">
              <w:rPr>
                <w:lang w:eastAsia="ja-JP"/>
              </w:rPr>
              <w:t xml:space="preserve"> </w:t>
            </w:r>
            <w:proofErr w:type="spellStart"/>
            <w:r w:rsidRPr="007B4E77">
              <w:rPr>
                <w:lang w:eastAsia="ja-JP"/>
              </w:rPr>
              <w:t>nét</w:t>
            </w:r>
            <w:proofErr w:type="spellEnd"/>
            <w:r w:rsidRPr="007B4E77">
              <w:rPr>
                <w:lang w:eastAsia="ja-JP"/>
              </w:rPr>
              <w:t xml:space="preserve">, </w:t>
            </w:r>
            <w:proofErr w:type="spellStart"/>
            <w:r w:rsidRPr="007B4E77">
              <w:rPr>
                <w:lang w:eastAsia="ja-JP"/>
              </w:rPr>
              <w:t>chụp</w:t>
            </w:r>
            <w:proofErr w:type="spellEnd"/>
            <w:r w:rsidRPr="007B4E77">
              <w:rPr>
                <w:lang w:eastAsia="ja-JP"/>
              </w:rPr>
              <w:t xml:space="preserve"> </w:t>
            </w:r>
            <w:proofErr w:type="spellStart"/>
            <w:r w:rsidRPr="007B4E77">
              <w:rPr>
                <w:lang w:eastAsia="ja-JP"/>
              </w:rPr>
              <w:t>ảnh</w:t>
            </w:r>
            <w:proofErr w:type="spellEnd"/>
            <w:r w:rsidRPr="007B4E77">
              <w:rPr>
                <w:lang w:eastAsia="ja-JP"/>
              </w:rPr>
              <w:t xml:space="preserve"> </w:t>
            </w:r>
            <w:proofErr w:type="spellStart"/>
            <w:r w:rsidRPr="007B4E77">
              <w:rPr>
                <w:lang w:eastAsia="ja-JP"/>
              </w:rPr>
              <w:t>đẹp</w:t>
            </w:r>
            <w:proofErr w:type="spellEnd"/>
            <w:r w:rsidRPr="007B4E77">
              <w:rPr>
                <w:lang w:eastAsia="ja-JP"/>
              </w:rPr>
              <w:t xml:space="preserve">,....; </w:t>
            </w:r>
            <w:proofErr w:type="spellStart"/>
            <w:r w:rsidRPr="007B4E77">
              <w:rPr>
                <w:lang w:eastAsia="ja-JP"/>
              </w:rPr>
              <w:t>màn</w:t>
            </w:r>
            <w:proofErr w:type="spellEnd"/>
            <w:r w:rsidRPr="007B4E77">
              <w:rPr>
                <w:lang w:eastAsia="ja-JP"/>
              </w:rPr>
              <w:t xml:space="preserve"> </w:t>
            </w:r>
            <w:proofErr w:type="spellStart"/>
            <w:r w:rsidRPr="007B4E77">
              <w:rPr>
                <w:lang w:eastAsia="ja-JP"/>
              </w:rPr>
              <w:t>hình</w:t>
            </w:r>
            <w:proofErr w:type="spellEnd"/>
            <w:r w:rsidRPr="007B4E77">
              <w:rPr>
                <w:lang w:eastAsia="ja-JP"/>
              </w:rPr>
              <w:t xml:space="preserve"> </w:t>
            </w:r>
            <w:proofErr w:type="spellStart"/>
            <w:r w:rsidRPr="007B4E77">
              <w:rPr>
                <w:lang w:eastAsia="ja-JP"/>
              </w:rPr>
              <w:t>sáng</w:t>
            </w:r>
            <w:proofErr w:type="spellEnd"/>
            <w:r w:rsidRPr="007B4E77">
              <w:rPr>
                <w:lang w:eastAsia="ja-JP"/>
              </w:rPr>
              <w:t xml:space="preserve">, </w:t>
            </w:r>
            <w:proofErr w:type="spellStart"/>
            <w:r w:rsidRPr="007B4E77">
              <w:rPr>
                <w:lang w:eastAsia="ja-JP"/>
              </w:rPr>
              <w:t>nét</w:t>
            </w:r>
            <w:proofErr w:type="spellEnd"/>
            <w:r w:rsidRPr="007B4E77">
              <w:rPr>
                <w:lang w:eastAsia="ja-JP"/>
              </w:rPr>
              <w:t xml:space="preserve">,...; </w:t>
            </w:r>
            <w:proofErr w:type="spellStart"/>
            <w:r w:rsidRPr="007B4E77">
              <w:rPr>
                <w:lang w:eastAsia="ja-JP"/>
              </w:rPr>
              <w:t>cảm</w:t>
            </w:r>
            <w:proofErr w:type="spellEnd"/>
            <w:r w:rsidRPr="007B4E77">
              <w:rPr>
                <w:lang w:eastAsia="ja-JP"/>
              </w:rPr>
              <w:t xml:space="preserve"> ứng </w:t>
            </w:r>
            <w:proofErr w:type="spellStart"/>
            <w:r w:rsidRPr="007B4E77">
              <w:rPr>
                <w:lang w:eastAsia="ja-JP"/>
              </w:rPr>
              <w:t>mượt</w:t>
            </w:r>
            <w:proofErr w:type="spellEnd"/>
            <w:r w:rsidR="0024506A" w:rsidRPr="007B4E77">
              <w:rPr>
                <w:lang w:eastAsia="ja-JP"/>
              </w:rPr>
              <w:t>,...;</w:t>
            </w:r>
          </w:p>
        </w:tc>
        <w:tc>
          <w:tcPr>
            <w:tcW w:w="224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3472F5D" w14:textId="3DBF696F" w:rsidR="00D070A0" w:rsidRPr="007B4E77" w:rsidRDefault="00557B19" w:rsidP="00D070A0">
            <w:pPr>
              <w:ind w:left="47"/>
              <w:rPr>
                <w:lang w:eastAsia="ja-JP"/>
              </w:rPr>
            </w:pPr>
            <w:proofErr w:type="spellStart"/>
            <w:r>
              <w:rPr>
                <w:lang w:eastAsia="ja-JP"/>
              </w:rPr>
              <w:t>N</w:t>
            </w:r>
            <w:r w:rsidRPr="007B4E77">
              <w:rPr>
                <w:lang w:eastAsia="ja-JP"/>
              </w:rPr>
              <w:t>ếu</w:t>
            </w:r>
            <w:proofErr w:type="spellEnd"/>
            <w:r w:rsidRPr="007B4E77">
              <w:rPr>
                <w:lang w:eastAsia="ja-JP"/>
              </w:rPr>
              <w:t xml:space="preserve"> </w:t>
            </w:r>
            <w:proofErr w:type="spellStart"/>
            <w:r w:rsidRPr="007B4E77">
              <w:rPr>
                <w:lang w:eastAsia="ja-JP"/>
              </w:rPr>
              <w:t>có</w:t>
            </w:r>
            <w:proofErr w:type="spellEnd"/>
            <w:r w:rsidRPr="007B4E77">
              <w:rPr>
                <w:lang w:eastAsia="ja-JP"/>
              </w:rPr>
              <w:t xml:space="preserve"> </w:t>
            </w:r>
            <w:proofErr w:type="spellStart"/>
            <w:r w:rsidRPr="007B4E77">
              <w:rPr>
                <w:lang w:eastAsia="ja-JP"/>
              </w:rPr>
              <w:t>có</w:t>
            </w:r>
            <w:proofErr w:type="spellEnd"/>
            <w:r w:rsidRPr="007B4E77">
              <w:rPr>
                <w:lang w:eastAsia="ja-JP"/>
              </w:rPr>
              <w:t xml:space="preserve"> </w:t>
            </w:r>
            <w:proofErr w:type="spellStart"/>
            <w:r w:rsidRPr="007B4E77">
              <w:rPr>
                <w:lang w:eastAsia="ja-JP"/>
              </w:rPr>
              <w:t>từ</w:t>
            </w:r>
            <w:proofErr w:type="spellEnd"/>
            <w:r w:rsidRPr="007B4E77">
              <w:rPr>
                <w:lang w:eastAsia="ja-JP"/>
              </w:rPr>
              <w:t xml:space="preserve"> 2 </w:t>
            </w:r>
            <w:proofErr w:type="spellStart"/>
            <w:r>
              <w:rPr>
                <w:lang w:eastAsia="ja-JP"/>
              </w:rPr>
              <w:t>đặc</w:t>
            </w:r>
            <w:proofErr w:type="spellEnd"/>
            <w:r>
              <w:rPr>
                <w:lang w:eastAsia="ja-JP"/>
              </w:rPr>
              <w:t xml:space="preserve"> </w:t>
            </w:r>
            <w:proofErr w:type="spellStart"/>
            <w:r>
              <w:rPr>
                <w:lang w:eastAsia="ja-JP"/>
              </w:rPr>
              <w:t>điểm</w:t>
            </w:r>
            <w:proofErr w:type="spellEnd"/>
            <w:r>
              <w:rPr>
                <w:lang w:eastAsia="ja-JP"/>
              </w:rPr>
              <w:t xml:space="preserve"> </w:t>
            </w:r>
            <w:proofErr w:type="spellStart"/>
            <w:r>
              <w:rPr>
                <w:lang w:eastAsia="ja-JP"/>
              </w:rPr>
              <w:t>mang</w:t>
            </w:r>
            <w:proofErr w:type="spellEnd"/>
            <w:r>
              <w:rPr>
                <w:lang w:eastAsia="ja-JP"/>
              </w:rPr>
              <w:t xml:space="preserve"> </w:t>
            </w:r>
            <w:proofErr w:type="spellStart"/>
            <w:r>
              <w:rPr>
                <w:lang w:eastAsia="ja-JP"/>
              </w:rPr>
              <w:t>cảm</w:t>
            </w:r>
            <w:proofErr w:type="spellEnd"/>
            <w:r>
              <w:rPr>
                <w:lang w:eastAsia="ja-JP"/>
              </w:rPr>
              <w:t xml:space="preserve"> </w:t>
            </w:r>
            <w:proofErr w:type="spellStart"/>
            <w:r>
              <w:rPr>
                <w:lang w:eastAsia="ja-JP"/>
              </w:rPr>
              <w:t>xúc</w:t>
            </w:r>
            <w:proofErr w:type="spellEnd"/>
            <w:r>
              <w:rPr>
                <w:lang w:eastAsia="ja-JP"/>
              </w:rPr>
              <w:t xml:space="preserve"> </w:t>
            </w:r>
            <w:proofErr w:type="spellStart"/>
            <w:r>
              <w:rPr>
                <w:lang w:eastAsia="ja-JP"/>
              </w:rPr>
              <w:t>tiêu</w:t>
            </w:r>
            <w:proofErr w:type="spellEnd"/>
            <w:r>
              <w:rPr>
                <w:lang w:eastAsia="ja-JP"/>
              </w:rPr>
              <w:t xml:space="preserve"> </w:t>
            </w:r>
            <w:proofErr w:type="spellStart"/>
            <w:r>
              <w:rPr>
                <w:lang w:eastAsia="ja-JP"/>
              </w:rPr>
              <w:t>cực</w:t>
            </w:r>
            <w:proofErr w:type="spellEnd"/>
            <w:r w:rsidRPr="007B4E77">
              <w:rPr>
                <w:lang w:eastAsia="ja-JP"/>
              </w:rPr>
              <w:t xml:space="preserve"> </w:t>
            </w:r>
            <w:proofErr w:type="spellStart"/>
            <w:r w:rsidRPr="007B4E77">
              <w:rPr>
                <w:lang w:eastAsia="ja-JP"/>
              </w:rPr>
              <w:t>thì</w:t>
            </w:r>
            <w:proofErr w:type="spellEnd"/>
            <w:r w:rsidRPr="007B4E77">
              <w:rPr>
                <w:lang w:eastAsia="ja-JP"/>
              </w:rPr>
              <w:t xml:space="preserve"> </w:t>
            </w:r>
            <w:proofErr w:type="spellStart"/>
            <w:r>
              <w:rPr>
                <w:lang w:eastAsia="ja-JP"/>
              </w:rPr>
              <w:t>gán</w:t>
            </w:r>
            <w:proofErr w:type="spellEnd"/>
            <w:r>
              <w:rPr>
                <w:lang w:eastAsia="ja-JP"/>
              </w:rPr>
              <w:t xml:space="preserve"> </w:t>
            </w:r>
            <w:proofErr w:type="spellStart"/>
            <w:r>
              <w:rPr>
                <w:lang w:eastAsia="ja-JP"/>
              </w:rPr>
              <w:t>nhãn</w:t>
            </w:r>
            <w:proofErr w:type="spellEnd"/>
            <w:r>
              <w:rPr>
                <w:lang w:eastAsia="ja-JP"/>
              </w:rPr>
              <w:t xml:space="preserve"> -</w:t>
            </w:r>
          </w:p>
        </w:tc>
      </w:tr>
      <w:tr w:rsidR="00D070A0" w:rsidRPr="007B4E77" w14:paraId="2B4DD33B" w14:textId="77777777" w:rsidTr="0016292C">
        <w:trPr>
          <w:trHeight w:val="315"/>
        </w:trPr>
        <w:tc>
          <w:tcPr>
            <w:tcW w:w="968" w:type="dxa"/>
            <w:vMerge/>
            <w:tcBorders>
              <w:top w:val="single" w:sz="4" w:space="0" w:color="auto"/>
              <w:left w:val="single" w:sz="6" w:space="0" w:color="000000"/>
              <w:bottom w:val="single" w:sz="6" w:space="0" w:color="000000"/>
              <w:right w:val="single" w:sz="6" w:space="0" w:color="000000"/>
            </w:tcBorders>
            <w:vAlign w:val="center"/>
            <w:hideMark/>
          </w:tcPr>
          <w:p w14:paraId="42C2D15B" w14:textId="77777777" w:rsidR="00D070A0" w:rsidRPr="007B4E77" w:rsidRDefault="00D070A0" w:rsidP="00D070A0">
            <w:pPr>
              <w:rPr>
                <w:lang w:eastAsia="ja-JP"/>
              </w:rPr>
            </w:pPr>
          </w:p>
        </w:tc>
        <w:tc>
          <w:tcPr>
            <w:tcW w:w="827" w:type="dxa"/>
            <w:vMerge/>
            <w:tcBorders>
              <w:top w:val="single" w:sz="4" w:space="0" w:color="auto"/>
              <w:left w:val="single" w:sz="6" w:space="0" w:color="CCCCCC"/>
              <w:bottom w:val="single" w:sz="6" w:space="0" w:color="000000"/>
              <w:right w:val="single" w:sz="6" w:space="0" w:color="000000"/>
            </w:tcBorders>
            <w:vAlign w:val="center"/>
            <w:hideMark/>
          </w:tcPr>
          <w:p w14:paraId="46E6573E" w14:textId="77777777" w:rsidR="00D070A0" w:rsidRPr="007B4E77" w:rsidRDefault="00D070A0" w:rsidP="00D070A0">
            <w:pPr>
              <w:rPr>
                <w:lang w:eastAsia="ja-JP"/>
              </w:rPr>
            </w:pP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0981AF" w14:textId="39A856FA" w:rsidR="00D070A0" w:rsidRPr="007B4E77" w:rsidRDefault="00D070A0" w:rsidP="00D070A0">
            <w:pPr>
              <w:jc w:val="center"/>
              <w:rPr>
                <w:lang w:eastAsia="ja-JP"/>
              </w:rPr>
            </w:pPr>
            <w:r>
              <w:rPr>
                <w:lang w:eastAsia="ja-JP"/>
              </w:rPr>
              <w:t>-</w:t>
            </w:r>
          </w:p>
        </w:tc>
        <w:tc>
          <w:tcPr>
            <w:tcW w:w="4397" w:type="dxa"/>
            <w:tcBorders>
              <w:top w:val="single" w:sz="4" w:space="0" w:color="auto"/>
              <w:left w:val="single" w:sz="6" w:space="0" w:color="CCCCCC"/>
              <w:bottom w:val="single" w:sz="6" w:space="0" w:color="000000"/>
              <w:right w:val="single" w:sz="4" w:space="0" w:color="auto"/>
            </w:tcBorders>
            <w:tcMar>
              <w:top w:w="30" w:type="dxa"/>
              <w:left w:w="45" w:type="dxa"/>
              <w:bottom w:w="30" w:type="dxa"/>
              <w:right w:w="45" w:type="dxa"/>
            </w:tcMar>
            <w:vAlign w:val="center"/>
            <w:hideMark/>
          </w:tcPr>
          <w:p w14:paraId="16C0FA9B" w14:textId="1563680E" w:rsidR="00D070A0" w:rsidRPr="007B4E77" w:rsidRDefault="00D070A0" w:rsidP="00D070A0">
            <w:pPr>
              <w:rPr>
                <w:lang w:eastAsia="ja-JP"/>
              </w:rPr>
            </w:pPr>
            <w:r w:rsidRPr="007B4E77">
              <w:rPr>
                <w:lang w:eastAsia="ja-JP"/>
              </w:rPr>
              <w:t xml:space="preserve">pin chai, </w:t>
            </w:r>
            <w:proofErr w:type="spellStart"/>
            <w:r w:rsidRPr="007B4E77">
              <w:rPr>
                <w:lang w:eastAsia="ja-JP"/>
              </w:rPr>
              <w:t>có</w:t>
            </w:r>
            <w:proofErr w:type="spellEnd"/>
            <w:r w:rsidRPr="007B4E77">
              <w:rPr>
                <w:lang w:eastAsia="ja-JP"/>
              </w:rPr>
              <w:t xml:space="preserve"> </w:t>
            </w:r>
            <w:proofErr w:type="spellStart"/>
            <w:r w:rsidRPr="007B4E77">
              <w:rPr>
                <w:lang w:eastAsia="ja-JP"/>
              </w:rPr>
              <w:t>chữ</w:t>
            </w:r>
            <w:proofErr w:type="spellEnd"/>
            <w:r w:rsidRPr="007B4E77">
              <w:rPr>
                <w:lang w:eastAsia="ja-JP"/>
              </w:rPr>
              <w:t xml:space="preserve"> </w:t>
            </w:r>
            <w:r>
              <w:rPr>
                <w:lang w:eastAsia="ja-JP"/>
              </w:rPr>
              <w:t>“</w:t>
            </w:r>
            <w:proofErr w:type="spellStart"/>
            <w:r w:rsidRPr="007B4E77">
              <w:rPr>
                <w:lang w:eastAsia="ja-JP"/>
              </w:rPr>
              <w:t>bị</w:t>
            </w:r>
            <w:proofErr w:type="spellEnd"/>
            <w:r>
              <w:rPr>
                <w:lang w:eastAsia="ja-JP"/>
              </w:rPr>
              <w:t>”</w:t>
            </w:r>
            <w:r w:rsidRPr="007B4E77">
              <w:rPr>
                <w:lang w:eastAsia="ja-JP"/>
              </w:rPr>
              <w:t xml:space="preserve">, </w:t>
            </w:r>
            <w:r w:rsidR="0024506A" w:rsidRPr="007B4E77">
              <w:rPr>
                <w:lang w:eastAsia="ja-JP"/>
              </w:rPr>
              <w:t>...</w:t>
            </w:r>
          </w:p>
        </w:tc>
        <w:tc>
          <w:tcPr>
            <w:tcW w:w="224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090D070" w14:textId="77777777" w:rsidR="00D070A0" w:rsidRPr="007B4E77" w:rsidRDefault="00D070A0" w:rsidP="00980A55">
            <w:pPr>
              <w:keepNext/>
              <w:ind w:left="47"/>
              <w:rPr>
                <w:lang w:eastAsia="ja-JP"/>
              </w:rPr>
            </w:pPr>
          </w:p>
        </w:tc>
      </w:tr>
    </w:tbl>
    <w:p w14:paraId="617036BA" w14:textId="67FEAC45" w:rsidR="00D22C02" w:rsidRPr="00D22C02" w:rsidRDefault="00980A55" w:rsidP="000052B3">
      <w:pPr>
        <w:pStyle w:val="Caption"/>
      </w:pPr>
      <w:bookmarkStart w:id="27" w:name="_Toc67857973"/>
      <w:bookmarkStart w:id="28" w:name="_Toc69131425"/>
      <w:proofErr w:type="spellStart"/>
      <w:r>
        <w:t>Bảng</w:t>
      </w:r>
      <w:proofErr w:type="spellEnd"/>
      <w:r>
        <w:t xml:space="preserve"> </w:t>
      </w:r>
      <w:fldSimple w:instr=" STYLEREF 1 \s ">
        <w:r w:rsidR="00AE4C36">
          <w:rPr>
            <w:noProof/>
          </w:rPr>
          <w:t>2</w:t>
        </w:r>
      </w:fldSimple>
      <w:r w:rsidR="000052B3">
        <w:noBreakHyphen/>
      </w:r>
      <w:fldSimple w:instr=" SEQ Bảng \* ARABIC \s 1 ">
        <w:r w:rsidR="00AE4C36">
          <w:rPr>
            <w:noProof/>
          </w:rPr>
          <w:t>1</w:t>
        </w:r>
      </w:fldSimple>
      <w:r>
        <w:t xml:space="preserve">. </w:t>
      </w:r>
      <w:proofErr w:type="spellStart"/>
      <w:r>
        <w:t>Các</w:t>
      </w:r>
      <w:proofErr w:type="spellEnd"/>
      <w:r>
        <w:t xml:space="preserve"> </w:t>
      </w:r>
      <w:proofErr w:type="spellStart"/>
      <w:r>
        <w:t>nguyên</w:t>
      </w:r>
      <w:proofErr w:type="spellEnd"/>
      <w:r>
        <w:t xml:space="preserve"> </w:t>
      </w:r>
      <w:proofErr w:type="spellStart"/>
      <w:r>
        <w:t>tắc</w:t>
      </w:r>
      <w:proofErr w:type="spellEnd"/>
      <w:r>
        <w:t xml:space="preserve"> </w:t>
      </w:r>
      <w:proofErr w:type="spellStart"/>
      <w:r>
        <w:t>gán</w:t>
      </w:r>
      <w:proofErr w:type="spellEnd"/>
      <w:r>
        <w:t xml:space="preserve"> </w:t>
      </w:r>
      <w:proofErr w:type="spellStart"/>
      <w:r>
        <w:t>nhãn</w:t>
      </w:r>
      <w:bookmarkEnd w:id="27"/>
      <w:bookmarkEnd w:id="28"/>
      <w:proofErr w:type="spellEnd"/>
    </w:p>
    <w:p w14:paraId="3F1ED582" w14:textId="4C40BF99" w:rsidR="00DB22BC" w:rsidRPr="00A63ADF" w:rsidRDefault="00925D39" w:rsidP="00EB1758">
      <w:pPr>
        <w:pStyle w:val="Heading3"/>
        <w:numPr>
          <w:ilvl w:val="0"/>
          <w:numId w:val="9"/>
        </w:numPr>
        <w:ind w:hanging="720"/>
      </w:pPr>
      <w:r>
        <w:t xml:space="preserve"> </w:t>
      </w:r>
      <w:bookmarkStart w:id="29" w:name="_Toc67937962"/>
      <w:bookmarkStart w:id="30" w:name="_Toc120461224"/>
      <w:proofErr w:type="spellStart"/>
      <w:r w:rsidR="00734FE2" w:rsidRPr="00A63ADF">
        <w:t>Kết</w:t>
      </w:r>
      <w:proofErr w:type="spellEnd"/>
      <w:r w:rsidR="00734FE2" w:rsidRPr="00A63ADF">
        <w:t xml:space="preserve"> </w:t>
      </w:r>
      <w:proofErr w:type="spellStart"/>
      <w:r w:rsidR="00734FE2" w:rsidRPr="00A63ADF">
        <w:t>quả</w:t>
      </w:r>
      <w:proofErr w:type="spellEnd"/>
      <w:r w:rsidR="00734FE2" w:rsidRPr="00A63ADF">
        <w:t xml:space="preserve"> </w:t>
      </w:r>
      <w:proofErr w:type="spellStart"/>
      <w:r w:rsidR="00734FE2" w:rsidRPr="00A63ADF">
        <w:t>thu</w:t>
      </w:r>
      <w:proofErr w:type="spellEnd"/>
      <w:r w:rsidR="00734FE2" w:rsidRPr="00A63ADF">
        <w:t xml:space="preserve"> </w:t>
      </w:r>
      <w:proofErr w:type="spellStart"/>
      <w:r w:rsidR="00734FE2" w:rsidRPr="00A63ADF">
        <w:t>được</w:t>
      </w:r>
      <w:bookmarkEnd w:id="29"/>
      <w:bookmarkEnd w:id="30"/>
      <w:proofErr w:type="spellEnd"/>
    </w:p>
    <w:p w14:paraId="28F05EFB" w14:textId="7C3CF408" w:rsidR="00D22C02" w:rsidRDefault="00D22C02" w:rsidP="00D22C02">
      <w:pPr>
        <w:pStyle w:val="paragraph"/>
        <w:spacing w:before="0" w:beforeAutospacing="0" w:after="0" w:afterAutospacing="0"/>
        <w:ind w:firstLine="555"/>
        <w:textAlignment w:val="baseline"/>
        <w:rPr>
          <w:szCs w:val="26"/>
        </w:rPr>
      </w:pPr>
      <w:proofErr w:type="spellStart"/>
      <w:r w:rsidRPr="00A63ADF">
        <w:rPr>
          <w:rStyle w:val="normaltextrun"/>
          <w:rFonts w:eastAsiaTheme="majorEastAsia"/>
          <w:szCs w:val="26"/>
        </w:rPr>
        <w:t>Thống</w:t>
      </w:r>
      <w:proofErr w:type="spellEnd"/>
      <w:r w:rsidRPr="00A63ADF">
        <w:rPr>
          <w:rStyle w:val="normaltextrun"/>
          <w:rFonts w:eastAsiaTheme="majorEastAsia"/>
          <w:szCs w:val="26"/>
        </w:rPr>
        <w:t> </w:t>
      </w:r>
      <w:proofErr w:type="spellStart"/>
      <w:r w:rsidRPr="00A63ADF">
        <w:rPr>
          <w:rStyle w:val="normaltextrun"/>
          <w:rFonts w:eastAsiaTheme="majorEastAsia"/>
          <w:szCs w:val="26"/>
        </w:rPr>
        <w:t>kê</w:t>
      </w:r>
      <w:proofErr w:type="spellEnd"/>
      <w:r w:rsidRPr="00A63ADF">
        <w:rPr>
          <w:rStyle w:val="normaltextrun"/>
          <w:rFonts w:eastAsiaTheme="majorEastAsia"/>
          <w:szCs w:val="26"/>
        </w:rPr>
        <w:t> </w:t>
      </w:r>
      <w:proofErr w:type="spellStart"/>
      <w:r w:rsidRPr="00A63ADF">
        <w:rPr>
          <w:rStyle w:val="normaltextrun"/>
          <w:rFonts w:eastAsiaTheme="majorEastAsia"/>
          <w:szCs w:val="26"/>
        </w:rPr>
        <w:t>tập</w:t>
      </w:r>
      <w:proofErr w:type="spellEnd"/>
      <w:r w:rsidRPr="00A63ADF">
        <w:rPr>
          <w:rStyle w:val="normaltextrun"/>
          <w:rFonts w:eastAsiaTheme="majorEastAsia"/>
          <w:szCs w:val="26"/>
        </w:rPr>
        <w:t> </w:t>
      </w:r>
      <w:proofErr w:type="spellStart"/>
      <w:r w:rsidRPr="00A63ADF">
        <w:rPr>
          <w:rStyle w:val="normaltextrun"/>
          <w:rFonts w:eastAsiaTheme="majorEastAsia"/>
          <w:szCs w:val="26"/>
        </w:rPr>
        <w:t>dữ</w:t>
      </w:r>
      <w:proofErr w:type="spellEnd"/>
      <w:r w:rsidRPr="00A63ADF">
        <w:rPr>
          <w:rStyle w:val="normaltextrun"/>
          <w:rFonts w:eastAsiaTheme="majorEastAsia"/>
          <w:szCs w:val="26"/>
        </w:rPr>
        <w:t> </w:t>
      </w:r>
      <w:proofErr w:type="spellStart"/>
      <w:r w:rsidRPr="00A63ADF">
        <w:rPr>
          <w:rStyle w:val="normaltextrun"/>
          <w:rFonts w:eastAsiaTheme="majorEastAsia"/>
          <w:szCs w:val="26"/>
        </w:rPr>
        <w:t>liệu</w:t>
      </w:r>
      <w:proofErr w:type="spellEnd"/>
      <w:r w:rsidRPr="00A63ADF">
        <w:rPr>
          <w:rStyle w:val="normaltextrun"/>
          <w:rFonts w:eastAsiaTheme="majorEastAsia"/>
          <w:szCs w:val="26"/>
          <w:lang w:val="vi-VN"/>
        </w:rPr>
        <w:t> thu </w:t>
      </w:r>
      <w:r w:rsidRPr="00CC4999">
        <w:rPr>
          <w:rStyle w:val="normaltextrun"/>
          <w:rFonts w:eastAsiaTheme="majorEastAsia"/>
          <w:szCs w:val="26"/>
          <w:lang w:val="vi-VN"/>
        </w:rPr>
        <w:t>được</w:t>
      </w:r>
      <w:r w:rsidRPr="00A63ADF">
        <w:rPr>
          <w:rStyle w:val="normaltextrun"/>
          <w:rFonts w:eastAsiaTheme="majorEastAsia"/>
          <w:szCs w:val="26"/>
          <w:lang w:val="vi-VN"/>
        </w:rPr>
        <w:t>:</w:t>
      </w:r>
      <w:r>
        <w:rPr>
          <w:rStyle w:val="eop"/>
          <w:szCs w:val="26"/>
        </w:rPr>
        <w:t> </w:t>
      </w:r>
    </w:p>
    <w:p w14:paraId="28787BC2" w14:textId="4929F231" w:rsidR="00D22C02" w:rsidRDefault="00D22C02" w:rsidP="00D22C02">
      <w:pPr>
        <w:pStyle w:val="paragraph"/>
        <w:spacing w:before="0" w:beforeAutospacing="0" w:after="0" w:afterAutospacing="0"/>
        <w:ind w:firstLine="555"/>
        <w:textAlignment w:val="baseline"/>
        <w:rPr>
          <w:rStyle w:val="normaltextrun"/>
          <w:rFonts w:eastAsiaTheme="majorEastAsia"/>
          <w:szCs w:val="26"/>
        </w:rPr>
      </w:pPr>
      <w:r>
        <w:rPr>
          <w:rStyle w:val="normaltextrun"/>
          <w:rFonts w:eastAsiaTheme="majorEastAsia"/>
          <w:szCs w:val="26"/>
          <w:lang w:val="vi-VN"/>
        </w:rPr>
        <w:t>Dữ liệu sau khi thu thập và được gán nhãn trên 4 tập dữ liệu được chúng tôi thể hiện qua các biểu đồ dưới đây</w:t>
      </w:r>
      <w:r>
        <w:rPr>
          <w:rStyle w:val="normaltextrun"/>
          <w:rFonts w:eastAsiaTheme="majorEastAsia"/>
          <w:szCs w:val="26"/>
        </w:rPr>
        <w:t xml:space="preserve">: </w:t>
      </w:r>
    </w:p>
    <w:p w14:paraId="66072F05" w14:textId="77777777" w:rsidR="00D22C02" w:rsidRPr="00D22C02" w:rsidRDefault="00D22C02" w:rsidP="00D22C02">
      <w:pPr>
        <w:pStyle w:val="paragraph"/>
        <w:spacing w:before="0" w:beforeAutospacing="0" w:after="0" w:afterAutospacing="0"/>
        <w:ind w:firstLine="555"/>
        <w:textAlignment w:val="baseline"/>
        <w:rPr>
          <w:szCs w:val="26"/>
        </w:rPr>
      </w:pPr>
    </w:p>
    <w:p w14:paraId="13E575B6" w14:textId="77777777" w:rsidR="00185C67" w:rsidRDefault="00D22C02" w:rsidP="00185C67">
      <w:pPr>
        <w:pStyle w:val="paragraph"/>
        <w:keepNext/>
        <w:spacing w:before="0" w:beforeAutospacing="0" w:after="0" w:afterAutospacing="0"/>
        <w:jc w:val="center"/>
        <w:textAlignment w:val="baseline"/>
      </w:pPr>
      <w:r>
        <w:rPr>
          <w:noProof/>
        </w:rPr>
        <w:drawing>
          <wp:inline distT="0" distB="0" distL="0" distR="0" wp14:anchorId="0204D5E8" wp14:editId="76D02DFE">
            <wp:extent cx="4592954" cy="27965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4592954" cy="2796540"/>
                    </a:xfrm>
                    <a:prstGeom prst="rect">
                      <a:avLst/>
                    </a:prstGeom>
                  </pic:spPr>
                </pic:pic>
              </a:graphicData>
            </a:graphic>
          </wp:inline>
        </w:drawing>
      </w:r>
    </w:p>
    <w:p w14:paraId="61890629" w14:textId="2B3195A1" w:rsidR="00185C67" w:rsidRPr="00614B52" w:rsidRDefault="00185C67" w:rsidP="00185C67">
      <w:pPr>
        <w:pStyle w:val="paragraph"/>
        <w:spacing w:before="0" w:beforeAutospacing="0" w:after="0" w:afterAutospacing="0"/>
        <w:jc w:val="center"/>
        <w:textAlignment w:val="baseline"/>
        <w:rPr>
          <w:rStyle w:val="normaltextrun"/>
          <w:rFonts w:eastAsiaTheme="majorEastAsia"/>
          <w:b/>
          <w:bCs/>
          <w:szCs w:val="26"/>
          <w:lang w:val="vi-VN"/>
        </w:rPr>
      </w:pPr>
      <w:bookmarkStart w:id="31" w:name="_Toc71900484"/>
      <w:proofErr w:type="spellStart"/>
      <w:r w:rsidRPr="00614B52">
        <w:rPr>
          <w:b/>
          <w:bCs/>
          <w:szCs w:val="26"/>
        </w:rPr>
        <w:t>Hình</w:t>
      </w:r>
      <w:proofErr w:type="spellEnd"/>
      <w:r w:rsidRPr="00614B52">
        <w:rPr>
          <w:b/>
          <w:bCs/>
          <w:szCs w:val="26"/>
        </w:rPr>
        <w:t xml:space="preserve"> </w:t>
      </w:r>
      <w:r w:rsidR="0044706D" w:rsidRPr="00614B52">
        <w:rPr>
          <w:b/>
          <w:bCs/>
          <w:szCs w:val="26"/>
        </w:rPr>
        <w:fldChar w:fldCharType="begin"/>
      </w:r>
      <w:r w:rsidR="0044706D" w:rsidRPr="00614B52">
        <w:rPr>
          <w:b/>
          <w:bCs/>
          <w:szCs w:val="26"/>
        </w:rPr>
        <w:instrText xml:space="preserve"> STYLEREF 1 \s </w:instrText>
      </w:r>
      <w:r w:rsidR="0044706D" w:rsidRPr="00614B52">
        <w:rPr>
          <w:b/>
          <w:bCs/>
          <w:szCs w:val="26"/>
        </w:rPr>
        <w:fldChar w:fldCharType="separate"/>
      </w:r>
      <w:r w:rsidR="00AE4C36">
        <w:rPr>
          <w:b/>
          <w:bCs/>
          <w:noProof/>
          <w:szCs w:val="26"/>
        </w:rPr>
        <w:t>2</w:t>
      </w:r>
      <w:r w:rsidR="0044706D" w:rsidRPr="00614B52">
        <w:rPr>
          <w:b/>
          <w:bCs/>
          <w:szCs w:val="26"/>
        </w:rPr>
        <w:fldChar w:fldCharType="end"/>
      </w:r>
      <w:r w:rsidR="0044706D" w:rsidRPr="00614B52">
        <w:rPr>
          <w:b/>
          <w:bCs/>
          <w:szCs w:val="26"/>
        </w:rPr>
        <w:noBreakHyphen/>
      </w:r>
      <w:r w:rsidR="0044706D" w:rsidRPr="00614B52">
        <w:rPr>
          <w:b/>
          <w:bCs/>
          <w:szCs w:val="26"/>
        </w:rPr>
        <w:fldChar w:fldCharType="begin"/>
      </w:r>
      <w:r w:rsidR="0044706D" w:rsidRPr="00614B52">
        <w:rPr>
          <w:b/>
          <w:bCs/>
          <w:szCs w:val="26"/>
        </w:rPr>
        <w:instrText xml:space="preserve"> SEQ Hình \* ARABIC \s 1 </w:instrText>
      </w:r>
      <w:r w:rsidR="0044706D" w:rsidRPr="00614B52">
        <w:rPr>
          <w:b/>
          <w:bCs/>
          <w:szCs w:val="26"/>
        </w:rPr>
        <w:fldChar w:fldCharType="separate"/>
      </w:r>
      <w:r w:rsidR="00AE4C36">
        <w:rPr>
          <w:b/>
          <w:bCs/>
          <w:noProof/>
          <w:szCs w:val="26"/>
        </w:rPr>
        <w:t>1</w:t>
      </w:r>
      <w:r w:rsidR="0044706D" w:rsidRPr="00614B52">
        <w:rPr>
          <w:b/>
          <w:bCs/>
          <w:szCs w:val="26"/>
        </w:rPr>
        <w:fldChar w:fldCharType="end"/>
      </w:r>
      <w:r w:rsidRPr="00614B52">
        <w:rPr>
          <w:b/>
          <w:bCs/>
          <w:szCs w:val="26"/>
        </w:rPr>
        <w:t>.</w:t>
      </w:r>
      <w:r w:rsidRPr="00614B52">
        <w:rPr>
          <w:rStyle w:val="normaltextrun"/>
          <w:rFonts w:eastAsiaTheme="majorEastAsia"/>
          <w:b/>
          <w:bCs/>
          <w:szCs w:val="26"/>
          <w:lang w:val="vi-VN"/>
        </w:rPr>
        <w:t xml:space="preserve"> Biểu đồ </w:t>
      </w:r>
      <w:r w:rsidR="00D97915" w:rsidRPr="00614B52">
        <w:rPr>
          <w:rStyle w:val="normaltextrun"/>
          <w:rFonts w:eastAsiaTheme="majorEastAsia"/>
          <w:b/>
          <w:bCs/>
          <w:szCs w:val="26"/>
          <w:lang w:val="vi-VN"/>
        </w:rPr>
        <w:t>phân bố</w:t>
      </w:r>
      <w:r w:rsidRPr="00614B52">
        <w:rPr>
          <w:rStyle w:val="normaltextrun"/>
          <w:rFonts w:eastAsiaTheme="majorEastAsia"/>
          <w:b/>
          <w:bCs/>
          <w:szCs w:val="26"/>
          <w:lang w:val="vi-VN"/>
        </w:rPr>
        <w:t xml:space="preserve"> </w:t>
      </w:r>
      <w:r w:rsidR="00D8087D" w:rsidRPr="00614B52">
        <w:rPr>
          <w:rStyle w:val="normaltextrun"/>
          <w:rFonts w:eastAsiaTheme="majorEastAsia"/>
          <w:b/>
          <w:bCs/>
          <w:szCs w:val="26"/>
          <w:lang w:val="vi-VN"/>
        </w:rPr>
        <w:t>các nhãn</w:t>
      </w:r>
      <w:r w:rsidRPr="00614B52">
        <w:rPr>
          <w:rStyle w:val="normaltextrun"/>
          <w:rFonts w:eastAsiaTheme="majorEastAsia"/>
          <w:b/>
          <w:bCs/>
          <w:szCs w:val="26"/>
          <w:lang w:val="vi-VN"/>
        </w:rPr>
        <w:t xml:space="preserve"> </w:t>
      </w:r>
      <w:r w:rsidR="00D8087D" w:rsidRPr="00614B52">
        <w:rPr>
          <w:rStyle w:val="normaltextrun"/>
          <w:rFonts w:eastAsiaTheme="majorEastAsia"/>
          <w:b/>
          <w:bCs/>
          <w:szCs w:val="26"/>
          <w:lang w:val="vi-VN"/>
        </w:rPr>
        <w:t>m</w:t>
      </w:r>
      <w:r w:rsidRPr="00614B52">
        <w:rPr>
          <w:rStyle w:val="normaltextrun"/>
          <w:rFonts w:eastAsiaTheme="majorEastAsia"/>
          <w:b/>
          <w:bCs/>
          <w:szCs w:val="26"/>
          <w:lang w:val="vi-VN"/>
        </w:rPr>
        <w:t xml:space="preserve">ẹ &amp; </w:t>
      </w:r>
      <w:r w:rsidR="00D8087D" w:rsidRPr="00614B52">
        <w:rPr>
          <w:rStyle w:val="normaltextrun"/>
          <w:rFonts w:eastAsiaTheme="majorEastAsia"/>
          <w:b/>
          <w:bCs/>
          <w:szCs w:val="26"/>
          <w:lang w:val="vi-VN"/>
        </w:rPr>
        <w:t>b</w:t>
      </w:r>
      <w:r w:rsidRPr="00614B52">
        <w:rPr>
          <w:rStyle w:val="normaltextrun"/>
          <w:rFonts w:eastAsiaTheme="majorEastAsia"/>
          <w:b/>
          <w:bCs/>
          <w:szCs w:val="26"/>
          <w:lang w:val="vi-VN"/>
        </w:rPr>
        <w:t>é </w:t>
      </w:r>
      <w:r w:rsidR="00614B52" w:rsidRPr="00614B52">
        <w:rPr>
          <w:rStyle w:val="normaltextrun"/>
          <w:rFonts w:eastAsiaTheme="majorEastAsia"/>
          <w:b/>
          <w:bCs/>
          <w:szCs w:val="26"/>
        </w:rPr>
        <w:t>s</w:t>
      </w:r>
      <w:r w:rsidRPr="00614B52">
        <w:rPr>
          <w:rStyle w:val="normaltextrun"/>
          <w:rFonts w:eastAsiaTheme="majorEastAsia"/>
          <w:b/>
          <w:bCs/>
          <w:szCs w:val="26"/>
          <w:lang w:val="vi-VN"/>
        </w:rPr>
        <w:t>hopee</w:t>
      </w:r>
      <w:bookmarkEnd w:id="31"/>
    </w:p>
    <w:p w14:paraId="14A24BA0" w14:textId="4DDB0D93" w:rsidR="00242DA1" w:rsidRPr="00242DA1" w:rsidRDefault="00242DA1" w:rsidP="00242DA1">
      <w:pPr>
        <w:pStyle w:val="paragraph"/>
        <w:spacing w:before="0" w:beforeAutospacing="0" w:after="0" w:afterAutospacing="0"/>
        <w:textAlignment w:val="baseline"/>
        <w:rPr>
          <w:szCs w:val="26"/>
        </w:rPr>
      </w:pPr>
      <w:r>
        <w:rPr>
          <w:rStyle w:val="normaltextrun"/>
          <w:rFonts w:eastAsiaTheme="majorEastAsia"/>
          <w:szCs w:val="26"/>
        </w:rPr>
        <w:tab/>
      </w:r>
      <w:proofErr w:type="spellStart"/>
      <w:r>
        <w:rPr>
          <w:rStyle w:val="normaltextrun"/>
          <w:rFonts w:eastAsiaTheme="majorEastAsia"/>
          <w:szCs w:val="26"/>
        </w:rPr>
        <w:t>Đối</w:t>
      </w:r>
      <w:proofErr w:type="spellEnd"/>
      <w:r>
        <w:rPr>
          <w:rStyle w:val="normaltextrun"/>
          <w:rFonts w:eastAsiaTheme="majorEastAsia"/>
          <w:szCs w:val="26"/>
        </w:rPr>
        <w:t xml:space="preserve"> </w:t>
      </w:r>
      <w:proofErr w:type="spellStart"/>
      <w:r>
        <w:rPr>
          <w:rStyle w:val="normaltextrun"/>
          <w:rFonts w:eastAsiaTheme="majorEastAsia"/>
          <w:szCs w:val="26"/>
        </w:rPr>
        <w:t>với</w:t>
      </w:r>
      <w:proofErr w:type="spellEnd"/>
      <w:r>
        <w:rPr>
          <w:rStyle w:val="normaltextrun"/>
          <w:rFonts w:eastAsiaTheme="majorEastAsia"/>
          <w:szCs w:val="26"/>
        </w:rPr>
        <w:t xml:space="preserve"> </w:t>
      </w:r>
      <w:proofErr w:type="spellStart"/>
      <w:r>
        <w:rPr>
          <w:rStyle w:val="normaltextrun"/>
          <w:rFonts w:eastAsiaTheme="majorEastAsia"/>
          <w:szCs w:val="26"/>
        </w:rPr>
        <w:t>dữ</w:t>
      </w:r>
      <w:proofErr w:type="spellEnd"/>
      <w:r>
        <w:rPr>
          <w:rStyle w:val="normaltextrun"/>
          <w:rFonts w:eastAsiaTheme="majorEastAsia"/>
          <w:szCs w:val="26"/>
        </w:rPr>
        <w:t xml:space="preserve"> </w:t>
      </w:r>
      <w:proofErr w:type="spellStart"/>
      <w:r>
        <w:rPr>
          <w:rStyle w:val="normaltextrun"/>
          <w:rFonts w:eastAsiaTheme="majorEastAsia"/>
          <w:szCs w:val="26"/>
        </w:rPr>
        <w:t>liệu</w:t>
      </w:r>
      <w:proofErr w:type="spellEnd"/>
      <w:r>
        <w:rPr>
          <w:rStyle w:val="normaltextrun"/>
          <w:rFonts w:eastAsiaTheme="majorEastAsia"/>
          <w:szCs w:val="26"/>
        </w:rPr>
        <w:t xml:space="preserve"> </w:t>
      </w:r>
      <w:proofErr w:type="spellStart"/>
      <w:r>
        <w:rPr>
          <w:rStyle w:val="normaltextrun"/>
          <w:rFonts w:eastAsiaTheme="majorEastAsia"/>
          <w:szCs w:val="26"/>
        </w:rPr>
        <w:t>mẹ</w:t>
      </w:r>
      <w:proofErr w:type="spellEnd"/>
      <w:r>
        <w:rPr>
          <w:rStyle w:val="normaltextrun"/>
          <w:rFonts w:eastAsiaTheme="majorEastAsia"/>
          <w:szCs w:val="26"/>
        </w:rPr>
        <w:t xml:space="preserve"> &amp; </w:t>
      </w:r>
      <w:proofErr w:type="spellStart"/>
      <w:r>
        <w:rPr>
          <w:rStyle w:val="normaltextrun"/>
          <w:rFonts w:eastAsiaTheme="majorEastAsia"/>
          <w:szCs w:val="26"/>
        </w:rPr>
        <w:t>bé</w:t>
      </w:r>
      <w:proofErr w:type="spellEnd"/>
      <w:r>
        <w:rPr>
          <w:rStyle w:val="normaltextrun"/>
          <w:rFonts w:eastAsiaTheme="majorEastAsia"/>
          <w:szCs w:val="26"/>
        </w:rPr>
        <w:t xml:space="preserve"> Shopee, </w:t>
      </w:r>
      <w:proofErr w:type="spellStart"/>
      <w:r>
        <w:rPr>
          <w:rStyle w:val="normaltextrun"/>
          <w:rFonts w:eastAsiaTheme="majorEastAsia"/>
          <w:szCs w:val="26"/>
        </w:rPr>
        <w:t>sự</w:t>
      </w:r>
      <w:proofErr w:type="spellEnd"/>
      <w:r>
        <w:rPr>
          <w:rStyle w:val="normaltextrun"/>
          <w:rFonts w:eastAsiaTheme="majorEastAsia"/>
          <w:szCs w:val="26"/>
        </w:rPr>
        <w:t xml:space="preserve"> </w:t>
      </w:r>
      <w:proofErr w:type="spellStart"/>
      <w:r>
        <w:rPr>
          <w:rStyle w:val="normaltextrun"/>
          <w:rFonts w:eastAsiaTheme="majorEastAsia"/>
          <w:szCs w:val="26"/>
        </w:rPr>
        <w:t>phân</w:t>
      </w:r>
      <w:proofErr w:type="spellEnd"/>
      <w:r>
        <w:rPr>
          <w:rStyle w:val="normaltextrun"/>
          <w:rFonts w:eastAsiaTheme="majorEastAsia"/>
          <w:szCs w:val="26"/>
        </w:rPr>
        <w:t xml:space="preserve"> </w:t>
      </w:r>
      <w:proofErr w:type="spellStart"/>
      <w:r>
        <w:rPr>
          <w:rStyle w:val="normaltextrun"/>
          <w:rFonts w:eastAsiaTheme="majorEastAsia"/>
          <w:szCs w:val="26"/>
        </w:rPr>
        <w:t>bố</w:t>
      </w:r>
      <w:proofErr w:type="spellEnd"/>
      <w:r>
        <w:rPr>
          <w:rStyle w:val="normaltextrun"/>
          <w:rFonts w:eastAsiaTheme="majorEastAsia"/>
          <w:szCs w:val="26"/>
        </w:rPr>
        <w:t xml:space="preserve"> </w:t>
      </w:r>
      <w:proofErr w:type="spellStart"/>
      <w:r>
        <w:rPr>
          <w:rStyle w:val="normaltextrun"/>
          <w:rFonts w:eastAsiaTheme="majorEastAsia"/>
          <w:szCs w:val="26"/>
        </w:rPr>
        <w:t>giữa</w:t>
      </w:r>
      <w:proofErr w:type="spellEnd"/>
      <w:r>
        <w:rPr>
          <w:rStyle w:val="normaltextrun"/>
          <w:rFonts w:eastAsiaTheme="majorEastAsia"/>
          <w:szCs w:val="26"/>
        </w:rPr>
        <w:t xml:space="preserve"> </w:t>
      </w:r>
      <w:proofErr w:type="spellStart"/>
      <w:r>
        <w:rPr>
          <w:rStyle w:val="normaltextrun"/>
          <w:rFonts w:eastAsiaTheme="majorEastAsia"/>
          <w:szCs w:val="26"/>
        </w:rPr>
        <w:t>các</w:t>
      </w:r>
      <w:proofErr w:type="spellEnd"/>
      <w:r>
        <w:rPr>
          <w:rStyle w:val="normaltextrun"/>
          <w:rFonts w:eastAsiaTheme="majorEastAsia"/>
          <w:szCs w:val="26"/>
        </w:rPr>
        <w:t xml:space="preserve"> </w:t>
      </w:r>
      <w:proofErr w:type="spellStart"/>
      <w:r>
        <w:rPr>
          <w:rStyle w:val="normaltextrun"/>
          <w:rFonts w:eastAsiaTheme="majorEastAsia"/>
          <w:szCs w:val="26"/>
        </w:rPr>
        <w:t>nhãn</w:t>
      </w:r>
      <w:proofErr w:type="spellEnd"/>
      <w:r>
        <w:rPr>
          <w:rStyle w:val="normaltextrun"/>
          <w:rFonts w:eastAsiaTheme="majorEastAsia"/>
          <w:szCs w:val="26"/>
        </w:rPr>
        <w:t xml:space="preserve"> </w:t>
      </w:r>
      <w:proofErr w:type="spellStart"/>
      <w:r>
        <w:rPr>
          <w:rStyle w:val="normaltextrun"/>
          <w:rFonts w:eastAsiaTheme="majorEastAsia"/>
          <w:szCs w:val="26"/>
        </w:rPr>
        <w:t>tương</w:t>
      </w:r>
      <w:proofErr w:type="spellEnd"/>
      <w:r>
        <w:rPr>
          <w:rStyle w:val="normaltextrun"/>
          <w:rFonts w:eastAsiaTheme="majorEastAsia"/>
          <w:szCs w:val="26"/>
        </w:rPr>
        <w:t xml:space="preserve"> </w:t>
      </w:r>
      <w:proofErr w:type="spellStart"/>
      <w:r>
        <w:rPr>
          <w:rStyle w:val="normaltextrun"/>
          <w:rFonts w:eastAsiaTheme="majorEastAsia"/>
          <w:szCs w:val="26"/>
        </w:rPr>
        <w:t>đối</w:t>
      </w:r>
      <w:proofErr w:type="spellEnd"/>
      <w:r>
        <w:rPr>
          <w:rStyle w:val="normaltextrun"/>
          <w:rFonts w:eastAsiaTheme="majorEastAsia"/>
          <w:szCs w:val="26"/>
        </w:rPr>
        <w:t xml:space="preserve"> </w:t>
      </w:r>
      <w:proofErr w:type="spellStart"/>
      <w:r>
        <w:rPr>
          <w:rStyle w:val="normaltextrun"/>
          <w:rFonts w:eastAsiaTheme="majorEastAsia"/>
          <w:szCs w:val="26"/>
        </w:rPr>
        <w:t>lệch</w:t>
      </w:r>
      <w:proofErr w:type="spellEnd"/>
      <w:r>
        <w:rPr>
          <w:rStyle w:val="normaltextrun"/>
          <w:rFonts w:eastAsiaTheme="majorEastAsia"/>
          <w:szCs w:val="26"/>
        </w:rPr>
        <w:t xml:space="preserve">. </w:t>
      </w:r>
      <w:proofErr w:type="spellStart"/>
      <w:r>
        <w:rPr>
          <w:rStyle w:val="normaltextrun"/>
          <w:rFonts w:eastAsiaTheme="majorEastAsia"/>
          <w:szCs w:val="26"/>
        </w:rPr>
        <w:t>Trong</w:t>
      </w:r>
      <w:proofErr w:type="spellEnd"/>
      <w:r>
        <w:rPr>
          <w:rStyle w:val="normaltextrun"/>
          <w:rFonts w:eastAsiaTheme="majorEastAsia"/>
          <w:szCs w:val="26"/>
        </w:rPr>
        <w:t xml:space="preserve"> </w:t>
      </w:r>
      <w:proofErr w:type="spellStart"/>
      <w:r>
        <w:rPr>
          <w:rStyle w:val="normaltextrun"/>
          <w:rFonts w:eastAsiaTheme="majorEastAsia"/>
          <w:szCs w:val="26"/>
        </w:rPr>
        <w:t>đó</w:t>
      </w:r>
      <w:proofErr w:type="spellEnd"/>
      <w:r>
        <w:rPr>
          <w:rStyle w:val="normaltextrun"/>
          <w:rFonts w:eastAsiaTheme="majorEastAsia"/>
          <w:szCs w:val="26"/>
        </w:rPr>
        <w:t xml:space="preserve"> </w:t>
      </w:r>
      <w:proofErr w:type="spellStart"/>
      <w:r>
        <w:rPr>
          <w:rStyle w:val="normaltextrun"/>
          <w:rFonts w:eastAsiaTheme="majorEastAsia"/>
          <w:szCs w:val="26"/>
        </w:rPr>
        <w:t>nhãn</w:t>
      </w:r>
      <w:proofErr w:type="spellEnd"/>
      <w:r>
        <w:rPr>
          <w:rStyle w:val="normaltextrun"/>
          <w:rFonts w:eastAsiaTheme="majorEastAsia"/>
          <w:szCs w:val="26"/>
        </w:rPr>
        <w:t xml:space="preserve"> Ship </w:t>
      </w:r>
      <w:proofErr w:type="spellStart"/>
      <w:r>
        <w:rPr>
          <w:rStyle w:val="normaltextrun"/>
          <w:rFonts w:eastAsiaTheme="majorEastAsia"/>
          <w:szCs w:val="26"/>
        </w:rPr>
        <w:t>chiếm</w:t>
      </w:r>
      <w:proofErr w:type="spellEnd"/>
      <w:r>
        <w:rPr>
          <w:rStyle w:val="normaltextrun"/>
          <w:rFonts w:eastAsiaTheme="majorEastAsia"/>
          <w:szCs w:val="26"/>
        </w:rPr>
        <w:t xml:space="preserve"> </w:t>
      </w:r>
      <w:proofErr w:type="spellStart"/>
      <w:r>
        <w:rPr>
          <w:rStyle w:val="normaltextrun"/>
          <w:rFonts w:eastAsiaTheme="majorEastAsia"/>
          <w:szCs w:val="26"/>
        </w:rPr>
        <w:t>tỉ</w:t>
      </w:r>
      <w:proofErr w:type="spellEnd"/>
      <w:r>
        <w:rPr>
          <w:rStyle w:val="normaltextrun"/>
          <w:rFonts w:eastAsiaTheme="majorEastAsia"/>
          <w:szCs w:val="26"/>
        </w:rPr>
        <w:t xml:space="preserve"> </w:t>
      </w:r>
      <w:proofErr w:type="spellStart"/>
      <w:r>
        <w:rPr>
          <w:rStyle w:val="normaltextrun"/>
          <w:rFonts w:eastAsiaTheme="majorEastAsia"/>
          <w:szCs w:val="26"/>
        </w:rPr>
        <w:t>lệ</w:t>
      </w:r>
      <w:proofErr w:type="spellEnd"/>
      <w:r>
        <w:rPr>
          <w:rStyle w:val="normaltextrun"/>
          <w:rFonts w:eastAsiaTheme="majorEastAsia"/>
          <w:szCs w:val="26"/>
        </w:rPr>
        <w:t xml:space="preserve"> </w:t>
      </w:r>
      <w:proofErr w:type="spellStart"/>
      <w:r>
        <w:rPr>
          <w:rStyle w:val="normaltextrun"/>
          <w:rFonts w:eastAsiaTheme="majorEastAsia"/>
          <w:szCs w:val="26"/>
        </w:rPr>
        <w:t>cao</w:t>
      </w:r>
      <w:proofErr w:type="spellEnd"/>
      <w:r>
        <w:rPr>
          <w:rStyle w:val="normaltextrun"/>
          <w:rFonts w:eastAsiaTheme="majorEastAsia"/>
          <w:szCs w:val="26"/>
        </w:rPr>
        <w:t xml:space="preserve"> </w:t>
      </w:r>
      <w:proofErr w:type="spellStart"/>
      <w:r>
        <w:rPr>
          <w:rStyle w:val="normaltextrun"/>
          <w:rFonts w:eastAsiaTheme="majorEastAsia"/>
          <w:szCs w:val="26"/>
        </w:rPr>
        <w:t>nhất</w:t>
      </w:r>
      <w:proofErr w:type="spellEnd"/>
      <w:r>
        <w:rPr>
          <w:rStyle w:val="normaltextrun"/>
          <w:rFonts w:eastAsiaTheme="majorEastAsia"/>
          <w:szCs w:val="26"/>
        </w:rPr>
        <w:t xml:space="preserve">, </w:t>
      </w:r>
      <w:proofErr w:type="spellStart"/>
      <w:r>
        <w:rPr>
          <w:rStyle w:val="normaltextrun"/>
          <w:rFonts w:eastAsiaTheme="majorEastAsia"/>
          <w:szCs w:val="26"/>
        </w:rPr>
        <w:t>chứng</w:t>
      </w:r>
      <w:proofErr w:type="spellEnd"/>
      <w:r>
        <w:rPr>
          <w:rStyle w:val="normaltextrun"/>
          <w:rFonts w:eastAsiaTheme="majorEastAsia"/>
          <w:szCs w:val="26"/>
        </w:rPr>
        <w:t xml:space="preserve"> </w:t>
      </w:r>
      <w:proofErr w:type="spellStart"/>
      <w:r>
        <w:rPr>
          <w:rStyle w:val="normaltextrun"/>
          <w:rFonts w:eastAsiaTheme="majorEastAsia"/>
          <w:szCs w:val="26"/>
        </w:rPr>
        <w:t>tỏ</w:t>
      </w:r>
      <w:proofErr w:type="spellEnd"/>
      <w:r>
        <w:rPr>
          <w:rStyle w:val="normaltextrun"/>
          <w:rFonts w:eastAsiaTheme="majorEastAsia"/>
          <w:szCs w:val="26"/>
        </w:rPr>
        <w:t xml:space="preserve"> </w:t>
      </w:r>
      <w:proofErr w:type="spellStart"/>
      <w:r>
        <w:rPr>
          <w:rStyle w:val="normaltextrun"/>
          <w:rFonts w:eastAsiaTheme="majorEastAsia"/>
          <w:szCs w:val="26"/>
        </w:rPr>
        <w:t>người</w:t>
      </w:r>
      <w:proofErr w:type="spellEnd"/>
      <w:r>
        <w:rPr>
          <w:rStyle w:val="normaltextrun"/>
          <w:rFonts w:eastAsiaTheme="majorEastAsia"/>
          <w:szCs w:val="26"/>
        </w:rPr>
        <w:t xml:space="preserve"> </w:t>
      </w:r>
      <w:proofErr w:type="spellStart"/>
      <w:r>
        <w:rPr>
          <w:rStyle w:val="normaltextrun"/>
          <w:rFonts w:eastAsiaTheme="majorEastAsia"/>
          <w:szCs w:val="26"/>
        </w:rPr>
        <w:t>dùng</w:t>
      </w:r>
      <w:proofErr w:type="spellEnd"/>
      <w:r>
        <w:rPr>
          <w:rStyle w:val="normaltextrun"/>
          <w:rFonts w:eastAsiaTheme="majorEastAsia"/>
          <w:szCs w:val="26"/>
        </w:rPr>
        <w:t xml:space="preserve"> Shopee </w:t>
      </w:r>
      <w:proofErr w:type="spellStart"/>
      <w:r>
        <w:rPr>
          <w:rStyle w:val="normaltextrun"/>
          <w:rFonts w:eastAsiaTheme="majorEastAsia"/>
          <w:szCs w:val="26"/>
        </w:rPr>
        <w:t>rất</w:t>
      </w:r>
      <w:proofErr w:type="spellEnd"/>
      <w:r>
        <w:rPr>
          <w:rStyle w:val="normaltextrun"/>
          <w:rFonts w:eastAsiaTheme="majorEastAsia"/>
          <w:szCs w:val="26"/>
        </w:rPr>
        <w:t xml:space="preserve"> </w:t>
      </w:r>
      <w:proofErr w:type="spellStart"/>
      <w:r>
        <w:rPr>
          <w:rStyle w:val="normaltextrun"/>
          <w:rFonts w:eastAsiaTheme="majorEastAsia"/>
          <w:szCs w:val="26"/>
        </w:rPr>
        <w:t>quan</w:t>
      </w:r>
      <w:proofErr w:type="spellEnd"/>
      <w:r>
        <w:rPr>
          <w:rStyle w:val="normaltextrun"/>
          <w:rFonts w:eastAsiaTheme="majorEastAsia"/>
          <w:szCs w:val="26"/>
        </w:rPr>
        <w:t xml:space="preserve"> </w:t>
      </w:r>
      <w:proofErr w:type="spellStart"/>
      <w:r>
        <w:rPr>
          <w:rStyle w:val="normaltextrun"/>
          <w:rFonts w:eastAsiaTheme="majorEastAsia"/>
          <w:szCs w:val="26"/>
        </w:rPr>
        <w:t>tâm</w:t>
      </w:r>
      <w:proofErr w:type="spellEnd"/>
      <w:r>
        <w:rPr>
          <w:rStyle w:val="normaltextrun"/>
          <w:rFonts w:eastAsiaTheme="majorEastAsia"/>
          <w:szCs w:val="26"/>
        </w:rPr>
        <w:t xml:space="preserve"> </w:t>
      </w:r>
      <w:proofErr w:type="spellStart"/>
      <w:r>
        <w:rPr>
          <w:rStyle w:val="normaltextrun"/>
          <w:rFonts w:eastAsiaTheme="majorEastAsia"/>
          <w:szCs w:val="26"/>
        </w:rPr>
        <w:t>đến</w:t>
      </w:r>
      <w:proofErr w:type="spellEnd"/>
      <w:r>
        <w:rPr>
          <w:rStyle w:val="normaltextrun"/>
          <w:rFonts w:eastAsiaTheme="majorEastAsia"/>
          <w:szCs w:val="26"/>
        </w:rPr>
        <w:t xml:space="preserve"> </w:t>
      </w:r>
      <w:proofErr w:type="spellStart"/>
      <w:r>
        <w:rPr>
          <w:rStyle w:val="normaltextrun"/>
          <w:rFonts w:eastAsiaTheme="majorEastAsia"/>
          <w:szCs w:val="26"/>
        </w:rPr>
        <w:t>thời</w:t>
      </w:r>
      <w:proofErr w:type="spellEnd"/>
      <w:r>
        <w:rPr>
          <w:rStyle w:val="normaltextrun"/>
          <w:rFonts w:eastAsiaTheme="majorEastAsia"/>
          <w:szCs w:val="26"/>
        </w:rPr>
        <w:t xml:space="preserve"> </w:t>
      </w:r>
      <w:proofErr w:type="spellStart"/>
      <w:r>
        <w:rPr>
          <w:rStyle w:val="normaltextrun"/>
          <w:rFonts w:eastAsiaTheme="majorEastAsia"/>
          <w:szCs w:val="26"/>
        </w:rPr>
        <w:t>gian</w:t>
      </w:r>
      <w:proofErr w:type="spellEnd"/>
      <w:r>
        <w:rPr>
          <w:rStyle w:val="normaltextrun"/>
          <w:rFonts w:eastAsiaTheme="majorEastAsia"/>
          <w:szCs w:val="26"/>
        </w:rPr>
        <w:t xml:space="preserve"> </w:t>
      </w:r>
      <w:proofErr w:type="spellStart"/>
      <w:r>
        <w:rPr>
          <w:rStyle w:val="normaltextrun"/>
          <w:rFonts w:eastAsiaTheme="majorEastAsia"/>
          <w:szCs w:val="26"/>
        </w:rPr>
        <w:t>giao</w:t>
      </w:r>
      <w:proofErr w:type="spellEnd"/>
      <w:r>
        <w:rPr>
          <w:rStyle w:val="normaltextrun"/>
          <w:rFonts w:eastAsiaTheme="majorEastAsia"/>
          <w:szCs w:val="26"/>
        </w:rPr>
        <w:t xml:space="preserve"> </w:t>
      </w:r>
      <w:proofErr w:type="spellStart"/>
      <w:r>
        <w:rPr>
          <w:rStyle w:val="normaltextrun"/>
          <w:rFonts w:eastAsiaTheme="majorEastAsia"/>
          <w:szCs w:val="26"/>
        </w:rPr>
        <w:t>hàng</w:t>
      </w:r>
      <w:proofErr w:type="spellEnd"/>
      <w:r>
        <w:rPr>
          <w:rStyle w:val="normaltextrun"/>
          <w:rFonts w:eastAsiaTheme="majorEastAsia"/>
          <w:szCs w:val="26"/>
        </w:rPr>
        <w:t xml:space="preserve"> </w:t>
      </w:r>
      <w:proofErr w:type="spellStart"/>
      <w:r>
        <w:rPr>
          <w:rStyle w:val="normaltextrun"/>
          <w:rFonts w:eastAsiaTheme="majorEastAsia"/>
          <w:szCs w:val="26"/>
        </w:rPr>
        <w:t>và</w:t>
      </w:r>
      <w:proofErr w:type="spellEnd"/>
      <w:r>
        <w:rPr>
          <w:rStyle w:val="normaltextrun"/>
          <w:rFonts w:eastAsiaTheme="majorEastAsia"/>
          <w:szCs w:val="26"/>
        </w:rPr>
        <w:t xml:space="preserve"> </w:t>
      </w:r>
      <w:proofErr w:type="spellStart"/>
      <w:r>
        <w:rPr>
          <w:rStyle w:val="normaltextrun"/>
          <w:rFonts w:eastAsiaTheme="majorEastAsia"/>
          <w:szCs w:val="26"/>
        </w:rPr>
        <w:t>chất</w:t>
      </w:r>
      <w:proofErr w:type="spellEnd"/>
      <w:r>
        <w:rPr>
          <w:rStyle w:val="normaltextrun"/>
          <w:rFonts w:eastAsiaTheme="majorEastAsia"/>
          <w:szCs w:val="26"/>
        </w:rPr>
        <w:t xml:space="preserve"> </w:t>
      </w:r>
      <w:proofErr w:type="spellStart"/>
      <w:r>
        <w:rPr>
          <w:rStyle w:val="normaltextrun"/>
          <w:rFonts w:eastAsiaTheme="majorEastAsia"/>
          <w:szCs w:val="26"/>
        </w:rPr>
        <w:t>lượng</w:t>
      </w:r>
      <w:proofErr w:type="spellEnd"/>
      <w:r>
        <w:rPr>
          <w:rStyle w:val="normaltextrun"/>
          <w:rFonts w:eastAsiaTheme="majorEastAsia"/>
          <w:szCs w:val="26"/>
        </w:rPr>
        <w:t xml:space="preserve"> </w:t>
      </w:r>
      <w:proofErr w:type="spellStart"/>
      <w:r>
        <w:rPr>
          <w:rStyle w:val="normaltextrun"/>
          <w:rFonts w:eastAsiaTheme="majorEastAsia"/>
          <w:szCs w:val="26"/>
        </w:rPr>
        <w:t>đóng</w:t>
      </w:r>
      <w:proofErr w:type="spellEnd"/>
      <w:r>
        <w:rPr>
          <w:rStyle w:val="normaltextrun"/>
          <w:rFonts w:eastAsiaTheme="majorEastAsia"/>
          <w:szCs w:val="26"/>
        </w:rPr>
        <w:t xml:space="preserve"> </w:t>
      </w:r>
      <w:proofErr w:type="spellStart"/>
      <w:r>
        <w:rPr>
          <w:rStyle w:val="normaltextrun"/>
          <w:rFonts w:eastAsiaTheme="majorEastAsia"/>
          <w:szCs w:val="26"/>
        </w:rPr>
        <w:t>gói</w:t>
      </w:r>
      <w:proofErr w:type="spellEnd"/>
      <w:r>
        <w:rPr>
          <w:rStyle w:val="normaltextrun"/>
          <w:rFonts w:eastAsiaTheme="majorEastAsia"/>
          <w:szCs w:val="26"/>
        </w:rPr>
        <w:t xml:space="preserve"> </w:t>
      </w:r>
      <w:proofErr w:type="spellStart"/>
      <w:r>
        <w:rPr>
          <w:rStyle w:val="normaltextrun"/>
          <w:rFonts w:eastAsiaTheme="majorEastAsia"/>
          <w:szCs w:val="26"/>
        </w:rPr>
        <w:t>hàng</w:t>
      </w:r>
      <w:proofErr w:type="spellEnd"/>
      <w:r>
        <w:rPr>
          <w:rStyle w:val="normaltextrun"/>
          <w:rFonts w:eastAsiaTheme="majorEastAsia"/>
          <w:szCs w:val="26"/>
        </w:rPr>
        <w:t xml:space="preserve">; </w:t>
      </w:r>
      <w:proofErr w:type="spellStart"/>
      <w:r>
        <w:rPr>
          <w:rStyle w:val="normaltextrun"/>
          <w:rFonts w:eastAsiaTheme="majorEastAsia"/>
          <w:szCs w:val="26"/>
        </w:rPr>
        <w:t>nhãn</w:t>
      </w:r>
      <w:proofErr w:type="spellEnd"/>
      <w:r>
        <w:rPr>
          <w:rStyle w:val="normaltextrun"/>
          <w:rFonts w:eastAsiaTheme="majorEastAsia"/>
          <w:szCs w:val="26"/>
        </w:rPr>
        <w:t xml:space="preserve"> Trash </w:t>
      </w:r>
      <w:proofErr w:type="spellStart"/>
      <w:r>
        <w:rPr>
          <w:rStyle w:val="normaltextrun"/>
          <w:rFonts w:eastAsiaTheme="majorEastAsia"/>
          <w:szCs w:val="26"/>
        </w:rPr>
        <w:t>và</w:t>
      </w:r>
      <w:proofErr w:type="spellEnd"/>
      <w:r>
        <w:rPr>
          <w:rStyle w:val="normaltextrun"/>
          <w:rFonts w:eastAsiaTheme="majorEastAsia"/>
          <w:szCs w:val="26"/>
        </w:rPr>
        <w:t xml:space="preserve"> Other </w:t>
      </w:r>
      <w:proofErr w:type="spellStart"/>
      <w:r>
        <w:rPr>
          <w:rStyle w:val="normaltextrun"/>
          <w:rFonts w:eastAsiaTheme="majorEastAsia"/>
          <w:szCs w:val="26"/>
        </w:rPr>
        <w:t>chiếm</w:t>
      </w:r>
      <w:proofErr w:type="spellEnd"/>
      <w:r>
        <w:rPr>
          <w:rStyle w:val="normaltextrun"/>
          <w:rFonts w:eastAsiaTheme="majorEastAsia"/>
          <w:szCs w:val="26"/>
        </w:rPr>
        <w:t xml:space="preserve"> </w:t>
      </w:r>
      <w:proofErr w:type="spellStart"/>
      <w:r>
        <w:rPr>
          <w:rStyle w:val="normaltextrun"/>
          <w:rFonts w:eastAsiaTheme="majorEastAsia"/>
          <w:szCs w:val="26"/>
        </w:rPr>
        <w:t>tỉ</w:t>
      </w:r>
      <w:proofErr w:type="spellEnd"/>
      <w:r>
        <w:rPr>
          <w:rStyle w:val="normaltextrun"/>
          <w:rFonts w:eastAsiaTheme="majorEastAsia"/>
          <w:szCs w:val="26"/>
        </w:rPr>
        <w:t xml:space="preserve"> </w:t>
      </w:r>
      <w:proofErr w:type="spellStart"/>
      <w:r>
        <w:rPr>
          <w:rStyle w:val="normaltextrun"/>
          <w:rFonts w:eastAsiaTheme="majorEastAsia"/>
          <w:szCs w:val="26"/>
        </w:rPr>
        <w:t>lệ</w:t>
      </w:r>
      <w:proofErr w:type="spellEnd"/>
      <w:r>
        <w:rPr>
          <w:rStyle w:val="normaltextrun"/>
          <w:rFonts w:eastAsiaTheme="majorEastAsia"/>
          <w:szCs w:val="26"/>
        </w:rPr>
        <w:t xml:space="preserve"> </w:t>
      </w:r>
      <w:proofErr w:type="spellStart"/>
      <w:r>
        <w:rPr>
          <w:rStyle w:val="normaltextrun"/>
          <w:rFonts w:eastAsiaTheme="majorEastAsia"/>
          <w:szCs w:val="26"/>
        </w:rPr>
        <w:t>thấp</w:t>
      </w:r>
      <w:proofErr w:type="spellEnd"/>
      <w:r>
        <w:rPr>
          <w:rStyle w:val="normaltextrun"/>
          <w:rFonts w:eastAsiaTheme="majorEastAsia"/>
          <w:szCs w:val="26"/>
        </w:rPr>
        <w:t xml:space="preserve"> </w:t>
      </w:r>
      <w:proofErr w:type="spellStart"/>
      <w:r>
        <w:rPr>
          <w:rStyle w:val="normaltextrun"/>
          <w:rFonts w:eastAsiaTheme="majorEastAsia"/>
          <w:szCs w:val="26"/>
        </w:rPr>
        <w:t>nhất</w:t>
      </w:r>
      <w:proofErr w:type="spellEnd"/>
      <w:r>
        <w:rPr>
          <w:rStyle w:val="normaltextrun"/>
          <w:rFonts w:eastAsiaTheme="majorEastAsia"/>
          <w:szCs w:val="26"/>
        </w:rPr>
        <w:t xml:space="preserve"> </w:t>
      </w:r>
      <w:proofErr w:type="spellStart"/>
      <w:r>
        <w:rPr>
          <w:rStyle w:val="normaltextrun"/>
          <w:rFonts w:eastAsiaTheme="majorEastAsia"/>
          <w:szCs w:val="26"/>
        </w:rPr>
        <w:t>một</w:t>
      </w:r>
      <w:proofErr w:type="spellEnd"/>
      <w:r>
        <w:rPr>
          <w:rStyle w:val="normaltextrun"/>
          <w:rFonts w:eastAsiaTheme="majorEastAsia"/>
          <w:szCs w:val="26"/>
        </w:rPr>
        <w:t xml:space="preserve"> </w:t>
      </w:r>
      <w:proofErr w:type="spellStart"/>
      <w:r>
        <w:rPr>
          <w:rStyle w:val="normaltextrun"/>
          <w:rFonts w:eastAsiaTheme="majorEastAsia"/>
          <w:szCs w:val="26"/>
        </w:rPr>
        <w:t>phần</w:t>
      </w:r>
      <w:proofErr w:type="spellEnd"/>
      <w:r>
        <w:rPr>
          <w:rStyle w:val="normaltextrun"/>
          <w:rFonts w:eastAsiaTheme="majorEastAsia"/>
          <w:szCs w:val="26"/>
        </w:rPr>
        <w:t xml:space="preserve"> do </w:t>
      </w:r>
      <w:proofErr w:type="spellStart"/>
      <w:r>
        <w:rPr>
          <w:rStyle w:val="normaltextrun"/>
          <w:rFonts w:eastAsiaTheme="majorEastAsia"/>
          <w:szCs w:val="26"/>
        </w:rPr>
        <w:t>một</w:t>
      </w:r>
      <w:proofErr w:type="spellEnd"/>
      <w:r>
        <w:rPr>
          <w:rStyle w:val="normaltextrun"/>
          <w:rFonts w:eastAsiaTheme="majorEastAsia"/>
          <w:szCs w:val="26"/>
        </w:rPr>
        <w:t xml:space="preserve"> </w:t>
      </w:r>
      <w:proofErr w:type="spellStart"/>
      <w:r>
        <w:rPr>
          <w:rStyle w:val="normaltextrun"/>
          <w:rFonts w:eastAsiaTheme="majorEastAsia"/>
          <w:szCs w:val="26"/>
        </w:rPr>
        <w:t>số</w:t>
      </w:r>
      <w:proofErr w:type="spellEnd"/>
      <w:r>
        <w:rPr>
          <w:rStyle w:val="normaltextrun"/>
          <w:rFonts w:eastAsiaTheme="majorEastAsia"/>
          <w:szCs w:val="26"/>
        </w:rPr>
        <w:t xml:space="preserve"> </w:t>
      </w:r>
      <w:proofErr w:type="spellStart"/>
      <w:r>
        <w:rPr>
          <w:rStyle w:val="normaltextrun"/>
          <w:rFonts w:eastAsiaTheme="majorEastAsia"/>
          <w:szCs w:val="26"/>
        </w:rPr>
        <w:t>người</w:t>
      </w:r>
      <w:proofErr w:type="spellEnd"/>
      <w:r>
        <w:rPr>
          <w:rStyle w:val="normaltextrun"/>
          <w:rFonts w:eastAsiaTheme="majorEastAsia"/>
          <w:szCs w:val="26"/>
        </w:rPr>
        <w:t xml:space="preserve"> </w:t>
      </w:r>
      <w:proofErr w:type="spellStart"/>
      <w:r>
        <w:rPr>
          <w:rStyle w:val="normaltextrun"/>
          <w:rFonts w:eastAsiaTheme="majorEastAsia"/>
          <w:szCs w:val="26"/>
        </w:rPr>
        <w:t>dùng</w:t>
      </w:r>
      <w:proofErr w:type="spellEnd"/>
      <w:r>
        <w:rPr>
          <w:rStyle w:val="normaltextrun"/>
          <w:rFonts w:eastAsiaTheme="majorEastAsia"/>
          <w:szCs w:val="26"/>
        </w:rPr>
        <w:t xml:space="preserve"> spam </w:t>
      </w:r>
      <w:proofErr w:type="spellStart"/>
      <w:r>
        <w:rPr>
          <w:rStyle w:val="normaltextrun"/>
          <w:rFonts w:eastAsiaTheme="majorEastAsia"/>
          <w:szCs w:val="26"/>
        </w:rPr>
        <w:t>cho</w:t>
      </w:r>
      <w:proofErr w:type="spellEnd"/>
      <w:r>
        <w:rPr>
          <w:rStyle w:val="normaltextrun"/>
          <w:rFonts w:eastAsiaTheme="majorEastAsia"/>
          <w:szCs w:val="26"/>
        </w:rPr>
        <w:t xml:space="preserve"> </w:t>
      </w:r>
      <w:proofErr w:type="spellStart"/>
      <w:r>
        <w:rPr>
          <w:rStyle w:val="normaltextrun"/>
          <w:rFonts w:eastAsiaTheme="majorEastAsia"/>
          <w:szCs w:val="26"/>
        </w:rPr>
        <w:t>đủ</w:t>
      </w:r>
      <w:proofErr w:type="spellEnd"/>
      <w:r>
        <w:rPr>
          <w:rStyle w:val="normaltextrun"/>
          <w:rFonts w:eastAsiaTheme="majorEastAsia"/>
          <w:szCs w:val="26"/>
        </w:rPr>
        <w:t xml:space="preserve"> </w:t>
      </w:r>
      <w:proofErr w:type="spellStart"/>
      <w:r>
        <w:rPr>
          <w:rStyle w:val="normaltextrun"/>
          <w:rFonts w:eastAsiaTheme="majorEastAsia"/>
          <w:szCs w:val="26"/>
        </w:rPr>
        <w:t>kí</w:t>
      </w:r>
      <w:proofErr w:type="spellEnd"/>
      <w:r>
        <w:rPr>
          <w:rStyle w:val="normaltextrun"/>
          <w:rFonts w:eastAsiaTheme="majorEastAsia"/>
          <w:szCs w:val="26"/>
        </w:rPr>
        <w:t xml:space="preserve"> </w:t>
      </w:r>
      <w:proofErr w:type="spellStart"/>
      <w:r>
        <w:rPr>
          <w:rStyle w:val="normaltextrun"/>
          <w:rFonts w:eastAsiaTheme="majorEastAsia"/>
          <w:szCs w:val="26"/>
        </w:rPr>
        <w:t>tự</w:t>
      </w:r>
      <w:proofErr w:type="spellEnd"/>
      <w:r>
        <w:rPr>
          <w:rStyle w:val="normaltextrun"/>
          <w:rFonts w:eastAsiaTheme="majorEastAsia"/>
          <w:szCs w:val="26"/>
        </w:rPr>
        <w:t xml:space="preserve"> </w:t>
      </w:r>
      <w:proofErr w:type="spellStart"/>
      <w:r>
        <w:rPr>
          <w:rStyle w:val="normaltextrun"/>
          <w:rFonts w:eastAsiaTheme="majorEastAsia"/>
          <w:szCs w:val="26"/>
        </w:rPr>
        <w:t>để</w:t>
      </w:r>
      <w:proofErr w:type="spellEnd"/>
      <w:r>
        <w:rPr>
          <w:rStyle w:val="normaltextrun"/>
          <w:rFonts w:eastAsiaTheme="majorEastAsia"/>
          <w:szCs w:val="26"/>
        </w:rPr>
        <w:t xml:space="preserve"> </w:t>
      </w:r>
      <w:proofErr w:type="spellStart"/>
      <w:r>
        <w:rPr>
          <w:rStyle w:val="normaltextrun"/>
          <w:rFonts w:eastAsiaTheme="majorEastAsia"/>
          <w:szCs w:val="26"/>
        </w:rPr>
        <w:t>nhận</w:t>
      </w:r>
      <w:proofErr w:type="spellEnd"/>
      <w:r>
        <w:rPr>
          <w:rStyle w:val="normaltextrun"/>
          <w:rFonts w:eastAsiaTheme="majorEastAsia"/>
          <w:szCs w:val="26"/>
        </w:rPr>
        <w:t xml:space="preserve"> xu </w:t>
      </w:r>
      <w:proofErr w:type="spellStart"/>
      <w:r>
        <w:rPr>
          <w:rStyle w:val="normaltextrun"/>
          <w:rFonts w:eastAsiaTheme="majorEastAsia"/>
          <w:szCs w:val="26"/>
        </w:rPr>
        <w:t>của</w:t>
      </w:r>
      <w:proofErr w:type="spellEnd"/>
      <w:r>
        <w:rPr>
          <w:rStyle w:val="normaltextrun"/>
          <w:rFonts w:eastAsiaTheme="majorEastAsia"/>
          <w:szCs w:val="26"/>
        </w:rPr>
        <w:t xml:space="preserve"> Shopee.</w:t>
      </w:r>
    </w:p>
    <w:p w14:paraId="31307A46" w14:textId="60BE4BAD" w:rsidR="00D22C02" w:rsidRPr="00DD2E3D" w:rsidRDefault="00D22C02" w:rsidP="000052B3">
      <w:pPr>
        <w:pStyle w:val="Caption"/>
        <w:rPr>
          <w:lang w:val="vi-VN"/>
        </w:rPr>
      </w:pPr>
    </w:p>
    <w:p w14:paraId="56CBE2B0" w14:textId="3AFBED91" w:rsidR="00D22C02" w:rsidRPr="00DD2E3D" w:rsidRDefault="00D22C02" w:rsidP="00D22C02">
      <w:pPr>
        <w:pStyle w:val="paragraph"/>
        <w:spacing w:before="0" w:beforeAutospacing="0" w:after="0" w:afterAutospacing="0"/>
        <w:ind w:right="285"/>
        <w:jc w:val="center"/>
        <w:textAlignment w:val="baseline"/>
        <w:rPr>
          <w:b/>
          <w:bCs/>
          <w:szCs w:val="26"/>
          <w:lang w:val="vi-VN"/>
        </w:rPr>
      </w:pPr>
    </w:p>
    <w:p w14:paraId="63943331" w14:textId="77777777" w:rsidR="00185C67" w:rsidRDefault="00D22C02" w:rsidP="00185C67">
      <w:pPr>
        <w:pStyle w:val="paragraph"/>
        <w:keepNext/>
        <w:spacing w:before="0" w:beforeAutospacing="0" w:after="0" w:afterAutospacing="0"/>
        <w:ind w:left="720" w:right="285"/>
        <w:jc w:val="center"/>
        <w:textAlignment w:val="baseline"/>
      </w:pPr>
      <w:r>
        <w:rPr>
          <w:noProof/>
        </w:rPr>
        <w:lastRenderedPageBreak/>
        <w:drawing>
          <wp:inline distT="0" distB="0" distL="0" distR="0" wp14:anchorId="0E8EC9A0" wp14:editId="75500973">
            <wp:extent cx="4592954" cy="2796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4592954" cy="2796540"/>
                    </a:xfrm>
                    <a:prstGeom prst="rect">
                      <a:avLst/>
                    </a:prstGeom>
                  </pic:spPr>
                </pic:pic>
              </a:graphicData>
            </a:graphic>
          </wp:inline>
        </w:drawing>
      </w:r>
    </w:p>
    <w:p w14:paraId="10BF334F" w14:textId="71815932" w:rsidR="00185C67" w:rsidRPr="00614B52" w:rsidRDefault="00185C67" w:rsidP="00185C67">
      <w:pPr>
        <w:pStyle w:val="paragraph"/>
        <w:spacing w:before="0" w:beforeAutospacing="0" w:after="0" w:afterAutospacing="0"/>
        <w:jc w:val="center"/>
        <w:textAlignment w:val="baseline"/>
        <w:rPr>
          <w:rStyle w:val="normaltextrun"/>
          <w:rFonts w:eastAsiaTheme="majorEastAsia"/>
          <w:b/>
          <w:bCs/>
          <w:szCs w:val="26"/>
          <w:lang w:val="vi-VN"/>
        </w:rPr>
      </w:pPr>
      <w:bookmarkStart w:id="32" w:name="_Toc71900485"/>
      <w:proofErr w:type="spellStart"/>
      <w:r w:rsidRPr="00614B52">
        <w:rPr>
          <w:b/>
          <w:bCs/>
          <w:szCs w:val="26"/>
        </w:rPr>
        <w:t>Hình</w:t>
      </w:r>
      <w:proofErr w:type="spellEnd"/>
      <w:r w:rsidRPr="00614B52">
        <w:rPr>
          <w:b/>
          <w:bCs/>
          <w:szCs w:val="26"/>
        </w:rPr>
        <w:t xml:space="preserve"> </w:t>
      </w:r>
      <w:r w:rsidR="0044706D" w:rsidRPr="00614B52">
        <w:rPr>
          <w:b/>
          <w:bCs/>
          <w:szCs w:val="26"/>
        </w:rPr>
        <w:fldChar w:fldCharType="begin"/>
      </w:r>
      <w:r w:rsidR="0044706D" w:rsidRPr="00614B52">
        <w:rPr>
          <w:b/>
          <w:bCs/>
          <w:szCs w:val="26"/>
        </w:rPr>
        <w:instrText xml:space="preserve"> STYLEREF 1 \s </w:instrText>
      </w:r>
      <w:r w:rsidR="0044706D" w:rsidRPr="00614B52">
        <w:rPr>
          <w:b/>
          <w:bCs/>
          <w:szCs w:val="26"/>
        </w:rPr>
        <w:fldChar w:fldCharType="separate"/>
      </w:r>
      <w:r w:rsidR="00AE4C36">
        <w:rPr>
          <w:b/>
          <w:bCs/>
          <w:noProof/>
          <w:szCs w:val="26"/>
        </w:rPr>
        <w:t>2</w:t>
      </w:r>
      <w:r w:rsidR="0044706D" w:rsidRPr="00614B52">
        <w:rPr>
          <w:b/>
          <w:bCs/>
          <w:szCs w:val="26"/>
        </w:rPr>
        <w:fldChar w:fldCharType="end"/>
      </w:r>
      <w:r w:rsidR="0044706D" w:rsidRPr="00614B52">
        <w:rPr>
          <w:b/>
          <w:bCs/>
          <w:szCs w:val="26"/>
        </w:rPr>
        <w:noBreakHyphen/>
      </w:r>
      <w:r w:rsidR="0044706D" w:rsidRPr="00614B52">
        <w:rPr>
          <w:b/>
          <w:bCs/>
          <w:szCs w:val="26"/>
        </w:rPr>
        <w:fldChar w:fldCharType="begin"/>
      </w:r>
      <w:r w:rsidR="0044706D" w:rsidRPr="00614B52">
        <w:rPr>
          <w:b/>
          <w:bCs/>
          <w:szCs w:val="26"/>
        </w:rPr>
        <w:instrText xml:space="preserve"> SEQ Hình \* ARABIC \s 1 </w:instrText>
      </w:r>
      <w:r w:rsidR="0044706D" w:rsidRPr="00614B52">
        <w:rPr>
          <w:b/>
          <w:bCs/>
          <w:szCs w:val="26"/>
        </w:rPr>
        <w:fldChar w:fldCharType="separate"/>
      </w:r>
      <w:r w:rsidR="00AE4C36">
        <w:rPr>
          <w:b/>
          <w:bCs/>
          <w:noProof/>
          <w:szCs w:val="26"/>
        </w:rPr>
        <w:t>2</w:t>
      </w:r>
      <w:r w:rsidR="0044706D" w:rsidRPr="00614B52">
        <w:rPr>
          <w:b/>
          <w:bCs/>
          <w:szCs w:val="26"/>
        </w:rPr>
        <w:fldChar w:fldCharType="end"/>
      </w:r>
      <w:r w:rsidRPr="00614B52">
        <w:rPr>
          <w:b/>
          <w:bCs/>
          <w:szCs w:val="26"/>
        </w:rPr>
        <w:t xml:space="preserve">. </w:t>
      </w:r>
      <w:r w:rsidRPr="00614B52">
        <w:rPr>
          <w:rStyle w:val="normaltextrun"/>
          <w:rFonts w:eastAsiaTheme="majorEastAsia"/>
          <w:b/>
          <w:bCs/>
          <w:szCs w:val="26"/>
          <w:lang w:val="vi-VN"/>
        </w:rPr>
        <w:t>Biểu đồ</w:t>
      </w:r>
      <w:r w:rsidRPr="00614B52">
        <w:rPr>
          <w:rStyle w:val="normaltextrun"/>
          <w:rFonts w:eastAsiaTheme="majorEastAsia"/>
          <w:b/>
          <w:bCs/>
          <w:szCs w:val="26"/>
        </w:rPr>
        <w:t xml:space="preserve"> </w:t>
      </w:r>
      <w:proofErr w:type="spellStart"/>
      <w:r w:rsidR="00D97915" w:rsidRPr="00614B52">
        <w:rPr>
          <w:rStyle w:val="normaltextrun"/>
          <w:rFonts w:eastAsiaTheme="majorEastAsia"/>
          <w:b/>
          <w:bCs/>
          <w:szCs w:val="26"/>
        </w:rPr>
        <w:t>phân</w:t>
      </w:r>
      <w:proofErr w:type="spellEnd"/>
      <w:r w:rsidR="00D97915" w:rsidRPr="00614B52">
        <w:rPr>
          <w:rStyle w:val="normaltextrun"/>
          <w:rFonts w:eastAsiaTheme="majorEastAsia"/>
          <w:b/>
          <w:bCs/>
          <w:szCs w:val="26"/>
        </w:rPr>
        <w:t xml:space="preserve"> </w:t>
      </w:r>
      <w:proofErr w:type="spellStart"/>
      <w:r w:rsidR="00D97915" w:rsidRPr="00614B52">
        <w:rPr>
          <w:rStyle w:val="normaltextrun"/>
          <w:rFonts w:eastAsiaTheme="majorEastAsia"/>
          <w:b/>
          <w:bCs/>
          <w:szCs w:val="26"/>
        </w:rPr>
        <w:t>bố</w:t>
      </w:r>
      <w:proofErr w:type="spellEnd"/>
      <w:r w:rsidRPr="00614B52">
        <w:rPr>
          <w:rStyle w:val="normaltextrun"/>
          <w:rFonts w:eastAsiaTheme="majorEastAsia"/>
          <w:b/>
          <w:bCs/>
          <w:szCs w:val="26"/>
        </w:rPr>
        <w:t xml:space="preserve"> </w:t>
      </w:r>
      <w:proofErr w:type="spellStart"/>
      <w:r w:rsidR="00D8087D" w:rsidRPr="00614B52">
        <w:rPr>
          <w:rStyle w:val="normaltextrun"/>
          <w:rFonts w:eastAsiaTheme="majorEastAsia"/>
          <w:b/>
          <w:bCs/>
          <w:szCs w:val="26"/>
        </w:rPr>
        <w:t>các</w:t>
      </w:r>
      <w:proofErr w:type="spellEnd"/>
      <w:r w:rsidR="00D8087D" w:rsidRPr="00614B52">
        <w:rPr>
          <w:rStyle w:val="normaltextrun"/>
          <w:rFonts w:eastAsiaTheme="majorEastAsia"/>
          <w:b/>
          <w:bCs/>
          <w:szCs w:val="26"/>
        </w:rPr>
        <w:t xml:space="preserve"> </w:t>
      </w:r>
      <w:proofErr w:type="spellStart"/>
      <w:r w:rsidR="00D8087D" w:rsidRPr="00614B52">
        <w:rPr>
          <w:rStyle w:val="normaltextrun"/>
          <w:rFonts w:eastAsiaTheme="majorEastAsia"/>
          <w:b/>
          <w:bCs/>
          <w:szCs w:val="26"/>
        </w:rPr>
        <w:t>nhãn</w:t>
      </w:r>
      <w:proofErr w:type="spellEnd"/>
      <w:r w:rsidR="00D8087D" w:rsidRPr="00614B52">
        <w:rPr>
          <w:rStyle w:val="normaltextrun"/>
          <w:rFonts w:eastAsiaTheme="majorEastAsia"/>
          <w:b/>
          <w:bCs/>
          <w:szCs w:val="26"/>
        </w:rPr>
        <w:t xml:space="preserve"> m</w:t>
      </w:r>
      <w:r w:rsidRPr="00614B52">
        <w:rPr>
          <w:rStyle w:val="normaltextrun"/>
          <w:rFonts w:eastAsiaTheme="majorEastAsia"/>
          <w:b/>
          <w:bCs/>
          <w:szCs w:val="26"/>
          <w:lang w:val="vi-VN"/>
        </w:rPr>
        <w:t xml:space="preserve">ẹ </w:t>
      </w:r>
      <w:r w:rsidR="00801362" w:rsidRPr="00614B52">
        <w:rPr>
          <w:rStyle w:val="normaltextrun"/>
          <w:rFonts w:eastAsiaTheme="majorEastAsia"/>
          <w:b/>
          <w:bCs/>
          <w:szCs w:val="26"/>
        </w:rPr>
        <w:t xml:space="preserve">&amp; </w:t>
      </w:r>
      <w:r w:rsidR="00D8087D" w:rsidRPr="00614B52">
        <w:rPr>
          <w:rStyle w:val="normaltextrun"/>
          <w:rFonts w:eastAsiaTheme="majorEastAsia"/>
          <w:b/>
          <w:bCs/>
          <w:szCs w:val="26"/>
        </w:rPr>
        <w:t>b</w:t>
      </w:r>
      <w:r w:rsidRPr="00614B52">
        <w:rPr>
          <w:rStyle w:val="normaltextrun"/>
          <w:rFonts w:eastAsiaTheme="majorEastAsia"/>
          <w:b/>
          <w:bCs/>
          <w:szCs w:val="26"/>
          <w:lang w:val="vi-VN"/>
        </w:rPr>
        <w:t xml:space="preserve">é </w:t>
      </w:r>
      <w:r w:rsidR="00614B52" w:rsidRPr="00614B52">
        <w:rPr>
          <w:rStyle w:val="normaltextrun"/>
          <w:rFonts w:eastAsiaTheme="majorEastAsia"/>
          <w:b/>
          <w:bCs/>
          <w:szCs w:val="26"/>
        </w:rPr>
        <w:t>t</w:t>
      </w:r>
      <w:r w:rsidRPr="00614B52">
        <w:rPr>
          <w:rStyle w:val="normaltextrun"/>
          <w:rFonts w:eastAsiaTheme="majorEastAsia"/>
          <w:b/>
          <w:bCs/>
          <w:szCs w:val="26"/>
          <w:lang w:val="vi-VN"/>
        </w:rPr>
        <w:t>iki</w:t>
      </w:r>
      <w:bookmarkEnd w:id="32"/>
    </w:p>
    <w:p w14:paraId="76361228" w14:textId="6A041B79" w:rsidR="00242DA1" w:rsidRPr="00204819" w:rsidRDefault="00B00A85" w:rsidP="006D7CE4">
      <w:pPr>
        <w:pStyle w:val="paragraph"/>
        <w:spacing w:before="0" w:beforeAutospacing="0" w:after="0" w:afterAutospacing="0"/>
        <w:ind w:firstLine="720"/>
        <w:textAlignment w:val="baseline"/>
        <w:rPr>
          <w:szCs w:val="26"/>
          <w:lang w:val="vi-VN"/>
        </w:rPr>
      </w:pPr>
      <w:r w:rsidRPr="00204819">
        <w:rPr>
          <w:rStyle w:val="normaltextrun"/>
          <w:rFonts w:eastAsiaTheme="majorEastAsia"/>
          <w:lang w:val="vi-VN"/>
        </w:rPr>
        <w:t>Dữ liệu các nhãn mẹ &amp; bé Tiki cũng tương đối lệch so với mẹ &amp; bé Shopee. Trong đó hai nhãn Chất lượng và Ship có số lượng nhiều nhất và nhãn Chính hãng có số lượng ít nhất do người dùng bên Tiki quan tâm về vấn đề chất lượng hơn trong khi vấn đề chính hãng được Tiki đảm bảo nên ít được nhắc đến.</w:t>
      </w:r>
    </w:p>
    <w:p w14:paraId="170DB11A" w14:textId="122015D3" w:rsidR="00D22C02" w:rsidRPr="00204819" w:rsidRDefault="00D22C02" w:rsidP="000052B3">
      <w:pPr>
        <w:pStyle w:val="Caption"/>
        <w:rPr>
          <w:lang w:val="vi-VN"/>
        </w:rPr>
      </w:pPr>
    </w:p>
    <w:p w14:paraId="50E4FD83" w14:textId="77777777" w:rsidR="00CF20D8" w:rsidRDefault="00D22C02" w:rsidP="00CF20D8">
      <w:pPr>
        <w:pStyle w:val="paragraph"/>
        <w:keepNext/>
        <w:spacing w:before="0" w:beforeAutospacing="0" w:after="0" w:afterAutospacing="0"/>
        <w:ind w:left="720" w:right="285"/>
        <w:jc w:val="center"/>
        <w:textAlignment w:val="baseline"/>
      </w:pPr>
      <w:r>
        <w:rPr>
          <w:noProof/>
        </w:rPr>
        <w:drawing>
          <wp:inline distT="0" distB="0" distL="0" distR="0" wp14:anchorId="16D9B647" wp14:editId="291832B1">
            <wp:extent cx="4551045" cy="28067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4551045" cy="2806700"/>
                    </a:xfrm>
                    <a:prstGeom prst="rect">
                      <a:avLst/>
                    </a:prstGeom>
                  </pic:spPr>
                </pic:pic>
              </a:graphicData>
            </a:graphic>
          </wp:inline>
        </w:drawing>
      </w:r>
    </w:p>
    <w:p w14:paraId="5C0FF8C7" w14:textId="7DF8C7C2" w:rsidR="00CF20D8" w:rsidRPr="00614B52" w:rsidRDefault="00CF20D8" w:rsidP="00CF20D8">
      <w:pPr>
        <w:pStyle w:val="paragraph"/>
        <w:spacing w:before="0" w:beforeAutospacing="0" w:after="0" w:afterAutospacing="0"/>
        <w:jc w:val="center"/>
        <w:textAlignment w:val="baseline"/>
        <w:rPr>
          <w:rStyle w:val="normaltextrun"/>
          <w:rFonts w:eastAsiaTheme="majorEastAsia"/>
          <w:b/>
          <w:bCs/>
          <w:szCs w:val="26"/>
          <w:lang w:val="vi-VN"/>
        </w:rPr>
      </w:pPr>
      <w:bookmarkStart w:id="33" w:name="_Toc71900486"/>
      <w:proofErr w:type="spellStart"/>
      <w:r w:rsidRPr="00614B52">
        <w:rPr>
          <w:b/>
          <w:bCs/>
          <w:szCs w:val="26"/>
        </w:rPr>
        <w:t>Hình</w:t>
      </w:r>
      <w:proofErr w:type="spellEnd"/>
      <w:r w:rsidRPr="00614B52">
        <w:rPr>
          <w:b/>
          <w:bCs/>
          <w:szCs w:val="26"/>
        </w:rPr>
        <w:t xml:space="preserve"> </w:t>
      </w:r>
      <w:r w:rsidR="0044706D" w:rsidRPr="00614B52">
        <w:rPr>
          <w:b/>
          <w:bCs/>
          <w:szCs w:val="26"/>
        </w:rPr>
        <w:fldChar w:fldCharType="begin"/>
      </w:r>
      <w:r w:rsidR="0044706D" w:rsidRPr="00614B52">
        <w:rPr>
          <w:b/>
          <w:bCs/>
          <w:szCs w:val="26"/>
        </w:rPr>
        <w:instrText xml:space="preserve"> STYLEREF 1 \s </w:instrText>
      </w:r>
      <w:r w:rsidR="0044706D" w:rsidRPr="00614B52">
        <w:rPr>
          <w:b/>
          <w:bCs/>
          <w:szCs w:val="26"/>
        </w:rPr>
        <w:fldChar w:fldCharType="separate"/>
      </w:r>
      <w:r w:rsidR="00AE4C36">
        <w:rPr>
          <w:b/>
          <w:bCs/>
          <w:noProof/>
          <w:szCs w:val="26"/>
        </w:rPr>
        <w:t>2</w:t>
      </w:r>
      <w:r w:rsidR="0044706D" w:rsidRPr="00614B52">
        <w:rPr>
          <w:b/>
          <w:bCs/>
          <w:szCs w:val="26"/>
        </w:rPr>
        <w:fldChar w:fldCharType="end"/>
      </w:r>
      <w:r w:rsidR="0044706D" w:rsidRPr="00614B52">
        <w:rPr>
          <w:b/>
          <w:bCs/>
          <w:szCs w:val="26"/>
        </w:rPr>
        <w:noBreakHyphen/>
      </w:r>
      <w:r w:rsidR="0044706D" w:rsidRPr="00614B52">
        <w:rPr>
          <w:b/>
          <w:bCs/>
          <w:szCs w:val="26"/>
        </w:rPr>
        <w:fldChar w:fldCharType="begin"/>
      </w:r>
      <w:r w:rsidR="0044706D" w:rsidRPr="00614B52">
        <w:rPr>
          <w:b/>
          <w:bCs/>
          <w:szCs w:val="26"/>
        </w:rPr>
        <w:instrText xml:space="preserve"> SEQ Hình \* ARABIC \s 1 </w:instrText>
      </w:r>
      <w:r w:rsidR="0044706D" w:rsidRPr="00614B52">
        <w:rPr>
          <w:b/>
          <w:bCs/>
          <w:szCs w:val="26"/>
        </w:rPr>
        <w:fldChar w:fldCharType="separate"/>
      </w:r>
      <w:r w:rsidR="00AE4C36">
        <w:rPr>
          <w:b/>
          <w:bCs/>
          <w:noProof/>
          <w:szCs w:val="26"/>
        </w:rPr>
        <w:t>3</w:t>
      </w:r>
      <w:r w:rsidR="0044706D" w:rsidRPr="00614B52">
        <w:rPr>
          <w:b/>
          <w:bCs/>
          <w:szCs w:val="26"/>
        </w:rPr>
        <w:fldChar w:fldCharType="end"/>
      </w:r>
      <w:r w:rsidRPr="00614B52">
        <w:rPr>
          <w:b/>
          <w:bCs/>
          <w:szCs w:val="26"/>
        </w:rPr>
        <w:t xml:space="preserve">. </w:t>
      </w:r>
      <w:r w:rsidRPr="00614B52">
        <w:rPr>
          <w:rStyle w:val="normaltextrun"/>
          <w:rFonts w:eastAsiaTheme="majorEastAsia"/>
          <w:b/>
          <w:bCs/>
          <w:szCs w:val="26"/>
          <w:lang w:val="vi-VN"/>
        </w:rPr>
        <w:t xml:space="preserve">Biểu đồ </w:t>
      </w:r>
      <w:proofErr w:type="spellStart"/>
      <w:r w:rsidR="007D0826" w:rsidRPr="00614B52">
        <w:rPr>
          <w:rStyle w:val="normaltextrun"/>
          <w:rFonts w:eastAsiaTheme="majorEastAsia"/>
          <w:b/>
          <w:bCs/>
          <w:szCs w:val="26"/>
        </w:rPr>
        <w:t>phân</w:t>
      </w:r>
      <w:proofErr w:type="spellEnd"/>
      <w:r w:rsidR="007D0826" w:rsidRPr="00614B52">
        <w:rPr>
          <w:rStyle w:val="normaltextrun"/>
          <w:rFonts w:eastAsiaTheme="majorEastAsia"/>
          <w:b/>
          <w:bCs/>
          <w:szCs w:val="26"/>
        </w:rPr>
        <w:t xml:space="preserve"> </w:t>
      </w:r>
      <w:proofErr w:type="spellStart"/>
      <w:r w:rsidR="007D0826" w:rsidRPr="00614B52">
        <w:rPr>
          <w:rStyle w:val="normaltextrun"/>
          <w:rFonts w:eastAsiaTheme="majorEastAsia"/>
          <w:b/>
          <w:bCs/>
          <w:szCs w:val="26"/>
        </w:rPr>
        <w:t>bố</w:t>
      </w:r>
      <w:proofErr w:type="spellEnd"/>
      <w:r w:rsidRPr="00614B52">
        <w:rPr>
          <w:rStyle w:val="normaltextrun"/>
          <w:rFonts w:eastAsiaTheme="majorEastAsia"/>
          <w:b/>
          <w:bCs/>
          <w:szCs w:val="26"/>
          <w:lang w:val="vi-VN"/>
        </w:rPr>
        <w:t xml:space="preserve"> các nhãn công nghệ </w:t>
      </w:r>
      <w:r w:rsidR="00614B52" w:rsidRPr="00614B52">
        <w:rPr>
          <w:rStyle w:val="normaltextrun"/>
          <w:rFonts w:eastAsiaTheme="majorEastAsia"/>
          <w:b/>
          <w:bCs/>
          <w:szCs w:val="26"/>
        </w:rPr>
        <w:t>s</w:t>
      </w:r>
      <w:r w:rsidRPr="00614B52">
        <w:rPr>
          <w:rStyle w:val="normaltextrun"/>
          <w:rFonts w:eastAsiaTheme="majorEastAsia"/>
          <w:b/>
          <w:bCs/>
          <w:szCs w:val="26"/>
          <w:lang w:val="vi-VN"/>
        </w:rPr>
        <w:t>hopee</w:t>
      </w:r>
      <w:bookmarkEnd w:id="33"/>
    </w:p>
    <w:p w14:paraId="799A3CFC" w14:textId="1FDBD337" w:rsidR="00B00A85" w:rsidRPr="00204819" w:rsidRDefault="00B00A85" w:rsidP="006D7CE4">
      <w:pPr>
        <w:pStyle w:val="paragraph"/>
        <w:spacing w:before="0" w:beforeAutospacing="0" w:after="0" w:afterAutospacing="0"/>
        <w:ind w:firstLine="720"/>
        <w:textAlignment w:val="baseline"/>
        <w:rPr>
          <w:szCs w:val="26"/>
          <w:lang w:val="vi-VN"/>
        </w:rPr>
      </w:pPr>
      <w:r w:rsidRPr="00204819">
        <w:rPr>
          <w:rStyle w:val="normaltextrun"/>
          <w:rFonts w:eastAsiaTheme="majorEastAsia"/>
          <w:szCs w:val="26"/>
          <w:lang w:val="vi-VN"/>
        </w:rPr>
        <w:t>Dữ liệu phân bố các nhãn công nghệ Shopee có sự phân bố khá đồng đều chia ra làm hầu hết cao và một phần thấp. Trong đó, Mẫu mã, Cấu hình, Dịch vụ và Ship là những nhãn chiếm tỉ lệ cao nhất, cho thấy người dùng quan tâm đến các vấn đề chất lượng sản phẩm và dịch vụ CSKH của Shopee.</w:t>
      </w:r>
    </w:p>
    <w:p w14:paraId="2E19FF0B" w14:textId="6BC7E399" w:rsidR="00D22C02" w:rsidRPr="00204819" w:rsidRDefault="00D22C02" w:rsidP="000052B3">
      <w:pPr>
        <w:pStyle w:val="Caption"/>
        <w:rPr>
          <w:lang w:val="vi-VN"/>
        </w:rPr>
      </w:pPr>
    </w:p>
    <w:p w14:paraId="36CA0487" w14:textId="2FE50A3B" w:rsidR="00D22C02" w:rsidRPr="00204819" w:rsidRDefault="00D22C02" w:rsidP="009C2805">
      <w:pPr>
        <w:pStyle w:val="FigCap"/>
        <w:numPr>
          <w:ilvl w:val="0"/>
          <w:numId w:val="0"/>
        </w:numPr>
        <w:rPr>
          <w:lang w:val="vi-VN"/>
        </w:rPr>
      </w:pPr>
    </w:p>
    <w:p w14:paraId="00062717" w14:textId="77777777" w:rsidR="00CF20D8" w:rsidRDefault="00D22C02" w:rsidP="00CF20D8">
      <w:pPr>
        <w:pStyle w:val="paragraph"/>
        <w:keepNext/>
        <w:spacing w:before="0" w:beforeAutospacing="0" w:after="0" w:afterAutospacing="0"/>
        <w:ind w:left="720" w:right="285"/>
        <w:jc w:val="center"/>
        <w:textAlignment w:val="baseline"/>
      </w:pPr>
      <w:r>
        <w:rPr>
          <w:noProof/>
        </w:rPr>
        <w:lastRenderedPageBreak/>
        <w:drawing>
          <wp:inline distT="0" distB="0" distL="0" distR="0" wp14:anchorId="39328049" wp14:editId="6967F7AB">
            <wp:extent cx="4561205" cy="2796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4561205" cy="2796540"/>
                    </a:xfrm>
                    <a:prstGeom prst="rect">
                      <a:avLst/>
                    </a:prstGeom>
                  </pic:spPr>
                </pic:pic>
              </a:graphicData>
            </a:graphic>
          </wp:inline>
        </w:drawing>
      </w:r>
    </w:p>
    <w:p w14:paraId="0BF865DD" w14:textId="1AE95FD7" w:rsidR="00CF20D8" w:rsidRPr="00614B52" w:rsidRDefault="00CF20D8" w:rsidP="00CF20D8">
      <w:pPr>
        <w:pStyle w:val="paragraph"/>
        <w:spacing w:before="0" w:beforeAutospacing="0" w:after="0" w:afterAutospacing="0"/>
        <w:jc w:val="center"/>
        <w:textAlignment w:val="baseline"/>
        <w:rPr>
          <w:b/>
          <w:bCs/>
          <w:szCs w:val="26"/>
          <w:lang w:val="vi-VN"/>
        </w:rPr>
      </w:pPr>
      <w:bookmarkStart w:id="34" w:name="_Toc71900487"/>
      <w:proofErr w:type="spellStart"/>
      <w:r w:rsidRPr="00614B52">
        <w:rPr>
          <w:b/>
          <w:bCs/>
          <w:szCs w:val="26"/>
        </w:rPr>
        <w:t>Hình</w:t>
      </w:r>
      <w:proofErr w:type="spellEnd"/>
      <w:r w:rsidRPr="00614B52">
        <w:rPr>
          <w:b/>
          <w:bCs/>
          <w:szCs w:val="26"/>
        </w:rPr>
        <w:t xml:space="preserve"> </w:t>
      </w:r>
      <w:r w:rsidR="0044706D" w:rsidRPr="00614B52">
        <w:rPr>
          <w:b/>
          <w:bCs/>
          <w:szCs w:val="26"/>
        </w:rPr>
        <w:fldChar w:fldCharType="begin"/>
      </w:r>
      <w:r w:rsidR="0044706D" w:rsidRPr="00614B52">
        <w:rPr>
          <w:b/>
          <w:bCs/>
          <w:szCs w:val="26"/>
        </w:rPr>
        <w:instrText xml:space="preserve"> STYLEREF 1 \s </w:instrText>
      </w:r>
      <w:r w:rsidR="0044706D" w:rsidRPr="00614B52">
        <w:rPr>
          <w:b/>
          <w:bCs/>
          <w:szCs w:val="26"/>
        </w:rPr>
        <w:fldChar w:fldCharType="separate"/>
      </w:r>
      <w:r w:rsidR="00AE4C36">
        <w:rPr>
          <w:b/>
          <w:bCs/>
          <w:noProof/>
          <w:szCs w:val="26"/>
        </w:rPr>
        <w:t>2</w:t>
      </w:r>
      <w:r w:rsidR="0044706D" w:rsidRPr="00614B52">
        <w:rPr>
          <w:b/>
          <w:bCs/>
          <w:szCs w:val="26"/>
        </w:rPr>
        <w:fldChar w:fldCharType="end"/>
      </w:r>
      <w:r w:rsidR="0044706D" w:rsidRPr="00614B52">
        <w:rPr>
          <w:b/>
          <w:bCs/>
          <w:szCs w:val="26"/>
        </w:rPr>
        <w:noBreakHyphen/>
      </w:r>
      <w:r w:rsidR="0044706D" w:rsidRPr="00614B52">
        <w:rPr>
          <w:b/>
          <w:bCs/>
          <w:szCs w:val="26"/>
        </w:rPr>
        <w:fldChar w:fldCharType="begin"/>
      </w:r>
      <w:r w:rsidR="0044706D" w:rsidRPr="00614B52">
        <w:rPr>
          <w:b/>
          <w:bCs/>
          <w:szCs w:val="26"/>
        </w:rPr>
        <w:instrText xml:space="preserve"> SEQ Hình \* ARABIC \s 1 </w:instrText>
      </w:r>
      <w:r w:rsidR="0044706D" w:rsidRPr="00614B52">
        <w:rPr>
          <w:b/>
          <w:bCs/>
          <w:szCs w:val="26"/>
        </w:rPr>
        <w:fldChar w:fldCharType="separate"/>
      </w:r>
      <w:r w:rsidR="00AE4C36">
        <w:rPr>
          <w:b/>
          <w:bCs/>
          <w:noProof/>
          <w:szCs w:val="26"/>
        </w:rPr>
        <w:t>4</w:t>
      </w:r>
      <w:r w:rsidR="0044706D" w:rsidRPr="00614B52">
        <w:rPr>
          <w:b/>
          <w:bCs/>
          <w:szCs w:val="26"/>
        </w:rPr>
        <w:fldChar w:fldCharType="end"/>
      </w:r>
      <w:r w:rsidRPr="00614B52">
        <w:rPr>
          <w:b/>
          <w:bCs/>
          <w:szCs w:val="26"/>
        </w:rPr>
        <w:t>.</w:t>
      </w:r>
      <w:r w:rsidRPr="00614B52">
        <w:rPr>
          <w:rStyle w:val="normaltextrun"/>
          <w:rFonts w:eastAsiaTheme="majorEastAsia"/>
          <w:b/>
          <w:bCs/>
          <w:szCs w:val="26"/>
          <w:lang w:val="vi-VN"/>
        </w:rPr>
        <w:t xml:space="preserve"> Biểu đồ </w:t>
      </w:r>
      <w:r w:rsidR="007D0826" w:rsidRPr="00614B52">
        <w:rPr>
          <w:rStyle w:val="normaltextrun"/>
          <w:rFonts w:eastAsiaTheme="majorEastAsia"/>
          <w:b/>
          <w:bCs/>
          <w:szCs w:val="26"/>
          <w:lang w:val="vi-VN"/>
        </w:rPr>
        <w:t>phân bố</w:t>
      </w:r>
      <w:r w:rsidRPr="00614B52">
        <w:rPr>
          <w:rStyle w:val="normaltextrun"/>
          <w:rFonts w:eastAsiaTheme="majorEastAsia"/>
          <w:b/>
          <w:bCs/>
          <w:szCs w:val="26"/>
          <w:lang w:val="vi-VN"/>
        </w:rPr>
        <w:t xml:space="preserve"> các nhãn công nghệ </w:t>
      </w:r>
      <w:r w:rsidR="00614B52" w:rsidRPr="00614B52">
        <w:rPr>
          <w:rStyle w:val="normaltextrun"/>
          <w:rFonts w:eastAsiaTheme="majorEastAsia"/>
          <w:b/>
          <w:bCs/>
          <w:szCs w:val="26"/>
        </w:rPr>
        <w:t>t</w:t>
      </w:r>
      <w:r w:rsidRPr="00614B52">
        <w:rPr>
          <w:rStyle w:val="normaltextrun"/>
          <w:rFonts w:eastAsiaTheme="majorEastAsia"/>
          <w:b/>
          <w:bCs/>
          <w:szCs w:val="26"/>
          <w:lang w:val="vi-VN"/>
        </w:rPr>
        <w:t>iki</w:t>
      </w:r>
      <w:bookmarkEnd w:id="34"/>
    </w:p>
    <w:p w14:paraId="03158ACA" w14:textId="536881DC" w:rsidR="00D22C02" w:rsidRPr="00DD2E3D" w:rsidRDefault="00D22C02" w:rsidP="000052B3">
      <w:pPr>
        <w:pStyle w:val="Caption"/>
        <w:rPr>
          <w:lang w:val="vi-VN"/>
        </w:rPr>
      </w:pPr>
    </w:p>
    <w:p w14:paraId="4AA62E9A" w14:textId="0C8F3AC8" w:rsidR="00673C0E" w:rsidRPr="00B00A85" w:rsidRDefault="00B00A85" w:rsidP="006D7CE4">
      <w:pPr>
        <w:pStyle w:val="TabCap"/>
        <w:numPr>
          <w:ilvl w:val="8"/>
          <w:numId w:val="0"/>
        </w:numPr>
        <w:ind w:firstLine="432"/>
        <w:rPr>
          <w:b w:val="0"/>
        </w:rPr>
      </w:pPr>
      <w:r w:rsidRPr="00204819">
        <w:rPr>
          <w:b w:val="0"/>
          <w:lang w:val="vi-VN"/>
        </w:rPr>
        <w:t>Đây là dữ liệu được phân bố đều nhất trong các tập dữ liệu. Tuy nhiên, nhãn Ship có số lượng cao nhất và giảm dần đều về các nhãn còn lại</w:t>
      </w:r>
      <w:r w:rsidR="00657F0C" w:rsidRPr="00204819">
        <w:rPr>
          <w:b w:val="0"/>
          <w:lang w:val="vi-VN"/>
        </w:rPr>
        <w:t>. Người dùng Tiki quan tâm rất lớn đến vấn đề giao hàng</w:t>
      </w:r>
      <w:r w:rsidRPr="00204819">
        <w:rPr>
          <w:b w:val="0"/>
          <w:lang w:val="vi-VN"/>
        </w:rPr>
        <w:t xml:space="preserve">. </w:t>
      </w:r>
      <w:proofErr w:type="spellStart"/>
      <w:r>
        <w:rPr>
          <w:b w:val="0"/>
        </w:rPr>
        <w:t>Nhãn</w:t>
      </w:r>
      <w:proofErr w:type="spellEnd"/>
      <w:r>
        <w:rPr>
          <w:b w:val="0"/>
        </w:rPr>
        <w:t xml:space="preserve"> </w:t>
      </w:r>
      <w:proofErr w:type="spellStart"/>
      <w:r>
        <w:rPr>
          <w:b w:val="0"/>
        </w:rPr>
        <w:t>Phụ</w:t>
      </w:r>
      <w:proofErr w:type="spellEnd"/>
      <w:r>
        <w:rPr>
          <w:b w:val="0"/>
        </w:rPr>
        <w:t xml:space="preserve"> </w:t>
      </w:r>
      <w:proofErr w:type="spellStart"/>
      <w:r>
        <w:rPr>
          <w:b w:val="0"/>
        </w:rPr>
        <w:t>kiện</w:t>
      </w:r>
      <w:proofErr w:type="spellEnd"/>
      <w:r>
        <w:rPr>
          <w:b w:val="0"/>
        </w:rPr>
        <w:t xml:space="preserve"> </w:t>
      </w:r>
      <w:proofErr w:type="spellStart"/>
      <w:r>
        <w:rPr>
          <w:b w:val="0"/>
        </w:rPr>
        <w:t>được</w:t>
      </w:r>
      <w:proofErr w:type="spellEnd"/>
      <w:r>
        <w:rPr>
          <w:b w:val="0"/>
        </w:rPr>
        <w:t xml:space="preserve"> </w:t>
      </w:r>
      <w:proofErr w:type="spellStart"/>
      <w:r w:rsidR="00657F0C">
        <w:rPr>
          <w:b w:val="0"/>
        </w:rPr>
        <w:t>nhắc</w:t>
      </w:r>
      <w:proofErr w:type="spellEnd"/>
      <w:r w:rsidR="00657F0C">
        <w:rPr>
          <w:b w:val="0"/>
        </w:rPr>
        <w:t xml:space="preserve"> </w:t>
      </w:r>
      <w:proofErr w:type="spellStart"/>
      <w:r w:rsidR="00657F0C">
        <w:rPr>
          <w:b w:val="0"/>
        </w:rPr>
        <w:t>đến</w:t>
      </w:r>
      <w:proofErr w:type="spellEnd"/>
      <w:r w:rsidR="00657F0C">
        <w:rPr>
          <w:b w:val="0"/>
        </w:rPr>
        <w:t xml:space="preserve"> </w:t>
      </w:r>
      <w:proofErr w:type="spellStart"/>
      <w:r w:rsidR="00657F0C">
        <w:rPr>
          <w:b w:val="0"/>
        </w:rPr>
        <w:t>ít</w:t>
      </w:r>
      <w:proofErr w:type="spellEnd"/>
      <w:r w:rsidR="00657F0C">
        <w:rPr>
          <w:b w:val="0"/>
        </w:rPr>
        <w:t xml:space="preserve"> </w:t>
      </w:r>
      <w:proofErr w:type="spellStart"/>
      <w:r w:rsidR="00657F0C">
        <w:rPr>
          <w:b w:val="0"/>
        </w:rPr>
        <w:t>nhất</w:t>
      </w:r>
      <w:proofErr w:type="spellEnd"/>
      <w:r w:rsidR="00657F0C">
        <w:rPr>
          <w:b w:val="0"/>
        </w:rPr>
        <w:t>.</w:t>
      </w:r>
    </w:p>
    <w:p w14:paraId="73B31361" w14:textId="77777777" w:rsidR="00D834EC" w:rsidRDefault="00D834EC">
      <w:pPr>
        <w:spacing w:after="160" w:line="259" w:lineRule="auto"/>
        <w:jc w:val="left"/>
        <w:rPr>
          <w:rFonts w:eastAsiaTheme="majorEastAsia"/>
          <w:b/>
          <w:bCs/>
          <w:color w:val="000000" w:themeColor="text1"/>
          <w:sz w:val="44"/>
          <w:szCs w:val="44"/>
        </w:rPr>
      </w:pPr>
      <w:r>
        <w:br w:type="page"/>
      </w:r>
    </w:p>
    <w:p w14:paraId="3CA7BED8" w14:textId="31BD7239" w:rsidR="00204819" w:rsidRPr="00204819" w:rsidRDefault="008F767D" w:rsidP="00204819">
      <w:pPr>
        <w:pStyle w:val="Heading1"/>
      </w:pPr>
      <w:bookmarkStart w:id="35" w:name="_Toc67937963"/>
      <w:bookmarkStart w:id="36" w:name="_Toc120461225"/>
      <w:proofErr w:type="spellStart"/>
      <w:r>
        <w:lastRenderedPageBreak/>
        <w:t>C</w:t>
      </w:r>
      <w:r w:rsidR="004F4422">
        <w:t>ác</w:t>
      </w:r>
      <w:proofErr w:type="spellEnd"/>
      <w:r w:rsidR="004F4422">
        <w:t xml:space="preserve"> </w:t>
      </w:r>
      <w:bookmarkEnd w:id="35"/>
      <w:proofErr w:type="spellStart"/>
      <w:r w:rsidR="00204819">
        <w:t>nghiên</w:t>
      </w:r>
      <w:proofErr w:type="spellEnd"/>
      <w:r w:rsidR="00204819">
        <w:t xml:space="preserve"> </w:t>
      </w:r>
      <w:proofErr w:type="spellStart"/>
      <w:r w:rsidR="00204819">
        <w:t>cứu</w:t>
      </w:r>
      <w:proofErr w:type="spellEnd"/>
      <w:r w:rsidR="00204819">
        <w:t xml:space="preserve"> </w:t>
      </w:r>
      <w:proofErr w:type="spellStart"/>
      <w:r w:rsidR="00204819">
        <w:t>liên</w:t>
      </w:r>
      <w:proofErr w:type="spellEnd"/>
      <w:r w:rsidR="00204819">
        <w:t xml:space="preserve"> </w:t>
      </w:r>
      <w:proofErr w:type="spellStart"/>
      <w:r w:rsidR="00204819">
        <w:t>quan</w:t>
      </w:r>
      <w:bookmarkEnd w:id="36"/>
      <w:proofErr w:type="spellEnd"/>
    </w:p>
    <w:p w14:paraId="093357F6" w14:textId="30881588" w:rsidR="00CE6A50" w:rsidRDefault="00204819" w:rsidP="00125B02">
      <w:pPr>
        <w:pStyle w:val="Heading2"/>
        <w:ind w:left="720" w:hanging="720"/>
      </w:pPr>
      <w:bookmarkStart w:id="37" w:name="_Toc120461226"/>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máy</w:t>
      </w:r>
      <w:proofErr w:type="spellEnd"/>
      <w:r>
        <w:t xml:space="preserve"> </w:t>
      </w:r>
      <w:proofErr w:type="spellStart"/>
      <w:r>
        <w:t>cơ</w:t>
      </w:r>
      <w:proofErr w:type="spellEnd"/>
      <w:r>
        <w:t xml:space="preserve"> </w:t>
      </w:r>
      <w:proofErr w:type="spellStart"/>
      <w:r>
        <w:t>bản</w:t>
      </w:r>
      <w:bookmarkEnd w:id="37"/>
      <w:proofErr w:type="spellEnd"/>
    </w:p>
    <w:p w14:paraId="2723F4F3" w14:textId="20BDD74A" w:rsidR="00865998" w:rsidRPr="00865998" w:rsidRDefault="006D7CE4" w:rsidP="00EB1758">
      <w:pPr>
        <w:pStyle w:val="Heading3"/>
        <w:numPr>
          <w:ilvl w:val="0"/>
          <w:numId w:val="17"/>
        </w:numPr>
        <w:ind w:hanging="720"/>
      </w:pPr>
      <w:r>
        <w:t xml:space="preserve"> </w:t>
      </w:r>
      <w:bookmarkStart w:id="38" w:name="_Toc120461227"/>
      <w:r w:rsidR="00865998">
        <w:t>Naïve Bayes</w:t>
      </w:r>
      <w:bookmarkEnd w:id="38"/>
    </w:p>
    <w:p w14:paraId="448A64C1" w14:textId="77777777" w:rsidR="001F5133" w:rsidRDefault="00CE6A50" w:rsidP="00C27C6D">
      <w:pPr>
        <w:ind w:firstLine="720"/>
      </w:pPr>
      <w:proofErr w:type="spellStart"/>
      <w:r>
        <w:t>Phân</w:t>
      </w:r>
      <w:proofErr w:type="spellEnd"/>
      <w:r>
        <w:t xml:space="preserve"> </w:t>
      </w:r>
      <w:proofErr w:type="spellStart"/>
      <w:r>
        <w:t>lớp</w:t>
      </w:r>
      <w:proofErr w:type="spellEnd"/>
      <w:r>
        <w:t xml:space="preserve"> Naïve Bayes </w:t>
      </w:r>
      <w:proofErr w:type="spellStart"/>
      <w:r>
        <w:t>là</w:t>
      </w:r>
      <w:proofErr w:type="spellEnd"/>
      <w:r>
        <w:t xml:space="preserve"> </w:t>
      </w:r>
      <w:proofErr w:type="spellStart"/>
      <w:r>
        <w:t>một</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theo</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lý</w:t>
      </w:r>
      <w:proofErr w:type="spellEnd"/>
      <w:r>
        <w:t xml:space="preserve"> </w:t>
      </w:r>
      <w:proofErr w:type="spellStart"/>
      <w:r>
        <w:t>thuyết</w:t>
      </w:r>
      <w:proofErr w:type="spellEnd"/>
      <w:r>
        <w:t xml:space="preserve"> Bayes,</w:t>
      </w:r>
      <w:r w:rsidR="00CE0B22">
        <w:t xml:space="preserve"> </w:t>
      </w:r>
      <w:proofErr w:type="spellStart"/>
      <w:r w:rsidR="00CE0B22">
        <w:t>giả</w:t>
      </w:r>
      <w:proofErr w:type="spellEnd"/>
      <w:r w:rsidR="00CE0B22">
        <w:t xml:space="preserve"> </w:t>
      </w:r>
      <w:proofErr w:type="spellStart"/>
      <w:r w:rsidR="00CE0B22">
        <w:t>định</w:t>
      </w:r>
      <w:proofErr w:type="spellEnd"/>
      <w:r w:rsidR="00CE0B22">
        <w:t xml:space="preserve"> </w:t>
      </w:r>
      <w:proofErr w:type="spellStart"/>
      <w:r w:rsidR="00CE0B22">
        <w:t>rằng</w:t>
      </w:r>
      <w:proofErr w:type="spellEnd"/>
      <w:r w:rsidR="00CE0B22">
        <w:t xml:space="preserve"> </w:t>
      </w:r>
      <w:proofErr w:type="spellStart"/>
      <w:r w:rsidR="00CE0B22">
        <w:t>mỗi</w:t>
      </w:r>
      <w:proofErr w:type="spellEnd"/>
      <w:r w:rsidR="00CE0B22">
        <w:t xml:space="preserve"> </w:t>
      </w:r>
      <w:proofErr w:type="spellStart"/>
      <w:r w:rsidR="00CE0B22">
        <w:t>đối</w:t>
      </w:r>
      <w:proofErr w:type="spellEnd"/>
      <w:r w:rsidR="00CE0B22">
        <w:t xml:space="preserve"> </w:t>
      </w:r>
      <w:proofErr w:type="spellStart"/>
      <w:r w:rsidR="00CE0B22">
        <w:t>tượng</w:t>
      </w:r>
      <w:proofErr w:type="spellEnd"/>
      <w:r w:rsidR="00CE0B22">
        <w:t xml:space="preserve"> </w:t>
      </w:r>
      <w:proofErr w:type="spellStart"/>
      <w:r w:rsidR="00CE0B22">
        <w:t>đều</w:t>
      </w:r>
      <w:proofErr w:type="spellEnd"/>
      <w:r w:rsidR="00CE0B22">
        <w:t xml:space="preserve"> </w:t>
      </w:r>
      <w:proofErr w:type="spellStart"/>
      <w:r w:rsidR="00CE0B22">
        <w:t>đóng</w:t>
      </w:r>
      <w:proofErr w:type="spellEnd"/>
      <w:r w:rsidR="00CE0B22">
        <w:t xml:space="preserve"> </w:t>
      </w:r>
      <w:proofErr w:type="spellStart"/>
      <w:r w:rsidR="00CE0B22">
        <w:t>góp</w:t>
      </w:r>
      <w:proofErr w:type="spellEnd"/>
      <w:r w:rsidR="00CE0B22">
        <w:t xml:space="preserve"> </w:t>
      </w:r>
      <w:proofErr w:type="spellStart"/>
      <w:r w:rsidR="00CE0B22">
        <w:t>độc</w:t>
      </w:r>
      <w:proofErr w:type="spellEnd"/>
      <w:r w:rsidR="00CE0B22">
        <w:t xml:space="preserve"> </w:t>
      </w:r>
      <w:proofErr w:type="spellStart"/>
      <w:r w:rsidR="00CE0B22">
        <w:t>lập</w:t>
      </w:r>
      <w:proofErr w:type="spellEnd"/>
      <w:r w:rsidR="00CE0B22">
        <w:t xml:space="preserve"> </w:t>
      </w:r>
      <w:proofErr w:type="spellStart"/>
      <w:r w:rsidR="00CE0B22">
        <w:t>và</w:t>
      </w:r>
      <w:proofErr w:type="spellEnd"/>
      <w:r w:rsidR="00CE0B22">
        <w:t xml:space="preserve"> </w:t>
      </w:r>
      <w:proofErr w:type="spellStart"/>
      <w:r w:rsidR="00CE0B22">
        <w:t>bình</w:t>
      </w:r>
      <w:proofErr w:type="spellEnd"/>
      <w:r w:rsidR="00CE0B22">
        <w:t xml:space="preserve"> </w:t>
      </w:r>
      <w:proofErr w:type="spellStart"/>
      <w:r w:rsidR="00CE0B22">
        <w:t>đẳng</w:t>
      </w:r>
      <w:proofErr w:type="spellEnd"/>
      <w:r w:rsidR="00CE0B22">
        <w:t xml:space="preserve"> </w:t>
      </w:r>
      <w:proofErr w:type="spellStart"/>
      <w:r w:rsidR="00CE0B22">
        <w:t>cho</w:t>
      </w:r>
      <w:proofErr w:type="spellEnd"/>
      <w:r w:rsidR="00CE0B22">
        <w:t xml:space="preserve"> </w:t>
      </w:r>
      <w:proofErr w:type="spellStart"/>
      <w:r w:rsidR="00CE0B22">
        <w:t>lớp</w:t>
      </w:r>
      <w:proofErr w:type="spellEnd"/>
      <w:r w:rsidR="00CE0B22">
        <w:t xml:space="preserve"> </w:t>
      </w:r>
      <w:proofErr w:type="spellStart"/>
      <w:r w:rsidR="00CE0B22">
        <w:t>đích</w:t>
      </w:r>
      <w:proofErr w:type="spellEnd"/>
      <w:r w:rsidR="00CE0B22">
        <w:t xml:space="preserve">. </w:t>
      </w:r>
      <w:proofErr w:type="spellStart"/>
      <w:r w:rsidR="00CE0B22">
        <w:t>Phân</w:t>
      </w:r>
      <w:proofErr w:type="spellEnd"/>
      <w:r w:rsidR="00CE0B22">
        <w:t xml:space="preserve"> </w:t>
      </w:r>
      <w:proofErr w:type="spellStart"/>
      <w:r w:rsidR="00CE0B22">
        <w:t>lớp</w:t>
      </w:r>
      <w:proofErr w:type="spellEnd"/>
      <w:r w:rsidR="00CE0B22">
        <w:t xml:space="preserve"> NB </w:t>
      </w:r>
      <w:proofErr w:type="spellStart"/>
      <w:r w:rsidR="00CE0B22">
        <w:t>giả</w:t>
      </w:r>
      <w:proofErr w:type="spellEnd"/>
      <w:r w:rsidR="00CE0B22">
        <w:t xml:space="preserve"> </w:t>
      </w:r>
      <w:proofErr w:type="spellStart"/>
      <w:r w:rsidR="00CE0B22">
        <w:t>định</w:t>
      </w:r>
      <w:proofErr w:type="spellEnd"/>
      <w:r w:rsidR="00CE0B22">
        <w:t xml:space="preserve"> </w:t>
      </w:r>
      <w:proofErr w:type="spellStart"/>
      <w:r w:rsidR="00CE0B22">
        <w:t>rằng</w:t>
      </w:r>
      <w:proofErr w:type="spellEnd"/>
      <w:r w:rsidR="00CE0B22">
        <w:t xml:space="preserve"> </w:t>
      </w:r>
      <w:proofErr w:type="spellStart"/>
      <w:r w:rsidR="00CE0B22">
        <w:t>mỗi</w:t>
      </w:r>
      <w:proofErr w:type="spellEnd"/>
      <w:r w:rsidR="00CE0B22">
        <w:t xml:space="preserve"> </w:t>
      </w:r>
      <w:proofErr w:type="spellStart"/>
      <w:r w:rsidR="00CE0B22">
        <w:t>đặc</w:t>
      </w:r>
      <w:proofErr w:type="spellEnd"/>
      <w:r w:rsidR="00CE0B22">
        <w:t xml:space="preserve"> </w:t>
      </w:r>
      <w:proofErr w:type="spellStart"/>
      <w:r w:rsidR="00CE0B22">
        <w:t>trưng</w:t>
      </w:r>
      <w:proofErr w:type="spellEnd"/>
      <w:r w:rsidR="00CE0B22">
        <w:t xml:space="preserve"> </w:t>
      </w:r>
      <w:proofErr w:type="spellStart"/>
      <w:r w:rsidR="00CE0B22">
        <w:t>độc</w:t>
      </w:r>
      <w:proofErr w:type="spellEnd"/>
      <w:r w:rsidR="00CE0B22">
        <w:t xml:space="preserve"> </w:t>
      </w:r>
      <w:proofErr w:type="spellStart"/>
      <w:r w:rsidR="00CE0B22">
        <w:t>lập</w:t>
      </w:r>
      <w:proofErr w:type="spellEnd"/>
      <w:r w:rsidR="00CE0B22">
        <w:t xml:space="preserve"> </w:t>
      </w:r>
      <w:proofErr w:type="spellStart"/>
      <w:r w:rsidR="00CE0B22">
        <w:t>và</w:t>
      </w:r>
      <w:proofErr w:type="spellEnd"/>
      <w:r w:rsidR="00CE0B22">
        <w:t xml:space="preserve"> </w:t>
      </w:r>
      <w:proofErr w:type="spellStart"/>
      <w:r w:rsidR="00CE0B22">
        <w:t>không</w:t>
      </w:r>
      <w:proofErr w:type="spellEnd"/>
      <w:r w:rsidR="00CE0B22">
        <w:t xml:space="preserve"> </w:t>
      </w:r>
      <w:proofErr w:type="spellStart"/>
      <w:r w:rsidR="00CE0B22">
        <w:t>liên</w:t>
      </w:r>
      <w:proofErr w:type="spellEnd"/>
      <w:r w:rsidR="00CE0B22">
        <w:t xml:space="preserve"> </w:t>
      </w:r>
      <w:proofErr w:type="spellStart"/>
      <w:r w:rsidR="00CE0B22">
        <w:t>quan</w:t>
      </w:r>
      <w:proofErr w:type="spellEnd"/>
      <w:r w:rsidR="00CE0B22">
        <w:t xml:space="preserve"> </w:t>
      </w:r>
      <w:proofErr w:type="spellStart"/>
      <w:r w:rsidR="00CE0B22">
        <w:t>đến</w:t>
      </w:r>
      <w:proofErr w:type="spellEnd"/>
      <w:r w:rsidR="00CE0B22">
        <w:t xml:space="preserve"> </w:t>
      </w:r>
      <w:proofErr w:type="spellStart"/>
      <w:r w:rsidR="00CE0B22">
        <w:t>các</w:t>
      </w:r>
      <w:proofErr w:type="spellEnd"/>
      <w:r w:rsidR="00CE0B22">
        <w:t xml:space="preserve"> </w:t>
      </w:r>
      <w:proofErr w:type="spellStart"/>
      <w:r w:rsidR="00CE0B22">
        <w:t>đặc</w:t>
      </w:r>
      <w:proofErr w:type="spellEnd"/>
      <w:r w:rsidR="00CE0B22">
        <w:t xml:space="preserve"> </w:t>
      </w:r>
      <w:proofErr w:type="spellStart"/>
      <w:r w:rsidR="00CE0B22">
        <w:t>trưng</w:t>
      </w:r>
      <w:proofErr w:type="spellEnd"/>
      <w:r w:rsidR="00CE0B22">
        <w:t xml:space="preserve"> </w:t>
      </w:r>
      <w:proofErr w:type="spellStart"/>
      <w:r w:rsidR="00CE0B22">
        <w:t>khác</w:t>
      </w:r>
      <w:proofErr w:type="spellEnd"/>
      <w:r w:rsidR="00CE0B22">
        <w:t xml:space="preserve">, </w:t>
      </w:r>
      <w:proofErr w:type="spellStart"/>
      <w:r w:rsidR="00CE0B22">
        <w:t>sao</w:t>
      </w:r>
      <w:proofErr w:type="spellEnd"/>
      <w:r w:rsidR="00CE0B22">
        <w:t xml:space="preserve"> </w:t>
      </w:r>
      <w:proofErr w:type="spellStart"/>
      <w:r w:rsidR="00CE0B22">
        <w:t>cho</w:t>
      </w:r>
      <w:proofErr w:type="spellEnd"/>
      <w:r w:rsidR="00CE0B22">
        <w:t xml:space="preserve"> </w:t>
      </w:r>
      <w:proofErr w:type="spellStart"/>
      <w:r w:rsidR="00CE0B22">
        <w:t>mỗi</w:t>
      </w:r>
      <w:proofErr w:type="spellEnd"/>
      <w:r w:rsidR="00CE0B22">
        <w:t xml:space="preserve"> </w:t>
      </w:r>
      <w:proofErr w:type="spellStart"/>
      <w:r w:rsidR="00CE0B22">
        <w:t>đặc</w:t>
      </w:r>
      <w:proofErr w:type="spellEnd"/>
      <w:r w:rsidR="00CE0B22">
        <w:t xml:space="preserve"> </w:t>
      </w:r>
      <w:proofErr w:type="spellStart"/>
      <w:r w:rsidR="00CE0B22">
        <w:t>trưng</w:t>
      </w:r>
      <w:proofErr w:type="spellEnd"/>
      <w:r w:rsidR="00CE0B22">
        <w:t xml:space="preserve"> </w:t>
      </w:r>
      <w:proofErr w:type="spellStart"/>
      <w:r w:rsidR="00CE0B22">
        <w:t>góp</w:t>
      </w:r>
      <w:proofErr w:type="spellEnd"/>
      <w:r w:rsidR="00CE0B22">
        <w:t xml:space="preserve"> </w:t>
      </w:r>
      <w:proofErr w:type="spellStart"/>
      <w:r w:rsidR="00CE0B22">
        <w:t>phần</w:t>
      </w:r>
      <w:proofErr w:type="spellEnd"/>
      <w:r w:rsidR="00CE0B22">
        <w:t xml:space="preserve"> </w:t>
      </w:r>
      <w:proofErr w:type="spellStart"/>
      <w:r w:rsidR="00CE0B22">
        <w:t>vào</w:t>
      </w:r>
      <w:proofErr w:type="spellEnd"/>
      <w:r w:rsidR="00CE0B22">
        <w:t xml:space="preserve"> </w:t>
      </w:r>
      <w:proofErr w:type="spellStart"/>
      <w:r w:rsidR="00CE0B22">
        <w:t>xác</w:t>
      </w:r>
      <w:proofErr w:type="spellEnd"/>
      <w:r w:rsidR="00CE0B22">
        <w:t xml:space="preserve"> </w:t>
      </w:r>
      <w:proofErr w:type="spellStart"/>
      <w:r w:rsidR="00CE0B22">
        <w:t>suất</w:t>
      </w:r>
      <w:proofErr w:type="spellEnd"/>
      <w:r w:rsidR="00CE0B22">
        <w:t xml:space="preserve"> </w:t>
      </w:r>
      <w:proofErr w:type="spellStart"/>
      <w:r w:rsidR="00CE0B22">
        <w:t>củ</w:t>
      </w:r>
      <w:proofErr w:type="spellEnd"/>
      <w:r w:rsidR="00CE0B22">
        <w:t xml:space="preserve"> </w:t>
      </w:r>
      <w:proofErr w:type="spellStart"/>
      <w:r w:rsidR="00CE0B22">
        <w:t>một</w:t>
      </w:r>
      <w:proofErr w:type="spellEnd"/>
      <w:r w:rsidR="00CE0B22">
        <w:t xml:space="preserve"> </w:t>
      </w:r>
      <w:proofErr w:type="spellStart"/>
      <w:r w:rsidR="00CE0B22">
        <w:t>mẫu</w:t>
      </w:r>
      <w:proofErr w:type="spellEnd"/>
      <w:r w:rsidR="00CE0B22">
        <w:t xml:space="preserve"> </w:t>
      </w:r>
      <w:proofErr w:type="spellStart"/>
      <w:r w:rsidR="00CE0B22">
        <w:t>thuộc</w:t>
      </w:r>
      <w:proofErr w:type="spellEnd"/>
      <w:r w:rsidR="00CE0B22">
        <w:t xml:space="preserve"> </w:t>
      </w:r>
      <w:proofErr w:type="spellStart"/>
      <w:r w:rsidR="00CE0B22">
        <w:t>một</w:t>
      </w:r>
      <w:proofErr w:type="spellEnd"/>
      <w:r w:rsidR="00CE0B22">
        <w:t xml:space="preserve"> </w:t>
      </w:r>
      <w:proofErr w:type="spellStart"/>
      <w:r w:rsidR="00CE0B22">
        <w:t>lớp</w:t>
      </w:r>
      <w:proofErr w:type="spellEnd"/>
      <w:r w:rsidR="00CE0B22">
        <w:t xml:space="preserve"> </w:t>
      </w:r>
      <w:proofErr w:type="spellStart"/>
      <w:r w:rsidR="00CE0B22">
        <w:t>cụ</w:t>
      </w:r>
      <w:proofErr w:type="spellEnd"/>
      <w:r w:rsidR="00CE0B22">
        <w:t xml:space="preserve"> </w:t>
      </w:r>
      <w:proofErr w:type="spellStart"/>
      <w:r w:rsidR="00CE0B22">
        <w:t>thể</w:t>
      </w:r>
      <w:proofErr w:type="spellEnd"/>
      <w:r w:rsidR="00CE0B22">
        <w:t xml:space="preserve"> </w:t>
      </w:r>
      <w:proofErr w:type="spellStart"/>
      <w:r w:rsidR="00CE0B22">
        <w:t>một</w:t>
      </w:r>
      <w:proofErr w:type="spellEnd"/>
      <w:r w:rsidR="00CE0B22">
        <w:t xml:space="preserve"> </w:t>
      </w:r>
      <w:proofErr w:type="spellStart"/>
      <w:r w:rsidR="00CE0B22">
        <w:t>cách</w:t>
      </w:r>
      <w:proofErr w:type="spellEnd"/>
      <w:r w:rsidR="00CE0B22">
        <w:t xml:space="preserve"> </w:t>
      </w:r>
      <w:proofErr w:type="spellStart"/>
      <w:r w:rsidR="00CE0B22">
        <w:t>độc</w:t>
      </w:r>
      <w:proofErr w:type="spellEnd"/>
      <w:r w:rsidR="00CE0B22">
        <w:t xml:space="preserve"> </w:t>
      </w:r>
      <w:proofErr w:type="spellStart"/>
      <w:r w:rsidR="00CE0B22">
        <w:t>lập</w:t>
      </w:r>
      <w:proofErr w:type="spellEnd"/>
      <w:r w:rsidR="00CE0B22">
        <w:t xml:space="preserve"> </w:t>
      </w:r>
      <w:proofErr w:type="spellStart"/>
      <w:r w:rsidR="00CE0B22">
        <w:t>và</w:t>
      </w:r>
      <w:proofErr w:type="spellEnd"/>
      <w:r w:rsidR="00CE0B22">
        <w:t xml:space="preserve"> </w:t>
      </w:r>
      <w:proofErr w:type="spellStart"/>
      <w:r w:rsidR="00CE0B22">
        <w:t>bình</w:t>
      </w:r>
      <w:proofErr w:type="spellEnd"/>
      <w:r w:rsidR="00CE0B22">
        <w:t xml:space="preserve"> </w:t>
      </w:r>
      <w:proofErr w:type="spellStart"/>
      <w:r w:rsidR="00CE0B22">
        <w:t>đẳng</w:t>
      </w:r>
      <w:proofErr w:type="spellEnd"/>
      <w:r w:rsidR="00CE0B22">
        <w:t>.</w:t>
      </w:r>
    </w:p>
    <w:p w14:paraId="43C54693" w14:textId="6929EDE1" w:rsidR="001F5133" w:rsidRPr="002214A3" w:rsidRDefault="00024DDC" w:rsidP="00CE6A50">
      <w:pP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X </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 = 1</m:t>
              </m:r>
            </m:sub>
            <m:sup>
              <m:r>
                <w:rPr>
                  <w:rFonts w:ascii="Cambria Math" w:hAnsi="Cambria Math"/>
                </w:rPr>
                <m:t>n</m:t>
              </m:r>
            </m:sup>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nary>
          <m:r>
            <w:rPr>
              <w:rFonts w:ascii="Cambria Math" w:hAnsi="Cambria Math"/>
            </w:rPr>
            <m:t>* 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oMath>
      </m:oMathPara>
    </w:p>
    <w:p w14:paraId="29DDF68E" w14:textId="77777777" w:rsidR="002214A3" w:rsidRDefault="002214A3" w:rsidP="00C27C6D">
      <w:pPr>
        <w:ind w:firstLine="720"/>
        <w:rPr>
          <w:rFonts w:eastAsiaTheme="minorEastAsia"/>
        </w:rPr>
      </w:pPr>
      <w:proofErr w:type="spellStart"/>
      <w:r>
        <w:rPr>
          <w:rFonts w:eastAsiaTheme="minorEastAsia"/>
        </w:rPr>
        <w:t>Việc</w:t>
      </w:r>
      <w:proofErr w:type="spellEnd"/>
      <w:r>
        <w:rPr>
          <w:rFonts w:eastAsiaTheme="minorEastAsia"/>
        </w:rPr>
        <w:t xml:space="preserve"> </w:t>
      </w:r>
      <w:proofErr w:type="spellStart"/>
      <w:r>
        <w:rPr>
          <w:rFonts w:eastAsiaTheme="minorEastAsia"/>
        </w:rPr>
        <w:t>phân</w:t>
      </w:r>
      <w:proofErr w:type="spellEnd"/>
      <w:r>
        <w:rPr>
          <w:rFonts w:eastAsiaTheme="minorEastAsia"/>
        </w:rPr>
        <w:t xml:space="preserve"> </w:t>
      </w:r>
      <w:proofErr w:type="spellStart"/>
      <w:r>
        <w:rPr>
          <w:rFonts w:eastAsiaTheme="minorEastAsia"/>
        </w:rPr>
        <w:t>lớp</w:t>
      </w:r>
      <w:proofErr w:type="spellEnd"/>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tiến</w:t>
      </w:r>
      <w:proofErr w:type="spellEnd"/>
      <w:r>
        <w:rPr>
          <w:rFonts w:eastAsiaTheme="minorEastAsia"/>
        </w:rPr>
        <w:t xml:space="preserve"> </w:t>
      </w:r>
      <w:proofErr w:type="spellStart"/>
      <w:r>
        <w:rPr>
          <w:rFonts w:eastAsiaTheme="minorEastAsia"/>
        </w:rPr>
        <w:t>hành</w:t>
      </w:r>
      <w:proofErr w:type="spellEnd"/>
      <w:r>
        <w:rPr>
          <w:rFonts w:eastAsiaTheme="minorEastAsia"/>
        </w:rPr>
        <w:t xml:space="preserve"> </w:t>
      </w:r>
      <w:proofErr w:type="spellStart"/>
      <w:r>
        <w:rPr>
          <w:rFonts w:eastAsiaTheme="minorEastAsia"/>
        </w:rPr>
        <w:t>bằng</w:t>
      </w:r>
      <w:proofErr w:type="spellEnd"/>
      <w:r>
        <w:rPr>
          <w:rFonts w:eastAsiaTheme="minorEastAsia"/>
        </w:rPr>
        <w:t xml:space="preserve"> </w:t>
      </w:r>
      <w:proofErr w:type="spellStart"/>
      <w:r>
        <w:rPr>
          <w:rFonts w:eastAsiaTheme="minorEastAsia"/>
        </w:rPr>
        <w:t>cách</w:t>
      </w:r>
      <w:proofErr w:type="spellEnd"/>
      <w:r>
        <w:rPr>
          <w:rFonts w:eastAsiaTheme="minorEastAsia"/>
        </w:rPr>
        <w:t xml:space="preserve"> </w:t>
      </w:r>
      <w:proofErr w:type="spellStart"/>
      <w:r>
        <w:rPr>
          <w:rFonts w:eastAsiaTheme="minorEastAsia"/>
        </w:rPr>
        <w:t>suy</w:t>
      </w:r>
      <w:proofErr w:type="spellEnd"/>
      <w:r>
        <w:rPr>
          <w:rFonts w:eastAsiaTheme="minorEastAsia"/>
        </w:rPr>
        <w:t xml:space="preserve"> </w:t>
      </w:r>
      <w:proofErr w:type="spellStart"/>
      <w:r>
        <w:rPr>
          <w:rFonts w:eastAsiaTheme="minorEastAsia"/>
        </w:rPr>
        <w:t>ra</w:t>
      </w:r>
      <w:proofErr w:type="spellEnd"/>
      <w:r>
        <w:rPr>
          <w:rFonts w:eastAsiaTheme="minorEastAsia"/>
        </w:rPr>
        <w:t xml:space="preserve"> </w:t>
      </w:r>
      <w:proofErr w:type="spellStart"/>
      <w:r>
        <w:rPr>
          <w:rFonts w:eastAsiaTheme="minorEastAsia"/>
        </w:rPr>
        <w:t>hậu</w:t>
      </w:r>
      <w:proofErr w:type="spellEnd"/>
      <w:r>
        <w:rPr>
          <w:rFonts w:eastAsiaTheme="minorEastAsia"/>
        </w:rPr>
        <w:t xml:space="preserve"> </w:t>
      </w:r>
      <w:proofErr w:type="spellStart"/>
      <w:r>
        <w:rPr>
          <w:rFonts w:eastAsiaTheme="minorEastAsia"/>
        </w:rPr>
        <w:t>nghiệm</w:t>
      </w:r>
      <w:proofErr w:type="spellEnd"/>
      <w:r>
        <w:rPr>
          <w:rFonts w:eastAsiaTheme="minorEastAsia"/>
        </w:rPr>
        <w:t xml:space="preserve"> </w:t>
      </w:r>
      <w:proofErr w:type="spellStart"/>
      <w:r>
        <w:rPr>
          <w:rFonts w:eastAsiaTheme="minorEastAsia"/>
        </w:rPr>
        <w:t>cực</w:t>
      </w:r>
      <w:proofErr w:type="spellEnd"/>
      <w:r>
        <w:rPr>
          <w:rFonts w:eastAsiaTheme="minorEastAsia"/>
        </w:rPr>
        <w:t xml:space="preserve"> </w:t>
      </w:r>
      <w:proofErr w:type="spellStart"/>
      <w:r>
        <w:rPr>
          <w:rFonts w:eastAsiaTheme="minorEastAsia"/>
        </w:rPr>
        <w:t>đại</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gramStart"/>
      <w:r w:rsidRPr="002214A3">
        <w:rPr>
          <w:rFonts w:eastAsiaTheme="minorEastAsia"/>
          <w:i/>
          <w:iCs/>
        </w:rPr>
        <w:t>P(</w:t>
      </w:r>
      <w:proofErr w:type="gramEnd"/>
      <w:r w:rsidRPr="002214A3">
        <w:rPr>
          <w:rFonts w:eastAsiaTheme="minorEastAsia"/>
          <w:i/>
          <w:iCs/>
        </w:rPr>
        <w:t>C</w:t>
      </w:r>
      <w:r w:rsidRPr="002214A3">
        <w:rPr>
          <w:rFonts w:eastAsiaTheme="minorEastAsia"/>
          <w:i/>
          <w:iCs/>
          <w:vertAlign w:val="subscript"/>
        </w:rPr>
        <w:t>i</w:t>
      </w:r>
      <w:r>
        <w:rPr>
          <w:rFonts w:eastAsiaTheme="minorEastAsia"/>
          <w:i/>
          <w:iCs/>
        </w:rPr>
        <w:t xml:space="preserve"> | X) </w:t>
      </w:r>
      <w:proofErr w:type="spellStart"/>
      <w:r>
        <w:rPr>
          <w:rFonts w:eastAsiaTheme="minorEastAsia"/>
        </w:rPr>
        <w:t>với</w:t>
      </w:r>
      <w:proofErr w:type="spellEnd"/>
      <w:r>
        <w:rPr>
          <w:rFonts w:eastAsiaTheme="minorEastAsia"/>
        </w:rPr>
        <w:t xml:space="preserve"> </w:t>
      </w:r>
      <w:proofErr w:type="spellStart"/>
      <w:r>
        <w:rPr>
          <w:rFonts w:eastAsiaTheme="minorEastAsia"/>
        </w:rPr>
        <w:t>giả</w:t>
      </w:r>
      <w:proofErr w:type="spellEnd"/>
      <w:r>
        <w:rPr>
          <w:rFonts w:eastAsiaTheme="minorEastAsia"/>
        </w:rPr>
        <w:t xml:space="preserve"> </w:t>
      </w:r>
      <w:proofErr w:type="spellStart"/>
      <w:r>
        <w:rPr>
          <w:rFonts w:eastAsiaTheme="minorEastAsia"/>
        </w:rPr>
        <w:t>thiết</w:t>
      </w:r>
      <w:proofErr w:type="spellEnd"/>
      <w:r>
        <w:rPr>
          <w:rFonts w:eastAsiaTheme="minorEastAsia"/>
        </w:rPr>
        <w:t xml:space="preserve"> </w:t>
      </w:r>
      <w:proofErr w:type="spellStart"/>
      <w:r>
        <w:rPr>
          <w:rFonts w:eastAsiaTheme="minorEastAsia"/>
        </w:rPr>
        <w:t>trên</w:t>
      </w:r>
      <w:proofErr w:type="spellEnd"/>
      <w:r>
        <w:rPr>
          <w:rFonts w:eastAsiaTheme="minorEastAsia"/>
        </w:rPr>
        <w:t xml:space="preserve"> </w:t>
      </w:r>
      <w:proofErr w:type="spellStart"/>
      <w:r>
        <w:rPr>
          <w:rFonts w:eastAsiaTheme="minorEastAsia"/>
        </w:rPr>
        <w:t>áp</w:t>
      </w:r>
      <w:proofErr w:type="spellEnd"/>
      <w:r>
        <w:rPr>
          <w:rFonts w:eastAsiaTheme="minorEastAsia"/>
        </w:rPr>
        <w:t xml:space="preserve"> </w:t>
      </w:r>
      <w:proofErr w:type="spellStart"/>
      <w:r>
        <w:rPr>
          <w:rFonts w:eastAsiaTheme="minorEastAsia"/>
        </w:rPr>
        <w:t>dụng</w:t>
      </w:r>
      <w:proofErr w:type="spellEnd"/>
      <w:r>
        <w:rPr>
          <w:rFonts w:eastAsiaTheme="minorEastAsia"/>
        </w:rPr>
        <w:t xml:space="preserve"> </w:t>
      </w:r>
      <w:proofErr w:type="spellStart"/>
      <w:r>
        <w:rPr>
          <w:rFonts w:eastAsiaTheme="minorEastAsia"/>
        </w:rPr>
        <w:t>cho</w:t>
      </w:r>
      <w:proofErr w:type="spellEnd"/>
      <w:r>
        <w:rPr>
          <w:rFonts w:eastAsiaTheme="minorEastAsia"/>
        </w:rPr>
        <w:t xml:space="preserve"> </w:t>
      </w:r>
      <w:proofErr w:type="spellStart"/>
      <w:r>
        <w:rPr>
          <w:rFonts w:eastAsiaTheme="minorEastAsia"/>
        </w:rPr>
        <w:t>định</w:t>
      </w:r>
      <w:proofErr w:type="spellEnd"/>
      <w:r>
        <w:rPr>
          <w:rFonts w:eastAsiaTheme="minorEastAsia"/>
        </w:rPr>
        <w:t xml:space="preserve"> </w:t>
      </w:r>
      <w:proofErr w:type="spellStart"/>
      <w:r>
        <w:rPr>
          <w:rFonts w:eastAsiaTheme="minorEastAsia"/>
        </w:rPr>
        <w:t>lý</w:t>
      </w:r>
      <w:proofErr w:type="spellEnd"/>
      <w:r>
        <w:rPr>
          <w:rFonts w:eastAsiaTheme="minorEastAsia"/>
        </w:rPr>
        <w:t xml:space="preserve"> Bayes. </w:t>
      </w:r>
      <w:proofErr w:type="spellStart"/>
      <w:r>
        <w:rPr>
          <w:rFonts w:eastAsiaTheme="minorEastAsia"/>
        </w:rPr>
        <w:t>Giả</w:t>
      </w:r>
      <w:proofErr w:type="spellEnd"/>
      <w:r>
        <w:rPr>
          <w:rFonts w:eastAsiaTheme="minorEastAsia"/>
        </w:rPr>
        <w:t xml:space="preserve"> </w:t>
      </w:r>
      <w:proofErr w:type="spellStart"/>
      <w:r>
        <w:rPr>
          <w:rFonts w:eastAsiaTheme="minorEastAsia"/>
        </w:rPr>
        <w:t>định</w:t>
      </w:r>
      <w:proofErr w:type="spellEnd"/>
      <w:r>
        <w:rPr>
          <w:rFonts w:eastAsiaTheme="minorEastAsia"/>
        </w:rPr>
        <w:t xml:space="preserve"> </w:t>
      </w:r>
      <w:proofErr w:type="spellStart"/>
      <w:r>
        <w:rPr>
          <w:rFonts w:eastAsiaTheme="minorEastAsia"/>
        </w:rPr>
        <w:t>này</w:t>
      </w:r>
      <w:proofErr w:type="spellEnd"/>
      <w:r>
        <w:rPr>
          <w:rFonts w:eastAsiaTheme="minorEastAsia"/>
        </w:rPr>
        <w:t xml:space="preserve"> </w:t>
      </w:r>
      <w:proofErr w:type="spellStart"/>
      <w:r>
        <w:rPr>
          <w:rFonts w:eastAsiaTheme="minorEastAsia"/>
        </w:rPr>
        <w:t>làm</w:t>
      </w:r>
      <w:proofErr w:type="spellEnd"/>
      <w:r>
        <w:rPr>
          <w:rFonts w:eastAsiaTheme="minorEastAsia"/>
        </w:rPr>
        <w:t xml:space="preserve"> </w:t>
      </w:r>
      <w:proofErr w:type="spellStart"/>
      <w:r>
        <w:rPr>
          <w:rFonts w:eastAsiaTheme="minorEastAsia"/>
        </w:rPr>
        <w:t>giảm</w:t>
      </w:r>
      <w:proofErr w:type="spellEnd"/>
      <w:r>
        <w:rPr>
          <w:rFonts w:eastAsiaTheme="minorEastAsia"/>
        </w:rPr>
        <w:t xml:space="preserve"> </w:t>
      </w:r>
      <w:proofErr w:type="spellStart"/>
      <w:r>
        <w:rPr>
          <w:rFonts w:eastAsiaTheme="minorEastAsia"/>
        </w:rPr>
        <w:t>đáng</w:t>
      </w:r>
      <w:proofErr w:type="spellEnd"/>
      <w:r>
        <w:rPr>
          <w:rFonts w:eastAsiaTheme="minorEastAsia"/>
        </w:rPr>
        <w:t xml:space="preserve"> </w:t>
      </w:r>
      <w:proofErr w:type="spellStart"/>
      <w:r>
        <w:rPr>
          <w:rFonts w:eastAsiaTheme="minorEastAsia"/>
        </w:rPr>
        <w:t>kể</w:t>
      </w:r>
      <w:proofErr w:type="spellEnd"/>
      <w:r>
        <w:rPr>
          <w:rFonts w:eastAsiaTheme="minorEastAsia"/>
        </w:rPr>
        <w:t xml:space="preserve"> chi </w:t>
      </w:r>
      <w:proofErr w:type="spellStart"/>
      <w:r>
        <w:rPr>
          <w:rFonts w:eastAsiaTheme="minorEastAsia"/>
        </w:rPr>
        <w:t>phí</w:t>
      </w:r>
      <w:proofErr w:type="spellEnd"/>
      <w:r>
        <w:rPr>
          <w:rFonts w:eastAsiaTheme="minorEastAsia"/>
        </w:rPr>
        <w:t xml:space="preserve"> </w:t>
      </w:r>
      <w:proofErr w:type="spellStart"/>
      <w:r>
        <w:rPr>
          <w:rFonts w:eastAsiaTheme="minorEastAsia"/>
        </w:rPr>
        <w:t>tính</w:t>
      </w:r>
      <w:proofErr w:type="spellEnd"/>
      <w:r>
        <w:rPr>
          <w:rFonts w:eastAsiaTheme="minorEastAsia"/>
        </w:rPr>
        <w:t xml:space="preserve"> </w:t>
      </w:r>
      <w:proofErr w:type="spellStart"/>
      <w:r>
        <w:rPr>
          <w:rFonts w:eastAsiaTheme="minorEastAsia"/>
        </w:rPr>
        <w:t>toán</w:t>
      </w:r>
      <w:proofErr w:type="spellEnd"/>
      <w:r>
        <w:rPr>
          <w:rFonts w:eastAsiaTheme="minorEastAsia"/>
        </w:rPr>
        <w:t xml:space="preserve"> </w:t>
      </w:r>
      <w:proofErr w:type="spellStart"/>
      <w:r>
        <w:rPr>
          <w:rFonts w:eastAsiaTheme="minorEastAsia"/>
        </w:rPr>
        <w:t>bằng</w:t>
      </w:r>
      <w:proofErr w:type="spellEnd"/>
      <w:r>
        <w:rPr>
          <w:rFonts w:eastAsiaTheme="minorEastAsia"/>
        </w:rPr>
        <w:t xml:space="preserve"> </w:t>
      </w:r>
      <w:proofErr w:type="spellStart"/>
      <w:r>
        <w:rPr>
          <w:rFonts w:eastAsiaTheme="minorEastAsia"/>
        </w:rPr>
        <w:t>cách</w:t>
      </w:r>
      <w:proofErr w:type="spellEnd"/>
      <w:r>
        <w:rPr>
          <w:rFonts w:eastAsiaTheme="minorEastAsia"/>
        </w:rPr>
        <w:t xml:space="preserve"> </w:t>
      </w:r>
      <w:proofErr w:type="spellStart"/>
      <w:r>
        <w:rPr>
          <w:rFonts w:eastAsiaTheme="minorEastAsia"/>
        </w:rPr>
        <w:t>chỉ</w:t>
      </w:r>
      <w:proofErr w:type="spellEnd"/>
      <w:r>
        <w:rPr>
          <w:rFonts w:eastAsiaTheme="minorEastAsia"/>
        </w:rPr>
        <w:t xml:space="preserve"> </w:t>
      </w:r>
      <w:proofErr w:type="spellStart"/>
      <w:r>
        <w:rPr>
          <w:rFonts w:eastAsiaTheme="minorEastAsia"/>
        </w:rPr>
        <w:t>đếm</w:t>
      </w:r>
      <w:proofErr w:type="spellEnd"/>
      <w:r>
        <w:rPr>
          <w:rFonts w:eastAsiaTheme="minorEastAsia"/>
        </w:rPr>
        <w:t xml:space="preserve"> </w:t>
      </w:r>
      <w:proofErr w:type="spellStart"/>
      <w:r>
        <w:rPr>
          <w:rFonts w:eastAsiaTheme="minorEastAsia"/>
        </w:rPr>
        <w:t>phân</w:t>
      </w:r>
      <w:proofErr w:type="spellEnd"/>
      <w:r>
        <w:rPr>
          <w:rFonts w:eastAsiaTheme="minorEastAsia"/>
        </w:rPr>
        <w:t xml:space="preserve"> </w:t>
      </w:r>
      <w:proofErr w:type="spellStart"/>
      <w:r>
        <w:rPr>
          <w:rFonts w:eastAsiaTheme="minorEastAsia"/>
        </w:rPr>
        <w:t>phối</w:t>
      </w:r>
      <w:proofErr w:type="spellEnd"/>
      <w:r>
        <w:rPr>
          <w:rFonts w:eastAsiaTheme="minorEastAsia"/>
        </w:rPr>
        <w:t xml:space="preserve"> </w:t>
      </w:r>
      <w:proofErr w:type="spellStart"/>
      <w:r>
        <w:rPr>
          <w:rFonts w:eastAsiaTheme="minorEastAsia"/>
        </w:rPr>
        <w:t>lớp</w:t>
      </w:r>
      <w:proofErr w:type="spellEnd"/>
      <w:r>
        <w:rPr>
          <w:rFonts w:eastAsiaTheme="minorEastAsia"/>
        </w:rPr>
        <w:t xml:space="preserve">. </w:t>
      </w:r>
      <w:proofErr w:type="spellStart"/>
      <w:r>
        <w:rPr>
          <w:rFonts w:eastAsiaTheme="minorEastAsia"/>
        </w:rPr>
        <w:t>Mặc</w:t>
      </w:r>
      <w:proofErr w:type="spellEnd"/>
      <w:r>
        <w:rPr>
          <w:rFonts w:eastAsiaTheme="minorEastAsia"/>
        </w:rPr>
        <w:t xml:space="preserve"> </w:t>
      </w:r>
      <w:proofErr w:type="spellStart"/>
      <w:r>
        <w:rPr>
          <w:rFonts w:eastAsiaTheme="minorEastAsia"/>
        </w:rPr>
        <w:t>dù</w:t>
      </w:r>
      <w:proofErr w:type="spellEnd"/>
      <w:r>
        <w:rPr>
          <w:rFonts w:eastAsiaTheme="minorEastAsia"/>
        </w:rPr>
        <w:t xml:space="preserve"> </w:t>
      </w:r>
      <w:proofErr w:type="spellStart"/>
      <w:r>
        <w:rPr>
          <w:rFonts w:eastAsiaTheme="minorEastAsia"/>
        </w:rPr>
        <w:t>giả</w:t>
      </w:r>
      <w:proofErr w:type="spellEnd"/>
      <w:r>
        <w:rPr>
          <w:rFonts w:eastAsiaTheme="minorEastAsia"/>
        </w:rPr>
        <w:t xml:space="preserve"> </w:t>
      </w:r>
      <w:proofErr w:type="spellStart"/>
      <w:r>
        <w:rPr>
          <w:rFonts w:eastAsiaTheme="minorEastAsia"/>
        </w:rPr>
        <w:t>định</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hợp</w:t>
      </w:r>
      <w:proofErr w:type="spellEnd"/>
      <w:r>
        <w:rPr>
          <w:rFonts w:eastAsiaTheme="minorEastAsia"/>
        </w:rPr>
        <w:t xml:space="preserve"> </w:t>
      </w:r>
      <w:proofErr w:type="spellStart"/>
      <w:r>
        <w:rPr>
          <w:rFonts w:eastAsiaTheme="minorEastAsia"/>
        </w:rPr>
        <w:t>lệ</w:t>
      </w:r>
      <w:proofErr w:type="spellEnd"/>
      <w:r>
        <w:rPr>
          <w:rFonts w:eastAsiaTheme="minorEastAsia"/>
        </w:rPr>
        <w:t xml:space="preserve"> </w:t>
      </w:r>
      <w:proofErr w:type="spellStart"/>
      <w:r>
        <w:rPr>
          <w:rFonts w:eastAsiaTheme="minorEastAsia"/>
        </w:rPr>
        <w:t>trong</w:t>
      </w:r>
      <w:proofErr w:type="spellEnd"/>
      <w:r>
        <w:rPr>
          <w:rFonts w:eastAsiaTheme="minorEastAsia"/>
        </w:rPr>
        <w:t xml:space="preserve"> </w:t>
      </w:r>
      <w:proofErr w:type="spellStart"/>
      <w:r>
        <w:rPr>
          <w:rFonts w:eastAsiaTheme="minorEastAsia"/>
        </w:rPr>
        <w:t>hầu</w:t>
      </w:r>
      <w:proofErr w:type="spellEnd"/>
      <w:r>
        <w:rPr>
          <w:rFonts w:eastAsiaTheme="minorEastAsia"/>
        </w:rPr>
        <w:t xml:space="preserve"> </w:t>
      </w:r>
      <w:proofErr w:type="spellStart"/>
      <w:r>
        <w:rPr>
          <w:rFonts w:eastAsiaTheme="minorEastAsia"/>
        </w:rPr>
        <w:t>hết</w:t>
      </w:r>
      <w:proofErr w:type="spellEnd"/>
      <w:r>
        <w:rPr>
          <w:rFonts w:eastAsiaTheme="minorEastAsia"/>
        </w:rPr>
        <w:t xml:space="preserve"> </w:t>
      </w:r>
      <w:proofErr w:type="spellStart"/>
      <w:r>
        <w:rPr>
          <w:rFonts w:eastAsiaTheme="minorEastAsia"/>
        </w:rPr>
        <w:t>các</w:t>
      </w:r>
      <w:proofErr w:type="spellEnd"/>
      <w:r>
        <w:rPr>
          <w:rFonts w:eastAsiaTheme="minorEastAsia"/>
        </w:rPr>
        <w:t xml:space="preserve"> </w:t>
      </w:r>
      <w:proofErr w:type="spellStart"/>
      <w:r>
        <w:rPr>
          <w:rFonts w:eastAsiaTheme="minorEastAsia"/>
        </w:rPr>
        <w:t>trường</w:t>
      </w:r>
      <w:proofErr w:type="spellEnd"/>
      <w:r>
        <w:rPr>
          <w:rFonts w:eastAsiaTheme="minorEastAsia"/>
        </w:rPr>
        <w:t xml:space="preserve"> </w:t>
      </w:r>
      <w:proofErr w:type="spellStart"/>
      <w:r>
        <w:rPr>
          <w:rFonts w:eastAsiaTheme="minorEastAsia"/>
        </w:rPr>
        <w:t>hợp</w:t>
      </w:r>
      <w:proofErr w:type="spellEnd"/>
      <w:r>
        <w:rPr>
          <w:rFonts w:eastAsiaTheme="minorEastAsia"/>
        </w:rPr>
        <w:t xml:space="preserve"> </w:t>
      </w:r>
      <w:proofErr w:type="spellStart"/>
      <w:r>
        <w:rPr>
          <w:rFonts w:eastAsiaTheme="minorEastAsia"/>
        </w:rPr>
        <w:t>vì</w:t>
      </w:r>
      <w:proofErr w:type="spellEnd"/>
      <w:r>
        <w:rPr>
          <w:rFonts w:eastAsiaTheme="minorEastAsia"/>
        </w:rPr>
        <w:t xml:space="preserve"> </w:t>
      </w:r>
      <w:proofErr w:type="spellStart"/>
      <w:r>
        <w:rPr>
          <w:rFonts w:eastAsiaTheme="minorEastAsia"/>
        </w:rPr>
        <w:t>các</w:t>
      </w:r>
      <w:proofErr w:type="spellEnd"/>
      <w:r>
        <w:rPr>
          <w:rFonts w:eastAsiaTheme="minorEastAsia"/>
        </w:rPr>
        <w:t xml:space="preserve"> </w:t>
      </w:r>
      <w:proofErr w:type="spellStart"/>
      <w:r>
        <w:rPr>
          <w:rFonts w:eastAsiaTheme="minorEastAsia"/>
        </w:rPr>
        <w:t>thuộc</w:t>
      </w:r>
      <w:proofErr w:type="spellEnd"/>
      <w:r>
        <w:rPr>
          <w:rFonts w:eastAsiaTheme="minorEastAsia"/>
        </w:rPr>
        <w:t xml:space="preserve"> </w:t>
      </w:r>
      <w:proofErr w:type="spellStart"/>
      <w:r>
        <w:rPr>
          <w:rFonts w:eastAsiaTheme="minorEastAsia"/>
        </w:rPr>
        <w:t>tính</w:t>
      </w:r>
      <w:proofErr w:type="spellEnd"/>
      <w:r>
        <w:rPr>
          <w:rFonts w:eastAsiaTheme="minorEastAsia"/>
        </w:rPr>
        <w:t xml:space="preserve"> </w:t>
      </w:r>
      <w:proofErr w:type="spellStart"/>
      <w:r>
        <w:rPr>
          <w:rFonts w:eastAsiaTheme="minorEastAsia"/>
        </w:rPr>
        <w:t>phụ</w:t>
      </w:r>
      <w:proofErr w:type="spellEnd"/>
      <w:r>
        <w:rPr>
          <w:rFonts w:eastAsiaTheme="minorEastAsia"/>
        </w:rPr>
        <w:t xml:space="preserve"> </w:t>
      </w:r>
      <w:proofErr w:type="spellStart"/>
      <w:r>
        <w:rPr>
          <w:rFonts w:eastAsiaTheme="minorEastAsia"/>
        </w:rPr>
        <w:t>thuộc</w:t>
      </w:r>
      <w:proofErr w:type="spellEnd"/>
      <w:r>
        <w:rPr>
          <w:rFonts w:eastAsiaTheme="minorEastAsia"/>
        </w:rPr>
        <w:t xml:space="preserve">, </w:t>
      </w:r>
      <w:proofErr w:type="spellStart"/>
      <w:r>
        <w:rPr>
          <w:rFonts w:eastAsiaTheme="minorEastAsia"/>
        </w:rPr>
        <w:t>nhưng</w:t>
      </w:r>
      <w:proofErr w:type="spellEnd"/>
      <w:r>
        <w:rPr>
          <w:rFonts w:eastAsiaTheme="minorEastAsia"/>
        </w:rPr>
        <w:t xml:space="preserve"> </w:t>
      </w:r>
      <w:proofErr w:type="spellStart"/>
      <w:r>
        <w:rPr>
          <w:rFonts w:eastAsiaTheme="minorEastAsia"/>
        </w:rPr>
        <w:t>đáng</w:t>
      </w:r>
      <w:proofErr w:type="spellEnd"/>
      <w:r>
        <w:rPr>
          <w:rFonts w:eastAsiaTheme="minorEastAsia"/>
        </w:rPr>
        <w:t xml:space="preserve"> </w:t>
      </w:r>
      <w:proofErr w:type="spellStart"/>
      <w:r>
        <w:rPr>
          <w:rFonts w:eastAsiaTheme="minorEastAsia"/>
        </w:rPr>
        <w:t>ngạc</w:t>
      </w:r>
      <w:proofErr w:type="spellEnd"/>
      <w:r>
        <w:rPr>
          <w:rFonts w:eastAsiaTheme="minorEastAsia"/>
        </w:rPr>
        <w:t xml:space="preserve"> </w:t>
      </w:r>
      <w:proofErr w:type="spellStart"/>
      <w:r>
        <w:rPr>
          <w:rFonts w:eastAsiaTheme="minorEastAsia"/>
        </w:rPr>
        <w:t>nhiên</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Naïve Bayes </w:t>
      </w:r>
      <w:proofErr w:type="spellStart"/>
      <w:r>
        <w:rPr>
          <w:rFonts w:eastAsiaTheme="minorEastAsia"/>
        </w:rPr>
        <w:t>đã</w:t>
      </w:r>
      <w:proofErr w:type="spellEnd"/>
      <w:r>
        <w:rPr>
          <w:rFonts w:eastAsiaTheme="minorEastAsia"/>
        </w:rPr>
        <w:t xml:space="preserve"> </w:t>
      </w:r>
      <w:proofErr w:type="spellStart"/>
      <w:r>
        <w:rPr>
          <w:rFonts w:eastAsiaTheme="minorEastAsia"/>
        </w:rPr>
        <w:t>thực</w:t>
      </w:r>
      <w:proofErr w:type="spellEnd"/>
      <w:r>
        <w:rPr>
          <w:rFonts w:eastAsiaTheme="minorEastAsia"/>
        </w:rPr>
        <w:t xml:space="preserve"> </w:t>
      </w:r>
      <w:proofErr w:type="spellStart"/>
      <w:r>
        <w:rPr>
          <w:rFonts w:eastAsiaTheme="minorEastAsia"/>
        </w:rPr>
        <w:t>hiện</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w:t>
      </w:r>
      <w:proofErr w:type="spellStart"/>
      <w:r>
        <w:rPr>
          <w:rFonts w:eastAsiaTheme="minorEastAsia"/>
        </w:rPr>
        <w:t>cách</w:t>
      </w:r>
      <w:proofErr w:type="spellEnd"/>
      <w:r>
        <w:rPr>
          <w:rFonts w:eastAsiaTheme="minorEastAsia"/>
        </w:rPr>
        <w:t xml:space="preserve"> </w:t>
      </w:r>
      <w:proofErr w:type="spellStart"/>
      <w:r>
        <w:rPr>
          <w:rFonts w:eastAsiaTheme="minorEastAsia"/>
        </w:rPr>
        <w:t>ấn</w:t>
      </w:r>
      <w:proofErr w:type="spellEnd"/>
      <w:r>
        <w:rPr>
          <w:rFonts w:eastAsiaTheme="minorEastAsia"/>
        </w:rPr>
        <w:t xml:space="preserve"> </w:t>
      </w:r>
      <w:proofErr w:type="spellStart"/>
      <w:r>
        <w:rPr>
          <w:rFonts w:eastAsiaTheme="minorEastAsia"/>
        </w:rPr>
        <w:t>tượng</w:t>
      </w:r>
      <w:proofErr w:type="spellEnd"/>
      <w:r>
        <w:rPr>
          <w:rFonts w:eastAsiaTheme="minorEastAsia"/>
        </w:rPr>
        <w:t>.</w:t>
      </w:r>
    </w:p>
    <w:p w14:paraId="6A3B099C" w14:textId="0BF49612" w:rsidR="002214A3" w:rsidRDefault="002214A3" w:rsidP="001D1A2D">
      <w:pPr>
        <w:ind w:firstLine="720"/>
        <w:rPr>
          <w:rFonts w:eastAsiaTheme="minorEastAsia"/>
        </w:rPr>
      </w:pPr>
      <w:r>
        <w:rPr>
          <w:rFonts w:eastAsiaTheme="minorEastAsia"/>
        </w:rPr>
        <w:t xml:space="preserve">Naïve Bayes </w:t>
      </w:r>
      <w:proofErr w:type="spellStart"/>
      <w:r>
        <w:rPr>
          <w:rFonts w:eastAsiaTheme="minorEastAsia"/>
        </w:rPr>
        <w:t>là</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w:t>
      </w:r>
      <w:proofErr w:type="spellStart"/>
      <w:r>
        <w:rPr>
          <w:rFonts w:eastAsiaTheme="minorEastAsia"/>
        </w:rPr>
        <w:t>thuật</w:t>
      </w:r>
      <w:proofErr w:type="spellEnd"/>
      <w:r>
        <w:rPr>
          <w:rFonts w:eastAsiaTheme="minorEastAsia"/>
        </w:rPr>
        <w:t xml:space="preserve"> </w:t>
      </w:r>
      <w:proofErr w:type="spellStart"/>
      <w:r>
        <w:rPr>
          <w:rFonts w:eastAsiaTheme="minorEastAsia"/>
        </w:rPr>
        <w:t>toán</w:t>
      </w:r>
      <w:proofErr w:type="spellEnd"/>
      <w:r>
        <w:rPr>
          <w:rFonts w:eastAsiaTheme="minorEastAsia"/>
        </w:rPr>
        <w:t xml:space="preserve"> </w:t>
      </w:r>
      <w:proofErr w:type="spellStart"/>
      <w:r>
        <w:rPr>
          <w:rFonts w:eastAsiaTheme="minorEastAsia"/>
        </w:rPr>
        <w:t>rất</w:t>
      </w:r>
      <w:proofErr w:type="spellEnd"/>
      <w:r>
        <w:rPr>
          <w:rFonts w:eastAsiaTheme="minorEastAsia"/>
        </w:rPr>
        <w:t xml:space="preserve"> </w:t>
      </w:r>
      <w:proofErr w:type="spellStart"/>
      <w:r>
        <w:rPr>
          <w:rFonts w:eastAsiaTheme="minorEastAsia"/>
        </w:rPr>
        <w:t>đơn</w:t>
      </w:r>
      <w:proofErr w:type="spellEnd"/>
      <w:r>
        <w:rPr>
          <w:rFonts w:eastAsiaTheme="minorEastAsia"/>
        </w:rPr>
        <w:t xml:space="preserve"> </w:t>
      </w:r>
      <w:proofErr w:type="spellStart"/>
      <w:r>
        <w:rPr>
          <w:rFonts w:eastAsiaTheme="minorEastAsia"/>
        </w:rPr>
        <w:t>giản</w:t>
      </w:r>
      <w:proofErr w:type="spellEnd"/>
      <w:r>
        <w:rPr>
          <w:rFonts w:eastAsiaTheme="minorEastAsia"/>
        </w:rPr>
        <w:t xml:space="preserve"> </w:t>
      </w:r>
      <w:proofErr w:type="spellStart"/>
      <w:r w:rsidR="00745A4B">
        <w:rPr>
          <w:rFonts w:eastAsiaTheme="minorEastAsia"/>
        </w:rPr>
        <w:t>để</w:t>
      </w:r>
      <w:proofErr w:type="spellEnd"/>
      <w:r w:rsidR="00745A4B">
        <w:rPr>
          <w:rFonts w:eastAsiaTheme="minorEastAsia"/>
        </w:rPr>
        <w:t xml:space="preserve"> </w:t>
      </w:r>
      <w:proofErr w:type="spellStart"/>
      <w:r w:rsidR="00745A4B">
        <w:rPr>
          <w:rFonts w:eastAsiaTheme="minorEastAsia"/>
        </w:rPr>
        <w:t>thực</w:t>
      </w:r>
      <w:proofErr w:type="spellEnd"/>
      <w:r w:rsidR="00745A4B">
        <w:rPr>
          <w:rFonts w:eastAsiaTheme="minorEastAsia"/>
        </w:rPr>
        <w:t xml:space="preserve"> </w:t>
      </w:r>
      <w:proofErr w:type="spellStart"/>
      <w:r w:rsidR="00745A4B">
        <w:rPr>
          <w:rFonts w:eastAsiaTheme="minorEastAsia"/>
        </w:rPr>
        <w:t>hiện</w:t>
      </w:r>
      <w:proofErr w:type="spellEnd"/>
      <w:r w:rsidR="00745A4B">
        <w:rPr>
          <w:rFonts w:eastAsiaTheme="minorEastAsia"/>
        </w:rPr>
        <w:t xml:space="preserve"> </w:t>
      </w:r>
      <w:proofErr w:type="spellStart"/>
      <w:r w:rsidR="00745A4B">
        <w:rPr>
          <w:rFonts w:eastAsiaTheme="minorEastAsia"/>
        </w:rPr>
        <w:t>và</w:t>
      </w:r>
      <w:proofErr w:type="spellEnd"/>
      <w:r w:rsidR="00745A4B">
        <w:rPr>
          <w:rFonts w:eastAsiaTheme="minorEastAsia"/>
        </w:rPr>
        <w:t xml:space="preserve"> </w:t>
      </w:r>
      <w:proofErr w:type="spellStart"/>
      <w:r w:rsidR="00745A4B">
        <w:rPr>
          <w:rFonts w:eastAsiaTheme="minorEastAsia"/>
        </w:rPr>
        <w:t>hầu</w:t>
      </w:r>
      <w:proofErr w:type="spellEnd"/>
      <w:r w:rsidR="00745A4B">
        <w:rPr>
          <w:rFonts w:eastAsiaTheme="minorEastAsia"/>
        </w:rPr>
        <w:t xml:space="preserve"> </w:t>
      </w:r>
      <w:proofErr w:type="spellStart"/>
      <w:r w:rsidR="00745A4B">
        <w:rPr>
          <w:rFonts w:eastAsiaTheme="minorEastAsia"/>
        </w:rPr>
        <w:t>hết</w:t>
      </w:r>
      <w:proofErr w:type="spellEnd"/>
      <w:r w:rsidR="00745A4B">
        <w:rPr>
          <w:rFonts w:eastAsiaTheme="minorEastAsia"/>
        </w:rPr>
        <w:t xml:space="preserve"> </w:t>
      </w:r>
      <w:proofErr w:type="spellStart"/>
      <w:r w:rsidR="00745A4B">
        <w:rPr>
          <w:rFonts w:eastAsiaTheme="minorEastAsia"/>
        </w:rPr>
        <w:t>các</w:t>
      </w:r>
      <w:proofErr w:type="spellEnd"/>
      <w:r w:rsidR="00745A4B">
        <w:rPr>
          <w:rFonts w:eastAsiaTheme="minorEastAsia"/>
        </w:rPr>
        <w:t xml:space="preserve"> </w:t>
      </w:r>
      <w:proofErr w:type="spellStart"/>
      <w:r w:rsidR="00745A4B">
        <w:rPr>
          <w:rFonts w:eastAsiaTheme="minorEastAsia"/>
        </w:rPr>
        <w:t>trường</w:t>
      </w:r>
      <w:proofErr w:type="spellEnd"/>
      <w:r w:rsidR="00745A4B">
        <w:rPr>
          <w:rFonts w:eastAsiaTheme="minorEastAsia"/>
        </w:rPr>
        <w:t xml:space="preserve"> </w:t>
      </w:r>
      <w:proofErr w:type="spellStart"/>
      <w:r w:rsidR="00745A4B">
        <w:rPr>
          <w:rFonts w:eastAsiaTheme="minorEastAsia"/>
        </w:rPr>
        <w:t>hợp</w:t>
      </w:r>
      <w:proofErr w:type="spellEnd"/>
      <w:r w:rsidR="00745A4B">
        <w:rPr>
          <w:rFonts w:eastAsiaTheme="minorEastAsia"/>
        </w:rPr>
        <w:t xml:space="preserve"> </w:t>
      </w:r>
      <w:proofErr w:type="spellStart"/>
      <w:r w:rsidR="00745A4B">
        <w:rPr>
          <w:rFonts w:eastAsiaTheme="minorEastAsia"/>
        </w:rPr>
        <w:t>đã</w:t>
      </w:r>
      <w:proofErr w:type="spellEnd"/>
      <w:r w:rsidR="00745A4B">
        <w:rPr>
          <w:rFonts w:eastAsiaTheme="minorEastAsia"/>
        </w:rPr>
        <w:t xml:space="preserve"> </w:t>
      </w:r>
      <w:proofErr w:type="spellStart"/>
      <w:r w:rsidR="00745A4B">
        <w:rPr>
          <w:rFonts w:eastAsiaTheme="minorEastAsia"/>
        </w:rPr>
        <w:t>thu</w:t>
      </w:r>
      <w:proofErr w:type="spellEnd"/>
      <w:r w:rsidR="00745A4B">
        <w:rPr>
          <w:rFonts w:eastAsiaTheme="minorEastAsia"/>
        </w:rPr>
        <w:t xml:space="preserve"> </w:t>
      </w:r>
      <w:proofErr w:type="spellStart"/>
      <w:r w:rsidR="00745A4B">
        <w:rPr>
          <w:rFonts w:eastAsiaTheme="minorEastAsia"/>
        </w:rPr>
        <w:t>được</w:t>
      </w:r>
      <w:proofErr w:type="spellEnd"/>
      <w:r w:rsidR="00745A4B">
        <w:rPr>
          <w:rFonts w:eastAsiaTheme="minorEastAsia"/>
        </w:rPr>
        <w:t xml:space="preserve"> </w:t>
      </w:r>
      <w:proofErr w:type="spellStart"/>
      <w:r w:rsidR="00745A4B">
        <w:rPr>
          <w:rFonts w:eastAsiaTheme="minorEastAsia"/>
        </w:rPr>
        <w:t>kết</w:t>
      </w:r>
      <w:proofErr w:type="spellEnd"/>
      <w:r w:rsidR="00745A4B">
        <w:rPr>
          <w:rFonts w:eastAsiaTheme="minorEastAsia"/>
        </w:rPr>
        <w:t xml:space="preserve"> </w:t>
      </w:r>
      <w:proofErr w:type="spellStart"/>
      <w:r w:rsidR="00745A4B">
        <w:rPr>
          <w:rFonts w:eastAsiaTheme="minorEastAsia"/>
        </w:rPr>
        <w:t>quả</w:t>
      </w:r>
      <w:proofErr w:type="spellEnd"/>
      <w:r w:rsidR="00745A4B">
        <w:rPr>
          <w:rFonts w:eastAsiaTheme="minorEastAsia"/>
        </w:rPr>
        <w:t xml:space="preserve"> </w:t>
      </w:r>
      <w:proofErr w:type="spellStart"/>
      <w:r w:rsidR="00745A4B">
        <w:rPr>
          <w:rFonts w:eastAsiaTheme="minorEastAsia"/>
        </w:rPr>
        <w:t>tốt</w:t>
      </w:r>
      <w:proofErr w:type="spellEnd"/>
      <w:r w:rsidR="00745A4B">
        <w:rPr>
          <w:rFonts w:eastAsiaTheme="minorEastAsia"/>
        </w:rPr>
        <w:t xml:space="preserve">. </w:t>
      </w:r>
      <w:proofErr w:type="spellStart"/>
      <w:r w:rsidR="00745A4B">
        <w:rPr>
          <w:rFonts w:eastAsiaTheme="minorEastAsia"/>
        </w:rPr>
        <w:t>Nó</w:t>
      </w:r>
      <w:proofErr w:type="spellEnd"/>
      <w:r w:rsidR="00745A4B">
        <w:rPr>
          <w:rFonts w:eastAsiaTheme="minorEastAsia"/>
        </w:rPr>
        <w:t xml:space="preserve"> </w:t>
      </w:r>
      <w:proofErr w:type="spellStart"/>
      <w:r w:rsidR="00745A4B">
        <w:rPr>
          <w:rFonts w:eastAsiaTheme="minorEastAsia"/>
        </w:rPr>
        <w:t>có</w:t>
      </w:r>
      <w:proofErr w:type="spellEnd"/>
      <w:r w:rsidR="00745A4B">
        <w:rPr>
          <w:rFonts w:eastAsiaTheme="minorEastAsia"/>
        </w:rPr>
        <w:t xml:space="preserve"> </w:t>
      </w:r>
      <w:proofErr w:type="spellStart"/>
      <w:r w:rsidR="00745A4B">
        <w:rPr>
          <w:rFonts w:eastAsiaTheme="minorEastAsia"/>
        </w:rPr>
        <w:t>thể</w:t>
      </w:r>
      <w:proofErr w:type="spellEnd"/>
      <w:r w:rsidR="00745A4B">
        <w:rPr>
          <w:rFonts w:eastAsiaTheme="minorEastAsia"/>
        </w:rPr>
        <w:t xml:space="preserve"> </w:t>
      </w:r>
      <w:proofErr w:type="spellStart"/>
      <w:r w:rsidR="00745A4B">
        <w:rPr>
          <w:rFonts w:eastAsiaTheme="minorEastAsia"/>
        </w:rPr>
        <w:t>dễ</w:t>
      </w:r>
      <w:proofErr w:type="spellEnd"/>
      <w:r w:rsidR="00745A4B">
        <w:rPr>
          <w:rFonts w:eastAsiaTheme="minorEastAsia"/>
        </w:rPr>
        <w:t xml:space="preserve"> </w:t>
      </w:r>
      <w:proofErr w:type="spellStart"/>
      <w:r w:rsidR="00745A4B">
        <w:rPr>
          <w:rFonts w:eastAsiaTheme="minorEastAsia"/>
        </w:rPr>
        <w:t>dàng</w:t>
      </w:r>
      <w:proofErr w:type="spellEnd"/>
      <w:r w:rsidR="00745A4B">
        <w:rPr>
          <w:rFonts w:eastAsiaTheme="minorEastAsia"/>
        </w:rPr>
        <w:t xml:space="preserve"> </w:t>
      </w:r>
      <w:proofErr w:type="spellStart"/>
      <w:r w:rsidR="00745A4B">
        <w:rPr>
          <w:rFonts w:eastAsiaTheme="minorEastAsia"/>
        </w:rPr>
        <w:t>mở</w:t>
      </w:r>
      <w:proofErr w:type="spellEnd"/>
      <w:r w:rsidR="00745A4B">
        <w:rPr>
          <w:rFonts w:eastAsiaTheme="minorEastAsia"/>
        </w:rPr>
        <w:t xml:space="preserve"> </w:t>
      </w:r>
      <w:proofErr w:type="spellStart"/>
      <w:r w:rsidR="00745A4B">
        <w:rPr>
          <w:rFonts w:eastAsiaTheme="minorEastAsia"/>
        </w:rPr>
        <w:t>rộng</w:t>
      </w:r>
      <w:proofErr w:type="spellEnd"/>
      <w:r w:rsidR="00745A4B">
        <w:rPr>
          <w:rFonts w:eastAsiaTheme="minorEastAsia"/>
        </w:rPr>
        <w:t xml:space="preserve"> </w:t>
      </w:r>
      <w:proofErr w:type="spellStart"/>
      <w:r w:rsidR="00745A4B">
        <w:rPr>
          <w:rFonts w:eastAsiaTheme="minorEastAsia"/>
        </w:rPr>
        <w:t>cho</w:t>
      </w:r>
      <w:proofErr w:type="spellEnd"/>
      <w:r w:rsidR="00745A4B">
        <w:rPr>
          <w:rFonts w:eastAsiaTheme="minorEastAsia"/>
        </w:rPr>
        <w:t xml:space="preserve"> </w:t>
      </w:r>
      <w:proofErr w:type="spellStart"/>
      <w:r w:rsidR="00745A4B">
        <w:rPr>
          <w:rFonts w:eastAsiaTheme="minorEastAsia"/>
        </w:rPr>
        <w:t>các</w:t>
      </w:r>
      <w:proofErr w:type="spellEnd"/>
      <w:r w:rsidR="00745A4B">
        <w:rPr>
          <w:rFonts w:eastAsiaTheme="minorEastAsia"/>
        </w:rPr>
        <w:t xml:space="preserve"> </w:t>
      </w:r>
      <w:proofErr w:type="spellStart"/>
      <w:r w:rsidR="00745A4B">
        <w:rPr>
          <w:rFonts w:eastAsiaTheme="minorEastAsia"/>
        </w:rPr>
        <w:t>bộ</w:t>
      </w:r>
      <w:proofErr w:type="spellEnd"/>
      <w:r w:rsidR="00745A4B">
        <w:rPr>
          <w:rFonts w:eastAsiaTheme="minorEastAsia"/>
        </w:rPr>
        <w:t xml:space="preserve"> </w:t>
      </w:r>
      <w:proofErr w:type="spellStart"/>
      <w:r w:rsidR="00745A4B">
        <w:rPr>
          <w:rFonts w:eastAsiaTheme="minorEastAsia"/>
        </w:rPr>
        <w:t>dữ</w:t>
      </w:r>
      <w:proofErr w:type="spellEnd"/>
      <w:r w:rsidR="00745A4B">
        <w:rPr>
          <w:rFonts w:eastAsiaTheme="minorEastAsia"/>
        </w:rPr>
        <w:t xml:space="preserve"> </w:t>
      </w:r>
      <w:proofErr w:type="spellStart"/>
      <w:r w:rsidR="00745A4B">
        <w:rPr>
          <w:rFonts w:eastAsiaTheme="minorEastAsia"/>
        </w:rPr>
        <w:t>liệu</w:t>
      </w:r>
      <w:proofErr w:type="spellEnd"/>
      <w:r w:rsidR="00745A4B">
        <w:rPr>
          <w:rFonts w:eastAsiaTheme="minorEastAsia"/>
        </w:rPr>
        <w:t xml:space="preserve"> </w:t>
      </w:r>
      <w:proofErr w:type="spellStart"/>
      <w:r w:rsidR="00745A4B">
        <w:rPr>
          <w:rFonts w:eastAsiaTheme="minorEastAsia"/>
        </w:rPr>
        <w:t>lớn</w:t>
      </w:r>
      <w:proofErr w:type="spellEnd"/>
      <w:r w:rsidR="00745A4B">
        <w:rPr>
          <w:rFonts w:eastAsiaTheme="minorEastAsia"/>
        </w:rPr>
        <w:t xml:space="preserve"> </w:t>
      </w:r>
      <w:proofErr w:type="spellStart"/>
      <w:r w:rsidR="00745A4B">
        <w:rPr>
          <w:rFonts w:eastAsiaTheme="minorEastAsia"/>
        </w:rPr>
        <w:t>hơn</w:t>
      </w:r>
      <w:proofErr w:type="spellEnd"/>
      <w:r w:rsidR="00745A4B">
        <w:rPr>
          <w:rFonts w:eastAsiaTheme="minorEastAsia"/>
        </w:rPr>
        <w:t xml:space="preserve"> </w:t>
      </w:r>
      <w:proofErr w:type="spellStart"/>
      <w:r w:rsidR="00745A4B">
        <w:rPr>
          <w:rFonts w:eastAsiaTheme="minorEastAsia"/>
        </w:rPr>
        <w:t>vì</w:t>
      </w:r>
      <w:proofErr w:type="spellEnd"/>
      <w:r w:rsidR="00745A4B">
        <w:rPr>
          <w:rFonts w:eastAsiaTheme="minorEastAsia"/>
        </w:rPr>
        <w:t xml:space="preserve"> </w:t>
      </w:r>
      <w:proofErr w:type="spellStart"/>
      <w:r w:rsidR="00745A4B">
        <w:rPr>
          <w:rFonts w:eastAsiaTheme="minorEastAsia"/>
        </w:rPr>
        <w:t>nó</w:t>
      </w:r>
      <w:proofErr w:type="spellEnd"/>
      <w:r w:rsidR="00745A4B">
        <w:rPr>
          <w:rFonts w:eastAsiaTheme="minorEastAsia"/>
        </w:rPr>
        <w:t xml:space="preserve"> </w:t>
      </w:r>
      <w:proofErr w:type="spellStart"/>
      <w:r w:rsidR="00745A4B">
        <w:rPr>
          <w:rFonts w:eastAsiaTheme="minorEastAsia"/>
        </w:rPr>
        <w:t>cần</w:t>
      </w:r>
      <w:proofErr w:type="spellEnd"/>
      <w:r w:rsidR="00745A4B">
        <w:rPr>
          <w:rFonts w:eastAsiaTheme="minorEastAsia"/>
        </w:rPr>
        <w:t xml:space="preserve"> </w:t>
      </w:r>
      <w:proofErr w:type="spellStart"/>
      <w:r w:rsidR="00745A4B">
        <w:rPr>
          <w:rFonts w:eastAsiaTheme="minorEastAsia"/>
        </w:rPr>
        <w:t>thời</w:t>
      </w:r>
      <w:proofErr w:type="spellEnd"/>
      <w:r w:rsidR="00745A4B">
        <w:rPr>
          <w:rFonts w:eastAsiaTheme="minorEastAsia"/>
        </w:rPr>
        <w:t xml:space="preserve"> </w:t>
      </w:r>
      <w:proofErr w:type="spellStart"/>
      <w:r w:rsidR="00745A4B">
        <w:rPr>
          <w:rFonts w:eastAsiaTheme="minorEastAsia"/>
        </w:rPr>
        <w:t>gian</w:t>
      </w:r>
      <w:proofErr w:type="spellEnd"/>
      <w:r w:rsidR="00745A4B">
        <w:rPr>
          <w:rFonts w:eastAsiaTheme="minorEastAsia"/>
        </w:rPr>
        <w:t xml:space="preserve"> </w:t>
      </w:r>
      <w:proofErr w:type="spellStart"/>
      <w:r w:rsidR="00745A4B">
        <w:rPr>
          <w:rFonts w:eastAsiaTheme="minorEastAsia"/>
        </w:rPr>
        <w:t>tuyến</w:t>
      </w:r>
      <w:proofErr w:type="spellEnd"/>
      <w:r w:rsidR="00745A4B">
        <w:rPr>
          <w:rFonts w:eastAsiaTheme="minorEastAsia"/>
        </w:rPr>
        <w:t xml:space="preserve"> </w:t>
      </w:r>
      <w:proofErr w:type="spellStart"/>
      <w:r w:rsidR="00745A4B">
        <w:rPr>
          <w:rFonts w:eastAsiaTheme="minorEastAsia"/>
        </w:rPr>
        <w:t>tính</w:t>
      </w:r>
      <w:proofErr w:type="spellEnd"/>
      <w:r w:rsidR="00745A4B">
        <w:rPr>
          <w:rFonts w:eastAsiaTheme="minorEastAsia"/>
        </w:rPr>
        <w:t xml:space="preserve">, </w:t>
      </w:r>
      <w:proofErr w:type="spellStart"/>
      <w:r w:rsidR="00745A4B">
        <w:rPr>
          <w:rFonts w:eastAsiaTheme="minorEastAsia"/>
        </w:rPr>
        <w:t>thay</w:t>
      </w:r>
      <w:proofErr w:type="spellEnd"/>
      <w:r w:rsidR="00745A4B">
        <w:rPr>
          <w:rFonts w:eastAsiaTheme="minorEastAsia"/>
        </w:rPr>
        <w:t xml:space="preserve"> </w:t>
      </w:r>
      <w:proofErr w:type="spellStart"/>
      <w:r w:rsidR="00745A4B">
        <w:rPr>
          <w:rFonts w:eastAsiaTheme="minorEastAsia"/>
        </w:rPr>
        <w:t>vì</w:t>
      </w:r>
      <w:proofErr w:type="spellEnd"/>
      <w:r w:rsidR="00745A4B">
        <w:rPr>
          <w:rFonts w:eastAsiaTheme="minorEastAsia"/>
        </w:rPr>
        <w:t xml:space="preserve"> </w:t>
      </w:r>
      <w:proofErr w:type="spellStart"/>
      <w:r w:rsidR="00745A4B">
        <w:rPr>
          <w:rFonts w:eastAsiaTheme="minorEastAsia"/>
        </w:rPr>
        <w:t>bằng</w:t>
      </w:r>
      <w:proofErr w:type="spellEnd"/>
      <w:r w:rsidR="00745A4B">
        <w:rPr>
          <w:rFonts w:eastAsiaTheme="minorEastAsia"/>
        </w:rPr>
        <w:t xml:space="preserve"> </w:t>
      </w:r>
      <w:proofErr w:type="spellStart"/>
      <w:r w:rsidR="00745A4B">
        <w:rPr>
          <w:rFonts w:eastAsiaTheme="minorEastAsia"/>
        </w:rPr>
        <w:t>phép</w:t>
      </w:r>
      <w:proofErr w:type="spellEnd"/>
      <w:r w:rsidR="00745A4B">
        <w:rPr>
          <w:rFonts w:eastAsiaTheme="minorEastAsia"/>
        </w:rPr>
        <w:t xml:space="preserve"> </w:t>
      </w:r>
      <w:proofErr w:type="spellStart"/>
      <w:r w:rsidR="00745A4B">
        <w:rPr>
          <w:rFonts w:eastAsiaTheme="minorEastAsia"/>
        </w:rPr>
        <w:t>xấp</w:t>
      </w:r>
      <w:proofErr w:type="spellEnd"/>
      <w:r w:rsidR="00745A4B">
        <w:rPr>
          <w:rFonts w:eastAsiaTheme="minorEastAsia"/>
        </w:rPr>
        <w:t xml:space="preserve"> </w:t>
      </w:r>
      <w:proofErr w:type="spellStart"/>
      <w:r w:rsidR="00745A4B">
        <w:rPr>
          <w:rFonts w:eastAsiaTheme="minorEastAsia"/>
        </w:rPr>
        <w:t>xỉ</w:t>
      </w:r>
      <w:proofErr w:type="spellEnd"/>
      <w:r w:rsidR="00745A4B">
        <w:rPr>
          <w:rFonts w:eastAsiaTheme="minorEastAsia"/>
        </w:rPr>
        <w:t xml:space="preserve"> </w:t>
      </w:r>
      <w:proofErr w:type="spellStart"/>
      <w:r w:rsidR="00745A4B">
        <w:rPr>
          <w:rFonts w:eastAsiaTheme="minorEastAsia"/>
        </w:rPr>
        <w:t>lặp</w:t>
      </w:r>
      <w:proofErr w:type="spellEnd"/>
      <w:r w:rsidR="00745A4B">
        <w:rPr>
          <w:rFonts w:eastAsiaTheme="minorEastAsia"/>
        </w:rPr>
        <w:t xml:space="preserve"> </w:t>
      </w:r>
      <w:proofErr w:type="spellStart"/>
      <w:r w:rsidR="00745A4B">
        <w:rPr>
          <w:rFonts w:eastAsiaTheme="minorEastAsia"/>
        </w:rPr>
        <w:t>lại</w:t>
      </w:r>
      <w:proofErr w:type="spellEnd"/>
      <w:r w:rsidR="00745A4B">
        <w:rPr>
          <w:rFonts w:eastAsiaTheme="minorEastAsia"/>
        </w:rPr>
        <w:t xml:space="preserve"> </w:t>
      </w:r>
      <w:proofErr w:type="spellStart"/>
      <w:r w:rsidR="00745A4B">
        <w:rPr>
          <w:rFonts w:eastAsiaTheme="minorEastAsia"/>
        </w:rPr>
        <w:t>tốn</w:t>
      </w:r>
      <w:proofErr w:type="spellEnd"/>
      <w:r w:rsidR="00745A4B">
        <w:rPr>
          <w:rFonts w:eastAsiaTheme="minorEastAsia"/>
        </w:rPr>
        <w:t xml:space="preserve"> </w:t>
      </w:r>
      <w:proofErr w:type="spellStart"/>
      <w:r w:rsidR="00745A4B">
        <w:rPr>
          <w:rFonts w:eastAsiaTheme="minorEastAsia"/>
        </w:rPr>
        <w:t>kém</w:t>
      </w:r>
      <w:proofErr w:type="spellEnd"/>
      <w:r w:rsidR="00745A4B">
        <w:rPr>
          <w:rFonts w:eastAsiaTheme="minorEastAsia"/>
        </w:rPr>
        <w:t xml:space="preserve"> </w:t>
      </w:r>
      <w:proofErr w:type="spellStart"/>
      <w:r w:rsidR="00745A4B">
        <w:rPr>
          <w:rFonts w:eastAsiaTheme="minorEastAsia"/>
        </w:rPr>
        <w:t>được</w:t>
      </w:r>
      <w:proofErr w:type="spellEnd"/>
      <w:r w:rsidR="00745A4B">
        <w:rPr>
          <w:rFonts w:eastAsiaTheme="minorEastAsia"/>
        </w:rPr>
        <w:t xml:space="preserve"> </w:t>
      </w:r>
      <w:proofErr w:type="spellStart"/>
      <w:r w:rsidR="00745A4B">
        <w:rPr>
          <w:rFonts w:eastAsiaTheme="minorEastAsia"/>
        </w:rPr>
        <w:t>sử</w:t>
      </w:r>
      <w:proofErr w:type="spellEnd"/>
      <w:r w:rsidR="00745A4B">
        <w:rPr>
          <w:rFonts w:eastAsiaTheme="minorEastAsia"/>
        </w:rPr>
        <w:t xml:space="preserve"> </w:t>
      </w:r>
      <w:proofErr w:type="spellStart"/>
      <w:r w:rsidR="00745A4B">
        <w:rPr>
          <w:rFonts w:eastAsiaTheme="minorEastAsia"/>
        </w:rPr>
        <w:t>dụng</w:t>
      </w:r>
      <w:proofErr w:type="spellEnd"/>
      <w:r w:rsidR="00745A4B">
        <w:rPr>
          <w:rFonts w:eastAsiaTheme="minorEastAsia"/>
        </w:rPr>
        <w:t xml:space="preserve"> </w:t>
      </w:r>
      <w:proofErr w:type="spellStart"/>
      <w:r w:rsidR="00745A4B">
        <w:rPr>
          <w:rFonts w:eastAsiaTheme="minorEastAsia"/>
        </w:rPr>
        <w:t>cho</w:t>
      </w:r>
      <w:proofErr w:type="spellEnd"/>
      <w:r w:rsidR="00745A4B">
        <w:rPr>
          <w:rFonts w:eastAsiaTheme="minorEastAsia"/>
        </w:rPr>
        <w:t xml:space="preserve"> </w:t>
      </w:r>
      <w:proofErr w:type="spellStart"/>
      <w:r w:rsidR="00745A4B">
        <w:rPr>
          <w:rFonts w:eastAsiaTheme="minorEastAsia"/>
        </w:rPr>
        <w:t>nhiều</w:t>
      </w:r>
      <w:proofErr w:type="spellEnd"/>
      <w:r w:rsidR="00745A4B">
        <w:rPr>
          <w:rFonts w:eastAsiaTheme="minorEastAsia"/>
        </w:rPr>
        <w:t xml:space="preserve"> </w:t>
      </w:r>
      <w:proofErr w:type="spellStart"/>
      <w:r w:rsidR="00745A4B">
        <w:rPr>
          <w:rFonts w:eastAsiaTheme="minorEastAsia"/>
        </w:rPr>
        <w:t>bộ</w:t>
      </w:r>
      <w:proofErr w:type="spellEnd"/>
      <w:r w:rsidR="00745A4B">
        <w:rPr>
          <w:rFonts w:eastAsiaTheme="minorEastAsia"/>
        </w:rPr>
        <w:t xml:space="preserve"> </w:t>
      </w:r>
      <w:proofErr w:type="spellStart"/>
      <w:r w:rsidR="00745A4B">
        <w:rPr>
          <w:rFonts w:eastAsiaTheme="minorEastAsia"/>
        </w:rPr>
        <w:t>phân</w:t>
      </w:r>
      <w:proofErr w:type="spellEnd"/>
      <w:r w:rsidR="00745A4B">
        <w:rPr>
          <w:rFonts w:eastAsiaTheme="minorEastAsia"/>
        </w:rPr>
        <w:t xml:space="preserve"> </w:t>
      </w:r>
      <w:proofErr w:type="spellStart"/>
      <w:r w:rsidR="00745A4B">
        <w:rPr>
          <w:rFonts w:eastAsiaTheme="minorEastAsia"/>
        </w:rPr>
        <w:t>lớp</w:t>
      </w:r>
      <w:proofErr w:type="spellEnd"/>
      <w:r w:rsidR="00745A4B">
        <w:rPr>
          <w:rFonts w:eastAsiaTheme="minorEastAsia"/>
        </w:rPr>
        <w:t xml:space="preserve"> </w:t>
      </w:r>
      <w:proofErr w:type="spellStart"/>
      <w:r w:rsidR="00745A4B">
        <w:rPr>
          <w:rFonts w:eastAsiaTheme="minorEastAsia"/>
        </w:rPr>
        <w:t>khác</w:t>
      </w:r>
      <w:proofErr w:type="spellEnd"/>
      <w:r w:rsidR="00745A4B">
        <w:rPr>
          <w:rFonts w:eastAsiaTheme="minorEastAsia"/>
        </w:rPr>
        <w:t>.</w:t>
      </w:r>
    </w:p>
    <w:p w14:paraId="511F178C" w14:textId="3593EF6C" w:rsidR="009E678D" w:rsidRPr="009E678D" w:rsidRDefault="00745A4B" w:rsidP="00313FCF">
      <w:r>
        <w:rPr>
          <w:rFonts w:eastAsiaTheme="minorEastAsia"/>
        </w:rPr>
        <w:t xml:space="preserve">Naïve Bayes </w:t>
      </w:r>
      <w:proofErr w:type="spellStart"/>
      <w:r>
        <w:rPr>
          <w:rFonts w:eastAsiaTheme="minorEastAsia"/>
        </w:rPr>
        <w:t>có</w:t>
      </w:r>
      <w:proofErr w:type="spellEnd"/>
      <w:r>
        <w:rPr>
          <w:rFonts w:eastAsiaTheme="minorEastAsia"/>
        </w:rPr>
        <w:t xml:space="preserve"> </w:t>
      </w:r>
      <w:proofErr w:type="spellStart"/>
      <w:r>
        <w:rPr>
          <w:rFonts w:eastAsiaTheme="minorEastAsia"/>
        </w:rPr>
        <w:t>thể</w:t>
      </w:r>
      <w:proofErr w:type="spellEnd"/>
      <w:r>
        <w:rPr>
          <w:rFonts w:eastAsiaTheme="minorEastAsia"/>
        </w:rPr>
        <w:t xml:space="preserve"> </w:t>
      </w:r>
      <w:proofErr w:type="spellStart"/>
      <w:r>
        <w:rPr>
          <w:rFonts w:eastAsiaTheme="minorEastAsia"/>
        </w:rPr>
        <w:t>mắc</w:t>
      </w:r>
      <w:proofErr w:type="spellEnd"/>
      <w:r>
        <w:rPr>
          <w:rFonts w:eastAsiaTheme="minorEastAsia"/>
        </w:rPr>
        <w:t xml:space="preserve"> </w:t>
      </w:r>
      <w:proofErr w:type="spellStart"/>
      <w:r>
        <w:rPr>
          <w:rFonts w:eastAsiaTheme="minorEastAsia"/>
        </w:rPr>
        <w:t>phải</w:t>
      </w:r>
      <w:proofErr w:type="spellEnd"/>
      <w:r>
        <w:rPr>
          <w:rFonts w:eastAsiaTheme="minorEastAsia"/>
        </w:rPr>
        <w:t xml:space="preserve"> </w:t>
      </w:r>
      <w:proofErr w:type="spellStart"/>
      <w:r>
        <w:rPr>
          <w:rFonts w:eastAsiaTheme="minorEastAsia"/>
        </w:rPr>
        <w:t>vấn</w:t>
      </w:r>
      <w:proofErr w:type="spellEnd"/>
      <w:r>
        <w:rPr>
          <w:rFonts w:eastAsiaTheme="minorEastAsia"/>
        </w:rPr>
        <w:t xml:space="preserve"> </w:t>
      </w:r>
      <w:proofErr w:type="spellStart"/>
      <w:r>
        <w:rPr>
          <w:rFonts w:eastAsiaTheme="minorEastAsia"/>
        </w:rPr>
        <w:t>đề</w:t>
      </w:r>
      <w:proofErr w:type="spellEnd"/>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gọi</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bằng</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Khi </w:t>
      </w:r>
      <w:proofErr w:type="spellStart"/>
      <w:r>
        <w:rPr>
          <w:rFonts w:eastAsiaTheme="minorEastAsia"/>
        </w:rPr>
        <w:t>xác</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điều</w:t>
      </w:r>
      <w:proofErr w:type="spellEnd"/>
      <w:r>
        <w:rPr>
          <w:rFonts w:eastAsiaTheme="minorEastAsia"/>
        </w:rPr>
        <w:t xml:space="preserve"> </w:t>
      </w:r>
      <w:proofErr w:type="spellStart"/>
      <w:r>
        <w:rPr>
          <w:rFonts w:eastAsiaTheme="minorEastAsia"/>
        </w:rPr>
        <w:t>kiện</w:t>
      </w:r>
      <w:proofErr w:type="spellEnd"/>
      <w:r>
        <w:rPr>
          <w:rFonts w:eastAsiaTheme="minorEastAsia"/>
        </w:rPr>
        <w:t xml:space="preserve"> </w:t>
      </w:r>
      <w:proofErr w:type="spellStart"/>
      <w:r>
        <w:rPr>
          <w:rFonts w:eastAsiaTheme="minorEastAsia"/>
        </w:rPr>
        <w:t>bằng</w:t>
      </w:r>
      <w:proofErr w:type="spellEnd"/>
      <w:r>
        <w:rPr>
          <w:rFonts w:eastAsiaTheme="minorEastAsia"/>
        </w:rPr>
        <w:t xml:space="preserve"> 0 </w:t>
      </w:r>
      <w:proofErr w:type="spellStart"/>
      <w:r>
        <w:rPr>
          <w:rFonts w:eastAsiaTheme="minorEastAsia"/>
        </w:rPr>
        <w:t>đối</w:t>
      </w:r>
      <w:proofErr w:type="spellEnd"/>
      <w:r>
        <w:rPr>
          <w:rFonts w:eastAsiaTheme="minorEastAsia"/>
        </w:rPr>
        <w:t xml:space="preserve"> </w:t>
      </w:r>
      <w:proofErr w:type="spellStart"/>
      <w:r>
        <w:rPr>
          <w:rFonts w:eastAsiaTheme="minorEastAsia"/>
        </w:rPr>
        <w:t>với</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w:t>
      </w:r>
      <w:proofErr w:type="spellStart"/>
      <w:r>
        <w:rPr>
          <w:rFonts w:eastAsiaTheme="minorEastAsia"/>
        </w:rPr>
        <w:t>thuộc</w:t>
      </w:r>
      <w:proofErr w:type="spellEnd"/>
      <w:r>
        <w:rPr>
          <w:rFonts w:eastAsiaTheme="minorEastAsia"/>
        </w:rPr>
        <w:t xml:space="preserve"> </w:t>
      </w:r>
      <w:proofErr w:type="spellStart"/>
      <w:r>
        <w:rPr>
          <w:rFonts w:eastAsiaTheme="minorEastAsia"/>
        </w:rPr>
        <w:t>tính</w:t>
      </w:r>
      <w:proofErr w:type="spellEnd"/>
      <w:r>
        <w:rPr>
          <w:rFonts w:eastAsiaTheme="minorEastAsia"/>
        </w:rPr>
        <w:t xml:space="preserve"> </w:t>
      </w:r>
      <w:proofErr w:type="spellStart"/>
      <w:r>
        <w:rPr>
          <w:rFonts w:eastAsiaTheme="minorEastAsia"/>
        </w:rPr>
        <w:t>cụ</w:t>
      </w:r>
      <w:proofErr w:type="spellEnd"/>
      <w:r>
        <w:rPr>
          <w:rFonts w:eastAsiaTheme="minorEastAsia"/>
        </w:rPr>
        <w:t xml:space="preserve"> </w:t>
      </w:r>
      <w:proofErr w:type="spellStart"/>
      <w:r>
        <w:rPr>
          <w:rFonts w:eastAsiaTheme="minorEastAsia"/>
        </w:rPr>
        <w:t>thể</w:t>
      </w:r>
      <w:proofErr w:type="spellEnd"/>
      <w:r>
        <w:rPr>
          <w:rFonts w:eastAsiaTheme="minorEastAsia"/>
        </w:rPr>
        <w:t xml:space="preserve">, </w:t>
      </w:r>
      <w:proofErr w:type="spellStart"/>
      <w:r>
        <w:rPr>
          <w:rFonts w:eastAsiaTheme="minorEastAsia"/>
        </w:rPr>
        <w:t>nó</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thể</w:t>
      </w:r>
      <w:proofErr w:type="spellEnd"/>
      <w:r>
        <w:rPr>
          <w:rFonts w:eastAsiaTheme="minorEastAsia"/>
        </w:rPr>
        <w:t xml:space="preserve"> </w:t>
      </w:r>
      <w:proofErr w:type="spellStart"/>
      <w:r>
        <w:rPr>
          <w:rFonts w:eastAsiaTheme="minorEastAsia"/>
        </w:rPr>
        <w:t>đưa</w:t>
      </w:r>
      <w:proofErr w:type="spellEnd"/>
      <w:r>
        <w:rPr>
          <w:rFonts w:eastAsiaTheme="minorEastAsia"/>
        </w:rPr>
        <w:t xml:space="preserve"> </w:t>
      </w:r>
      <w:proofErr w:type="spellStart"/>
      <w:r>
        <w:rPr>
          <w:rFonts w:eastAsiaTheme="minorEastAsia"/>
        </w:rPr>
        <w:t>ra</w:t>
      </w:r>
      <w:proofErr w:type="spellEnd"/>
      <w:r>
        <w:rPr>
          <w:rFonts w:eastAsiaTheme="minorEastAsia"/>
        </w:rPr>
        <w:t xml:space="preserve"> </w:t>
      </w:r>
      <w:proofErr w:type="spellStart"/>
      <w:r>
        <w:rPr>
          <w:rFonts w:eastAsiaTheme="minorEastAsia"/>
        </w:rPr>
        <w:t>dự</w:t>
      </w:r>
      <w:proofErr w:type="spellEnd"/>
      <w:r>
        <w:rPr>
          <w:rFonts w:eastAsiaTheme="minorEastAsia"/>
        </w:rPr>
        <w:t xml:space="preserve"> </w:t>
      </w:r>
      <w:proofErr w:type="spellStart"/>
      <w:r>
        <w:rPr>
          <w:rFonts w:eastAsiaTheme="minorEastAsia"/>
        </w:rPr>
        <w:t>đoán</w:t>
      </w:r>
      <w:proofErr w:type="spellEnd"/>
      <w:r>
        <w:rPr>
          <w:rFonts w:eastAsiaTheme="minorEastAsia"/>
        </w:rPr>
        <w:t xml:space="preserve"> </w:t>
      </w:r>
      <w:proofErr w:type="spellStart"/>
      <w:r>
        <w:rPr>
          <w:rFonts w:eastAsiaTheme="minorEastAsia"/>
        </w:rPr>
        <w:t>hợp</w:t>
      </w:r>
      <w:proofErr w:type="spellEnd"/>
      <w:r>
        <w:rPr>
          <w:rFonts w:eastAsiaTheme="minorEastAsia"/>
        </w:rPr>
        <w:t xml:space="preserve"> </w:t>
      </w:r>
      <w:proofErr w:type="spellStart"/>
      <w:r>
        <w:rPr>
          <w:rFonts w:eastAsiaTheme="minorEastAsia"/>
        </w:rPr>
        <w:t>lệ</w:t>
      </w:r>
      <w:proofErr w:type="spellEnd"/>
      <w:r>
        <w:rPr>
          <w:rFonts w:eastAsiaTheme="minorEastAsia"/>
        </w:rPr>
        <w:t xml:space="preserve">. </w:t>
      </w:r>
      <w:proofErr w:type="spellStart"/>
      <w:r>
        <w:rPr>
          <w:rFonts w:eastAsiaTheme="minorEastAsia"/>
        </w:rPr>
        <w:t>Điều</w:t>
      </w:r>
      <w:proofErr w:type="spellEnd"/>
      <w:r>
        <w:rPr>
          <w:rFonts w:eastAsiaTheme="minorEastAsia"/>
        </w:rPr>
        <w:t xml:space="preserve"> </w:t>
      </w:r>
      <w:proofErr w:type="spellStart"/>
      <w:r>
        <w:rPr>
          <w:rFonts w:eastAsiaTheme="minorEastAsia"/>
        </w:rPr>
        <w:t>này</w:t>
      </w:r>
      <w:proofErr w:type="spellEnd"/>
      <w:r>
        <w:rPr>
          <w:rFonts w:eastAsiaTheme="minorEastAsia"/>
        </w:rPr>
        <w:t xml:space="preserve"> </w:t>
      </w:r>
      <w:proofErr w:type="spellStart"/>
      <w:r>
        <w:rPr>
          <w:rFonts w:eastAsiaTheme="minorEastAsia"/>
        </w:rPr>
        <w:t>cần</w:t>
      </w:r>
      <w:proofErr w:type="spellEnd"/>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cố</w:t>
      </w:r>
      <w:proofErr w:type="spellEnd"/>
      <w:r>
        <w:rPr>
          <w:rFonts w:eastAsiaTheme="minorEastAsia"/>
        </w:rPr>
        <w:t xml:space="preserve"> </w:t>
      </w:r>
      <w:proofErr w:type="spellStart"/>
      <w:r>
        <w:rPr>
          <w:rFonts w:eastAsiaTheme="minorEastAsia"/>
        </w:rPr>
        <w:t>định</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w:t>
      </w:r>
      <w:proofErr w:type="spellStart"/>
      <w:r>
        <w:rPr>
          <w:rFonts w:eastAsiaTheme="minorEastAsia"/>
        </w:rPr>
        <w:t>cách</w:t>
      </w:r>
      <w:proofErr w:type="spellEnd"/>
      <w:r>
        <w:rPr>
          <w:rFonts w:eastAsiaTheme="minorEastAsia"/>
        </w:rPr>
        <w:t xml:space="preserve"> </w:t>
      </w:r>
      <w:proofErr w:type="spellStart"/>
      <w:r>
        <w:rPr>
          <w:rFonts w:eastAsiaTheme="minorEastAsia"/>
        </w:rPr>
        <w:t>rõ</w:t>
      </w:r>
      <w:proofErr w:type="spellEnd"/>
      <w:r>
        <w:rPr>
          <w:rFonts w:eastAsiaTheme="minorEastAsia"/>
        </w:rPr>
        <w:t xml:space="preserve"> </w:t>
      </w:r>
      <w:proofErr w:type="spellStart"/>
      <w:r>
        <w:rPr>
          <w:rFonts w:eastAsiaTheme="minorEastAsia"/>
        </w:rPr>
        <w:t>ràng</w:t>
      </w:r>
      <w:proofErr w:type="spellEnd"/>
      <w:r>
        <w:rPr>
          <w:rFonts w:eastAsiaTheme="minorEastAsia"/>
        </w:rPr>
        <w:t xml:space="preserve"> </w:t>
      </w:r>
      <w:proofErr w:type="spellStart"/>
      <w:r>
        <w:rPr>
          <w:rFonts w:eastAsiaTheme="minorEastAsia"/>
        </w:rPr>
        <w:t>bằng</w:t>
      </w:r>
      <w:proofErr w:type="spellEnd"/>
      <w:r>
        <w:rPr>
          <w:rFonts w:eastAsiaTheme="minorEastAsia"/>
        </w:rPr>
        <w:t xml:space="preserve"> </w:t>
      </w:r>
      <w:proofErr w:type="spellStart"/>
      <w:r>
        <w:rPr>
          <w:rFonts w:eastAsiaTheme="minorEastAsia"/>
        </w:rPr>
        <w:t>cách</w:t>
      </w:r>
      <w:proofErr w:type="spellEnd"/>
      <w:r>
        <w:rPr>
          <w:rFonts w:eastAsiaTheme="minorEastAsia"/>
        </w:rPr>
        <w:t xml:space="preserve"> </w:t>
      </w:r>
      <w:proofErr w:type="spellStart"/>
      <w:r>
        <w:rPr>
          <w:rFonts w:eastAsiaTheme="minorEastAsia"/>
        </w:rPr>
        <w:t>sử</w:t>
      </w:r>
      <w:proofErr w:type="spellEnd"/>
      <w:r>
        <w:rPr>
          <w:rFonts w:eastAsiaTheme="minorEastAsia"/>
        </w:rPr>
        <w:t xml:space="preserve"> </w:t>
      </w:r>
      <w:proofErr w:type="spellStart"/>
      <w:r>
        <w:rPr>
          <w:rFonts w:eastAsiaTheme="minorEastAsia"/>
        </w:rPr>
        <w:t>dụng</w:t>
      </w:r>
      <w:proofErr w:type="spellEnd"/>
      <w:r>
        <w:rPr>
          <w:rFonts w:eastAsiaTheme="minorEastAsia"/>
        </w:rPr>
        <w:t xml:space="preserve"> </w:t>
      </w:r>
      <w:proofErr w:type="spellStart"/>
      <w:r>
        <w:rPr>
          <w:rFonts w:eastAsiaTheme="minorEastAsia"/>
        </w:rPr>
        <w:t>công</w:t>
      </w:r>
      <w:proofErr w:type="spellEnd"/>
      <w:r>
        <w:rPr>
          <w:rFonts w:eastAsiaTheme="minorEastAsia"/>
        </w:rPr>
        <w:t xml:space="preserve"> </w:t>
      </w:r>
      <w:proofErr w:type="spellStart"/>
      <w:r>
        <w:rPr>
          <w:rFonts w:eastAsiaTheme="minorEastAsia"/>
        </w:rPr>
        <w:t>cụ</w:t>
      </w:r>
      <w:proofErr w:type="spellEnd"/>
      <w:r>
        <w:rPr>
          <w:rFonts w:eastAsiaTheme="minorEastAsia"/>
        </w:rPr>
        <w:t xml:space="preserve"> </w:t>
      </w:r>
      <w:proofErr w:type="spellStart"/>
      <w:r>
        <w:rPr>
          <w:rFonts w:eastAsiaTheme="minorEastAsia"/>
        </w:rPr>
        <w:t>ước</w:t>
      </w:r>
      <w:proofErr w:type="spellEnd"/>
      <w:r>
        <w:rPr>
          <w:rFonts w:eastAsiaTheme="minorEastAsia"/>
        </w:rPr>
        <w:t xml:space="preserve"> </w:t>
      </w:r>
      <w:proofErr w:type="spellStart"/>
      <w:r>
        <w:rPr>
          <w:rFonts w:eastAsiaTheme="minorEastAsia"/>
        </w:rPr>
        <w:t>tính</w:t>
      </w:r>
      <w:proofErr w:type="spellEnd"/>
      <w:r>
        <w:rPr>
          <w:rFonts w:eastAsiaTheme="minorEastAsia"/>
        </w:rPr>
        <w:t xml:space="preserve"> Laplacian.</w:t>
      </w:r>
    </w:p>
    <w:p w14:paraId="7A8B367E" w14:textId="3A3823C0" w:rsidR="009E678D" w:rsidRPr="00032BA3" w:rsidRDefault="00E21621" w:rsidP="00EB1758">
      <w:pPr>
        <w:pStyle w:val="Heading3"/>
        <w:numPr>
          <w:ilvl w:val="0"/>
          <w:numId w:val="17"/>
        </w:numPr>
        <w:ind w:hanging="720"/>
      </w:pPr>
      <w:r>
        <w:t xml:space="preserve"> </w:t>
      </w:r>
      <w:bookmarkStart w:id="39" w:name="_Toc67937965"/>
      <w:bookmarkStart w:id="40" w:name="_Toc120461228"/>
      <w:r w:rsidR="009E678D">
        <w:t xml:space="preserve">Support </w:t>
      </w:r>
      <w:r w:rsidR="00D46075">
        <w:t>V</w:t>
      </w:r>
      <w:r w:rsidR="009E678D">
        <w:t xml:space="preserve">ector </w:t>
      </w:r>
      <w:r w:rsidR="00D46075">
        <w:t>M</w:t>
      </w:r>
      <w:r w:rsidR="009E678D">
        <w:t>achines</w:t>
      </w:r>
      <w:bookmarkEnd w:id="39"/>
      <w:bookmarkEnd w:id="40"/>
    </w:p>
    <w:p w14:paraId="687E91FC" w14:textId="1C6B9832" w:rsidR="00E42E1F" w:rsidRDefault="00E42E1F" w:rsidP="00F3358C">
      <w:pPr>
        <w:ind w:firstLine="720"/>
      </w:pPr>
      <w:proofErr w:type="spellStart"/>
      <w:r>
        <w:t>Máy</w:t>
      </w:r>
      <w:proofErr w:type="spellEnd"/>
      <w:r>
        <w:t xml:space="preserve"> </w:t>
      </w:r>
      <w:proofErr w:type="spellStart"/>
      <w:r>
        <w:t>véc-tơ</w:t>
      </w:r>
      <w:proofErr w:type="spellEnd"/>
      <w:r>
        <w:t xml:space="preserve"> </w:t>
      </w:r>
      <w:proofErr w:type="spellStart"/>
      <w:r>
        <w:t>hỗ</w:t>
      </w:r>
      <w:proofErr w:type="spellEnd"/>
      <w:r>
        <w:t xml:space="preserve"> </w:t>
      </w:r>
      <w:proofErr w:type="spellStart"/>
      <w:r>
        <w:t>trợ</w:t>
      </w:r>
      <w:proofErr w:type="spellEnd"/>
      <w:r>
        <w:t xml:space="preserve"> (SVM) </w:t>
      </w:r>
      <w:proofErr w:type="spellStart"/>
      <w:r>
        <w:t>là</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học</w:t>
      </w:r>
      <w:proofErr w:type="spellEnd"/>
      <w:r>
        <w:t xml:space="preserve"> </w:t>
      </w:r>
      <w:proofErr w:type="spellStart"/>
      <w:r>
        <w:t>có</w:t>
      </w:r>
      <w:proofErr w:type="spellEnd"/>
      <w:r>
        <w:t xml:space="preserve"> </w:t>
      </w:r>
      <w:proofErr w:type="spellStart"/>
      <w:r>
        <w:t>giám</w:t>
      </w:r>
      <w:proofErr w:type="spellEnd"/>
      <w:r>
        <w:t xml:space="preserve"> </w:t>
      </w:r>
      <w:proofErr w:type="spellStart"/>
      <w:r>
        <w:t>sát</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hồi</w:t>
      </w:r>
      <w:proofErr w:type="spellEnd"/>
      <w:r>
        <w:t xml:space="preserve"> </w:t>
      </w:r>
      <w:proofErr w:type="spellStart"/>
      <w:r>
        <w:t>quy</w:t>
      </w:r>
      <w:proofErr w:type="spellEnd"/>
      <w:r>
        <w:t xml:space="preserve"> </w:t>
      </w:r>
      <w:proofErr w:type="spellStart"/>
      <w:r>
        <w:t>và</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ngoại</w:t>
      </w:r>
      <w:proofErr w:type="spellEnd"/>
      <w:r>
        <w:t xml:space="preserve"> </w:t>
      </w:r>
      <w:proofErr w:type="spellStart"/>
      <w:r>
        <w:t>lệ</w:t>
      </w:r>
      <w:proofErr w:type="spellEnd"/>
      <w:r w:rsidR="0080332C">
        <w:t xml:space="preserve">. </w:t>
      </w:r>
      <w:proofErr w:type="spellStart"/>
      <w:r w:rsidR="0080332C">
        <w:t>Tất</w:t>
      </w:r>
      <w:proofErr w:type="spellEnd"/>
      <w:r w:rsidR="0080332C">
        <w:t xml:space="preserve"> </w:t>
      </w:r>
      <w:proofErr w:type="spellStart"/>
      <w:r w:rsidR="0080332C">
        <w:t>cả</w:t>
      </w:r>
      <w:proofErr w:type="spellEnd"/>
      <w:r w:rsidR="0080332C">
        <w:t xml:space="preserve"> </w:t>
      </w:r>
      <w:proofErr w:type="spellStart"/>
      <w:r w:rsidR="0080332C">
        <w:t>những</w:t>
      </w:r>
      <w:proofErr w:type="spellEnd"/>
      <w:r w:rsidR="0080332C">
        <w:t xml:space="preserve"> </w:t>
      </w:r>
      <w:proofErr w:type="spellStart"/>
      <w:r w:rsidR="0080332C">
        <w:t>điều</w:t>
      </w:r>
      <w:proofErr w:type="spellEnd"/>
      <w:r w:rsidR="0080332C">
        <w:t xml:space="preserve"> </w:t>
      </w:r>
      <w:proofErr w:type="spellStart"/>
      <w:r w:rsidR="0080332C">
        <w:t>này</w:t>
      </w:r>
      <w:proofErr w:type="spellEnd"/>
      <w:r w:rsidR="0080332C">
        <w:t xml:space="preserve"> </w:t>
      </w:r>
      <w:proofErr w:type="spellStart"/>
      <w:r w:rsidR="0080332C">
        <w:t>đều</w:t>
      </w:r>
      <w:proofErr w:type="spellEnd"/>
      <w:r w:rsidR="0080332C">
        <w:t xml:space="preserve"> </w:t>
      </w:r>
      <w:proofErr w:type="spellStart"/>
      <w:r w:rsidR="0080332C">
        <w:t>là</w:t>
      </w:r>
      <w:proofErr w:type="spellEnd"/>
      <w:r w:rsidR="0080332C">
        <w:t xml:space="preserve"> </w:t>
      </w:r>
      <w:proofErr w:type="spellStart"/>
      <w:r w:rsidR="0080332C">
        <w:t>những</w:t>
      </w:r>
      <w:proofErr w:type="spellEnd"/>
      <w:r w:rsidR="0080332C">
        <w:t xml:space="preserve"> </w:t>
      </w:r>
      <w:proofErr w:type="spellStart"/>
      <w:r w:rsidR="0080332C">
        <w:t>tác</w:t>
      </w:r>
      <w:proofErr w:type="spellEnd"/>
      <w:r w:rsidR="0080332C">
        <w:t xml:space="preserve"> </w:t>
      </w:r>
      <w:proofErr w:type="spellStart"/>
      <w:r w:rsidR="0080332C">
        <w:t>vụ</w:t>
      </w:r>
      <w:proofErr w:type="spellEnd"/>
      <w:r w:rsidR="0080332C">
        <w:t xml:space="preserve"> </w:t>
      </w:r>
      <w:proofErr w:type="spellStart"/>
      <w:r w:rsidR="0080332C">
        <w:t>phổ</w:t>
      </w:r>
      <w:proofErr w:type="spellEnd"/>
      <w:r w:rsidR="0080332C">
        <w:t xml:space="preserve"> </w:t>
      </w:r>
      <w:proofErr w:type="spellStart"/>
      <w:r w:rsidR="0080332C">
        <w:t>biến</w:t>
      </w:r>
      <w:proofErr w:type="spellEnd"/>
      <w:r w:rsidR="0080332C">
        <w:t xml:space="preserve"> </w:t>
      </w:r>
      <w:proofErr w:type="spellStart"/>
      <w:r w:rsidR="0080332C">
        <w:t>trong</w:t>
      </w:r>
      <w:proofErr w:type="spellEnd"/>
      <w:r w:rsidR="0080332C">
        <w:t xml:space="preserve"> </w:t>
      </w:r>
      <w:proofErr w:type="spellStart"/>
      <w:r w:rsidR="0080332C">
        <w:t>học</w:t>
      </w:r>
      <w:proofErr w:type="spellEnd"/>
      <w:r w:rsidR="0080332C">
        <w:t xml:space="preserve"> </w:t>
      </w:r>
      <w:proofErr w:type="spellStart"/>
      <w:r w:rsidR="0080332C">
        <w:t>máy</w:t>
      </w:r>
      <w:proofErr w:type="spellEnd"/>
      <w:r w:rsidR="0080332C">
        <w:t>.</w:t>
      </w:r>
    </w:p>
    <w:p w14:paraId="67C75D6F" w14:textId="3F987424" w:rsidR="0080332C" w:rsidRDefault="0080332C" w:rsidP="00F3358C">
      <w:pPr>
        <w:ind w:firstLine="720"/>
      </w:pPr>
      <w:proofErr w:type="spellStart"/>
      <w:r>
        <w:t>Có</w:t>
      </w:r>
      <w:proofErr w:type="spellEnd"/>
      <w:r>
        <w:t xml:space="preserve"> </w:t>
      </w:r>
      <w:proofErr w:type="spellStart"/>
      <w:r>
        <w:t>những</w:t>
      </w:r>
      <w:proofErr w:type="spellEnd"/>
      <w:r>
        <w:t xml:space="preserve"> </w:t>
      </w:r>
      <w:proofErr w:type="spellStart"/>
      <w:r>
        <w:t>loại</w:t>
      </w:r>
      <w:proofErr w:type="spellEnd"/>
      <w:r>
        <w:t xml:space="preserve"> SVM </w:t>
      </w:r>
      <w:proofErr w:type="spellStart"/>
      <w:r>
        <w:t>cụ</w:t>
      </w:r>
      <w:proofErr w:type="spellEnd"/>
      <w:r>
        <w:t xml:space="preserve"> </w:t>
      </w:r>
      <w:proofErr w:type="spellStart"/>
      <w:r>
        <w:t>thể</w:t>
      </w:r>
      <w:proofErr w:type="spellEnd"/>
      <w:r>
        <w:t xml:space="preserve"> </w:t>
      </w:r>
      <w:proofErr w:type="spellStart"/>
      <w:r>
        <w:t>mà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cho</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học</w:t>
      </w:r>
      <w:proofErr w:type="spellEnd"/>
      <w:r>
        <w:t xml:space="preserve"> </w:t>
      </w:r>
      <w:proofErr w:type="spellStart"/>
      <w:r>
        <w:t>máy</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hồi</w:t>
      </w:r>
      <w:proofErr w:type="spellEnd"/>
      <w:r>
        <w:t xml:space="preserve"> </w:t>
      </w:r>
      <w:proofErr w:type="spellStart"/>
      <w:r>
        <w:t>quy</w:t>
      </w:r>
      <w:proofErr w:type="spellEnd"/>
      <w:r>
        <w:t xml:space="preserve"> </w:t>
      </w:r>
      <w:proofErr w:type="spellStart"/>
      <w:r>
        <w:t>véc-tơ</w:t>
      </w:r>
      <w:proofErr w:type="spellEnd"/>
      <w:r>
        <w:t xml:space="preserve"> </w:t>
      </w:r>
      <w:proofErr w:type="spellStart"/>
      <w:r>
        <w:t>hỗ</w:t>
      </w:r>
      <w:proofErr w:type="spellEnd"/>
      <w:r>
        <w:t xml:space="preserve"> </w:t>
      </w:r>
      <w:proofErr w:type="spellStart"/>
      <w:r>
        <w:t>trợ</w:t>
      </w:r>
      <w:proofErr w:type="spellEnd"/>
      <w:r>
        <w:t xml:space="preserve"> (SVR) </w:t>
      </w:r>
      <w:proofErr w:type="spellStart"/>
      <w:r>
        <w:t>là</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của</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véc-tơ</w:t>
      </w:r>
      <w:proofErr w:type="spellEnd"/>
      <w:r>
        <w:t xml:space="preserve"> </w:t>
      </w:r>
      <w:proofErr w:type="spellStart"/>
      <w:r>
        <w:t>hỗ</w:t>
      </w:r>
      <w:proofErr w:type="spellEnd"/>
      <w:r>
        <w:t xml:space="preserve"> </w:t>
      </w:r>
      <w:proofErr w:type="spellStart"/>
      <w:r>
        <w:t>trợ</w:t>
      </w:r>
      <w:proofErr w:type="spellEnd"/>
      <w:r>
        <w:t xml:space="preserve"> (SVC).</w:t>
      </w:r>
    </w:p>
    <w:p w14:paraId="7BFDCEB0" w14:textId="56AC5A00" w:rsidR="0080332C" w:rsidRDefault="0080332C" w:rsidP="00CE6A50">
      <w:proofErr w:type="spellStart"/>
      <w:r>
        <w:t>Bộ</w:t>
      </w:r>
      <w:proofErr w:type="spellEnd"/>
      <w:r>
        <w:t xml:space="preserve"> </w:t>
      </w:r>
      <w:proofErr w:type="spellStart"/>
      <w:r>
        <w:t>phân</w:t>
      </w:r>
      <w:proofErr w:type="spellEnd"/>
      <w:r>
        <w:t xml:space="preserve"> </w:t>
      </w:r>
      <w:proofErr w:type="spellStart"/>
      <w:r>
        <w:t>loại</w:t>
      </w:r>
      <w:proofErr w:type="spellEnd"/>
      <w:r>
        <w:t xml:space="preserve"> SVM </w:t>
      </w:r>
      <w:proofErr w:type="spellStart"/>
      <w:r>
        <w:t>tuyến</w:t>
      </w:r>
      <w:proofErr w:type="spellEnd"/>
      <w:r>
        <w:t xml:space="preserve"> </w:t>
      </w:r>
      <w:proofErr w:type="spellStart"/>
      <w:r>
        <w:t>tính</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đường</w:t>
      </w:r>
      <w:proofErr w:type="spellEnd"/>
      <w:r>
        <w:t xml:space="preserve"> </w:t>
      </w:r>
      <w:proofErr w:type="spellStart"/>
      <w:r>
        <w:t>thẳng</w:t>
      </w:r>
      <w:proofErr w:type="spellEnd"/>
      <w:r>
        <w:t xml:space="preserve"> </w:t>
      </w:r>
      <w:proofErr w:type="spellStart"/>
      <w:r>
        <w:t>giữa</w:t>
      </w:r>
      <w:proofErr w:type="spellEnd"/>
      <w:r>
        <w:t xml:space="preserve"> </w:t>
      </w:r>
      <w:proofErr w:type="spellStart"/>
      <w:r>
        <w:t>hai</w:t>
      </w:r>
      <w:proofErr w:type="spellEnd"/>
      <w:r>
        <w:t xml:space="preserve"> </w:t>
      </w:r>
      <w:proofErr w:type="spellStart"/>
      <w:r>
        <w:t>lớp</w:t>
      </w:r>
      <w:proofErr w:type="spellEnd"/>
      <w:r>
        <w:t xml:space="preserve">. </w:t>
      </w:r>
      <w:proofErr w:type="spellStart"/>
      <w:r>
        <w:t>Điều</w:t>
      </w:r>
      <w:proofErr w:type="spellEnd"/>
      <w:r>
        <w:t xml:space="preserve"> </w:t>
      </w:r>
      <w:proofErr w:type="spellStart"/>
      <w:r>
        <w:t>đó</w:t>
      </w:r>
      <w:proofErr w:type="spellEnd"/>
      <w:r>
        <w:t xml:space="preserve"> </w:t>
      </w:r>
      <w:proofErr w:type="spellStart"/>
      <w:r>
        <w:t>có</w:t>
      </w:r>
      <w:proofErr w:type="spellEnd"/>
      <w:r>
        <w:t xml:space="preserve"> </w:t>
      </w:r>
      <w:proofErr w:type="spellStart"/>
      <w:r>
        <w:t>nghĩa</w:t>
      </w:r>
      <w:proofErr w:type="spellEnd"/>
      <w:r>
        <w:t xml:space="preserve"> </w:t>
      </w:r>
      <w:proofErr w:type="spellStart"/>
      <w:r>
        <w:t>là</w:t>
      </w:r>
      <w:proofErr w:type="spellEnd"/>
      <w:r>
        <w:t xml:space="preserve"> </w:t>
      </w:r>
      <w:proofErr w:type="spellStart"/>
      <w:r>
        <w:t>tất</w:t>
      </w:r>
      <w:proofErr w:type="spellEnd"/>
      <w:r>
        <w:t xml:space="preserve"> </w:t>
      </w:r>
      <w:proofErr w:type="spellStart"/>
      <w:r>
        <w:t>cả</w:t>
      </w:r>
      <w:proofErr w:type="spellEnd"/>
      <w:r>
        <w:t xml:space="preserve"> </w:t>
      </w:r>
      <w:proofErr w:type="spellStart"/>
      <w:r>
        <w:t>điểm</w:t>
      </w:r>
      <w:proofErr w:type="spellEnd"/>
      <w:r>
        <w:t xml:space="preserve"> </w:t>
      </w:r>
      <w:proofErr w:type="spellStart"/>
      <w:r>
        <w:t>dữ</w:t>
      </w:r>
      <w:proofErr w:type="spellEnd"/>
      <w:r>
        <w:t xml:space="preserve"> </w:t>
      </w:r>
      <w:proofErr w:type="spellStart"/>
      <w:r>
        <w:t>liệu</w:t>
      </w:r>
      <w:proofErr w:type="spellEnd"/>
      <w:r>
        <w:t xml:space="preserve"> ở </w:t>
      </w:r>
      <w:proofErr w:type="spellStart"/>
      <w:r>
        <w:t>một</w:t>
      </w:r>
      <w:proofErr w:type="spellEnd"/>
      <w:r>
        <w:t xml:space="preserve"> </w:t>
      </w:r>
      <w:proofErr w:type="spellStart"/>
      <w:r>
        <w:t>bên</w:t>
      </w:r>
      <w:proofErr w:type="spellEnd"/>
      <w:r>
        <w:t xml:space="preserve"> </w:t>
      </w:r>
      <w:proofErr w:type="spellStart"/>
      <w:r>
        <w:t>của</w:t>
      </w:r>
      <w:proofErr w:type="spellEnd"/>
      <w:r>
        <w:t xml:space="preserve"> </w:t>
      </w:r>
      <w:proofErr w:type="spellStart"/>
      <w:r>
        <w:t>đường</w:t>
      </w:r>
      <w:proofErr w:type="spellEnd"/>
      <w:r>
        <w:t xml:space="preserve"> </w:t>
      </w:r>
      <w:proofErr w:type="spellStart"/>
      <w:r>
        <w:t>thẳng</w:t>
      </w:r>
      <w:proofErr w:type="spellEnd"/>
      <w:r>
        <w:t xml:space="preserve"> </w:t>
      </w:r>
      <w:proofErr w:type="spellStart"/>
      <w:r>
        <w:t>sẽ</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và</w:t>
      </w:r>
      <w:proofErr w:type="spellEnd"/>
      <w:r>
        <w:t xml:space="preserve"> </w:t>
      </w:r>
      <w:proofErr w:type="spellStart"/>
      <w:r>
        <w:t>các</w:t>
      </w:r>
      <w:proofErr w:type="spellEnd"/>
      <w:r>
        <w:t xml:space="preserve"> </w:t>
      </w:r>
      <w:proofErr w:type="spellStart"/>
      <w:r>
        <w:t>điểm</w:t>
      </w:r>
      <w:proofErr w:type="spellEnd"/>
      <w:r>
        <w:t xml:space="preserve"> </w:t>
      </w:r>
      <w:proofErr w:type="spellStart"/>
      <w:r>
        <w:t>dữ</w:t>
      </w:r>
      <w:proofErr w:type="spellEnd"/>
      <w:r>
        <w:t xml:space="preserve"> </w:t>
      </w:r>
      <w:proofErr w:type="spellStart"/>
      <w:r>
        <w:t>liệu</w:t>
      </w:r>
      <w:proofErr w:type="spellEnd"/>
      <w:r>
        <w:t xml:space="preserve"> ở </w:t>
      </w:r>
      <w:proofErr w:type="spellStart"/>
      <w:r>
        <w:t>phía</w:t>
      </w:r>
      <w:proofErr w:type="spellEnd"/>
      <w:r>
        <w:t xml:space="preserve"> </w:t>
      </w:r>
      <w:proofErr w:type="spellStart"/>
      <w:r>
        <w:t>bên</w:t>
      </w:r>
      <w:proofErr w:type="spellEnd"/>
      <w:r>
        <w:t xml:space="preserve"> kia </w:t>
      </w:r>
      <w:proofErr w:type="spellStart"/>
      <w:r>
        <w:t>của</w:t>
      </w:r>
      <w:proofErr w:type="spellEnd"/>
      <w:r>
        <w:t xml:space="preserve"> </w:t>
      </w:r>
      <w:proofErr w:type="spellStart"/>
      <w:r>
        <w:t>đường</w:t>
      </w:r>
      <w:proofErr w:type="spellEnd"/>
      <w:r>
        <w:t xml:space="preserve"> </w:t>
      </w:r>
      <w:proofErr w:type="spellStart"/>
      <w:r>
        <w:t>thẳng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vào</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khác</w:t>
      </w:r>
      <w:proofErr w:type="spellEnd"/>
      <w:r>
        <w:t xml:space="preserve">, </w:t>
      </w:r>
      <w:proofErr w:type="spellStart"/>
      <w:r>
        <w:t>tức</w:t>
      </w:r>
      <w:proofErr w:type="spellEnd"/>
      <w:r>
        <w:t xml:space="preserve"> </w:t>
      </w:r>
      <w:proofErr w:type="spellStart"/>
      <w:r>
        <w:t>là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vô</w:t>
      </w:r>
      <w:proofErr w:type="spellEnd"/>
      <w:r>
        <w:t xml:space="preserve"> </w:t>
      </w:r>
      <w:proofErr w:type="spellStart"/>
      <w:r>
        <w:t>số</w:t>
      </w:r>
      <w:proofErr w:type="spellEnd"/>
      <w:r>
        <w:t xml:space="preserve"> </w:t>
      </w:r>
      <w:proofErr w:type="spellStart"/>
      <w:r>
        <w:t>đường</w:t>
      </w:r>
      <w:proofErr w:type="spellEnd"/>
      <w:r>
        <w:t xml:space="preserve"> </w:t>
      </w:r>
      <w:proofErr w:type="spellStart"/>
      <w:r>
        <w:t>thẳng</w:t>
      </w:r>
      <w:proofErr w:type="spellEnd"/>
      <w:r>
        <w:t xml:space="preserve"> </w:t>
      </w:r>
      <w:proofErr w:type="spellStart"/>
      <w:r>
        <w:t>để</w:t>
      </w:r>
      <w:proofErr w:type="spellEnd"/>
      <w:r>
        <w:t xml:space="preserve"> </w:t>
      </w:r>
      <w:proofErr w:type="spellStart"/>
      <w:r>
        <w:t>lựa</w:t>
      </w:r>
      <w:proofErr w:type="spellEnd"/>
      <w:r>
        <w:t xml:space="preserve"> </w:t>
      </w:r>
      <w:proofErr w:type="spellStart"/>
      <w:r>
        <w:t>chọn</w:t>
      </w:r>
      <w:proofErr w:type="spellEnd"/>
      <w:r>
        <w:t>.</w:t>
      </w:r>
    </w:p>
    <w:p w14:paraId="2D05926F" w14:textId="4502AD2A" w:rsidR="0080332C" w:rsidRDefault="0080332C" w:rsidP="00CE6A50">
      <w:r>
        <w:lastRenderedPageBreak/>
        <w:t xml:space="preserve">SVM </w:t>
      </w:r>
      <w:proofErr w:type="spellStart"/>
      <w:r>
        <w:t>khác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khác</w:t>
      </w:r>
      <w:proofErr w:type="spellEnd"/>
      <w:r>
        <w:t xml:space="preserve"> </w:t>
      </w:r>
      <w:proofErr w:type="spellStart"/>
      <w:r>
        <w:t>vì</w:t>
      </w:r>
      <w:proofErr w:type="spellEnd"/>
      <w:r>
        <w:t xml:space="preserve"> </w:t>
      </w:r>
      <w:proofErr w:type="spellStart"/>
      <w:r>
        <w:t>cách</w:t>
      </w:r>
      <w:proofErr w:type="spellEnd"/>
      <w:r>
        <w:t xml:space="preserve"> </w:t>
      </w:r>
      <w:proofErr w:type="spellStart"/>
      <w:r>
        <w:t>chọn</w:t>
      </w:r>
      <w:proofErr w:type="spellEnd"/>
      <w:r>
        <w:t xml:space="preserve"> </w:t>
      </w:r>
      <w:proofErr w:type="spellStart"/>
      <w:r>
        <w:t>ranh</w:t>
      </w:r>
      <w:proofErr w:type="spellEnd"/>
      <w:r>
        <w:t xml:space="preserve"> </w:t>
      </w:r>
      <w:proofErr w:type="spellStart"/>
      <w:r>
        <w:t>giới</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tối</w:t>
      </w:r>
      <w:proofErr w:type="spellEnd"/>
      <w:r>
        <w:t xml:space="preserve"> </w:t>
      </w:r>
      <w:proofErr w:type="spellStart"/>
      <w:r>
        <w:t>đa</w:t>
      </w:r>
      <w:proofErr w:type="spellEnd"/>
      <w:r>
        <w:t xml:space="preserve"> </w:t>
      </w:r>
      <w:proofErr w:type="spellStart"/>
      <w:r>
        <w:t>hoá</w:t>
      </w:r>
      <w:proofErr w:type="spellEnd"/>
      <w:r>
        <w:t xml:space="preserve"> </w:t>
      </w:r>
      <w:proofErr w:type="spellStart"/>
      <w:r>
        <w:t>khoảng</w:t>
      </w:r>
      <w:proofErr w:type="spellEnd"/>
      <w:r>
        <w:t xml:space="preserve"> </w:t>
      </w:r>
      <w:proofErr w:type="spellStart"/>
      <w:r>
        <w:t>cacgs</w:t>
      </w:r>
      <w:proofErr w:type="spellEnd"/>
      <w:r>
        <w:t xml:space="preserve"> </w:t>
      </w:r>
      <w:proofErr w:type="spellStart"/>
      <w:r>
        <w:t>từ</w:t>
      </w:r>
      <w:proofErr w:type="spellEnd"/>
      <w:r>
        <w:t xml:space="preserve"> </w:t>
      </w:r>
      <w:proofErr w:type="spellStart"/>
      <w:r>
        <w:t>các</w:t>
      </w:r>
      <w:proofErr w:type="spellEnd"/>
      <w:r>
        <w:t xml:space="preserve"> </w:t>
      </w:r>
      <w:proofErr w:type="spellStart"/>
      <w:r>
        <w:t>điểm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gần</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lớp</w:t>
      </w:r>
      <w:proofErr w:type="spellEnd"/>
      <w:r>
        <w:t xml:space="preserve">. </w:t>
      </w:r>
      <w:proofErr w:type="spellStart"/>
      <w:r>
        <w:t>Ranh</w:t>
      </w:r>
      <w:proofErr w:type="spellEnd"/>
      <w:r>
        <w:t xml:space="preserve"> </w:t>
      </w:r>
      <w:proofErr w:type="spellStart"/>
      <w:r>
        <w:t>giới</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bởi</w:t>
      </w:r>
      <w:proofErr w:type="spellEnd"/>
      <w:r>
        <w:t xml:space="preserve"> SVM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bộ</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lề</w:t>
      </w:r>
      <w:proofErr w:type="spellEnd"/>
      <w:r>
        <w:t xml:space="preserve"> </w:t>
      </w:r>
      <w:proofErr w:type="spellStart"/>
      <w:r>
        <w:t>tối</w:t>
      </w:r>
      <w:proofErr w:type="spellEnd"/>
      <w:r>
        <w:t xml:space="preserve"> </w:t>
      </w:r>
      <w:proofErr w:type="spellStart"/>
      <w:r>
        <w:t>đa</w:t>
      </w:r>
      <w:proofErr w:type="spellEnd"/>
      <w:r>
        <w:t xml:space="preserve"> </w:t>
      </w:r>
      <w:proofErr w:type="spellStart"/>
      <w:r>
        <w:t>hoặc</w:t>
      </w:r>
      <w:proofErr w:type="spellEnd"/>
      <w:r>
        <w:t xml:space="preserve"> </w:t>
      </w:r>
      <w:proofErr w:type="spellStart"/>
      <w:r>
        <w:t>siêu</w:t>
      </w:r>
      <w:proofErr w:type="spellEnd"/>
      <w:r>
        <w:t xml:space="preserve"> </w:t>
      </w:r>
      <w:proofErr w:type="spellStart"/>
      <w:r>
        <w:t>phẳng</w:t>
      </w:r>
      <w:proofErr w:type="spellEnd"/>
      <w:r>
        <w:t xml:space="preserve"> </w:t>
      </w:r>
      <w:proofErr w:type="spellStart"/>
      <w:r>
        <w:t>lề</w:t>
      </w:r>
      <w:proofErr w:type="spellEnd"/>
      <w:r>
        <w:t xml:space="preserve"> </w:t>
      </w:r>
      <w:proofErr w:type="spellStart"/>
      <w:r>
        <w:t>tối</w:t>
      </w:r>
      <w:proofErr w:type="spellEnd"/>
      <w:r>
        <w:t xml:space="preserve"> </w:t>
      </w:r>
      <w:proofErr w:type="spellStart"/>
      <w:r>
        <w:t>đa</w:t>
      </w:r>
      <w:proofErr w:type="spellEnd"/>
      <w:r>
        <w:t>.</w:t>
      </w:r>
    </w:p>
    <w:p w14:paraId="4AA6DD4E" w14:textId="11E1FDAC" w:rsidR="009E678D" w:rsidRPr="009E678D" w:rsidRDefault="0080332C" w:rsidP="00343614">
      <w:pPr>
        <w:ind w:firstLine="720"/>
      </w:pPr>
      <w:proofErr w:type="spellStart"/>
      <w:r>
        <w:t>Điều</w:t>
      </w:r>
      <w:proofErr w:type="spellEnd"/>
      <w:r>
        <w:t xml:space="preserve"> </w:t>
      </w:r>
      <w:proofErr w:type="spellStart"/>
      <w:r>
        <w:t>làm</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 xml:space="preserve"> SVM </w:t>
      </w:r>
      <w:proofErr w:type="spellStart"/>
      <w:r>
        <w:t>tuyến</w:t>
      </w:r>
      <w:proofErr w:type="spellEnd"/>
      <w:r>
        <w:t xml:space="preserve"> </w:t>
      </w:r>
      <w:proofErr w:type="spellStart"/>
      <w:r>
        <w:t>tính</w:t>
      </w:r>
      <w:proofErr w:type="spellEnd"/>
      <w:r>
        <w:t xml:space="preserve"> </w:t>
      </w:r>
      <w:proofErr w:type="spellStart"/>
      <w:r>
        <w:t>tốt</w:t>
      </w:r>
      <w:proofErr w:type="spellEnd"/>
      <w:r>
        <w:t xml:space="preserve"> </w:t>
      </w:r>
      <w:proofErr w:type="spellStart"/>
      <w:r>
        <w:t>hơn</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khác</w:t>
      </w:r>
      <w:proofErr w:type="spellEnd"/>
      <w:r>
        <w:t xml:space="preserve">, </w:t>
      </w:r>
      <w:proofErr w:type="spellStart"/>
      <w:r>
        <w:t>như</w:t>
      </w:r>
      <w:proofErr w:type="spellEnd"/>
      <w:r>
        <w:t xml:space="preserve"> K-</w:t>
      </w:r>
      <w:proofErr w:type="spellStart"/>
      <w:r>
        <w:t>láng</w:t>
      </w:r>
      <w:proofErr w:type="spellEnd"/>
      <w:r>
        <w:t xml:space="preserve"> </w:t>
      </w:r>
      <w:proofErr w:type="spellStart"/>
      <w:r>
        <w:t>giềng</w:t>
      </w:r>
      <w:proofErr w:type="spellEnd"/>
      <w:r>
        <w:t xml:space="preserve"> </w:t>
      </w:r>
      <w:proofErr w:type="spellStart"/>
      <w:r>
        <w:t>gần</w:t>
      </w:r>
      <w:proofErr w:type="spellEnd"/>
      <w:r>
        <w:t xml:space="preserve"> </w:t>
      </w:r>
      <w:proofErr w:type="spellStart"/>
      <w:r>
        <w:t>nhất</w:t>
      </w:r>
      <w:proofErr w:type="spellEnd"/>
      <w:r>
        <w:t xml:space="preserve">, </w:t>
      </w:r>
      <w:proofErr w:type="spellStart"/>
      <w:r>
        <w:t>là</w:t>
      </w:r>
      <w:proofErr w:type="spellEnd"/>
      <w:r>
        <w:t xml:space="preserve"> </w:t>
      </w:r>
      <w:proofErr w:type="spellStart"/>
      <w:r>
        <w:t>nó</w:t>
      </w:r>
      <w:proofErr w:type="spellEnd"/>
      <w:r>
        <w:t xml:space="preserve"> </w:t>
      </w:r>
      <w:proofErr w:type="spellStart"/>
      <w:r>
        <w:t>chọn</w:t>
      </w:r>
      <w:proofErr w:type="spellEnd"/>
      <w:r>
        <w:t xml:space="preserve"> </w:t>
      </w:r>
      <w:proofErr w:type="spellStart"/>
      <w:r>
        <w:t>đường</w:t>
      </w:r>
      <w:proofErr w:type="spellEnd"/>
      <w:r>
        <w:t xml:space="preserve"> </w:t>
      </w:r>
      <w:proofErr w:type="spellStart"/>
      <w:r>
        <w:t>thẳng</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các</w:t>
      </w:r>
      <w:proofErr w:type="spellEnd"/>
      <w:r>
        <w:t xml:space="preserve"> </w:t>
      </w:r>
      <w:proofErr w:type="spellStart"/>
      <w:r>
        <w:t>điểm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Nó</w:t>
      </w:r>
      <w:proofErr w:type="spellEnd"/>
      <w:r>
        <w:t xml:space="preserve"> </w:t>
      </w:r>
      <w:proofErr w:type="spellStart"/>
      <w:r>
        <w:t>chọn</w:t>
      </w:r>
      <w:proofErr w:type="spellEnd"/>
      <w:r>
        <w:t xml:space="preserve"> </w:t>
      </w:r>
      <w:proofErr w:type="spellStart"/>
      <w:r>
        <w:t>đường</w:t>
      </w:r>
      <w:proofErr w:type="spellEnd"/>
      <w:r>
        <w:t xml:space="preserve"> </w:t>
      </w:r>
      <w:proofErr w:type="spellStart"/>
      <w:r>
        <w:t>thẳng</w:t>
      </w:r>
      <w:proofErr w:type="spellEnd"/>
      <w:r>
        <w:t xml:space="preserve"> </w:t>
      </w:r>
      <w:proofErr w:type="spellStart"/>
      <w:r>
        <w:t>phân</w:t>
      </w:r>
      <w:proofErr w:type="spellEnd"/>
      <w:r>
        <w:t xml:space="preserve"> </w:t>
      </w:r>
      <w:proofErr w:type="spellStart"/>
      <w:r>
        <w:t>tách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càng</w:t>
      </w:r>
      <w:proofErr w:type="spellEnd"/>
      <w:r>
        <w:t xml:space="preserve"> </w:t>
      </w:r>
      <w:proofErr w:type="spellStart"/>
      <w:r>
        <w:t>xa</w:t>
      </w:r>
      <w:proofErr w:type="spellEnd"/>
      <w:r>
        <w:t xml:space="preserve"> </w:t>
      </w:r>
      <w:proofErr w:type="spellStart"/>
      <w:r>
        <w:t>các</w:t>
      </w:r>
      <w:proofErr w:type="spellEnd"/>
      <w:r>
        <w:t xml:space="preserve"> </w:t>
      </w:r>
      <w:proofErr w:type="spellStart"/>
      <w:r>
        <w:t>điểm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các</w:t>
      </w:r>
      <w:proofErr w:type="spellEnd"/>
      <w:r>
        <w:t xml:space="preserve"> </w:t>
      </w:r>
      <w:proofErr w:type="spellStart"/>
      <w:r>
        <w:t>điểm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gần</w:t>
      </w:r>
      <w:proofErr w:type="spellEnd"/>
      <w:r>
        <w:t xml:space="preserve"> </w:t>
      </w:r>
      <w:proofErr w:type="spellStart"/>
      <w:r>
        <w:t>nhất</w:t>
      </w:r>
      <w:proofErr w:type="spellEnd"/>
      <w:r>
        <w:t xml:space="preserve"> </w:t>
      </w:r>
      <w:proofErr w:type="spellStart"/>
      <w:r>
        <w:t>càng</w:t>
      </w:r>
      <w:proofErr w:type="spellEnd"/>
      <w:r>
        <w:t xml:space="preserve"> </w:t>
      </w:r>
      <w:proofErr w:type="spellStart"/>
      <w:r>
        <w:t>tốt</w:t>
      </w:r>
      <w:proofErr w:type="spellEnd"/>
      <w:r>
        <w:t>.</w:t>
      </w:r>
    </w:p>
    <w:p w14:paraId="56445572" w14:textId="09FC96F6" w:rsidR="00CE6A50" w:rsidRDefault="00E21621" w:rsidP="00EB1758">
      <w:pPr>
        <w:pStyle w:val="Heading3"/>
        <w:numPr>
          <w:ilvl w:val="0"/>
          <w:numId w:val="17"/>
        </w:numPr>
        <w:ind w:hanging="720"/>
      </w:pPr>
      <w:r>
        <w:t xml:space="preserve"> </w:t>
      </w:r>
      <w:bookmarkStart w:id="41" w:name="_Toc67937966"/>
      <w:bookmarkStart w:id="42" w:name="_Toc120461229"/>
      <w:r w:rsidR="00CE6A50">
        <w:t>R</w:t>
      </w:r>
      <w:r w:rsidR="00C850FD">
        <w:t xml:space="preserve">andom </w:t>
      </w:r>
      <w:r w:rsidR="00D46075">
        <w:t>F</w:t>
      </w:r>
      <w:r w:rsidR="00C850FD">
        <w:t>orest</w:t>
      </w:r>
      <w:bookmarkEnd w:id="41"/>
      <w:bookmarkEnd w:id="42"/>
    </w:p>
    <w:p w14:paraId="682514B6" w14:textId="20B792AB" w:rsidR="00B46E0A" w:rsidRDefault="00B46E0A" w:rsidP="000E009E">
      <w:pPr>
        <w:ind w:firstLine="720"/>
      </w:pPr>
      <w:proofErr w:type="spellStart"/>
      <w:r w:rsidRPr="00B46E0A">
        <w:t>Rừng</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có</w:t>
      </w:r>
      <w:proofErr w:type="spellEnd"/>
      <w:r>
        <w:t xml:space="preserve"> </w:t>
      </w:r>
      <w:proofErr w:type="spellStart"/>
      <w:r>
        <w:t>giám</w:t>
      </w:r>
      <w:proofErr w:type="spellEnd"/>
      <w:r>
        <w:t xml:space="preserve"> </w:t>
      </w:r>
      <w:proofErr w:type="spellStart"/>
      <w:r>
        <w:t>sát</w:t>
      </w:r>
      <w:proofErr w:type="spellEnd"/>
      <w:r>
        <w:t>. “</w:t>
      </w:r>
      <w:proofErr w:type="spellStart"/>
      <w:r>
        <w:t>Forset</w:t>
      </w:r>
      <w:proofErr w:type="spellEnd"/>
      <w:r>
        <w:t xml:space="preserve">” </w:t>
      </w:r>
      <w:proofErr w:type="spellStart"/>
      <w:r>
        <w:t>mà</w:t>
      </w:r>
      <w:proofErr w:type="spellEnd"/>
      <w:r>
        <w:t xml:space="preserve"> </w:t>
      </w:r>
      <w:proofErr w:type="spellStart"/>
      <w:r>
        <w:t>nó</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các</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bagging. Ý </w:t>
      </w:r>
      <w:proofErr w:type="spellStart"/>
      <w:r>
        <w:t>tưởng</w:t>
      </w:r>
      <w:proofErr w:type="spellEnd"/>
      <w:r>
        <w:t xml:space="preserve"> </w:t>
      </w:r>
      <w:proofErr w:type="spellStart"/>
      <w:r>
        <w:t>chung</w:t>
      </w:r>
      <w:proofErr w:type="spellEnd"/>
      <w:r>
        <w:t xml:space="preserve"> </w:t>
      </w:r>
      <w:proofErr w:type="spellStart"/>
      <w:r>
        <w:t>của</w:t>
      </w:r>
      <w:proofErr w:type="spellEnd"/>
      <w:r>
        <w:t xml:space="preserve"> </w:t>
      </w:r>
      <w:proofErr w:type="spellStart"/>
      <w:r>
        <w:t>phương</w:t>
      </w:r>
      <w:proofErr w:type="spellEnd"/>
      <w:r>
        <w:t xml:space="preserve"> </w:t>
      </w:r>
      <w:proofErr w:type="spellStart"/>
      <w:r>
        <w:t>pháp</w:t>
      </w:r>
      <w:proofErr w:type="spellEnd"/>
      <w:r>
        <w:t xml:space="preserve"> bagging </w:t>
      </w:r>
      <w:proofErr w:type="spellStart"/>
      <w:r>
        <w:t>là</w:t>
      </w:r>
      <w:proofErr w:type="spellEnd"/>
      <w:r>
        <w:t xml:space="preserve"> </w:t>
      </w:r>
      <w:proofErr w:type="spellStart"/>
      <w:r>
        <w:t>sự</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sẽ</w:t>
      </w:r>
      <w:proofErr w:type="spellEnd"/>
      <w:r>
        <w:t xml:space="preserve"> </w:t>
      </w:r>
      <w:proofErr w:type="spellStart"/>
      <w:r>
        <w:t>làm</w:t>
      </w:r>
      <w:proofErr w:type="spellEnd"/>
      <w:r>
        <w:t xml:space="preserve"> </w:t>
      </w:r>
      <w:proofErr w:type="spellStart"/>
      <w:r>
        <w:t>tăng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chung</w:t>
      </w:r>
      <w:proofErr w:type="spellEnd"/>
      <w:r>
        <w:t xml:space="preserve">. </w:t>
      </w:r>
      <w:proofErr w:type="spellStart"/>
      <w:r>
        <w:t>Nói</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rừng</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nhiều</w:t>
      </w:r>
      <w:proofErr w:type="spellEnd"/>
      <w:r>
        <w:t xml:space="preserve"> </w:t>
      </w:r>
      <w:proofErr w:type="spellStart"/>
      <w:r>
        <w:t>câu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chúng</w:t>
      </w:r>
      <w:proofErr w:type="spellEnd"/>
      <w:r>
        <w:t xml:space="preserve"> </w:t>
      </w:r>
      <w:proofErr w:type="spellStart"/>
      <w:r>
        <w:t>lại</w:t>
      </w:r>
      <w:proofErr w:type="spellEnd"/>
      <w:r>
        <w:t xml:space="preserve"> </w:t>
      </w:r>
      <w:proofErr w:type="spellStart"/>
      <w:r>
        <w:t>với</w:t>
      </w:r>
      <w:proofErr w:type="spellEnd"/>
      <w:r>
        <w:t xml:space="preserve"> </w:t>
      </w:r>
      <w:proofErr w:type="spellStart"/>
      <w:r>
        <w:t>nhau</w:t>
      </w:r>
      <w:proofErr w:type="spellEnd"/>
      <w:r>
        <w:t xml:space="preserve"> </w:t>
      </w:r>
      <w:proofErr w:type="spellStart"/>
      <w:r>
        <w:t>để</w:t>
      </w:r>
      <w:proofErr w:type="spellEnd"/>
      <w:r>
        <w:t xml:space="preserve"> </w:t>
      </w:r>
      <w:proofErr w:type="spellStart"/>
      <w:r>
        <w:t>có</w:t>
      </w:r>
      <w:proofErr w:type="spellEnd"/>
      <w:r>
        <w:t xml:space="preserve"> </w:t>
      </w:r>
      <w:proofErr w:type="spellStart"/>
      <w:r>
        <w:t>được</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và</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hơn</w:t>
      </w:r>
      <w:proofErr w:type="spellEnd"/>
      <w:r>
        <w:t>.</w:t>
      </w:r>
    </w:p>
    <w:p w14:paraId="24934FD8" w14:textId="1213BCD3" w:rsidR="00B46E0A" w:rsidRDefault="00B46E0A" w:rsidP="00B46E0A">
      <w:proofErr w:type="spellStart"/>
      <w:r>
        <w:t>Một</w:t>
      </w:r>
      <w:proofErr w:type="spellEnd"/>
      <w:r>
        <w:t xml:space="preserve"> </w:t>
      </w:r>
      <w:proofErr w:type="spellStart"/>
      <w:r>
        <w:t>lợi</w:t>
      </w:r>
      <w:proofErr w:type="spellEnd"/>
      <w:r>
        <w:t xml:space="preserve"> </w:t>
      </w:r>
      <w:proofErr w:type="spellStart"/>
      <w:r>
        <w:t>thế</w:t>
      </w:r>
      <w:proofErr w:type="spellEnd"/>
      <w:r>
        <w:t xml:space="preserve"> </w:t>
      </w:r>
      <w:proofErr w:type="spellStart"/>
      <w:r>
        <w:t>lớn</w:t>
      </w:r>
      <w:proofErr w:type="spellEnd"/>
      <w:r>
        <w:t xml:space="preserve"> </w:t>
      </w:r>
      <w:proofErr w:type="spellStart"/>
      <w:r>
        <w:t>của</w:t>
      </w:r>
      <w:proofErr w:type="spellEnd"/>
      <w:r>
        <w:t xml:space="preserve"> </w:t>
      </w:r>
      <w:proofErr w:type="spellStart"/>
      <w:r>
        <w:t>rừng</w:t>
      </w:r>
      <w:proofErr w:type="spellEnd"/>
      <w:r>
        <w:t xml:space="preserve"> </w:t>
      </w:r>
      <w:proofErr w:type="spellStart"/>
      <w:r>
        <w:t>nhẫu</w:t>
      </w:r>
      <w:proofErr w:type="spellEnd"/>
      <w:r>
        <w:t xml:space="preserve"> </w:t>
      </w:r>
      <w:proofErr w:type="spellStart"/>
      <w:r>
        <w:t>nhiên</w:t>
      </w:r>
      <w:proofErr w:type="spellEnd"/>
      <w:r>
        <w:t xml:space="preserve"> </w:t>
      </w:r>
      <w:proofErr w:type="spellStart"/>
      <w:r>
        <w:t>là</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cho</w:t>
      </w:r>
      <w:proofErr w:type="spellEnd"/>
      <w:r>
        <w:t xml:space="preserve"> </w:t>
      </w:r>
      <w:proofErr w:type="spellStart"/>
      <w:r>
        <w:t>cả</w:t>
      </w:r>
      <w:proofErr w:type="spellEnd"/>
      <w:r>
        <w:t xml:space="preserve"> </w:t>
      </w:r>
      <w:proofErr w:type="spellStart"/>
      <w:r>
        <w:t>bài</w:t>
      </w:r>
      <w:proofErr w:type="spellEnd"/>
      <w:r>
        <w:t xml:space="preserve"> </w:t>
      </w:r>
      <w:proofErr w:type="spellStart"/>
      <w:r>
        <w:t>toán</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và</w:t>
      </w:r>
      <w:proofErr w:type="spellEnd"/>
      <w:r>
        <w:t xml:space="preserve"> </w:t>
      </w:r>
      <w:proofErr w:type="spellStart"/>
      <w:r>
        <w:t>hồi</w:t>
      </w:r>
      <w:proofErr w:type="spellEnd"/>
      <w:r>
        <w:t xml:space="preserve"> </w:t>
      </w:r>
      <w:proofErr w:type="spellStart"/>
      <w:r>
        <w:t>quy</w:t>
      </w:r>
      <w:proofErr w:type="spellEnd"/>
      <w:r>
        <w:t xml:space="preserve">, </w:t>
      </w:r>
      <w:proofErr w:type="spellStart"/>
      <w:r>
        <w:t>vốn</w:t>
      </w:r>
      <w:proofErr w:type="spellEnd"/>
      <w:r>
        <w:t xml:space="preserve"> </w:t>
      </w:r>
      <w:proofErr w:type="spellStart"/>
      <w:r>
        <w:t>tạo</w:t>
      </w:r>
      <w:proofErr w:type="spellEnd"/>
      <w:r>
        <w:t xml:space="preserve"> </w:t>
      </w:r>
      <w:proofErr w:type="spellStart"/>
      <w:r>
        <w:t>nên</w:t>
      </w:r>
      <w:proofErr w:type="spellEnd"/>
      <w:r>
        <w:t xml:space="preserve"> </w:t>
      </w:r>
      <w:proofErr w:type="spellStart"/>
      <w:r>
        <w:t>phần</w:t>
      </w:r>
      <w:proofErr w:type="spellEnd"/>
      <w:r>
        <w:t xml:space="preserve"> </w:t>
      </w:r>
      <w:proofErr w:type="spellStart"/>
      <w:r>
        <w:t>lớn</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học</w:t>
      </w:r>
      <w:proofErr w:type="spellEnd"/>
      <w:r>
        <w:t xml:space="preserve"> </w:t>
      </w:r>
      <w:proofErr w:type="spellStart"/>
      <w:r>
        <w:t>máy</w:t>
      </w:r>
      <w:proofErr w:type="spellEnd"/>
      <w:r>
        <w:t xml:space="preserve"> </w:t>
      </w:r>
      <w:proofErr w:type="spellStart"/>
      <w:r>
        <w:t>hiện</w:t>
      </w:r>
      <w:proofErr w:type="spellEnd"/>
      <w:r>
        <w:t xml:space="preserve"> </w:t>
      </w:r>
      <w:proofErr w:type="spellStart"/>
      <w:r>
        <w:t>tại</w:t>
      </w:r>
      <w:proofErr w:type="spellEnd"/>
      <w:r>
        <w:t>.</w:t>
      </w:r>
    </w:p>
    <w:p w14:paraId="1A3F9B0F" w14:textId="3F5BD567" w:rsidR="00B46E0A" w:rsidRDefault="00B46E0A" w:rsidP="000E009E">
      <w:pPr>
        <w:ind w:firstLine="720"/>
      </w:pPr>
      <w:proofErr w:type="spellStart"/>
      <w:r>
        <w:t>Rừng</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có</w:t>
      </w:r>
      <w:proofErr w:type="spellEnd"/>
      <w:r>
        <w:t xml:space="preserve"> </w:t>
      </w:r>
      <w:proofErr w:type="spellStart"/>
      <w:r>
        <w:t>các</w:t>
      </w:r>
      <w:proofErr w:type="spellEnd"/>
      <w:r>
        <w:t xml:space="preserve"> </w:t>
      </w:r>
      <w:proofErr w:type="spellStart"/>
      <w:r>
        <w:t>siêu</w:t>
      </w:r>
      <w:proofErr w:type="spellEnd"/>
      <w:r>
        <w:t xml:space="preserve"> </w:t>
      </w:r>
      <w:proofErr w:type="spellStart"/>
      <w:r>
        <w:t>tham</w:t>
      </w:r>
      <w:proofErr w:type="spellEnd"/>
      <w:r>
        <w:t xml:space="preserve"> </w:t>
      </w:r>
      <w:proofErr w:type="spellStart"/>
      <w:r>
        <w:t>số</w:t>
      </w:r>
      <w:proofErr w:type="spellEnd"/>
      <w:r>
        <w:t xml:space="preserve"> </w:t>
      </w:r>
      <w:proofErr w:type="spellStart"/>
      <w:r>
        <w:t>gần</w:t>
      </w:r>
      <w:proofErr w:type="spellEnd"/>
      <w:r>
        <w:t xml:space="preserve"> </w:t>
      </w:r>
      <w:proofErr w:type="spellStart"/>
      <w:r>
        <w:t>giống</w:t>
      </w:r>
      <w:proofErr w:type="spellEnd"/>
      <w:r>
        <w:t xml:space="preserve"> </w:t>
      </w:r>
      <w:proofErr w:type="spellStart"/>
      <w:r>
        <w:t>như</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hoặc</w:t>
      </w:r>
      <w:proofErr w:type="spellEnd"/>
      <w:r>
        <w:t xml:space="preserve"> </w:t>
      </w:r>
      <w:proofErr w:type="spellStart"/>
      <w:r>
        <w:t>bộ</w:t>
      </w:r>
      <w:proofErr w:type="spellEnd"/>
      <w:r>
        <w:t xml:space="preserve"> </w:t>
      </w:r>
      <w:proofErr w:type="spellStart"/>
      <w:r>
        <w:t>phân</w:t>
      </w:r>
      <w:proofErr w:type="spellEnd"/>
      <w:r>
        <w:t xml:space="preserve"> </w:t>
      </w:r>
      <w:proofErr w:type="spellStart"/>
      <w:r>
        <w:t>lớp</w:t>
      </w:r>
      <w:proofErr w:type="spellEnd"/>
      <w:r>
        <w:t xml:space="preserve"> bagging. May </w:t>
      </w:r>
      <w:proofErr w:type="spellStart"/>
      <w:r>
        <w:t>mắn</w:t>
      </w:r>
      <w:proofErr w:type="spellEnd"/>
      <w:r>
        <w:t xml:space="preserve"> </w:t>
      </w:r>
      <w:proofErr w:type="spellStart"/>
      <w:r>
        <w:t>thay</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với</w:t>
      </w:r>
      <w:proofErr w:type="spellEnd"/>
      <w:r>
        <w:t xml:space="preserve"> </w:t>
      </w:r>
      <w:proofErr w:type="spellStart"/>
      <w:r>
        <w:t>bộ</w:t>
      </w:r>
      <w:proofErr w:type="spellEnd"/>
      <w:r>
        <w:t xml:space="preserve"> </w:t>
      </w:r>
      <w:proofErr w:type="spellStart"/>
      <w:r>
        <w:t>phân</w:t>
      </w:r>
      <w:proofErr w:type="spellEnd"/>
      <w:r>
        <w:t xml:space="preserve"> </w:t>
      </w:r>
      <w:proofErr w:type="spellStart"/>
      <w:r>
        <w:t>lớp</w:t>
      </w:r>
      <w:proofErr w:type="spellEnd"/>
      <w:r>
        <w:t xml:space="preserve"> bagging</w:t>
      </w:r>
      <w:r w:rsidR="00507931">
        <w:t xml:space="preserve"> </w:t>
      </w:r>
      <w:proofErr w:type="spellStart"/>
      <w:r w:rsidR="00507931">
        <w:t>vì</w:t>
      </w:r>
      <w:proofErr w:type="spellEnd"/>
      <w:r w:rsidR="00507931">
        <w:t xml:space="preserve"> </w:t>
      </w:r>
      <w:proofErr w:type="spellStart"/>
      <w:r w:rsidR="00507931">
        <w:t>có</w:t>
      </w:r>
      <w:proofErr w:type="spellEnd"/>
      <w:r w:rsidR="00507931">
        <w:t xml:space="preserve"> </w:t>
      </w:r>
      <w:proofErr w:type="spellStart"/>
      <w:r w:rsidR="00507931">
        <w:t>thể</w:t>
      </w:r>
      <w:proofErr w:type="spellEnd"/>
      <w:r w:rsidR="00507931">
        <w:t xml:space="preserve"> </w:t>
      </w:r>
      <w:proofErr w:type="spellStart"/>
      <w:r w:rsidR="00507931">
        <w:t>dễ</w:t>
      </w:r>
      <w:proofErr w:type="spellEnd"/>
      <w:r w:rsidR="00507931">
        <w:t xml:space="preserve"> </w:t>
      </w:r>
      <w:proofErr w:type="spellStart"/>
      <w:r w:rsidR="00507931">
        <w:t>dàng</w:t>
      </w:r>
      <w:proofErr w:type="spellEnd"/>
      <w:r w:rsidR="00507931">
        <w:t xml:space="preserve"> </w:t>
      </w:r>
      <w:proofErr w:type="spellStart"/>
      <w:r w:rsidR="00507931">
        <w:t>sử</w:t>
      </w:r>
      <w:proofErr w:type="spellEnd"/>
      <w:r w:rsidR="00507931">
        <w:t xml:space="preserve"> </w:t>
      </w:r>
      <w:proofErr w:type="spellStart"/>
      <w:r w:rsidR="00507931">
        <w:t>dụng</w:t>
      </w:r>
      <w:proofErr w:type="spellEnd"/>
      <w:r w:rsidR="00507931">
        <w:t xml:space="preserve"> </w:t>
      </w:r>
      <w:proofErr w:type="spellStart"/>
      <w:r w:rsidR="00507931">
        <w:t>lớp</w:t>
      </w:r>
      <w:proofErr w:type="spellEnd"/>
      <w:r w:rsidR="00507931">
        <w:t xml:space="preserve"> </w:t>
      </w:r>
      <w:proofErr w:type="spellStart"/>
      <w:r w:rsidR="00507931">
        <w:t>phân</w:t>
      </w:r>
      <w:proofErr w:type="spellEnd"/>
      <w:r w:rsidR="00507931">
        <w:t xml:space="preserve"> </w:t>
      </w:r>
      <w:proofErr w:type="spellStart"/>
      <w:r w:rsidR="00507931">
        <w:t>lớp</w:t>
      </w:r>
      <w:proofErr w:type="spellEnd"/>
      <w:r w:rsidR="00507931">
        <w:t xml:space="preserve"> </w:t>
      </w:r>
      <w:proofErr w:type="spellStart"/>
      <w:r w:rsidR="00507931">
        <w:t>của</w:t>
      </w:r>
      <w:proofErr w:type="spellEnd"/>
      <w:r w:rsidR="00507931">
        <w:t xml:space="preserve"> </w:t>
      </w:r>
      <w:proofErr w:type="spellStart"/>
      <w:r w:rsidR="00507931">
        <w:t>rừng</w:t>
      </w:r>
      <w:proofErr w:type="spellEnd"/>
      <w:r w:rsidR="00507931">
        <w:t xml:space="preserve"> </w:t>
      </w:r>
      <w:proofErr w:type="spellStart"/>
      <w:r w:rsidR="00507931">
        <w:t>ngẫu</w:t>
      </w:r>
      <w:proofErr w:type="spellEnd"/>
      <w:r w:rsidR="00507931">
        <w:t xml:space="preserve"> </w:t>
      </w:r>
      <w:proofErr w:type="spellStart"/>
      <w:proofErr w:type="gramStart"/>
      <w:r w:rsidR="00507931">
        <w:t>nhiên.Với</w:t>
      </w:r>
      <w:proofErr w:type="spellEnd"/>
      <w:proofErr w:type="gramEnd"/>
      <w:r w:rsidR="00507931">
        <w:t xml:space="preserve"> </w:t>
      </w:r>
      <w:proofErr w:type="spellStart"/>
      <w:r w:rsidR="00507931">
        <w:t>rừng</w:t>
      </w:r>
      <w:proofErr w:type="spellEnd"/>
      <w:r w:rsidR="00507931">
        <w:t xml:space="preserve"> </w:t>
      </w:r>
      <w:proofErr w:type="spellStart"/>
      <w:r w:rsidR="00507931">
        <w:t>ngẫu</w:t>
      </w:r>
      <w:proofErr w:type="spellEnd"/>
      <w:r w:rsidR="00507931">
        <w:t xml:space="preserve"> </w:t>
      </w:r>
      <w:proofErr w:type="spellStart"/>
      <w:r w:rsidR="00507931">
        <w:t>nhiên</w:t>
      </w:r>
      <w:proofErr w:type="spellEnd"/>
      <w:r w:rsidR="00507931">
        <w:t xml:space="preserve">, </w:t>
      </w:r>
      <w:proofErr w:type="spellStart"/>
      <w:r w:rsidR="00507931">
        <w:t>có</w:t>
      </w:r>
      <w:proofErr w:type="spellEnd"/>
      <w:r w:rsidR="00507931">
        <w:t xml:space="preserve"> </w:t>
      </w:r>
      <w:proofErr w:type="spellStart"/>
      <w:r w:rsidR="00507931">
        <w:t>thể</w:t>
      </w:r>
      <w:proofErr w:type="spellEnd"/>
      <w:r w:rsidR="00507931">
        <w:t xml:space="preserve"> </w:t>
      </w:r>
      <w:proofErr w:type="spellStart"/>
      <w:r w:rsidR="00507931">
        <w:t>giải</w:t>
      </w:r>
      <w:proofErr w:type="spellEnd"/>
      <w:r w:rsidR="00507931">
        <w:t xml:space="preserve"> </w:t>
      </w:r>
      <w:proofErr w:type="spellStart"/>
      <w:r w:rsidR="00507931">
        <w:t>quyết</w:t>
      </w:r>
      <w:proofErr w:type="spellEnd"/>
      <w:r w:rsidR="00507931">
        <w:t xml:space="preserve"> </w:t>
      </w:r>
      <w:proofErr w:type="spellStart"/>
      <w:r w:rsidR="00507931">
        <w:t>các</w:t>
      </w:r>
      <w:proofErr w:type="spellEnd"/>
      <w:r w:rsidR="00507931">
        <w:t xml:space="preserve"> </w:t>
      </w:r>
      <w:proofErr w:type="spellStart"/>
      <w:r w:rsidR="00507931">
        <w:t>tác</w:t>
      </w:r>
      <w:proofErr w:type="spellEnd"/>
      <w:r w:rsidR="00507931">
        <w:t xml:space="preserve"> </w:t>
      </w:r>
      <w:proofErr w:type="spellStart"/>
      <w:r w:rsidR="00507931">
        <w:t>vụ</w:t>
      </w:r>
      <w:proofErr w:type="spellEnd"/>
      <w:r w:rsidR="00507931">
        <w:t xml:space="preserve"> </w:t>
      </w:r>
      <w:proofErr w:type="spellStart"/>
      <w:r w:rsidR="00507931">
        <w:t>hồi</w:t>
      </w:r>
      <w:proofErr w:type="spellEnd"/>
      <w:r w:rsidR="00507931">
        <w:t xml:space="preserve"> </w:t>
      </w:r>
      <w:proofErr w:type="spellStart"/>
      <w:r w:rsidR="00507931">
        <w:t>quy</w:t>
      </w:r>
      <w:proofErr w:type="spellEnd"/>
      <w:r w:rsidR="00507931">
        <w:t xml:space="preserve"> </w:t>
      </w:r>
      <w:proofErr w:type="spellStart"/>
      <w:r w:rsidR="00507931">
        <w:t>bằng</w:t>
      </w:r>
      <w:proofErr w:type="spellEnd"/>
      <w:r w:rsidR="00507931">
        <w:t xml:space="preserve"> </w:t>
      </w:r>
      <w:proofErr w:type="spellStart"/>
      <w:r w:rsidR="00507931">
        <w:t>cách</w:t>
      </w:r>
      <w:proofErr w:type="spellEnd"/>
      <w:r w:rsidR="00507931">
        <w:t xml:space="preserve"> </w:t>
      </w:r>
      <w:proofErr w:type="spellStart"/>
      <w:r w:rsidR="00507931">
        <w:t>sử</w:t>
      </w:r>
      <w:proofErr w:type="spellEnd"/>
      <w:r w:rsidR="00507931">
        <w:t xml:space="preserve"> </w:t>
      </w:r>
      <w:proofErr w:type="spellStart"/>
      <w:r w:rsidR="00507931">
        <w:t>dụng</w:t>
      </w:r>
      <w:proofErr w:type="spellEnd"/>
      <w:r w:rsidR="00507931">
        <w:t xml:space="preserve"> </w:t>
      </w:r>
      <w:proofErr w:type="spellStart"/>
      <w:r w:rsidR="00507931">
        <w:t>bộ</w:t>
      </w:r>
      <w:proofErr w:type="spellEnd"/>
      <w:r w:rsidR="00507931">
        <w:t xml:space="preserve"> </w:t>
      </w:r>
      <w:proofErr w:type="spellStart"/>
      <w:r w:rsidR="00507931">
        <w:t>hồi</w:t>
      </w:r>
      <w:proofErr w:type="spellEnd"/>
      <w:r w:rsidR="00507931">
        <w:t xml:space="preserve"> </w:t>
      </w:r>
      <w:proofErr w:type="spellStart"/>
      <w:r w:rsidR="00507931">
        <w:t>quy</w:t>
      </w:r>
      <w:proofErr w:type="spellEnd"/>
      <w:r w:rsidR="00507931">
        <w:t xml:space="preserve"> </w:t>
      </w:r>
      <w:proofErr w:type="spellStart"/>
      <w:r w:rsidR="00507931">
        <w:t>của</w:t>
      </w:r>
      <w:proofErr w:type="spellEnd"/>
      <w:r w:rsidR="00507931">
        <w:t xml:space="preserve"> </w:t>
      </w:r>
      <w:proofErr w:type="spellStart"/>
      <w:r w:rsidR="00507931">
        <w:t>thuật</w:t>
      </w:r>
      <w:proofErr w:type="spellEnd"/>
      <w:r w:rsidR="00507931">
        <w:t xml:space="preserve"> </w:t>
      </w:r>
      <w:proofErr w:type="spellStart"/>
      <w:r w:rsidR="00507931">
        <w:t>toán</w:t>
      </w:r>
      <w:proofErr w:type="spellEnd"/>
      <w:r w:rsidR="00507931">
        <w:t>.</w:t>
      </w:r>
    </w:p>
    <w:p w14:paraId="4116B678" w14:textId="299A37FD" w:rsidR="00507931" w:rsidRDefault="00507931" w:rsidP="00B46E0A">
      <w:proofErr w:type="spellStart"/>
      <w:r>
        <w:t>Rừng</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bổ</w:t>
      </w:r>
      <w:proofErr w:type="spellEnd"/>
      <w:r>
        <w:t xml:space="preserve"> sung </w:t>
      </w:r>
      <w:proofErr w:type="spellStart"/>
      <w:r>
        <w:t>thêm</w:t>
      </w:r>
      <w:proofErr w:type="spellEnd"/>
      <w:r>
        <w:t xml:space="preserve"> </w:t>
      </w:r>
      <w:proofErr w:type="spellStart"/>
      <w:r>
        <w:t>tính</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 xml:space="preserve">, </w:t>
      </w:r>
      <w:proofErr w:type="spellStart"/>
      <w:r>
        <w:t>trong</w:t>
      </w:r>
      <w:proofErr w:type="spellEnd"/>
      <w:r>
        <w:t xml:space="preserve"> </w:t>
      </w:r>
      <w:proofErr w:type="spellStart"/>
      <w:r>
        <w:t>khi</w:t>
      </w:r>
      <w:proofErr w:type="spellEnd"/>
      <w:r>
        <w:t xml:space="preserve"> </w:t>
      </w:r>
      <w:proofErr w:type="spellStart"/>
      <w:r>
        <w:t>trồng</w:t>
      </w:r>
      <w:proofErr w:type="spellEnd"/>
      <w:r>
        <w:t xml:space="preserve"> </w:t>
      </w:r>
      <w:proofErr w:type="spellStart"/>
      <w:r>
        <w:t>cây</w:t>
      </w:r>
      <w:proofErr w:type="spellEnd"/>
      <w:r>
        <w:t xml:space="preserve">.  </w:t>
      </w:r>
      <w:proofErr w:type="spellStart"/>
      <w:r>
        <w:t>Thay</w:t>
      </w:r>
      <w:proofErr w:type="spellEnd"/>
      <w:r>
        <w:t xml:space="preserve"> </w:t>
      </w:r>
      <w:proofErr w:type="spellStart"/>
      <w:r>
        <w:t>vì</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khi</w:t>
      </w:r>
      <w:proofErr w:type="spellEnd"/>
      <w:r>
        <w:t xml:space="preserve"> </w:t>
      </w:r>
      <w:proofErr w:type="spellStart"/>
      <w:r>
        <w:t>tách</w:t>
      </w:r>
      <w:proofErr w:type="spellEnd"/>
      <w:r>
        <w:t xml:space="preserve"> </w:t>
      </w:r>
      <w:proofErr w:type="spellStart"/>
      <w:r>
        <w:t>một</w:t>
      </w:r>
      <w:proofErr w:type="spellEnd"/>
      <w:r>
        <w:t xml:space="preserve"> </w:t>
      </w:r>
      <w:proofErr w:type="spellStart"/>
      <w:r>
        <w:t>nút</w:t>
      </w:r>
      <w:proofErr w:type="spellEnd"/>
      <w:r>
        <w:t xml:space="preserve">, </w:t>
      </w:r>
      <w:proofErr w:type="spellStart"/>
      <w:r>
        <w:t>nó</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số</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hợp</w:t>
      </w:r>
      <w:proofErr w:type="spellEnd"/>
      <w:r>
        <w:t xml:space="preserve"> con </w:t>
      </w:r>
      <w:proofErr w:type="spellStart"/>
      <w:r>
        <w:t>ngẫu</w:t>
      </w:r>
      <w:proofErr w:type="spellEnd"/>
      <w:r>
        <w:t xml:space="preserve"> </w:t>
      </w:r>
      <w:proofErr w:type="spellStart"/>
      <w:r>
        <w:t>nhiên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sự</w:t>
      </w:r>
      <w:proofErr w:type="spellEnd"/>
      <w:r>
        <w:t xml:space="preserve"> </w:t>
      </w:r>
      <w:proofErr w:type="spellStart"/>
      <w:r>
        <w:t>đa</w:t>
      </w:r>
      <w:proofErr w:type="spellEnd"/>
      <w:r>
        <w:t xml:space="preserve"> </w:t>
      </w:r>
      <w:proofErr w:type="spellStart"/>
      <w:r>
        <w:t>dạng</w:t>
      </w:r>
      <w:proofErr w:type="spellEnd"/>
      <w:r>
        <w:t xml:space="preserve"> </w:t>
      </w:r>
      <w:proofErr w:type="spellStart"/>
      <w:r>
        <w:t>rỗng</w:t>
      </w:r>
      <w:proofErr w:type="spellEnd"/>
      <w:r>
        <w:t xml:space="preserve"> </w:t>
      </w:r>
      <w:proofErr w:type="spellStart"/>
      <w:r>
        <w:t>rãi</w:t>
      </w:r>
      <w:proofErr w:type="spellEnd"/>
      <w:r>
        <w:t xml:space="preserve"> </w:t>
      </w:r>
      <w:proofErr w:type="spellStart"/>
      <w:r>
        <w:t>và</w:t>
      </w:r>
      <w:proofErr w:type="spellEnd"/>
      <w:r>
        <w:t xml:space="preserve"> </w:t>
      </w:r>
      <w:proofErr w:type="spellStart"/>
      <w:r>
        <w:t>thường</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tốt</w:t>
      </w:r>
      <w:proofErr w:type="spellEnd"/>
      <w:r>
        <w:t xml:space="preserve"> </w:t>
      </w:r>
      <w:proofErr w:type="spellStart"/>
      <w:r>
        <w:t>hơn</w:t>
      </w:r>
      <w:proofErr w:type="spellEnd"/>
      <w:r>
        <w:t>.</w:t>
      </w:r>
    </w:p>
    <w:p w14:paraId="1C62A281" w14:textId="757E3250" w:rsidR="00507931" w:rsidRPr="00B46E0A" w:rsidRDefault="00507931" w:rsidP="00AB3C12">
      <w:pPr>
        <w:ind w:firstLine="720"/>
      </w:pPr>
      <w:proofErr w:type="spellStart"/>
      <w:r>
        <w:t>Trong</w:t>
      </w:r>
      <w:proofErr w:type="spellEnd"/>
      <w:r>
        <w:t xml:space="preserve"> </w:t>
      </w:r>
      <w:proofErr w:type="spellStart"/>
      <w:r>
        <w:t>rừng</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chỉ</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hơn</w:t>
      </w:r>
      <w:proofErr w:type="spellEnd"/>
      <w:r>
        <w:t xml:space="preserve"> con </w:t>
      </w:r>
      <w:proofErr w:type="spellStart"/>
      <w:r>
        <w:t>ngẫu</w:t>
      </w:r>
      <w:proofErr w:type="spellEnd"/>
      <w:r>
        <w:t xml:space="preserve"> </w:t>
      </w:r>
      <w:proofErr w:type="spellStart"/>
      <w:r>
        <w:t>nhiên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xét</w:t>
      </w:r>
      <w:proofErr w:type="spellEnd"/>
      <w:r>
        <w:t xml:space="preserve"> </w:t>
      </w:r>
      <w:proofErr w:type="spellStart"/>
      <w:r>
        <w:t>bởi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tách</w:t>
      </w:r>
      <w:proofErr w:type="spellEnd"/>
      <w:r>
        <w:t xml:space="preserve"> </w:t>
      </w:r>
      <w:proofErr w:type="spellStart"/>
      <w:r>
        <w:t>một</w:t>
      </w:r>
      <w:proofErr w:type="spellEnd"/>
      <w:r>
        <w:t xml:space="preserve"> </w:t>
      </w:r>
      <w:proofErr w:type="spellStart"/>
      <w:r>
        <w:t>nút</w:t>
      </w:r>
      <w:proofErr w:type="spellEnd"/>
      <w:r>
        <w:t xml:space="preserve">. </w:t>
      </w:r>
      <w:proofErr w:type="spellStart"/>
      <w:r>
        <w:t>Thậm</w:t>
      </w:r>
      <w:proofErr w:type="spellEnd"/>
      <w:r>
        <w:t xml:space="preserve"> </w:t>
      </w:r>
      <w:proofErr w:type="spellStart"/>
      <w:r>
        <w:t>chí</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cho</w:t>
      </w:r>
      <w:proofErr w:type="spellEnd"/>
      <w:r>
        <w:t xml:space="preserve"> </w:t>
      </w:r>
      <w:proofErr w:type="spellStart"/>
      <w:r>
        <w:t>các</w:t>
      </w:r>
      <w:proofErr w:type="spellEnd"/>
      <w:r>
        <w:t xml:space="preserve"> </w:t>
      </w:r>
      <w:proofErr w:type="spellStart"/>
      <w:r>
        <w:t>cây</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hơn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thêm</w:t>
      </w:r>
      <w:proofErr w:type="spellEnd"/>
      <w:r>
        <w:t xml:space="preserve"> </w:t>
      </w:r>
      <w:proofErr w:type="spellStart"/>
      <w:r>
        <w:t>các</w:t>
      </w:r>
      <w:proofErr w:type="spellEnd"/>
      <w:r>
        <w:t xml:space="preserve"> </w:t>
      </w:r>
      <w:proofErr w:type="spellStart"/>
      <w:r>
        <w:t>ngưỡng</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cho</w:t>
      </w:r>
      <w:proofErr w:type="spellEnd"/>
      <w:r>
        <w:t xml:space="preserve"> </w:t>
      </w:r>
      <w:proofErr w:type="spellStart"/>
      <w:r>
        <w:t>từng</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thay</w:t>
      </w:r>
      <w:proofErr w:type="spellEnd"/>
      <w:r>
        <w:t xml:space="preserve"> </w:t>
      </w:r>
      <w:proofErr w:type="spellStart"/>
      <w:r>
        <w:t>vì</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các</w:t>
      </w:r>
      <w:proofErr w:type="spellEnd"/>
      <w:r>
        <w:t xml:space="preserve"> </w:t>
      </w:r>
      <w:proofErr w:type="spellStart"/>
      <w:r>
        <w:t>ngưỡng</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giống</w:t>
      </w:r>
      <w:proofErr w:type="spellEnd"/>
      <w:r>
        <w:t xml:space="preserve"> </w:t>
      </w:r>
      <w:proofErr w:type="spellStart"/>
      <w:r>
        <w:t>như</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thông</w:t>
      </w:r>
      <w:proofErr w:type="spellEnd"/>
      <w:r>
        <w:t xml:space="preserve"> </w:t>
      </w:r>
      <w:proofErr w:type="spellStart"/>
      <w:r>
        <w:t>thường</w:t>
      </w:r>
      <w:proofErr w:type="spellEnd"/>
      <w:r>
        <w:t>).</w:t>
      </w:r>
    </w:p>
    <w:p w14:paraId="0DE7E6F5" w14:textId="0ECE193A" w:rsidR="009E678D" w:rsidRPr="009E678D" w:rsidRDefault="009E678D" w:rsidP="009E678D"/>
    <w:p w14:paraId="4C03B845" w14:textId="26E24FD1" w:rsidR="00CE6A50" w:rsidRDefault="00D07F37" w:rsidP="00EB1758">
      <w:pPr>
        <w:pStyle w:val="Heading3"/>
        <w:numPr>
          <w:ilvl w:val="0"/>
          <w:numId w:val="17"/>
        </w:numPr>
        <w:ind w:hanging="720"/>
      </w:pPr>
      <w:r>
        <w:t xml:space="preserve"> </w:t>
      </w:r>
      <w:bookmarkStart w:id="43" w:name="_Toc67937967"/>
      <w:bookmarkStart w:id="44" w:name="_Toc120461230"/>
      <w:r w:rsidR="00CE6A50">
        <w:t>L</w:t>
      </w:r>
      <w:r w:rsidR="00C73612">
        <w:t xml:space="preserve">ogistic </w:t>
      </w:r>
      <w:r w:rsidR="00D46075">
        <w:t>R</w:t>
      </w:r>
      <w:r w:rsidR="00C73612">
        <w:t>egression</w:t>
      </w:r>
      <w:bookmarkEnd w:id="43"/>
      <w:bookmarkEnd w:id="44"/>
    </w:p>
    <w:p w14:paraId="34BCF0C1" w14:textId="44EB3FD9" w:rsidR="00C73612" w:rsidRDefault="00C73612" w:rsidP="00AB3C12">
      <w:pPr>
        <w:ind w:firstLine="720"/>
      </w:pPr>
      <w:proofErr w:type="spellStart"/>
      <w:r>
        <w:t>Hồi</w:t>
      </w:r>
      <w:proofErr w:type="spellEnd"/>
      <w:r>
        <w:t xml:space="preserve"> </w:t>
      </w:r>
      <w:proofErr w:type="spellStart"/>
      <w:r>
        <w:t>quy</w:t>
      </w:r>
      <w:proofErr w:type="spellEnd"/>
      <w:r>
        <w:t xml:space="preserve"> Logistic </w:t>
      </w:r>
      <w:proofErr w:type="spellStart"/>
      <w:r>
        <w:t>là</w:t>
      </w:r>
      <w:proofErr w:type="spellEnd"/>
      <w:r>
        <w:t xml:space="preserve"> </w:t>
      </w:r>
      <w:proofErr w:type="spellStart"/>
      <w:r>
        <w:t>một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máy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cho</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nó</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xác</w:t>
      </w:r>
      <w:proofErr w:type="spellEnd"/>
      <w:r>
        <w:t xml:space="preserve"> </w:t>
      </w:r>
      <w:proofErr w:type="spellStart"/>
      <w:r>
        <w:t>suất</w:t>
      </w:r>
      <w:proofErr w:type="spellEnd"/>
      <w:r>
        <w:t>.</w:t>
      </w:r>
    </w:p>
    <w:p w14:paraId="6D3B6908" w14:textId="4121B53F" w:rsidR="00C73612" w:rsidRDefault="00C73612" w:rsidP="00CE6A50">
      <w:proofErr w:type="spellStart"/>
      <w:r>
        <w:t>Có</w:t>
      </w:r>
      <w:proofErr w:type="spellEnd"/>
      <w:r>
        <w:t xml:space="preserve"> </w:t>
      </w:r>
      <w:proofErr w:type="spellStart"/>
      <w:r>
        <w:t>thể</w:t>
      </w:r>
      <w:proofErr w:type="spellEnd"/>
      <w:r>
        <w:t xml:space="preserve"> </w:t>
      </w:r>
      <w:proofErr w:type="spellStart"/>
      <w:r>
        <w:t>gọi</w:t>
      </w:r>
      <w:proofErr w:type="spellEnd"/>
      <w:r>
        <w:t xml:space="preserve"> </w:t>
      </w:r>
      <w:proofErr w:type="spellStart"/>
      <w:r>
        <w:t>Hồi</w:t>
      </w:r>
      <w:proofErr w:type="spellEnd"/>
      <w:r>
        <w:t xml:space="preserve"> </w:t>
      </w:r>
      <w:proofErr w:type="spellStart"/>
      <w:r>
        <w:t>quy</w:t>
      </w:r>
      <w:proofErr w:type="spellEnd"/>
      <w:r>
        <w:t xml:space="preserve"> Logistic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Hồi</w:t>
      </w:r>
      <w:proofErr w:type="spellEnd"/>
      <w:r>
        <w:t xml:space="preserve"> </w:t>
      </w:r>
      <w:proofErr w:type="spellStart"/>
      <w:r>
        <w:t>quy</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nhưng</w:t>
      </w:r>
      <w:proofErr w:type="spellEnd"/>
      <w:r>
        <w:t xml:space="preserve"> </w:t>
      </w:r>
      <w:proofErr w:type="spellStart"/>
      <w:r>
        <w:t>Hồi</w:t>
      </w:r>
      <w:proofErr w:type="spellEnd"/>
      <w:r>
        <w:t xml:space="preserve"> </w:t>
      </w:r>
      <w:proofErr w:type="spellStart"/>
      <w:r>
        <w:t>quy</w:t>
      </w:r>
      <w:proofErr w:type="spellEnd"/>
      <w:r>
        <w:t xml:space="preserve"> Logistic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hàm</w:t>
      </w:r>
      <w:proofErr w:type="spellEnd"/>
      <w:r>
        <w:t xml:space="preserve"> chi </w:t>
      </w:r>
      <w:proofErr w:type="spellStart"/>
      <w:r>
        <w:t>phí</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hơn</w:t>
      </w:r>
      <w:proofErr w:type="spellEnd"/>
      <w:r>
        <w:t xml:space="preserve">, </w:t>
      </w:r>
      <w:proofErr w:type="spellStart"/>
      <w:r>
        <w:t>hàm</w:t>
      </w:r>
      <w:proofErr w:type="spellEnd"/>
      <w:r>
        <w:t xml:space="preserve"> chi </w:t>
      </w:r>
      <w:proofErr w:type="spellStart"/>
      <w:r>
        <w:t>phí</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là</w:t>
      </w:r>
      <w:proofErr w:type="spellEnd"/>
      <w:r>
        <w:t xml:space="preserve"> “</w:t>
      </w:r>
      <w:proofErr w:type="spellStart"/>
      <w:r>
        <w:t>hàm</w:t>
      </w:r>
      <w:proofErr w:type="spellEnd"/>
      <w:r>
        <w:t xml:space="preserve"> </w:t>
      </w:r>
      <w:r w:rsidR="0009049E">
        <w:t>s</w:t>
      </w:r>
      <w:r>
        <w:t xml:space="preserve">igmoid” </w:t>
      </w:r>
      <w:proofErr w:type="spellStart"/>
      <w:r>
        <w:t>hoặc</w:t>
      </w:r>
      <w:proofErr w:type="spellEnd"/>
      <w:r>
        <w:t xml:space="preserve"> </w:t>
      </w:r>
      <w:proofErr w:type="spellStart"/>
      <w:r>
        <w:t>còn</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hàm</w:t>
      </w:r>
      <w:proofErr w:type="spellEnd"/>
      <w:r>
        <w:t xml:space="preserve"> logistic” </w:t>
      </w:r>
      <w:proofErr w:type="spellStart"/>
      <w:r>
        <w:t>thay</w:t>
      </w:r>
      <w:proofErr w:type="spellEnd"/>
      <w:r>
        <w:t xml:space="preserve"> </w:t>
      </w:r>
      <w:proofErr w:type="spellStart"/>
      <w:r>
        <w:t>vì</w:t>
      </w:r>
      <w:proofErr w:type="spellEnd"/>
      <w:r>
        <w:t xml:space="preserve"> </w:t>
      </w:r>
      <w:proofErr w:type="spellStart"/>
      <w:r>
        <w:t>hàm</w:t>
      </w:r>
      <w:proofErr w:type="spellEnd"/>
      <w:r>
        <w:t xml:space="preserve"> </w:t>
      </w:r>
      <w:proofErr w:type="spellStart"/>
      <w:r>
        <w:t>tuyến</w:t>
      </w:r>
      <w:proofErr w:type="spellEnd"/>
      <w:r>
        <w:t xml:space="preserve"> </w:t>
      </w:r>
      <w:proofErr w:type="spellStart"/>
      <w:r>
        <w:t>tính</w:t>
      </w:r>
      <w:proofErr w:type="spellEnd"/>
      <w:r>
        <w:t>.</w:t>
      </w:r>
    </w:p>
    <w:p w14:paraId="54D51C50" w14:textId="1FA74B3F" w:rsidR="00C73612" w:rsidRPr="00C73612" w:rsidRDefault="00C73612" w:rsidP="002241B1">
      <w:pPr>
        <w:ind w:firstLine="720"/>
      </w:pPr>
      <w:proofErr w:type="spellStart"/>
      <w:r>
        <w:lastRenderedPageBreak/>
        <w:t>Giả</w:t>
      </w:r>
      <w:proofErr w:type="spellEnd"/>
      <w:r>
        <w:t xml:space="preserve"> </w:t>
      </w:r>
      <w:proofErr w:type="spellStart"/>
      <w:r>
        <w:t>thuyết</w:t>
      </w:r>
      <w:proofErr w:type="spellEnd"/>
      <w:r>
        <w:t xml:space="preserve"> </w:t>
      </w:r>
      <w:proofErr w:type="spellStart"/>
      <w:r>
        <w:t>của</w:t>
      </w:r>
      <w:proofErr w:type="spellEnd"/>
      <w:r>
        <w:t xml:space="preserve"> </w:t>
      </w:r>
      <w:proofErr w:type="spellStart"/>
      <w:r>
        <w:t>Hồi</w:t>
      </w:r>
      <w:proofErr w:type="spellEnd"/>
      <w:r>
        <w:t xml:space="preserve"> </w:t>
      </w:r>
      <w:proofErr w:type="spellStart"/>
      <w:r>
        <w:t>quy</w:t>
      </w:r>
      <w:proofErr w:type="spellEnd"/>
      <w:r>
        <w:t xml:space="preserve"> Logistic </w:t>
      </w:r>
      <w:proofErr w:type="spellStart"/>
      <w:r>
        <w:t>có</w:t>
      </w:r>
      <w:proofErr w:type="spellEnd"/>
      <w:r>
        <w:t xml:space="preserve"> xu </w:t>
      </w:r>
      <w:proofErr w:type="spellStart"/>
      <w:r>
        <w:t>hướng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hàm</w:t>
      </w:r>
      <w:proofErr w:type="spellEnd"/>
      <w:r>
        <w:t xml:space="preserve"> chi </w:t>
      </w:r>
      <w:proofErr w:type="spellStart"/>
      <w:r>
        <w:t>phí</w:t>
      </w:r>
      <w:proofErr w:type="spellEnd"/>
      <w:r>
        <w:t xml:space="preserve"> </w:t>
      </w:r>
      <w:proofErr w:type="spellStart"/>
      <w:r>
        <w:t>trong</w:t>
      </w:r>
      <w:proofErr w:type="spellEnd"/>
      <w:r>
        <w:t xml:space="preserve"> </w:t>
      </w:r>
      <w:proofErr w:type="spellStart"/>
      <w:r>
        <w:t>khoảng</w:t>
      </w:r>
      <w:proofErr w:type="spellEnd"/>
      <w:r>
        <w:t xml:space="preserve"> </w:t>
      </w:r>
      <w:proofErr w:type="spellStart"/>
      <w:r>
        <w:t>từ</w:t>
      </w:r>
      <w:proofErr w:type="spellEnd"/>
      <w:r>
        <w:t xml:space="preserve"> 0 </w:t>
      </w:r>
      <w:proofErr w:type="spellStart"/>
      <w:r>
        <w:t>đến</w:t>
      </w:r>
      <w:proofErr w:type="spellEnd"/>
      <w:r>
        <w:t xml:space="preserve"> 1. Do </w:t>
      </w:r>
      <w:proofErr w:type="spellStart"/>
      <w:r>
        <w:t>đó</w:t>
      </w:r>
      <w:proofErr w:type="spellEnd"/>
      <w:r>
        <w:t xml:space="preserve">, </w:t>
      </w:r>
      <w:proofErr w:type="spellStart"/>
      <w:r>
        <w:t>các</w:t>
      </w:r>
      <w:proofErr w:type="spellEnd"/>
      <w:r>
        <w:t xml:space="preserve"> </w:t>
      </w:r>
      <w:proofErr w:type="spellStart"/>
      <w:r>
        <w:t>hàm</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được</w:t>
      </w:r>
      <w:proofErr w:type="spellEnd"/>
      <w:r>
        <w:t xml:space="preserve"> </w:t>
      </w:r>
      <w:proofErr w:type="spellStart"/>
      <w:r>
        <w:t>nó</w:t>
      </w:r>
      <w:proofErr w:type="spellEnd"/>
      <w:r>
        <w:t xml:space="preserve"> </w:t>
      </w:r>
      <w:proofErr w:type="spellStart"/>
      <w:r w:rsidR="00D764AC">
        <w:t>vì</w:t>
      </w:r>
      <w:proofErr w:type="spellEnd"/>
      <w:r w:rsidR="00D764AC">
        <w:t xml:space="preserve"> </w:t>
      </w:r>
      <w:proofErr w:type="spellStart"/>
      <w:r w:rsidR="00D764AC">
        <w:t>nó</w:t>
      </w:r>
      <w:proofErr w:type="spellEnd"/>
      <w:r w:rsidR="00D764AC">
        <w:t xml:space="preserve"> </w:t>
      </w:r>
      <w:proofErr w:type="spellStart"/>
      <w:r w:rsidR="00D764AC">
        <w:t>có</w:t>
      </w:r>
      <w:proofErr w:type="spellEnd"/>
      <w:r w:rsidR="00D764AC">
        <w:t xml:space="preserve"> </w:t>
      </w:r>
      <w:proofErr w:type="spellStart"/>
      <w:r w:rsidR="00D764AC">
        <w:t>thể</w:t>
      </w:r>
      <w:proofErr w:type="spellEnd"/>
      <w:r w:rsidR="00D764AC">
        <w:t xml:space="preserve"> </w:t>
      </w:r>
      <w:proofErr w:type="spellStart"/>
      <w:r w:rsidR="00D764AC">
        <w:t>có</w:t>
      </w:r>
      <w:proofErr w:type="spellEnd"/>
      <w:r w:rsidR="00D764AC">
        <w:t xml:space="preserve"> </w:t>
      </w:r>
      <w:proofErr w:type="spellStart"/>
      <w:r w:rsidR="00D764AC">
        <w:t>giá</w:t>
      </w:r>
      <w:proofErr w:type="spellEnd"/>
      <w:r w:rsidR="00D764AC">
        <w:t xml:space="preserve"> </w:t>
      </w:r>
      <w:proofErr w:type="spellStart"/>
      <w:r w:rsidR="00D764AC">
        <w:t>trị</w:t>
      </w:r>
      <w:proofErr w:type="spellEnd"/>
      <w:r w:rsidR="00D764AC">
        <w:t xml:space="preserve"> </w:t>
      </w:r>
      <w:proofErr w:type="spellStart"/>
      <w:r w:rsidR="00D764AC">
        <w:t>lớn</w:t>
      </w:r>
      <w:proofErr w:type="spellEnd"/>
      <w:r w:rsidR="00D764AC">
        <w:t xml:space="preserve"> </w:t>
      </w:r>
      <w:proofErr w:type="spellStart"/>
      <w:r w:rsidR="00D764AC">
        <w:t>hơn</w:t>
      </w:r>
      <w:proofErr w:type="spellEnd"/>
      <w:r w:rsidR="00D764AC">
        <w:t xml:space="preserve"> 1 </w:t>
      </w:r>
      <w:proofErr w:type="spellStart"/>
      <w:r w:rsidR="00D764AC">
        <w:t>hoặc</w:t>
      </w:r>
      <w:proofErr w:type="spellEnd"/>
      <w:r w:rsidR="00D764AC">
        <w:t xml:space="preserve"> </w:t>
      </w:r>
      <w:proofErr w:type="spellStart"/>
      <w:r w:rsidR="00D764AC">
        <w:t>nhỏ</w:t>
      </w:r>
      <w:proofErr w:type="spellEnd"/>
      <w:r w:rsidR="00D764AC">
        <w:t xml:space="preserve"> </w:t>
      </w:r>
      <w:proofErr w:type="spellStart"/>
      <w:r w:rsidR="00D764AC">
        <w:t>hơn</w:t>
      </w:r>
      <w:proofErr w:type="spellEnd"/>
      <w:r w:rsidR="00D764AC">
        <w:t xml:space="preserve"> 0, </w:t>
      </w:r>
      <w:proofErr w:type="spellStart"/>
      <w:r w:rsidR="00D764AC">
        <w:t>điều</w:t>
      </w:r>
      <w:proofErr w:type="spellEnd"/>
      <w:r w:rsidR="00D764AC">
        <w:t xml:space="preserve"> </w:t>
      </w:r>
      <w:proofErr w:type="spellStart"/>
      <w:r w:rsidR="00D764AC">
        <w:t>này</w:t>
      </w:r>
      <w:proofErr w:type="spellEnd"/>
      <w:r w:rsidR="00D764AC">
        <w:t xml:space="preserve"> </w:t>
      </w:r>
      <w:proofErr w:type="spellStart"/>
      <w:r w:rsidR="00D764AC">
        <w:t>không</w:t>
      </w:r>
      <w:proofErr w:type="spellEnd"/>
      <w:r w:rsidR="00D764AC">
        <w:t xml:space="preserve"> </w:t>
      </w:r>
      <w:proofErr w:type="spellStart"/>
      <w:r w:rsidR="00D764AC">
        <w:t>khả</w:t>
      </w:r>
      <w:proofErr w:type="spellEnd"/>
      <w:r w:rsidR="00D764AC">
        <w:t xml:space="preserve"> </w:t>
      </w:r>
      <w:proofErr w:type="spellStart"/>
      <w:r w:rsidR="00D764AC">
        <w:t>thi</w:t>
      </w:r>
      <w:proofErr w:type="spellEnd"/>
      <w:r w:rsidR="00D764AC">
        <w:t xml:space="preserve"> </w:t>
      </w:r>
      <w:proofErr w:type="spellStart"/>
      <w:r w:rsidR="00D764AC">
        <w:t>theo</w:t>
      </w:r>
      <w:proofErr w:type="spellEnd"/>
      <w:r w:rsidR="00D764AC">
        <w:t xml:space="preserve"> </w:t>
      </w:r>
      <w:proofErr w:type="spellStart"/>
      <w:r w:rsidR="00D764AC">
        <w:t>giả</w:t>
      </w:r>
      <w:proofErr w:type="spellEnd"/>
      <w:r w:rsidR="00D764AC">
        <w:t xml:space="preserve"> </w:t>
      </w:r>
      <w:proofErr w:type="spellStart"/>
      <w:r w:rsidR="00D764AC">
        <w:t>thuyết</w:t>
      </w:r>
      <w:proofErr w:type="spellEnd"/>
      <w:r w:rsidR="00D764AC">
        <w:t xml:space="preserve"> </w:t>
      </w:r>
      <w:proofErr w:type="spellStart"/>
      <w:r w:rsidR="00D764AC">
        <w:t>của</w:t>
      </w:r>
      <w:proofErr w:type="spellEnd"/>
      <w:r w:rsidR="00D764AC">
        <w:t xml:space="preserve"> </w:t>
      </w:r>
      <w:proofErr w:type="spellStart"/>
      <w:r w:rsidR="00D764AC">
        <w:t>Hồi</w:t>
      </w:r>
      <w:proofErr w:type="spellEnd"/>
      <w:r w:rsidR="00D764AC">
        <w:t xml:space="preserve"> </w:t>
      </w:r>
      <w:proofErr w:type="spellStart"/>
      <w:r w:rsidR="00D764AC">
        <w:t>quy</w:t>
      </w:r>
      <w:proofErr w:type="spellEnd"/>
      <w:r w:rsidR="00D764AC">
        <w:t xml:space="preserve"> Logistic.</w:t>
      </w:r>
    </w:p>
    <w:p w14:paraId="6FFE6C5A" w14:textId="3B80ADDF" w:rsidR="0009049E" w:rsidRDefault="0009049E" w:rsidP="00CE6A50">
      <w:proofErr w:type="spellStart"/>
      <w:r w:rsidRPr="0009049E">
        <w:t>Hồi</w:t>
      </w:r>
      <w:proofErr w:type="spellEnd"/>
      <w:r w:rsidRPr="0009049E">
        <w:t xml:space="preserve"> </w:t>
      </w:r>
      <w:proofErr w:type="spellStart"/>
      <w:r w:rsidRPr="0009049E">
        <w:t>quy</w:t>
      </w:r>
      <w:proofErr w:type="spellEnd"/>
      <w:r w:rsidRPr="0009049E">
        <w:t xml:space="preserve"> logistic </w:t>
      </w:r>
      <w:proofErr w:type="spellStart"/>
      <w:r w:rsidRPr="0009049E">
        <w:t>là</w:t>
      </w:r>
      <w:proofErr w:type="spellEnd"/>
      <w:r w:rsidRPr="0009049E">
        <w:t xml:space="preserve"> </w:t>
      </w:r>
      <w:proofErr w:type="spellStart"/>
      <w:r w:rsidRPr="0009049E">
        <w:t>một</w:t>
      </w:r>
      <w:proofErr w:type="spellEnd"/>
      <w:r w:rsidRPr="0009049E">
        <w:t xml:space="preserve"> </w:t>
      </w:r>
      <w:proofErr w:type="spellStart"/>
      <w:r w:rsidRPr="0009049E">
        <w:t>kỹ</w:t>
      </w:r>
      <w:proofErr w:type="spellEnd"/>
      <w:r w:rsidRPr="0009049E">
        <w:t xml:space="preserve"> </w:t>
      </w:r>
      <w:proofErr w:type="spellStart"/>
      <w:r w:rsidRPr="0009049E">
        <w:t>thuật</w:t>
      </w:r>
      <w:proofErr w:type="spellEnd"/>
      <w:r w:rsidRPr="0009049E">
        <w:t xml:space="preserve"> </w:t>
      </w:r>
      <w:proofErr w:type="spellStart"/>
      <w:r w:rsidRPr="0009049E">
        <w:t>thống</w:t>
      </w:r>
      <w:proofErr w:type="spellEnd"/>
      <w:r w:rsidRPr="0009049E">
        <w:t xml:space="preserve"> </w:t>
      </w:r>
      <w:proofErr w:type="spellStart"/>
      <w:r w:rsidRPr="0009049E">
        <w:t>kê</w:t>
      </w:r>
      <w:proofErr w:type="spellEnd"/>
      <w:r w:rsidRPr="0009049E">
        <w:t xml:space="preserve"> </w:t>
      </w:r>
      <w:proofErr w:type="spellStart"/>
      <w:r w:rsidRPr="0009049E">
        <w:t>được</w:t>
      </w:r>
      <w:proofErr w:type="spellEnd"/>
      <w:r w:rsidRPr="0009049E">
        <w:t xml:space="preserve"> </w:t>
      </w:r>
      <w:proofErr w:type="spellStart"/>
      <w:r w:rsidRPr="0009049E">
        <w:t>sử</w:t>
      </w:r>
      <w:proofErr w:type="spellEnd"/>
      <w:r w:rsidRPr="0009049E">
        <w:t xml:space="preserve"> </w:t>
      </w:r>
      <w:proofErr w:type="spellStart"/>
      <w:r w:rsidRPr="0009049E">
        <w:t>dụng</w:t>
      </w:r>
      <w:proofErr w:type="spellEnd"/>
      <w:r w:rsidRPr="0009049E">
        <w:t xml:space="preserve"> </w:t>
      </w:r>
      <w:proofErr w:type="spellStart"/>
      <w:r w:rsidRPr="0009049E">
        <w:t>để</w:t>
      </w:r>
      <w:proofErr w:type="spellEnd"/>
      <w:r w:rsidRPr="0009049E">
        <w:t xml:space="preserve"> </w:t>
      </w:r>
      <w:proofErr w:type="spellStart"/>
      <w:r w:rsidRPr="0009049E">
        <w:t>dự</w:t>
      </w:r>
      <w:proofErr w:type="spellEnd"/>
      <w:r w:rsidRPr="0009049E">
        <w:t xml:space="preserve"> </w:t>
      </w:r>
      <w:proofErr w:type="spellStart"/>
      <w:r w:rsidRPr="0009049E">
        <w:t>đoán</w:t>
      </w:r>
      <w:proofErr w:type="spellEnd"/>
      <w:r w:rsidRPr="0009049E">
        <w:t xml:space="preserve"> </w:t>
      </w:r>
      <w:proofErr w:type="spellStart"/>
      <w:r w:rsidRPr="0009049E">
        <w:t>xác</w:t>
      </w:r>
      <w:proofErr w:type="spellEnd"/>
      <w:r w:rsidRPr="0009049E">
        <w:t xml:space="preserve"> </w:t>
      </w:r>
      <w:proofErr w:type="spellStart"/>
      <w:r w:rsidRPr="0009049E">
        <w:t>suất</w:t>
      </w:r>
      <w:proofErr w:type="spellEnd"/>
      <w:r w:rsidRPr="0009049E">
        <w:t xml:space="preserve"> </w:t>
      </w:r>
      <w:proofErr w:type="spellStart"/>
      <w:r w:rsidRPr="0009049E">
        <w:t>phản</w:t>
      </w:r>
      <w:proofErr w:type="spellEnd"/>
      <w:r w:rsidRPr="0009049E">
        <w:t xml:space="preserve"> </w:t>
      </w:r>
      <w:proofErr w:type="spellStart"/>
      <w:r w:rsidRPr="0009049E">
        <w:t>hồi</w:t>
      </w:r>
      <w:proofErr w:type="spellEnd"/>
      <w:r w:rsidRPr="0009049E">
        <w:t xml:space="preserve"> </w:t>
      </w:r>
      <w:proofErr w:type="spellStart"/>
      <w:r w:rsidRPr="0009049E">
        <w:t>nhị</w:t>
      </w:r>
      <w:proofErr w:type="spellEnd"/>
      <w:r w:rsidRPr="0009049E">
        <w:t xml:space="preserve"> </w:t>
      </w:r>
      <w:proofErr w:type="spellStart"/>
      <w:r w:rsidRPr="0009049E">
        <w:t>phân</w:t>
      </w:r>
      <w:proofErr w:type="spellEnd"/>
      <w:r w:rsidRPr="0009049E">
        <w:t xml:space="preserve"> </w:t>
      </w:r>
      <w:proofErr w:type="spellStart"/>
      <w:r w:rsidRPr="0009049E">
        <w:t>dựa</w:t>
      </w:r>
      <w:proofErr w:type="spellEnd"/>
      <w:r w:rsidRPr="0009049E">
        <w:t xml:space="preserve"> </w:t>
      </w:r>
      <w:proofErr w:type="spellStart"/>
      <w:r w:rsidRPr="0009049E">
        <w:t>trên</w:t>
      </w:r>
      <w:proofErr w:type="spellEnd"/>
      <w:r w:rsidRPr="0009049E">
        <w:t xml:space="preserve"> </w:t>
      </w:r>
      <w:proofErr w:type="spellStart"/>
      <w:r w:rsidRPr="0009049E">
        <w:t>một</w:t>
      </w:r>
      <w:proofErr w:type="spellEnd"/>
      <w:r w:rsidRPr="0009049E">
        <w:t xml:space="preserve"> </w:t>
      </w:r>
      <w:proofErr w:type="spellStart"/>
      <w:r w:rsidRPr="0009049E">
        <w:t>hoặc</w:t>
      </w:r>
      <w:proofErr w:type="spellEnd"/>
      <w:r w:rsidRPr="0009049E">
        <w:t xml:space="preserve"> </w:t>
      </w:r>
      <w:proofErr w:type="spellStart"/>
      <w:r w:rsidRPr="0009049E">
        <w:t>nhiều</w:t>
      </w:r>
      <w:proofErr w:type="spellEnd"/>
      <w:r w:rsidRPr="0009049E">
        <w:t xml:space="preserve"> </w:t>
      </w:r>
      <w:proofErr w:type="spellStart"/>
      <w:r w:rsidRPr="0009049E">
        <w:t>biến</w:t>
      </w:r>
      <w:proofErr w:type="spellEnd"/>
      <w:r w:rsidRPr="0009049E">
        <w:t xml:space="preserve"> </w:t>
      </w:r>
      <w:proofErr w:type="spellStart"/>
      <w:r w:rsidRPr="0009049E">
        <w:t>độc</w:t>
      </w:r>
      <w:proofErr w:type="spellEnd"/>
      <w:r w:rsidRPr="0009049E">
        <w:t xml:space="preserve"> </w:t>
      </w:r>
      <w:proofErr w:type="spellStart"/>
      <w:r w:rsidRPr="0009049E">
        <w:t>lập</w:t>
      </w:r>
      <w:proofErr w:type="spellEnd"/>
      <w:r w:rsidRPr="0009049E">
        <w:t xml:space="preserve">. </w:t>
      </w:r>
      <w:proofErr w:type="spellStart"/>
      <w:r w:rsidRPr="0009049E">
        <w:t>Nó</w:t>
      </w:r>
      <w:proofErr w:type="spellEnd"/>
      <w:r w:rsidRPr="0009049E">
        <w:t xml:space="preserve"> </w:t>
      </w:r>
      <w:proofErr w:type="spellStart"/>
      <w:r w:rsidRPr="0009049E">
        <w:t>có</w:t>
      </w:r>
      <w:proofErr w:type="spellEnd"/>
      <w:r w:rsidRPr="0009049E">
        <w:t xml:space="preserve"> </w:t>
      </w:r>
      <w:proofErr w:type="spellStart"/>
      <w:r w:rsidRPr="0009049E">
        <w:t>nghĩa</w:t>
      </w:r>
      <w:proofErr w:type="spellEnd"/>
      <w:r w:rsidRPr="0009049E">
        <w:t xml:space="preserve"> </w:t>
      </w:r>
      <w:proofErr w:type="spellStart"/>
      <w:r w:rsidRPr="0009049E">
        <w:t>là</w:t>
      </w:r>
      <w:proofErr w:type="spellEnd"/>
      <w:r w:rsidRPr="0009049E">
        <w:t xml:space="preserve">, </w:t>
      </w:r>
      <w:proofErr w:type="spellStart"/>
      <w:r w:rsidRPr="0009049E">
        <w:t>với</w:t>
      </w:r>
      <w:proofErr w:type="spellEnd"/>
      <w:r w:rsidRPr="0009049E">
        <w:t xml:space="preserve"> </w:t>
      </w:r>
      <w:proofErr w:type="spellStart"/>
      <w:r w:rsidRPr="0009049E">
        <w:t>một</w:t>
      </w:r>
      <w:proofErr w:type="spellEnd"/>
      <w:r w:rsidRPr="0009049E">
        <w:t xml:space="preserve"> </w:t>
      </w:r>
      <w:proofErr w:type="spellStart"/>
      <w:r w:rsidRPr="0009049E">
        <w:t>số</w:t>
      </w:r>
      <w:proofErr w:type="spellEnd"/>
      <w:r w:rsidRPr="0009049E">
        <w:t xml:space="preserve"> </w:t>
      </w:r>
      <w:proofErr w:type="spellStart"/>
      <w:r w:rsidRPr="0009049E">
        <w:t>yếu</w:t>
      </w:r>
      <w:proofErr w:type="spellEnd"/>
      <w:r w:rsidRPr="0009049E">
        <w:t xml:space="preserve"> </w:t>
      </w:r>
      <w:proofErr w:type="spellStart"/>
      <w:r w:rsidRPr="0009049E">
        <w:t>tố</w:t>
      </w:r>
      <w:proofErr w:type="spellEnd"/>
      <w:r w:rsidRPr="0009049E">
        <w:t xml:space="preserve"> </w:t>
      </w:r>
      <w:proofErr w:type="spellStart"/>
      <w:r w:rsidRPr="0009049E">
        <w:t>nhất</w:t>
      </w:r>
      <w:proofErr w:type="spellEnd"/>
      <w:r w:rsidRPr="0009049E">
        <w:t xml:space="preserve"> </w:t>
      </w:r>
      <w:proofErr w:type="spellStart"/>
      <w:r w:rsidRPr="0009049E">
        <w:t>định</w:t>
      </w:r>
      <w:proofErr w:type="spellEnd"/>
      <w:r w:rsidRPr="0009049E">
        <w:t xml:space="preserve">, </w:t>
      </w:r>
      <w:proofErr w:type="spellStart"/>
      <w:r w:rsidRPr="0009049E">
        <w:t>hồi</w:t>
      </w:r>
      <w:proofErr w:type="spellEnd"/>
      <w:r w:rsidRPr="0009049E">
        <w:t xml:space="preserve"> </w:t>
      </w:r>
      <w:proofErr w:type="spellStart"/>
      <w:r w:rsidRPr="0009049E">
        <w:t>quy</w:t>
      </w:r>
      <w:proofErr w:type="spellEnd"/>
      <w:r w:rsidRPr="0009049E">
        <w:t xml:space="preserve"> logistic </w:t>
      </w:r>
      <w:proofErr w:type="spellStart"/>
      <w:r w:rsidRPr="0009049E">
        <w:t>được</w:t>
      </w:r>
      <w:proofErr w:type="spellEnd"/>
      <w:r w:rsidRPr="0009049E">
        <w:t xml:space="preserve"> </w:t>
      </w:r>
      <w:proofErr w:type="spellStart"/>
      <w:r w:rsidRPr="0009049E">
        <w:t>sử</w:t>
      </w:r>
      <w:proofErr w:type="spellEnd"/>
      <w:r w:rsidRPr="0009049E">
        <w:t xml:space="preserve"> </w:t>
      </w:r>
      <w:proofErr w:type="spellStart"/>
      <w:r w:rsidRPr="0009049E">
        <w:t>dụng</w:t>
      </w:r>
      <w:proofErr w:type="spellEnd"/>
      <w:r w:rsidRPr="0009049E">
        <w:t xml:space="preserve"> </w:t>
      </w:r>
      <w:proofErr w:type="spellStart"/>
      <w:r w:rsidRPr="0009049E">
        <w:t>để</w:t>
      </w:r>
      <w:proofErr w:type="spellEnd"/>
      <w:r w:rsidRPr="0009049E">
        <w:t xml:space="preserve"> </w:t>
      </w:r>
      <w:proofErr w:type="spellStart"/>
      <w:r w:rsidRPr="0009049E">
        <w:t>dự</w:t>
      </w:r>
      <w:proofErr w:type="spellEnd"/>
      <w:r w:rsidRPr="0009049E">
        <w:t xml:space="preserve"> </w:t>
      </w:r>
      <w:proofErr w:type="spellStart"/>
      <w:r w:rsidRPr="0009049E">
        <w:t>đoán</w:t>
      </w:r>
      <w:proofErr w:type="spellEnd"/>
      <w:r w:rsidRPr="0009049E">
        <w:t xml:space="preserve"> </w:t>
      </w:r>
      <w:proofErr w:type="spellStart"/>
      <w:r w:rsidRPr="0009049E">
        <w:t>một</w:t>
      </w:r>
      <w:proofErr w:type="spellEnd"/>
      <w:r w:rsidRPr="0009049E">
        <w:t xml:space="preserve"> </w:t>
      </w:r>
      <w:proofErr w:type="spellStart"/>
      <w:r w:rsidRPr="0009049E">
        <w:t>kết</w:t>
      </w:r>
      <w:proofErr w:type="spellEnd"/>
      <w:r w:rsidRPr="0009049E">
        <w:t xml:space="preserve"> </w:t>
      </w:r>
      <w:proofErr w:type="spellStart"/>
      <w:r w:rsidRPr="0009049E">
        <w:t>quả</w:t>
      </w:r>
      <w:proofErr w:type="spellEnd"/>
      <w:r w:rsidRPr="0009049E">
        <w:t xml:space="preserve"> </w:t>
      </w:r>
      <w:proofErr w:type="spellStart"/>
      <w:r w:rsidRPr="0009049E">
        <w:t>có</w:t>
      </w:r>
      <w:proofErr w:type="spellEnd"/>
      <w:r w:rsidRPr="0009049E">
        <w:t xml:space="preserve"> </w:t>
      </w:r>
      <w:proofErr w:type="spellStart"/>
      <w:r w:rsidRPr="0009049E">
        <w:t>hai</w:t>
      </w:r>
      <w:proofErr w:type="spellEnd"/>
      <w:r w:rsidRPr="0009049E">
        <w:t xml:space="preserve"> </w:t>
      </w:r>
      <w:proofErr w:type="spellStart"/>
      <w:r w:rsidRPr="0009049E">
        <w:t>giá</w:t>
      </w:r>
      <w:proofErr w:type="spellEnd"/>
      <w:r w:rsidRPr="0009049E">
        <w:t xml:space="preserve"> </w:t>
      </w:r>
      <w:proofErr w:type="spellStart"/>
      <w:r w:rsidRPr="0009049E">
        <w:t>trị</w:t>
      </w:r>
      <w:proofErr w:type="spellEnd"/>
      <w:r w:rsidRPr="0009049E">
        <w:t xml:space="preserve"> </w:t>
      </w:r>
      <w:proofErr w:type="spellStart"/>
      <w:r w:rsidRPr="0009049E">
        <w:t>như</w:t>
      </w:r>
      <w:proofErr w:type="spellEnd"/>
      <w:r w:rsidRPr="0009049E">
        <w:t xml:space="preserve"> 0 </w:t>
      </w:r>
      <w:proofErr w:type="spellStart"/>
      <w:r w:rsidRPr="0009049E">
        <w:t>hoặc</w:t>
      </w:r>
      <w:proofErr w:type="spellEnd"/>
      <w:r w:rsidRPr="0009049E">
        <w:t xml:space="preserve"> 1, </w:t>
      </w:r>
      <w:proofErr w:type="spellStart"/>
      <w:r w:rsidRPr="0009049E">
        <w:t>đạt</w:t>
      </w:r>
      <w:proofErr w:type="spellEnd"/>
      <w:r w:rsidRPr="0009049E">
        <w:t xml:space="preserve"> </w:t>
      </w:r>
      <w:proofErr w:type="spellStart"/>
      <w:r w:rsidRPr="0009049E">
        <w:t>hoặc</w:t>
      </w:r>
      <w:proofErr w:type="spellEnd"/>
      <w:r w:rsidRPr="0009049E">
        <w:t xml:space="preserve"> </w:t>
      </w:r>
      <w:proofErr w:type="spellStart"/>
      <w:r w:rsidRPr="0009049E">
        <w:t>không</w:t>
      </w:r>
      <w:proofErr w:type="spellEnd"/>
      <w:r w:rsidRPr="0009049E">
        <w:t xml:space="preserve"> </w:t>
      </w:r>
      <w:proofErr w:type="spellStart"/>
      <w:r w:rsidRPr="0009049E">
        <w:t>đạt</w:t>
      </w:r>
      <w:proofErr w:type="spellEnd"/>
      <w:r w:rsidRPr="0009049E">
        <w:t xml:space="preserve">, </w:t>
      </w:r>
      <w:proofErr w:type="spellStart"/>
      <w:r w:rsidRPr="0009049E">
        <w:t>có</w:t>
      </w:r>
      <w:proofErr w:type="spellEnd"/>
      <w:r w:rsidRPr="0009049E">
        <w:t xml:space="preserve"> </w:t>
      </w:r>
      <w:proofErr w:type="spellStart"/>
      <w:r w:rsidRPr="0009049E">
        <w:t>hoặc</w:t>
      </w:r>
      <w:proofErr w:type="spellEnd"/>
      <w:r w:rsidRPr="0009049E">
        <w:t xml:space="preserve"> </w:t>
      </w:r>
      <w:proofErr w:type="spellStart"/>
      <w:r w:rsidRPr="0009049E">
        <w:t>không</w:t>
      </w:r>
      <w:proofErr w:type="spellEnd"/>
      <w:r w:rsidRPr="0009049E">
        <w:t>.</w:t>
      </w:r>
    </w:p>
    <w:p w14:paraId="35DBA6B7" w14:textId="47B7A395" w:rsidR="0009049E" w:rsidRDefault="0009049E" w:rsidP="002241B1">
      <w:pPr>
        <w:ind w:firstLine="720"/>
      </w:pPr>
      <w:proofErr w:type="spellStart"/>
      <w:r w:rsidRPr="0009049E">
        <w:t>Xác</w:t>
      </w:r>
      <w:proofErr w:type="spellEnd"/>
      <w:r w:rsidRPr="0009049E">
        <w:t xml:space="preserve"> </w:t>
      </w:r>
      <w:proofErr w:type="spellStart"/>
      <w:r w:rsidRPr="0009049E">
        <w:t>suất</w:t>
      </w:r>
      <w:proofErr w:type="spellEnd"/>
      <w:r w:rsidRPr="0009049E">
        <w:t xml:space="preserve"> </w:t>
      </w:r>
      <w:proofErr w:type="spellStart"/>
      <w:r w:rsidRPr="0009049E">
        <w:t>được</w:t>
      </w:r>
      <w:proofErr w:type="spellEnd"/>
      <w:r w:rsidRPr="0009049E">
        <w:t xml:space="preserve"> </w:t>
      </w:r>
      <w:proofErr w:type="spellStart"/>
      <w:r w:rsidRPr="0009049E">
        <w:t>ước</w:t>
      </w:r>
      <w:proofErr w:type="spellEnd"/>
      <w:r w:rsidRPr="0009049E">
        <w:t xml:space="preserve"> </w:t>
      </w:r>
      <w:proofErr w:type="spellStart"/>
      <w:r w:rsidRPr="0009049E">
        <w:t>tính</w:t>
      </w:r>
      <w:proofErr w:type="spellEnd"/>
      <w:r w:rsidRPr="0009049E">
        <w:t xml:space="preserve"> </w:t>
      </w:r>
      <w:proofErr w:type="spellStart"/>
      <w:r w:rsidRPr="0009049E">
        <w:t>bằng</w:t>
      </w:r>
      <w:proofErr w:type="spellEnd"/>
      <w:r w:rsidRPr="0009049E">
        <w:t xml:space="preserve"> </w:t>
      </w:r>
      <w:proofErr w:type="spellStart"/>
      <w:r w:rsidRPr="0009049E">
        <w:t>cách</w:t>
      </w:r>
      <w:proofErr w:type="spellEnd"/>
      <w:r w:rsidRPr="0009049E">
        <w:t xml:space="preserve"> </w:t>
      </w:r>
      <w:proofErr w:type="spellStart"/>
      <w:r w:rsidRPr="0009049E">
        <w:t>sử</w:t>
      </w:r>
      <w:proofErr w:type="spellEnd"/>
      <w:r w:rsidRPr="0009049E">
        <w:t xml:space="preserve"> </w:t>
      </w:r>
      <w:proofErr w:type="spellStart"/>
      <w:r w:rsidRPr="0009049E">
        <w:t>dụng</w:t>
      </w:r>
      <w:proofErr w:type="spellEnd"/>
      <w:r w:rsidRPr="0009049E">
        <w:t xml:space="preserve"> </w:t>
      </w:r>
      <w:proofErr w:type="spellStart"/>
      <w:r w:rsidRPr="0009049E">
        <w:t>hàm</w:t>
      </w:r>
      <w:proofErr w:type="spellEnd"/>
      <w:r w:rsidRPr="0009049E">
        <w:t xml:space="preserve"> logistic / sigmoid. </w:t>
      </w:r>
      <w:proofErr w:type="spellStart"/>
      <w:r w:rsidRPr="0009049E">
        <w:t>Đồ</w:t>
      </w:r>
      <w:proofErr w:type="spellEnd"/>
      <w:r w:rsidRPr="0009049E">
        <w:t xml:space="preserve"> </w:t>
      </w:r>
      <w:proofErr w:type="spellStart"/>
      <w:r w:rsidRPr="0009049E">
        <w:t>thị</w:t>
      </w:r>
      <w:proofErr w:type="spellEnd"/>
      <w:r w:rsidRPr="0009049E">
        <w:t xml:space="preserve"> </w:t>
      </w:r>
      <w:proofErr w:type="spellStart"/>
      <w:r w:rsidRPr="0009049E">
        <w:t>của</w:t>
      </w:r>
      <w:proofErr w:type="spellEnd"/>
      <w:r w:rsidRPr="0009049E">
        <w:t xml:space="preserve"> </w:t>
      </w:r>
      <w:proofErr w:type="spellStart"/>
      <w:r w:rsidRPr="0009049E">
        <w:t>hàm</w:t>
      </w:r>
      <w:proofErr w:type="spellEnd"/>
      <w:r w:rsidRPr="0009049E">
        <w:t xml:space="preserve"> sigmoid </w:t>
      </w:r>
      <w:proofErr w:type="spellStart"/>
      <w:r w:rsidRPr="0009049E">
        <w:t>là</w:t>
      </w:r>
      <w:proofErr w:type="spellEnd"/>
      <w:r w:rsidRPr="0009049E">
        <w:t xml:space="preserve"> </w:t>
      </w:r>
      <w:proofErr w:type="spellStart"/>
      <w:r w:rsidRPr="0009049E">
        <w:t>một</w:t>
      </w:r>
      <w:proofErr w:type="spellEnd"/>
      <w:r w:rsidRPr="0009049E">
        <w:t xml:space="preserve"> </w:t>
      </w:r>
      <w:proofErr w:type="spellStart"/>
      <w:r w:rsidRPr="0009049E">
        <w:t>đường</w:t>
      </w:r>
      <w:proofErr w:type="spellEnd"/>
      <w:r w:rsidRPr="0009049E">
        <w:t xml:space="preserve"> </w:t>
      </w:r>
      <w:proofErr w:type="spellStart"/>
      <w:r w:rsidRPr="0009049E">
        <w:t>cong</w:t>
      </w:r>
      <w:proofErr w:type="spellEnd"/>
      <w:r w:rsidRPr="0009049E">
        <w:t xml:space="preserve"> </w:t>
      </w:r>
      <w:proofErr w:type="spellStart"/>
      <w:r w:rsidRPr="0009049E">
        <w:t>chữ</w:t>
      </w:r>
      <w:proofErr w:type="spellEnd"/>
      <w:r w:rsidRPr="0009049E">
        <w:t xml:space="preserve"> "S"</w:t>
      </w:r>
      <w:r w:rsidR="00985BAD">
        <w:t>.</w:t>
      </w:r>
    </w:p>
    <w:p w14:paraId="68504BCD" w14:textId="77777777" w:rsidR="00AD4162" w:rsidRDefault="0009049E" w:rsidP="00AD4162">
      <w:pPr>
        <w:keepNext/>
      </w:pPr>
      <w:r w:rsidRPr="3D0EFF6C">
        <w:fldChar w:fldCharType="begin"/>
      </w:r>
      <w:r w:rsidRPr="3D0EFF6C">
        <w:instrText xml:space="preserve"> INCLUDEPICTURE "https://qph.fs.quoracdn.net/main-qimg-1d70813be5b1e5786e63f3b0325d0f87" \* MERGEFORMATINET </w:instrText>
      </w:r>
      <w:r w:rsidRPr="3D0EFF6C">
        <w:fldChar w:fldCharType="separate"/>
      </w:r>
      <w:r>
        <w:rPr>
          <w:noProof/>
        </w:rPr>
        <w:drawing>
          <wp:inline distT="0" distB="0" distL="0" distR="0" wp14:anchorId="0EAE5EEC" wp14:editId="07856304">
            <wp:extent cx="5760084" cy="3839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60084" cy="3839845"/>
                    </a:xfrm>
                    <a:prstGeom prst="rect">
                      <a:avLst/>
                    </a:prstGeom>
                  </pic:spPr>
                </pic:pic>
              </a:graphicData>
            </a:graphic>
          </wp:inline>
        </w:drawing>
      </w:r>
      <w:r w:rsidRPr="3D0EFF6C">
        <w:fldChar w:fldCharType="end"/>
      </w:r>
    </w:p>
    <w:p w14:paraId="527C48F8" w14:textId="487C1CC8" w:rsidR="0009049E" w:rsidRDefault="00AD4162" w:rsidP="000052B3">
      <w:pPr>
        <w:pStyle w:val="Caption"/>
      </w:pPr>
      <w:bookmarkStart w:id="45" w:name="_Toc71900488"/>
      <w:proofErr w:type="spellStart"/>
      <w:r>
        <w:t>Hình</w:t>
      </w:r>
      <w:proofErr w:type="spellEnd"/>
      <w:r>
        <w:t xml:space="preserve"> </w:t>
      </w:r>
      <w:fldSimple w:instr=" STYLEREF 1 \s ">
        <w:r w:rsidR="00AE4C36">
          <w:rPr>
            <w:noProof/>
          </w:rPr>
          <w:t>3</w:t>
        </w:r>
      </w:fldSimple>
      <w:r w:rsidR="0044706D">
        <w:noBreakHyphen/>
      </w:r>
      <w:fldSimple w:instr=" SEQ Hình \* ARABIC \s 1 ">
        <w:r w:rsidR="00AE4C36">
          <w:rPr>
            <w:noProof/>
          </w:rPr>
          <w:t>1</w:t>
        </w:r>
      </w:fldSimple>
      <w:r>
        <w:t xml:space="preserve">. </w:t>
      </w:r>
      <w:proofErr w:type="spellStart"/>
      <w:r>
        <w:t>Đồ</w:t>
      </w:r>
      <w:proofErr w:type="spellEnd"/>
      <w:r>
        <w:t xml:space="preserve"> </w:t>
      </w:r>
      <w:proofErr w:type="spellStart"/>
      <w:r>
        <w:t>thị</w:t>
      </w:r>
      <w:proofErr w:type="spellEnd"/>
      <w:r>
        <w:t xml:space="preserve"> </w:t>
      </w:r>
      <w:proofErr w:type="spellStart"/>
      <w:r>
        <w:t>hàm</w:t>
      </w:r>
      <w:proofErr w:type="spellEnd"/>
      <w:r>
        <w:t xml:space="preserve"> Sigmoid</w:t>
      </w:r>
      <w:bookmarkEnd w:id="45"/>
    </w:p>
    <w:p w14:paraId="53D85D29" w14:textId="77777777" w:rsidR="00AD4162" w:rsidRPr="00AD4162" w:rsidRDefault="00AD4162" w:rsidP="00AD4162"/>
    <w:p w14:paraId="569D8EB2" w14:textId="76A80FDE" w:rsidR="0009049E" w:rsidRDefault="0009049E" w:rsidP="00AD4162">
      <w:proofErr w:type="spellStart"/>
      <w:r>
        <w:t>Biểu</w:t>
      </w:r>
      <w:proofErr w:type="spellEnd"/>
      <w:r>
        <w:t xml:space="preserve"> </w:t>
      </w:r>
      <w:proofErr w:type="spellStart"/>
      <w:r>
        <w:t>thức</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ra</w:t>
      </w:r>
      <w:proofErr w:type="spellEnd"/>
      <w:r>
        <w:t xml:space="preserve"> </w:t>
      </w:r>
      <w:proofErr w:type="spellStart"/>
      <w:r>
        <w:t>bởi</w:t>
      </w:r>
      <w:proofErr w:type="spellEnd"/>
    </w:p>
    <w:p w14:paraId="2875A42F" w14:textId="34768A5B" w:rsidR="0009049E" w:rsidRPr="0009049E" w:rsidRDefault="0009049E" w:rsidP="00CE6A5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5852D73F" w14:textId="56F42908" w:rsidR="00434A90" w:rsidRDefault="0009049E" w:rsidP="00204819">
      <w:pPr>
        <w:rPr>
          <w:rFonts w:eastAsiaTheme="minorEastAsia"/>
        </w:rPr>
      </w:pPr>
      <w:proofErr w:type="spellStart"/>
      <w:r>
        <w:rPr>
          <w:rFonts w:eastAsiaTheme="minorEastAsia"/>
        </w:rPr>
        <w:t>Trong</w:t>
      </w:r>
      <w:proofErr w:type="spellEnd"/>
      <w:r>
        <w:rPr>
          <w:rFonts w:eastAsiaTheme="minorEastAsia"/>
        </w:rPr>
        <w:t xml:space="preserve"> </w:t>
      </w:r>
      <w:proofErr w:type="spellStart"/>
      <w:r>
        <w:rPr>
          <w:rFonts w:eastAsiaTheme="minorEastAsia"/>
        </w:rPr>
        <w:t>đó</w:t>
      </w:r>
      <w:proofErr w:type="spellEnd"/>
      <w:r>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1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2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n </m:t>
            </m:r>
          </m:sub>
        </m:sSub>
      </m:oMath>
      <w:r>
        <w:rPr>
          <w:rFonts w:eastAsiaTheme="minorEastAsia"/>
        </w:rPr>
        <w:t xml:space="preserve">, ở </w:t>
      </w:r>
      <w:proofErr w:type="spellStart"/>
      <w:r>
        <w:rPr>
          <w:rFonts w:eastAsiaTheme="minorEastAsia"/>
        </w:rPr>
        <w:t>đây</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 xml:space="preserve">  </m:t>
        </m:r>
      </m:oMath>
      <w:r>
        <w:rPr>
          <w:rFonts w:eastAsiaTheme="minorEastAsia"/>
        </w:rPr>
        <w:t xml:space="preserve">là hệ </w:t>
      </w:r>
      <w:proofErr w:type="spellStart"/>
      <w:r>
        <w:rPr>
          <w:rFonts w:eastAsiaTheme="minorEastAsia"/>
        </w:rPr>
        <w:t>số</w:t>
      </w:r>
      <w:proofErr w:type="spellEnd"/>
      <w:r>
        <w:rPr>
          <w:rFonts w:eastAsiaTheme="minorEastAsia"/>
        </w:rPr>
        <w:t xml:space="preserve"> </w:t>
      </w:r>
      <w:proofErr w:type="spellStart"/>
      <w:r>
        <w:rPr>
          <w:rFonts w:eastAsiaTheme="minorEastAsia"/>
        </w:rPr>
        <w:t>hồi</w:t>
      </w:r>
      <w:proofErr w:type="spellEnd"/>
      <w:r>
        <w:rPr>
          <w:rFonts w:eastAsiaTheme="minorEastAsia"/>
        </w:rPr>
        <w:t xml:space="preserve"> </w:t>
      </w:r>
      <w:proofErr w:type="spellStart"/>
      <w:r>
        <w:rPr>
          <w:rFonts w:eastAsiaTheme="minorEastAsia"/>
        </w:rPr>
        <w:t>quy</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mô</w:t>
      </w:r>
      <w:proofErr w:type="spellEnd"/>
      <w:r>
        <w:rPr>
          <w:rFonts w:eastAsiaTheme="minorEastAsia"/>
        </w:rPr>
        <w:t xml:space="preserve"> </w:t>
      </w:r>
      <w:proofErr w:type="spellStart"/>
      <w:r>
        <w:rPr>
          <w:rFonts w:eastAsiaTheme="minorEastAsia"/>
        </w:rPr>
        <w:t>hình</w:t>
      </w:r>
      <w:proofErr w:type="spellEnd"/>
      <w:r>
        <w:rPr>
          <w:rFonts w:eastAsiaTheme="minorEastAsia"/>
        </w:rPr>
        <w:t xml:space="preserve"> </w:t>
      </w:r>
      <w:proofErr w:type="spellStart"/>
      <w:r>
        <w:rPr>
          <w:rFonts w:eastAsiaTheme="minorEastAsia"/>
        </w:rPr>
        <w:t>và</w:t>
      </w:r>
      <w:proofErr w:type="spellEnd"/>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tính</w:t>
      </w:r>
      <w:proofErr w:type="spellEnd"/>
      <w:r>
        <w:rPr>
          <w:rFonts w:eastAsiaTheme="minorEastAsia"/>
        </w:rPr>
        <w:t xml:space="preserve"> </w:t>
      </w:r>
      <w:proofErr w:type="spellStart"/>
      <w:r>
        <w:rPr>
          <w:rFonts w:eastAsiaTheme="minorEastAsia"/>
        </w:rPr>
        <w:t>bằng</w:t>
      </w:r>
      <w:proofErr w:type="spellEnd"/>
      <w:r>
        <w:rPr>
          <w:rFonts w:eastAsiaTheme="minorEastAsia"/>
        </w:rPr>
        <w:t xml:space="preserve"> </w:t>
      </w:r>
      <w:r w:rsidR="00AD6E81" w:rsidRPr="00AD6E81">
        <w:rPr>
          <w:rFonts w:eastAsiaTheme="minorEastAsia"/>
        </w:rPr>
        <w:t>Maximum Likelihood Estimation</w:t>
      </w:r>
      <w:r w:rsidR="00AD6E81">
        <w:rPr>
          <w:rFonts w:eastAsiaTheme="minorEastAsia"/>
        </w:rPr>
        <w:t xml:space="preserve"> </w:t>
      </w:r>
      <w:proofErr w:type="spellStart"/>
      <w:r w:rsidR="00AD6E81">
        <w:rPr>
          <w:rFonts w:eastAsiaTheme="minorEastAsia"/>
        </w:rPr>
        <w:t>và</w:t>
      </w:r>
      <w:proofErr w:type="spellEnd"/>
      <w:r w:rsidR="00AD6E8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oMath>
      <w:r w:rsidR="00AD6E81">
        <w:rPr>
          <w:rFonts w:eastAsiaTheme="minorEastAsia"/>
        </w:rPr>
        <w:t>là các đ</w:t>
      </w:r>
      <w:proofErr w:type="spellStart"/>
      <w:r w:rsidR="00AD6E81">
        <w:rPr>
          <w:rFonts w:eastAsiaTheme="minorEastAsia"/>
        </w:rPr>
        <w:t>ặc</w:t>
      </w:r>
      <w:proofErr w:type="spellEnd"/>
      <w:r w:rsidR="00AD6E81">
        <w:rPr>
          <w:rFonts w:eastAsiaTheme="minorEastAsia"/>
        </w:rPr>
        <w:t xml:space="preserve"> </w:t>
      </w:r>
      <w:proofErr w:type="spellStart"/>
      <w:r w:rsidR="00AD6E81">
        <w:rPr>
          <w:rFonts w:eastAsiaTheme="minorEastAsia"/>
        </w:rPr>
        <w:t>trưng</w:t>
      </w:r>
      <w:proofErr w:type="spellEnd"/>
      <w:r w:rsidR="00AD6E81">
        <w:rPr>
          <w:rFonts w:eastAsiaTheme="minorEastAsia"/>
        </w:rPr>
        <w:t xml:space="preserve"> </w:t>
      </w:r>
      <w:proofErr w:type="spellStart"/>
      <w:r w:rsidR="00AD6E81">
        <w:rPr>
          <w:rFonts w:eastAsiaTheme="minorEastAsia"/>
        </w:rPr>
        <w:t>hoặc</w:t>
      </w:r>
      <w:proofErr w:type="spellEnd"/>
      <w:r w:rsidR="00AD6E81">
        <w:rPr>
          <w:rFonts w:eastAsiaTheme="minorEastAsia"/>
        </w:rPr>
        <w:t xml:space="preserve"> </w:t>
      </w:r>
      <w:proofErr w:type="spellStart"/>
      <w:r w:rsidR="00AD6E81">
        <w:rPr>
          <w:rFonts w:eastAsiaTheme="minorEastAsia"/>
        </w:rPr>
        <w:t>các</w:t>
      </w:r>
      <w:proofErr w:type="spellEnd"/>
      <w:r w:rsidR="00AD6E81">
        <w:rPr>
          <w:rFonts w:eastAsiaTheme="minorEastAsia"/>
        </w:rPr>
        <w:t xml:space="preserve"> </w:t>
      </w:r>
      <w:proofErr w:type="spellStart"/>
      <w:r w:rsidR="00AD6E81">
        <w:rPr>
          <w:rFonts w:eastAsiaTheme="minorEastAsia"/>
        </w:rPr>
        <w:t>biến</w:t>
      </w:r>
      <w:proofErr w:type="spellEnd"/>
      <w:r w:rsidR="00AD6E81">
        <w:rPr>
          <w:rFonts w:eastAsiaTheme="minorEastAsia"/>
        </w:rPr>
        <w:t xml:space="preserve"> </w:t>
      </w:r>
      <w:proofErr w:type="spellStart"/>
      <w:r w:rsidR="00AD6E81">
        <w:rPr>
          <w:rFonts w:eastAsiaTheme="minorEastAsia"/>
        </w:rPr>
        <w:t>độc</w:t>
      </w:r>
      <w:proofErr w:type="spellEnd"/>
      <w:r w:rsidR="00AD6E81">
        <w:rPr>
          <w:rFonts w:eastAsiaTheme="minorEastAsia"/>
        </w:rPr>
        <w:t xml:space="preserve"> </w:t>
      </w:r>
      <w:proofErr w:type="spellStart"/>
      <w:r w:rsidR="00AD6E81">
        <w:rPr>
          <w:rFonts w:eastAsiaTheme="minorEastAsia"/>
        </w:rPr>
        <w:t>lập</w:t>
      </w:r>
      <w:proofErr w:type="spellEnd"/>
      <w:r w:rsidR="00AD6E81">
        <w:rPr>
          <w:rFonts w:eastAsiaTheme="minorEastAsia"/>
        </w:rPr>
        <w:t xml:space="preserve">. </w:t>
      </w:r>
      <m:oMath>
        <m:r>
          <w:rPr>
            <w:rFonts w:ascii="Cambria Math" w:eastAsiaTheme="minorEastAsia" w:hAnsi="Cambria Math"/>
          </w:rPr>
          <m:t xml:space="preserve">F(z) </m:t>
        </m:r>
      </m:oMath>
      <w:proofErr w:type="spellStart"/>
      <w:r w:rsidR="00AD6E81">
        <w:rPr>
          <w:rFonts w:eastAsiaTheme="minorEastAsia"/>
        </w:rPr>
        <w:t>tính</w:t>
      </w:r>
      <w:proofErr w:type="spellEnd"/>
      <w:r w:rsidR="00AD6E81">
        <w:rPr>
          <w:rFonts w:eastAsiaTheme="minorEastAsia"/>
        </w:rPr>
        <w:t xml:space="preserve"> </w:t>
      </w:r>
      <w:proofErr w:type="spellStart"/>
      <w:r w:rsidR="00AD6E81">
        <w:rPr>
          <w:rFonts w:eastAsiaTheme="minorEastAsia"/>
        </w:rPr>
        <w:t>toán</w:t>
      </w:r>
      <w:proofErr w:type="spellEnd"/>
      <w:r w:rsidR="00AD6E81">
        <w:rPr>
          <w:rFonts w:eastAsiaTheme="minorEastAsia"/>
        </w:rPr>
        <w:t xml:space="preserve"> </w:t>
      </w:r>
      <w:proofErr w:type="spellStart"/>
      <w:r w:rsidR="00AD6E81">
        <w:rPr>
          <w:rFonts w:eastAsiaTheme="minorEastAsia"/>
        </w:rPr>
        <w:t>xác</w:t>
      </w:r>
      <w:proofErr w:type="spellEnd"/>
      <w:r w:rsidR="00AD6E81">
        <w:rPr>
          <w:rFonts w:eastAsiaTheme="minorEastAsia"/>
        </w:rPr>
        <w:t xml:space="preserve"> </w:t>
      </w:r>
      <w:proofErr w:type="spellStart"/>
      <w:r w:rsidR="00AD6E81">
        <w:rPr>
          <w:rFonts w:eastAsiaTheme="minorEastAsia"/>
        </w:rPr>
        <w:t>suất</w:t>
      </w:r>
      <w:proofErr w:type="spellEnd"/>
      <w:r w:rsidR="00AD6E81">
        <w:rPr>
          <w:rFonts w:eastAsiaTheme="minorEastAsia"/>
        </w:rPr>
        <w:t xml:space="preserve"> </w:t>
      </w:r>
      <w:proofErr w:type="spellStart"/>
      <w:r w:rsidR="00AD6E81">
        <w:rPr>
          <w:rFonts w:eastAsiaTheme="minorEastAsia"/>
        </w:rPr>
        <w:t>của</w:t>
      </w:r>
      <w:proofErr w:type="spellEnd"/>
      <w:r w:rsidR="00AD6E81">
        <w:rPr>
          <w:rFonts w:eastAsiaTheme="minorEastAsia"/>
        </w:rPr>
        <w:t xml:space="preserve"> </w:t>
      </w:r>
      <w:proofErr w:type="spellStart"/>
      <w:r w:rsidR="00AD6E81">
        <w:rPr>
          <w:rFonts w:eastAsiaTheme="minorEastAsia"/>
        </w:rPr>
        <w:t>kết</w:t>
      </w:r>
      <w:proofErr w:type="spellEnd"/>
      <w:r w:rsidR="00AD6E81">
        <w:rPr>
          <w:rFonts w:eastAsiaTheme="minorEastAsia"/>
        </w:rPr>
        <w:t xml:space="preserve"> </w:t>
      </w:r>
      <w:proofErr w:type="spellStart"/>
      <w:r w:rsidR="00AD6E81">
        <w:rPr>
          <w:rFonts w:eastAsiaTheme="minorEastAsia"/>
        </w:rPr>
        <w:t>quả</w:t>
      </w:r>
      <w:proofErr w:type="spellEnd"/>
      <w:r w:rsidR="00AD6E81">
        <w:rPr>
          <w:rFonts w:eastAsiaTheme="minorEastAsia"/>
        </w:rPr>
        <w:t xml:space="preserve"> </w:t>
      </w:r>
      <w:proofErr w:type="spellStart"/>
      <w:r w:rsidR="00AD6E81">
        <w:rPr>
          <w:rFonts w:eastAsiaTheme="minorEastAsia"/>
        </w:rPr>
        <w:t>nhị</w:t>
      </w:r>
      <w:proofErr w:type="spellEnd"/>
      <w:r w:rsidR="00AD6E81">
        <w:rPr>
          <w:rFonts w:eastAsiaTheme="minorEastAsia"/>
        </w:rPr>
        <w:t xml:space="preserve"> </w:t>
      </w:r>
      <w:proofErr w:type="spellStart"/>
      <w:r w:rsidR="00AD6E81">
        <w:rPr>
          <w:rFonts w:eastAsiaTheme="minorEastAsia"/>
        </w:rPr>
        <w:t>phân</w:t>
      </w:r>
      <w:proofErr w:type="spellEnd"/>
      <w:r w:rsidR="00AD6E81">
        <w:rPr>
          <w:rFonts w:eastAsiaTheme="minorEastAsia"/>
        </w:rPr>
        <w:t xml:space="preserve"> </w:t>
      </w:r>
      <w:proofErr w:type="spellStart"/>
      <w:r w:rsidR="00AD6E81">
        <w:rPr>
          <w:rFonts w:eastAsiaTheme="minorEastAsia"/>
        </w:rPr>
        <w:t>và</w:t>
      </w:r>
      <w:proofErr w:type="spellEnd"/>
      <w:r w:rsidR="00AD6E81">
        <w:rPr>
          <w:rFonts w:eastAsiaTheme="minorEastAsia"/>
        </w:rPr>
        <w:t xml:space="preserve"> </w:t>
      </w:r>
      <w:proofErr w:type="spellStart"/>
      <w:r w:rsidR="00AD6E81">
        <w:rPr>
          <w:rFonts w:eastAsiaTheme="minorEastAsia"/>
        </w:rPr>
        <w:t>sử</w:t>
      </w:r>
      <w:proofErr w:type="spellEnd"/>
      <w:r w:rsidR="00AD6E81">
        <w:rPr>
          <w:rFonts w:eastAsiaTheme="minorEastAsia"/>
        </w:rPr>
        <w:t xml:space="preserve"> </w:t>
      </w:r>
      <w:proofErr w:type="spellStart"/>
      <w:r w:rsidR="00AD6E81">
        <w:rPr>
          <w:rFonts w:eastAsiaTheme="minorEastAsia"/>
        </w:rPr>
        <w:t>dụng</w:t>
      </w:r>
      <w:proofErr w:type="spellEnd"/>
      <w:r w:rsidR="00AD6E81">
        <w:rPr>
          <w:rFonts w:eastAsiaTheme="minorEastAsia"/>
        </w:rPr>
        <w:t xml:space="preserve"> </w:t>
      </w:r>
      <w:proofErr w:type="spellStart"/>
      <w:r w:rsidR="00AD6E81">
        <w:rPr>
          <w:rFonts w:eastAsiaTheme="minorEastAsia"/>
        </w:rPr>
        <w:t>xác</w:t>
      </w:r>
      <w:proofErr w:type="spellEnd"/>
      <w:r w:rsidR="00AD6E81">
        <w:rPr>
          <w:rFonts w:eastAsiaTheme="minorEastAsia"/>
        </w:rPr>
        <w:t xml:space="preserve"> </w:t>
      </w:r>
      <w:proofErr w:type="spellStart"/>
      <w:r w:rsidR="00AD6E81">
        <w:rPr>
          <w:rFonts w:eastAsiaTheme="minorEastAsia"/>
        </w:rPr>
        <w:t>suất</w:t>
      </w:r>
      <w:proofErr w:type="spellEnd"/>
      <w:r w:rsidR="00AD6E81">
        <w:rPr>
          <w:rFonts w:eastAsiaTheme="minorEastAsia"/>
        </w:rPr>
        <w:t xml:space="preserve"> </w:t>
      </w:r>
      <w:proofErr w:type="spellStart"/>
      <w:r w:rsidR="00AD6E81">
        <w:rPr>
          <w:rFonts w:eastAsiaTheme="minorEastAsia"/>
        </w:rPr>
        <w:t>để</w:t>
      </w:r>
      <w:proofErr w:type="spellEnd"/>
      <w:r w:rsidR="00AD6E81">
        <w:rPr>
          <w:rFonts w:eastAsiaTheme="minorEastAsia"/>
        </w:rPr>
        <w:t xml:space="preserve"> </w:t>
      </w:r>
      <w:proofErr w:type="spellStart"/>
      <w:r w:rsidR="00AD6E81">
        <w:rPr>
          <w:rFonts w:eastAsiaTheme="minorEastAsia"/>
        </w:rPr>
        <w:t>phân</w:t>
      </w:r>
      <w:proofErr w:type="spellEnd"/>
      <w:r w:rsidR="00AD6E81">
        <w:rPr>
          <w:rFonts w:eastAsiaTheme="minorEastAsia"/>
        </w:rPr>
        <w:t xml:space="preserve"> </w:t>
      </w:r>
      <w:proofErr w:type="spellStart"/>
      <w:r w:rsidR="00AD6E81">
        <w:rPr>
          <w:rFonts w:eastAsiaTheme="minorEastAsia"/>
        </w:rPr>
        <w:t>loại</w:t>
      </w:r>
      <w:proofErr w:type="spellEnd"/>
      <w:r w:rsidR="00AD6E81">
        <w:rPr>
          <w:rFonts w:eastAsiaTheme="minorEastAsia"/>
        </w:rPr>
        <w:t xml:space="preserve"> </w:t>
      </w:r>
      <w:proofErr w:type="spellStart"/>
      <w:r w:rsidR="00AD6E81">
        <w:rPr>
          <w:rFonts w:eastAsiaTheme="minorEastAsia"/>
        </w:rPr>
        <w:t>điểm</w:t>
      </w:r>
      <w:proofErr w:type="spellEnd"/>
      <w:r w:rsidR="00AD6E81">
        <w:rPr>
          <w:rFonts w:eastAsiaTheme="minorEastAsia"/>
        </w:rPr>
        <w:t xml:space="preserve"> </w:t>
      </w:r>
      <w:proofErr w:type="spellStart"/>
      <w:r w:rsidR="00AD6E81">
        <w:rPr>
          <w:rFonts w:eastAsiaTheme="minorEastAsia"/>
        </w:rPr>
        <w:t>dữ</w:t>
      </w:r>
      <w:proofErr w:type="spellEnd"/>
      <w:r w:rsidR="00AD6E81">
        <w:rPr>
          <w:rFonts w:eastAsiaTheme="minorEastAsia"/>
        </w:rPr>
        <w:t xml:space="preserve"> </w:t>
      </w:r>
      <w:proofErr w:type="spellStart"/>
      <w:r w:rsidR="00AD6E81">
        <w:rPr>
          <w:rFonts w:eastAsiaTheme="minorEastAsia"/>
        </w:rPr>
        <w:t>liệu</w:t>
      </w:r>
      <w:proofErr w:type="spellEnd"/>
      <w:r w:rsidR="00AD6E81">
        <w:rPr>
          <w:rFonts w:eastAsiaTheme="minorEastAsia"/>
        </w:rPr>
        <w:t xml:space="preserve"> </w:t>
      </w:r>
      <w:proofErr w:type="spellStart"/>
      <w:r w:rsidR="00AD6E81">
        <w:rPr>
          <w:rFonts w:eastAsiaTheme="minorEastAsia"/>
        </w:rPr>
        <w:t>đã</w:t>
      </w:r>
      <w:proofErr w:type="spellEnd"/>
      <w:r w:rsidR="00AD6E81">
        <w:rPr>
          <w:rFonts w:eastAsiaTheme="minorEastAsia"/>
        </w:rPr>
        <w:t xml:space="preserve"> </w:t>
      </w:r>
      <w:proofErr w:type="spellStart"/>
      <w:r w:rsidR="00AD6E81">
        <w:rPr>
          <w:rFonts w:eastAsiaTheme="minorEastAsia"/>
        </w:rPr>
        <w:t>cho</w:t>
      </w:r>
      <w:proofErr w:type="spellEnd"/>
      <w:r w:rsidR="00AD6E81">
        <w:rPr>
          <w:rFonts w:eastAsiaTheme="minorEastAsia"/>
        </w:rPr>
        <w:t xml:space="preserve"> </w:t>
      </w:r>
      <m:oMath>
        <m:r>
          <w:rPr>
            <w:rFonts w:ascii="Cambria Math" w:eastAsiaTheme="minorEastAsia" w:hAnsi="Cambria Math"/>
          </w:rPr>
          <m:t xml:space="preserve">(x) </m:t>
        </m:r>
      </m:oMath>
      <w:r w:rsidR="00AD6E81">
        <w:rPr>
          <w:rFonts w:eastAsiaTheme="minorEastAsia"/>
        </w:rPr>
        <w:t>thành m</w:t>
      </w:r>
      <w:proofErr w:type="spellStart"/>
      <w:r w:rsidR="00AD6E81">
        <w:rPr>
          <w:rFonts w:eastAsiaTheme="minorEastAsia"/>
        </w:rPr>
        <w:t>ột</w:t>
      </w:r>
      <w:proofErr w:type="spellEnd"/>
      <w:r w:rsidR="00AD6E81">
        <w:rPr>
          <w:rFonts w:eastAsiaTheme="minorEastAsia"/>
        </w:rPr>
        <w:t xml:space="preserve"> </w:t>
      </w:r>
      <w:proofErr w:type="spellStart"/>
      <w:r w:rsidR="00AD6E81">
        <w:rPr>
          <w:rFonts w:eastAsiaTheme="minorEastAsia"/>
        </w:rPr>
        <w:t>trong</w:t>
      </w:r>
      <w:proofErr w:type="spellEnd"/>
      <w:r w:rsidR="00AD6E81">
        <w:rPr>
          <w:rFonts w:eastAsiaTheme="minorEastAsia"/>
        </w:rPr>
        <w:t xml:space="preserve"> </w:t>
      </w:r>
      <w:proofErr w:type="spellStart"/>
      <w:r w:rsidR="00AD6E81">
        <w:rPr>
          <w:rFonts w:eastAsiaTheme="minorEastAsia"/>
        </w:rPr>
        <w:t>hai</w:t>
      </w:r>
      <w:proofErr w:type="spellEnd"/>
      <w:r w:rsidR="00AD6E81">
        <w:rPr>
          <w:rFonts w:eastAsiaTheme="minorEastAsia"/>
        </w:rPr>
        <w:t xml:space="preserve"> </w:t>
      </w:r>
      <w:proofErr w:type="spellStart"/>
      <w:r w:rsidR="00AD6E81">
        <w:rPr>
          <w:rFonts w:eastAsiaTheme="minorEastAsia"/>
        </w:rPr>
        <w:t>loại</w:t>
      </w:r>
      <w:proofErr w:type="spellEnd"/>
      <w:r w:rsidR="00AD6E81">
        <w:rPr>
          <w:rFonts w:eastAsiaTheme="minorEastAsia"/>
        </w:rPr>
        <w:t>.</w:t>
      </w:r>
    </w:p>
    <w:p w14:paraId="6FD6F51D" w14:textId="47EE8B14" w:rsidR="00204819" w:rsidRPr="00204819" w:rsidRDefault="001E12F0" w:rsidP="00E917D1">
      <w:pPr>
        <w:pStyle w:val="Heading2"/>
        <w:ind w:left="720" w:hanging="720"/>
      </w:pPr>
      <w:bookmarkStart w:id="46" w:name="_Toc120461231"/>
      <w:proofErr w:type="spellStart"/>
      <w:r>
        <w:lastRenderedPageBreak/>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liên</w:t>
      </w:r>
      <w:proofErr w:type="spellEnd"/>
      <w:r>
        <w:t xml:space="preserve"> </w:t>
      </w:r>
      <w:proofErr w:type="spellStart"/>
      <w:r>
        <w:t>quan</w:t>
      </w:r>
      <w:proofErr w:type="spellEnd"/>
      <w:r w:rsidR="00D83277">
        <w:t xml:space="preserve"> </w:t>
      </w:r>
      <w:proofErr w:type="spellStart"/>
      <w:r w:rsidR="00D83277">
        <w:t>về</w:t>
      </w:r>
      <w:proofErr w:type="spellEnd"/>
      <w:r w:rsidR="00D83277">
        <w:t xml:space="preserve"> </w:t>
      </w:r>
      <w:proofErr w:type="spellStart"/>
      <w:r w:rsidR="00D83277">
        <w:t>các</w:t>
      </w:r>
      <w:proofErr w:type="spellEnd"/>
      <w:r w:rsidR="00D83277">
        <w:t xml:space="preserve"> </w:t>
      </w:r>
      <w:proofErr w:type="spellStart"/>
      <w:r w:rsidR="00D83277">
        <w:t>kỹ</w:t>
      </w:r>
      <w:proofErr w:type="spellEnd"/>
      <w:r w:rsidR="00D83277">
        <w:t xml:space="preserve"> </w:t>
      </w:r>
      <w:proofErr w:type="spellStart"/>
      <w:r w:rsidR="00D83277">
        <w:t>thuật</w:t>
      </w:r>
      <w:proofErr w:type="spellEnd"/>
      <w:r w:rsidR="00D83277">
        <w:t xml:space="preserve"> </w:t>
      </w:r>
      <w:proofErr w:type="spellStart"/>
      <w:r w:rsidR="00D83277">
        <w:t>xử</w:t>
      </w:r>
      <w:proofErr w:type="spellEnd"/>
      <w:r w:rsidR="00D83277">
        <w:t xml:space="preserve"> </w:t>
      </w:r>
      <w:proofErr w:type="spellStart"/>
      <w:r w:rsidR="00D83277">
        <w:t>lý</w:t>
      </w:r>
      <w:proofErr w:type="spellEnd"/>
      <w:r w:rsidR="00D83277">
        <w:t xml:space="preserve"> </w:t>
      </w:r>
      <w:proofErr w:type="spellStart"/>
      <w:r w:rsidR="00D83277">
        <w:t>mất</w:t>
      </w:r>
      <w:proofErr w:type="spellEnd"/>
      <w:r w:rsidR="00D83277">
        <w:t xml:space="preserve"> </w:t>
      </w:r>
      <w:proofErr w:type="spellStart"/>
      <w:r w:rsidR="00D83277">
        <w:t>cân</w:t>
      </w:r>
      <w:proofErr w:type="spellEnd"/>
      <w:r w:rsidR="00D83277">
        <w:t xml:space="preserve"> </w:t>
      </w:r>
      <w:proofErr w:type="spellStart"/>
      <w:r w:rsidR="00D83277">
        <w:t>bằng</w:t>
      </w:r>
      <w:proofErr w:type="spellEnd"/>
      <w:r w:rsidR="00D83277">
        <w:t xml:space="preserve"> </w:t>
      </w:r>
      <w:proofErr w:type="spellStart"/>
      <w:r w:rsidR="00D83277">
        <w:t>dữ</w:t>
      </w:r>
      <w:proofErr w:type="spellEnd"/>
      <w:r w:rsidR="00D83277">
        <w:t xml:space="preserve"> </w:t>
      </w:r>
      <w:proofErr w:type="spellStart"/>
      <w:r w:rsidR="00D83277">
        <w:t>liệu</w:t>
      </w:r>
      <w:bookmarkEnd w:id="46"/>
      <w:proofErr w:type="spellEnd"/>
    </w:p>
    <w:p w14:paraId="4AE58548" w14:textId="02B83584" w:rsidR="00FA6C9E" w:rsidRDefault="00F06578" w:rsidP="00EB1758">
      <w:pPr>
        <w:pStyle w:val="Heading3"/>
        <w:numPr>
          <w:ilvl w:val="0"/>
          <w:numId w:val="18"/>
        </w:numPr>
        <w:ind w:hanging="720"/>
      </w:pPr>
      <w:r>
        <w:t xml:space="preserve"> </w:t>
      </w:r>
      <w:bookmarkStart w:id="47" w:name="_Toc120461232"/>
      <w:r w:rsidR="00FA6C9E">
        <w:t>Bagging Ensemble</w:t>
      </w:r>
      <w:bookmarkEnd w:id="47"/>
      <w:r w:rsidR="00FA6C9E">
        <w:t xml:space="preserve"> </w:t>
      </w:r>
    </w:p>
    <w:p w14:paraId="0D64276E" w14:textId="2E2AA2D4" w:rsidR="00FA6C9E" w:rsidRDefault="00FA6C9E" w:rsidP="00FA6C9E">
      <w:proofErr w:type="spellStart"/>
      <w:r>
        <w:t>Thuật</w:t>
      </w:r>
      <w:proofErr w:type="spellEnd"/>
      <w:r>
        <w:t xml:space="preserve"> </w:t>
      </w:r>
      <w:proofErr w:type="spellStart"/>
      <w:r>
        <w:t>toán</w:t>
      </w:r>
      <w:proofErr w:type="spellEnd"/>
      <w:r>
        <w:t xml:space="preserve"> Bagging (</w:t>
      </w:r>
      <w:proofErr w:type="spellStart"/>
      <w:r>
        <w:t>viết</w:t>
      </w:r>
      <w:proofErr w:type="spellEnd"/>
      <w:r>
        <w:t xml:space="preserve"> </w:t>
      </w:r>
      <w:proofErr w:type="spellStart"/>
      <w:r>
        <w:t>tắt</w:t>
      </w:r>
      <w:proofErr w:type="spellEnd"/>
      <w:r>
        <w:t xml:space="preserve"> </w:t>
      </w:r>
      <w:proofErr w:type="spellStart"/>
      <w:r>
        <w:t>của</w:t>
      </w:r>
      <w:proofErr w:type="spellEnd"/>
      <w:r>
        <w:t xml:space="preserve"> “Bootstrap Aggregating”) </w:t>
      </w:r>
      <w:proofErr w:type="spellStart"/>
      <w:r>
        <w:t>được</w:t>
      </w:r>
      <w:proofErr w:type="spellEnd"/>
      <w:r>
        <w:t xml:space="preserve"> </w:t>
      </w:r>
      <w:proofErr w:type="spellStart"/>
      <w:r>
        <w:t>Breiman</w:t>
      </w:r>
      <w:proofErr w:type="spellEnd"/>
      <w:r>
        <w:t xml:space="preserve"> (1996) </w:t>
      </w:r>
      <w:proofErr w:type="spellStart"/>
      <w:r>
        <w:t>giới</w:t>
      </w:r>
      <w:proofErr w:type="spellEnd"/>
      <w:r>
        <w:t xml:space="preserve"> </w:t>
      </w:r>
      <w:proofErr w:type="spellStart"/>
      <w:r>
        <w:t>thiệu</w:t>
      </w:r>
      <w:proofErr w:type="spellEnd"/>
      <w:r>
        <w:t xml:space="preserve"> </w:t>
      </w:r>
      <w:proofErr w:type="spellStart"/>
      <w:r>
        <w:t>như</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bỏ</w:t>
      </w:r>
      <w:proofErr w:type="spellEnd"/>
      <w:r>
        <w:t xml:space="preserve"> </w:t>
      </w:r>
      <w:proofErr w:type="spellStart"/>
      <w:r>
        <w:t>phiếu</w:t>
      </w:r>
      <w:proofErr w:type="spellEnd"/>
      <w:r>
        <w:t xml:space="preserve">. </w:t>
      </w:r>
      <w:proofErr w:type="spellStart"/>
      <w:r>
        <w:t>Trên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cho</w:t>
      </w:r>
      <w:proofErr w:type="spellEnd"/>
      <w:r>
        <w:t xml:space="preserve"> bagging </w:t>
      </w:r>
      <w:proofErr w:type="spellStart"/>
      <w:r>
        <w:t>bởi</w:t>
      </w:r>
      <w:proofErr w:type="spellEnd"/>
      <w:r>
        <w:t xml:space="preserve"> </w:t>
      </w:r>
      <w:proofErr w:type="spellStart"/>
      <w:r>
        <w:t>vì</w:t>
      </w:r>
      <w:proofErr w:type="spellEnd"/>
      <w:r>
        <w:t xml:space="preserve"> </w:t>
      </w:r>
      <w:proofErr w:type="spellStart"/>
      <w:r>
        <w:t>nó</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quá</w:t>
      </w:r>
      <w:proofErr w:type="spellEnd"/>
      <w:r>
        <w:t xml:space="preserve"> </w:t>
      </w:r>
      <w:proofErr w:type="spellStart"/>
      <w:r>
        <w:t>nhiều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Vì</w:t>
      </w:r>
      <w:proofErr w:type="spellEnd"/>
      <w:r>
        <w:t xml:space="preserve"> </w:t>
      </w:r>
      <w:proofErr w:type="spellStart"/>
      <w:r>
        <w:t>vậy</w:t>
      </w:r>
      <w:proofErr w:type="spellEnd"/>
      <w:r>
        <w:t xml:space="preserve">, </w:t>
      </w:r>
      <w:proofErr w:type="spellStart"/>
      <w:r>
        <w:t>như</w:t>
      </w:r>
      <w:proofErr w:type="spellEnd"/>
      <w:r>
        <w:t xml:space="preserve"> </w:t>
      </w:r>
      <w:proofErr w:type="spellStart"/>
      <w:r>
        <w:t>tên</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của</w:t>
      </w:r>
      <w:proofErr w:type="spellEnd"/>
      <w:r>
        <w:t xml:space="preserve"> </w:t>
      </w:r>
      <w:proofErr w:type="spellStart"/>
      <w:r>
        <w:t>nó</w:t>
      </w:r>
      <w:proofErr w:type="spellEnd"/>
      <w:r>
        <w:t xml:space="preserve">, bootstrap aggregating, bagging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gần</w:t>
      </w:r>
      <w:proofErr w:type="spellEnd"/>
      <w:r>
        <w:t xml:space="preserve"> </w:t>
      </w:r>
      <w:proofErr w:type="spellStart"/>
      <w:r>
        <w:t>đúng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bootstrap (</w:t>
      </w:r>
      <w:proofErr w:type="spellStart"/>
      <w:r>
        <w:t>đại</w:t>
      </w:r>
      <w:proofErr w:type="spellEnd"/>
      <w:r>
        <w:t xml:space="preserve"> </w:t>
      </w:r>
      <w:proofErr w:type="spellStart"/>
      <w:r>
        <w:t>diện</w:t>
      </w:r>
      <w:proofErr w:type="spellEnd"/>
      <w:r>
        <w:t xml:space="preserve"> </w:t>
      </w:r>
      <w:proofErr w:type="spellStart"/>
      <w:r>
        <w:t>và</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gần</w:t>
      </w:r>
      <w:proofErr w:type="spellEnd"/>
      <w:r>
        <w:t xml:space="preserve"> </w:t>
      </w:r>
      <w:proofErr w:type="spellStart"/>
      <w:r>
        <w:t>như</w:t>
      </w:r>
      <w:proofErr w:type="spellEnd"/>
      <w:r>
        <w:t xml:space="preserve"> </w:t>
      </w:r>
      <w:proofErr w:type="spellStart"/>
      <w:r>
        <w:t>độc</w:t>
      </w:r>
      <w:proofErr w:type="spellEnd"/>
      <w:r>
        <w:t xml:space="preserve"> </w:t>
      </w:r>
      <w:proofErr w:type="spellStart"/>
      <w:r>
        <w:t>lập</w:t>
      </w:r>
      <w:proofErr w:type="spellEnd"/>
      <w:r>
        <w:t>.</w:t>
      </w:r>
    </w:p>
    <w:p w14:paraId="55595DE5" w14:textId="11A59505" w:rsidR="00FA6C9E" w:rsidRDefault="00FA6C9E" w:rsidP="00FA6C9E">
      <w:r>
        <w:t xml:space="preserve">Bootstrapping </w:t>
      </w:r>
      <w:proofErr w:type="spellStart"/>
      <w:r>
        <w:t>là</w:t>
      </w:r>
      <w:proofErr w:type="spellEnd"/>
      <w:r>
        <w:t xml:space="preserve"> </w:t>
      </w:r>
      <w:proofErr w:type="spellStart"/>
      <w:r>
        <w:t>một</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trong</w:t>
      </w:r>
      <w:proofErr w:type="spellEnd"/>
      <w:r>
        <w:t xml:space="preserve"> </w:t>
      </w:r>
      <w:proofErr w:type="spellStart"/>
      <w:r>
        <w:t>đó</w:t>
      </w:r>
      <w:proofErr w:type="spellEnd"/>
      <w:r>
        <w:t xml:space="preserve"> </w:t>
      </w:r>
      <w:proofErr w:type="spellStart"/>
      <w:r>
        <w:t>chúng</w:t>
      </w:r>
      <w:proofErr w:type="spellEnd"/>
      <w:r>
        <w:t xml:space="preserve"> ta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tập</w:t>
      </w:r>
      <w:proofErr w:type="spellEnd"/>
      <w:r>
        <w:t xml:space="preserve"> con </w:t>
      </w:r>
      <w:proofErr w:type="spellStart"/>
      <w:r>
        <w:t>của</w:t>
      </w:r>
      <w:proofErr w:type="spellEnd"/>
      <w:r>
        <w:t xml:space="preserve"> </w:t>
      </w:r>
      <w:proofErr w:type="spellStart"/>
      <w:r>
        <w:t>các</w:t>
      </w:r>
      <w:proofErr w:type="spellEnd"/>
      <w:r>
        <w:t xml:space="preserve"> </w:t>
      </w:r>
      <w:proofErr w:type="spellStart"/>
      <w:r>
        <w:t>quan</w:t>
      </w:r>
      <w:proofErr w:type="spellEnd"/>
      <w:r>
        <w:t xml:space="preserve"> </w:t>
      </w:r>
      <w:proofErr w:type="spellStart"/>
      <w:r>
        <w:t>sát</w:t>
      </w:r>
      <w:proofErr w:type="spellEnd"/>
      <w:r>
        <w:t xml:space="preserve"> </w:t>
      </w:r>
      <w:proofErr w:type="spellStart"/>
      <w:r>
        <w:t>từ</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ban </w:t>
      </w:r>
      <w:proofErr w:type="spellStart"/>
      <w:r>
        <w:t>đầu</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vẽ</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từ</w:t>
      </w:r>
      <w:proofErr w:type="spellEnd"/>
      <w:r>
        <w:t xml:space="preserve"> </w:t>
      </w:r>
      <w:proofErr w:type="spellStart"/>
      <w:r>
        <w:t>nó</w:t>
      </w:r>
      <w:proofErr w:type="spellEnd"/>
      <w:r>
        <w:t xml:space="preserve">. Do </w:t>
      </w:r>
      <w:proofErr w:type="spellStart"/>
      <w:r>
        <w:t>đó</w:t>
      </w:r>
      <w:proofErr w:type="spellEnd"/>
      <w:r>
        <w:t xml:space="preserve">, </w:t>
      </w:r>
      <w:proofErr w:type="spellStart"/>
      <w:r>
        <w:t>mỗi</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bootstrap </w:t>
      </w:r>
      <w:proofErr w:type="spellStart"/>
      <w:r>
        <w:t>mới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như</w:t>
      </w:r>
      <w:proofErr w:type="spellEnd"/>
      <w:r>
        <w:t xml:space="preserve"> </w:t>
      </w:r>
      <w:proofErr w:type="spellStart"/>
      <w:r>
        <w:t>một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rsidR="00DC3DEB">
        <w:t>được</w:t>
      </w:r>
      <w:proofErr w:type="spellEnd"/>
      <w:r w:rsidR="00DC3DEB">
        <w:t xml:space="preserve"> </w:t>
      </w:r>
      <w:proofErr w:type="spellStart"/>
      <w:r>
        <w:t>rút</w:t>
      </w:r>
      <w:proofErr w:type="spellEnd"/>
      <w:r>
        <w:t xml:space="preserve"> </w:t>
      </w:r>
      <w:proofErr w:type="spellStart"/>
      <w:r>
        <w:t>ra</w:t>
      </w:r>
      <w:proofErr w:type="spellEnd"/>
      <w:r>
        <w:t xml:space="preserve"> </w:t>
      </w:r>
      <w:proofErr w:type="spellStart"/>
      <w:r>
        <w:t>từ</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thực</w:t>
      </w:r>
      <w:proofErr w:type="spellEnd"/>
      <w:r>
        <w:t xml:space="preserve"> </w:t>
      </w:r>
      <w:proofErr w:type="spellStart"/>
      <w:r>
        <w:t>sự</w:t>
      </w:r>
      <w:proofErr w:type="spellEnd"/>
      <w:r w:rsidR="00DC3DEB">
        <w:t xml:space="preserve">. Do </w:t>
      </w:r>
      <w:proofErr w:type="spellStart"/>
      <w:r w:rsidR="00DC3DEB">
        <w:t>đó</w:t>
      </w:r>
      <w:proofErr w:type="spellEnd"/>
      <w:r w:rsidR="00DC3DEB">
        <w:t xml:space="preserve">, </w:t>
      </w:r>
      <w:proofErr w:type="spellStart"/>
      <w:r w:rsidR="00DC3DEB">
        <w:t>chúng</w:t>
      </w:r>
      <w:proofErr w:type="spellEnd"/>
      <w:r w:rsidR="00DC3DEB">
        <w:t xml:space="preserve"> </w:t>
      </w:r>
      <w:proofErr w:type="spellStart"/>
      <w:r w:rsidR="00DC3DEB">
        <w:t>tôi</w:t>
      </w:r>
      <w:proofErr w:type="spellEnd"/>
      <w:r w:rsidR="00DC3DEB">
        <w:t xml:space="preserve"> </w:t>
      </w:r>
      <w:proofErr w:type="spellStart"/>
      <w:r w:rsidR="00DC3DEB">
        <w:t>có</w:t>
      </w:r>
      <w:proofErr w:type="spellEnd"/>
      <w:r w:rsidR="00DC3DEB">
        <w:t xml:space="preserve"> </w:t>
      </w:r>
      <w:proofErr w:type="spellStart"/>
      <w:r w:rsidR="00DC3DEB">
        <w:t>được</w:t>
      </w:r>
      <w:proofErr w:type="spellEnd"/>
      <w:r w:rsidR="00DC3DEB">
        <w:t xml:space="preserve"> </w:t>
      </w:r>
      <w:proofErr w:type="spellStart"/>
      <w:r w:rsidR="00DC3DEB">
        <w:t>sự</w:t>
      </w:r>
      <w:proofErr w:type="spellEnd"/>
      <w:r w:rsidR="00DC3DEB">
        <w:t xml:space="preserve"> </w:t>
      </w:r>
      <w:proofErr w:type="spellStart"/>
      <w:r w:rsidR="00DC3DEB">
        <w:t>đa</w:t>
      </w:r>
      <w:proofErr w:type="spellEnd"/>
      <w:r w:rsidR="00DC3DEB">
        <w:t xml:space="preserve"> </w:t>
      </w:r>
      <w:proofErr w:type="spellStart"/>
      <w:r w:rsidR="00DC3DEB">
        <w:t>dạng</w:t>
      </w:r>
      <w:proofErr w:type="spellEnd"/>
      <w:r w:rsidR="00DC3DEB">
        <w:t xml:space="preserve"> </w:t>
      </w:r>
      <w:proofErr w:type="spellStart"/>
      <w:r w:rsidR="00DC3DEB">
        <w:t>kỳ</w:t>
      </w:r>
      <w:proofErr w:type="spellEnd"/>
      <w:r w:rsidR="00DC3DEB">
        <w:t xml:space="preserve"> </w:t>
      </w:r>
      <w:proofErr w:type="spellStart"/>
      <w:r w:rsidR="00DC3DEB">
        <w:t>vọng</w:t>
      </w:r>
      <w:proofErr w:type="spellEnd"/>
      <w:r w:rsidR="00DC3DEB">
        <w:t xml:space="preserve"> </w:t>
      </w:r>
      <w:proofErr w:type="spellStart"/>
      <w:r w:rsidR="00DC3DEB">
        <w:t>bằng</w:t>
      </w:r>
      <w:proofErr w:type="spellEnd"/>
      <w:r w:rsidR="00DC3DEB">
        <w:t xml:space="preserve"> </w:t>
      </w:r>
      <w:proofErr w:type="spellStart"/>
      <w:r w:rsidR="00DC3DEB">
        <w:t>cách</w:t>
      </w:r>
      <w:proofErr w:type="spellEnd"/>
      <w:r w:rsidR="00DC3DEB">
        <w:t xml:space="preserve"> </w:t>
      </w:r>
      <w:proofErr w:type="spellStart"/>
      <w:r w:rsidR="00DC3DEB">
        <w:t>sử</w:t>
      </w:r>
      <w:proofErr w:type="spellEnd"/>
      <w:r w:rsidR="00DC3DEB">
        <w:t xml:space="preserve"> </w:t>
      </w:r>
      <w:proofErr w:type="spellStart"/>
      <w:r w:rsidR="00DC3DEB">
        <w:t>dụng</w:t>
      </w:r>
      <w:proofErr w:type="spellEnd"/>
      <w:r w:rsidR="00DC3DEB">
        <w:t xml:space="preserve"> </w:t>
      </w:r>
      <w:proofErr w:type="spellStart"/>
      <w:r w:rsidR="00DC3DEB">
        <w:t>các</w:t>
      </w:r>
      <w:proofErr w:type="spellEnd"/>
      <w:r w:rsidR="00DC3DEB">
        <w:t xml:space="preserve"> </w:t>
      </w:r>
      <w:proofErr w:type="spellStart"/>
      <w:r w:rsidR="00DC3DEB">
        <w:t>bộ</w:t>
      </w:r>
      <w:proofErr w:type="spellEnd"/>
      <w:r w:rsidR="00DC3DEB">
        <w:t xml:space="preserve"> </w:t>
      </w:r>
      <w:proofErr w:type="spellStart"/>
      <w:r w:rsidR="00DC3DEB">
        <w:t>dữ</w:t>
      </w:r>
      <w:proofErr w:type="spellEnd"/>
      <w:r w:rsidR="00DC3DEB">
        <w:t xml:space="preserve"> </w:t>
      </w:r>
      <w:proofErr w:type="spellStart"/>
      <w:r w:rsidR="00DC3DEB">
        <w:t>liệu</w:t>
      </w:r>
      <w:proofErr w:type="spellEnd"/>
      <w:r w:rsidR="00DC3DEB">
        <w:t xml:space="preserve"> </w:t>
      </w:r>
      <w:proofErr w:type="spellStart"/>
      <w:r w:rsidR="00DC3DEB">
        <w:t>mới</w:t>
      </w:r>
      <w:proofErr w:type="spellEnd"/>
      <w:r w:rsidR="00DC3DEB">
        <w:t xml:space="preserve"> </w:t>
      </w:r>
      <w:proofErr w:type="spellStart"/>
      <w:r w:rsidR="00DC3DEB">
        <w:t>khác</w:t>
      </w:r>
      <w:proofErr w:type="spellEnd"/>
      <w:r w:rsidR="00DC3DEB">
        <w:t xml:space="preserve"> </w:t>
      </w:r>
      <w:proofErr w:type="spellStart"/>
      <w:r w:rsidR="00DC3DEB">
        <w:t>nhau</w:t>
      </w:r>
      <w:proofErr w:type="spellEnd"/>
      <w:r w:rsidR="00DC3DEB">
        <w:t xml:space="preserve">. Bagging </w:t>
      </w:r>
      <w:proofErr w:type="spellStart"/>
      <w:r w:rsidR="00DC3DEB">
        <w:t>sau</w:t>
      </w:r>
      <w:proofErr w:type="spellEnd"/>
      <w:r w:rsidR="00DC3DEB">
        <w:t xml:space="preserve"> </w:t>
      </w:r>
      <w:proofErr w:type="spellStart"/>
      <w:r w:rsidR="00DC3DEB">
        <w:t>đó</w:t>
      </w:r>
      <w:proofErr w:type="spellEnd"/>
      <w:r w:rsidR="00DC3DEB">
        <w:t xml:space="preserve"> </w:t>
      </w:r>
      <w:proofErr w:type="spellStart"/>
      <w:r w:rsidR="00DC3DEB">
        <w:t>sử</w:t>
      </w:r>
      <w:proofErr w:type="spellEnd"/>
      <w:r w:rsidR="00DC3DEB">
        <w:t xml:space="preserve"> </w:t>
      </w:r>
      <w:proofErr w:type="spellStart"/>
      <w:r w:rsidR="00DC3DEB">
        <w:t>dụng</w:t>
      </w:r>
      <w:proofErr w:type="spellEnd"/>
      <w:r w:rsidR="00DC3DEB">
        <w:t xml:space="preserve"> </w:t>
      </w:r>
      <w:proofErr w:type="spellStart"/>
      <w:r w:rsidR="00DC3DEB">
        <w:t>bản</w:t>
      </w:r>
      <w:proofErr w:type="spellEnd"/>
      <w:r w:rsidR="00DC3DEB">
        <w:t xml:space="preserve"> </w:t>
      </w:r>
      <w:proofErr w:type="spellStart"/>
      <w:r w:rsidR="00DC3DEB">
        <w:t>sao</w:t>
      </w:r>
      <w:proofErr w:type="spellEnd"/>
      <w:r w:rsidR="00DC3DEB">
        <w:t xml:space="preserve"> </w:t>
      </w:r>
      <w:proofErr w:type="spellStart"/>
      <w:r w:rsidR="00DC3DEB">
        <w:t>khởi</w:t>
      </w:r>
      <w:proofErr w:type="spellEnd"/>
      <w:r w:rsidR="00DC3DEB">
        <w:t xml:space="preserve"> </w:t>
      </w:r>
      <w:proofErr w:type="spellStart"/>
      <w:r w:rsidR="00DC3DEB">
        <w:t>động</w:t>
      </w:r>
      <w:proofErr w:type="spellEnd"/>
      <w:r w:rsidR="00DC3DEB">
        <w:t xml:space="preserve"> </w:t>
      </w:r>
      <w:proofErr w:type="spellStart"/>
      <w:r w:rsidR="00DC3DEB">
        <w:t>của</w:t>
      </w:r>
      <w:proofErr w:type="spellEnd"/>
      <w:r w:rsidR="00DC3DEB">
        <w:t xml:space="preserve"> </w:t>
      </w:r>
      <w:proofErr w:type="spellStart"/>
      <w:r w:rsidR="00DC3DEB">
        <w:t>dữ</w:t>
      </w:r>
      <w:proofErr w:type="spellEnd"/>
      <w:r w:rsidR="00DC3DEB">
        <w:t xml:space="preserve"> </w:t>
      </w:r>
      <w:proofErr w:type="spellStart"/>
      <w:r w:rsidR="00DC3DEB">
        <w:t>liệu</w:t>
      </w:r>
      <w:proofErr w:type="spellEnd"/>
      <w:r w:rsidR="00DC3DEB">
        <w:t xml:space="preserve"> </w:t>
      </w:r>
      <w:proofErr w:type="spellStart"/>
      <w:r w:rsidR="00DC3DEB">
        <w:t>huấn</w:t>
      </w:r>
      <w:proofErr w:type="spellEnd"/>
      <w:r w:rsidR="00DC3DEB">
        <w:t xml:space="preserve"> </w:t>
      </w:r>
      <w:proofErr w:type="spellStart"/>
      <w:r w:rsidR="00DC3DEB">
        <w:t>luyện</w:t>
      </w:r>
      <w:proofErr w:type="spellEnd"/>
      <w:r w:rsidR="00DC3DEB">
        <w:t xml:space="preserve"> ban </w:t>
      </w:r>
      <w:proofErr w:type="spellStart"/>
      <w:r w:rsidR="00DC3DEB">
        <w:t>đầu</w:t>
      </w:r>
      <w:proofErr w:type="spellEnd"/>
      <w:r w:rsidR="00DC3DEB">
        <w:t xml:space="preserve"> </w:t>
      </w:r>
      <w:proofErr w:type="spellStart"/>
      <w:r w:rsidR="00DC3DEB">
        <w:t>để</w:t>
      </w:r>
      <w:proofErr w:type="spellEnd"/>
      <w:r w:rsidR="00DC3DEB">
        <w:t xml:space="preserve"> </w:t>
      </w:r>
      <w:proofErr w:type="spellStart"/>
      <w:r w:rsidR="00DC3DEB">
        <w:t>đào</w:t>
      </w:r>
      <w:proofErr w:type="spellEnd"/>
      <w:r w:rsidR="00DC3DEB">
        <w:t xml:space="preserve"> </w:t>
      </w:r>
      <w:proofErr w:type="spellStart"/>
      <w:r w:rsidR="00DC3DEB">
        <w:t>tạo</w:t>
      </w:r>
      <w:proofErr w:type="spellEnd"/>
      <w:r w:rsidR="00DC3DEB">
        <w:t xml:space="preserve"> </w:t>
      </w:r>
      <w:proofErr w:type="spellStart"/>
      <w:r w:rsidR="00DC3DEB">
        <w:t>một</w:t>
      </w:r>
      <w:proofErr w:type="spellEnd"/>
      <w:r w:rsidR="00DC3DEB">
        <w:t xml:space="preserve"> modem </w:t>
      </w:r>
      <w:proofErr w:type="spellStart"/>
      <w:r w:rsidR="00DC3DEB">
        <w:t>cơ</w:t>
      </w:r>
      <w:proofErr w:type="spellEnd"/>
      <w:r w:rsidR="00DC3DEB">
        <w:t xml:space="preserve"> </w:t>
      </w:r>
      <w:proofErr w:type="spellStart"/>
      <w:r w:rsidR="00DC3DEB">
        <w:t>sở</w:t>
      </w:r>
      <w:proofErr w:type="spellEnd"/>
      <w:r w:rsidR="00DC3DEB">
        <w:t xml:space="preserve">. </w:t>
      </w:r>
      <w:proofErr w:type="spellStart"/>
      <w:r w:rsidR="00DC3DEB">
        <w:t>Quá</w:t>
      </w:r>
      <w:proofErr w:type="spellEnd"/>
      <w:r w:rsidR="00DC3DEB">
        <w:t xml:space="preserve"> </w:t>
      </w:r>
      <w:proofErr w:type="spellStart"/>
      <w:r w:rsidR="00DC3DEB">
        <w:t>trình</w:t>
      </w:r>
      <w:proofErr w:type="spellEnd"/>
      <w:r w:rsidR="00DC3DEB">
        <w:t xml:space="preserve"> </w:t>
      </w:r>
      <w:proofErr w:type="spellStart"/>
      <w:r w:rsidR="00DC3DEB">
        <w:t>này</w:t>
      </w:r>
      <w:proofErr w:type="spellEnd"/>
      <w:r w:rsidR="00DC3DEB">
        <w:t xml:space="preserve"> </w:t>
      </w:r>
      <w:proofErr w:type="spellStart"/>
      <w:r w:rsidR="00DC3DEB">
        <w:t>được</w:t>
      </w:r>
      <w:proofErr w:type="spellEnd"/>
      <w:r w:rsidR="00DC3DEB">
        <w:t xml:space="preserve"> </w:t>
      </w:r>
      <w:proofErr w:type="spellStart"/>
      <w:r w:rsidR="00DC3DEB">
        <w:t>lặp</w:t>
      </w:r>
      <w:proofErr w:type="spellEnd"/>
      <w:r w:rsidR="00DC3DEB">
        <w:t xml:space="preserve"> </w:t>
      </w:r>
      <w:proofErr w:type="spellStart"/>
      <w:r w:rsidR="00DC3DEB">
        <w:t>lại</w:t>
      </w:r>
      <w:proofErr w:type="spellEnd"/>
      <w:r w:rsidR="00DC3DEB">
        <w:t xml:space="preserve"> </w:t>
      </w:r>
      <w:proofErr w:type="spellStart"/>
      <w:r w:rsidR="00DC3DEB">
        <w:t>để</w:t>
      </w:r>
      <w:proofErr w:type="spellEnd"/>
      <w:r w:rsidR="00DC3DEB">
        <w:t xml:space="preserve"> </w:t>
      </w:r>
      <w:proofErr w:type="spellStart"/>
      <w:r w:rsidR="00DC3DEB">
        <w:t>tạo</w:t>
      </w:r>
      <w:proofErr w:type="spellEnd"/>
      <w:r w:rsidR="00DC3DEB">
        <w:t xml:space="preserve"> </w:t>
      </w:r>
      <w:proofErr w:type="spellStart"/>
      <w:r w:rsidR="00DC3DEB">
        <w:t>ra</w:t>
      </w:r>
      <w:proofErr w:type="spellEnd"/>
      <w:r w:rsidR="00DC3DEB">
        <w:t xml:space="preserve"> </w:t>
      </w:r>
      <w:proofErr w:type="spellStart"/>
      <w:r w:rsidR="00DC3DEB">
        <w:t>nhiều</w:t>
      </w:r>
      <w:proofErr w:type="spellEnd"/>
      <w:r w:rsidR="00DC3DEB">
        <w:t xml:space="preserve"> </w:t>
      </w:r>
      <w:proofErr w:type="spellStart"/>
      <w:r w:rsidR="00DC3DEB">
        <w:t>mô</w:t>
      </w:r>
      <w:proofErr w:type="spellEnd"/>
      <w:r w:rsidR="00DC3DEB">
        <w:t xml:space="preserve"> </w:t>
      </w:r>
      <w:proofErr w:type="spellStart"/>
      <w:r w:rsidR="00DC3DEB">
        <w:t>hình</w:t>
      </w:r>
      <w:proofErr w:type="spellEnd"/>
      <w:r w:rsidR="00DC3DEB">
        <w:t xml:space="preserve"> </w:t>
      </w:r>
      <w:proofErr w:type="spellStart"/>
      <w:r w:rsidR="00DC3DEB">
        <w:t>cơ</w:t>
      </w:r>
      <w:proofErr w:type="spellEnd"/>
      <w:r w:rsidR="00DC3DEB">
        <w:t xml:space="preserve"> </w:t>
      </w:r>
      <w:proofErr w:type="spellStart"/>
      <w:r w:rsidR="00DC3DEB">
        <w:t>sở</w:t>
      </w:r>
      <w:proofErr w:type="spellEnd"/>
      <w:r w:rsidR="00DC3DEB">
        <w:t xml:space="preserve">. </w:t>
      </w:r>
      <w:proofErr w:type="spellStart"/>
      <w:r w:rsidR="00DC3DEB">
        <w:t>Nói</w:t>
      </w:r>
      <w:proofErr w:type="spellEnd"/>
      <w:r w:rsidR="00DC3DEB">
        <w:t xml:space="preserve"> </w:t>
      </w:r>
      <w:proofErr w:type="spellStart"/>
      <w:r w:rsidR="00DC3DEB">
        <w:t>ngắn</w:t>
      </w:r>
      <w:proofErr w:type="spellEnd"/>
      <w:r w:rsidR="00DC3DEB">
        <w:t xml:space="preserve"> </w:t>
      </w:r>
      <w:proofErr w:type="spellStart"/>
      <w:r w:rsidR="00DC3DEB">
        <w:t>gọn</w:t>
      </w:r>
      <w:proofErr w:type="spellEnd"/>
      <w:r w:rsidR="00DC3DEB">
        <w:t xml:space="preserve">, </w:t>
      </w:r>
      <w:proofErr w:type="spellStart"/>
      <w:r w:rsidR="00DC3DEB">
        <w:t>dữ</w:t>
      </w:r>
      <w:proofErr w:type="spellEnd"/>
      <w:r w:rsidR="00DC3DEB">
        <w:t xml:space="preserve"> </w:t>
      </w:r>
      <w:proofErr w:type="spellStart"/>
      <w:r w:rsidR="00DC3DEB">
        <w:t>liệu</w:t>
      </w:r>
      <w:proofErr w:type="spellEnd"/>
      <w:r w:rsidR="00DC3DEB">
        <w:t xml:space="preserve"> bootstrap </w:t>
      </w:r>
      <w:proofErr w:type="spellStart"/>
      <w:r w:rsidR="00DC3DEB">
        <w:t>gần</w:t>
      </w:r>
      <w:proofErr w:type="spellEnd"/>
      <w:r w:rsidR="00DC3DEB">
        <w:t xml:space="preserve"> </w:t>
      </w:r>
      <w:proofErr w:type="spellStart"/>
      <w:r w:rsidR="00DC3DEB">
        <w:t>như</w:t>
      </w:r>
      <w:proofErr w:type="spellEnd"/>
      <w:r w:rsidR="00DC3DEB">
        <w:t xml:space="preserve"> </w:t>
      </w:r>
      <w:proofErr w:type="spellStart"/>
      <w:r w:rsidR="00DC3DEB">
        <w:t>độc</w:t>
      </w:r>
      <w:proofErr w:type="spellEnd"/>
      <w:r w:rsidR="00DC3DEB">
        <w:t xml:space="preserve"> </w:t>
      </w:r>
      <w:proofErr w:type="spellStart"/>
      <w:r w:rsidR="00DC3DEB">
        <w:t>lập</w:t>
      </w:r>
      <w:proofErr w:type="spellEnd"/>
      <w:r w:rsidR="00DC3DEB">
        <w:t xml:space="preserve"> </w:t>
      </w:r>
      <w:proofErr w:type="spellStart"/>
      <w:r w:rsidR="00DC3DEB">
        <w:t>và</w:t>
      </w:r>
      <w:proofErr w:type="spellEnd"/>
      <w:r w:rsidR="00DC3DEB">
        <w:t xml:space="preserve"> </w:t>
      </w:r>
      <w:proofErr w:type="spellStart"/>
      <w:r w:rsidR="00DC3DEB">
        <w:t>được</w:t>
      </w:r>
      <w:proofErr w:type="spellEnd"/>
      <w:r w:rsidR="00DC3DEB">
        <w:t xml:space="preserve"> </w:t>
      </w:r>
      <w:proofErr w:type="spellStart"/>
      <w:r w:rsidR="00DC3DEB">
        <w:t>phân</w:t>
      </w:r>
      <w:proofErr w:type="spellEnd"/>
      <w:r w:rsidR="00DC3DEB">
        <w:t xml:space="preserve"> </w:t>
      </w:r>
      <w:proofErr w:type="spellStart"/>
      <w:r w:rsidR="00DC3DEB">
        <w:t>phối</w:t>
      </w:r>
      <w:proofErr w:type="spellEnd"/>
      <w:r w:rsidR="00DC3DEB">
        <w:t xml:space="preserve"> </w:t>
      </w:r>
      <w:proofErr w:type="spellStart"/>
      <w:r w:rsidR="00DC3DEB">
        <w:t>giống</w:t>
      </w:r>
      <w:proofErr w:type="spellEnd"/>
      <w:r w:rsidR="00DC3DEB">
        <w:t xml:space="preserve"> </w:t>
      </w:r>
      <w:proofErr w:type="spellStart"/>
      <w:r w:rsidR="00DC3DEB">
        <w:t>nhau</w:t>
      </w:r>
      <w:proofErr w:type="spellEnd"/>
      <w:r w:rsidR="00DC3DEB">
        <w:t xml:space="preserve"> </w:t>
      </w:r>
      <w:proofErr w:type="spellStart"/>
      <w:r w:rsidR="00DC3DEB">
        <w:t>và</w:t>
      </w:r>
      <w:proofErr w:type="spellEnd"/>
      <w:r w:rsidR="00DC3DEB">
        <w:t xml:space="preserve"> </w:t>
      </w:r>
      <w:proofErr w:type="spellStart"/>
      <w:r w:rsidR="00DC3DEB">
        <w:t>các</w:t>
      </w:r>
      <w:proofErr w:type="spellEnd"/>
      <w:r w:rsidR="00DC3DEB">
        <w:t xml:space="preserve"> </w:t>
      </w:r>
      <w:proofErr w:type="spellStart"/>
      <w:r w:rsidR="00DC3DEB">
        <w:t>mô</w:t>
      </w:r>
      <w:proofErr w:type="spellEnd"/>
      <w:r w:rsidR="00DC3DEB">
        <w:t xml:space="preserve"> </w:t>
      </w:r>
      <w:proofErr w:type="spellStart"/>
      <w:r w:rsidR="00DC3DEB">
        <w:t>hình</w:t>
      </w:r>
      <w:proofErr w:type="spellEnd"/>
      <w:r w:rsidR="00DC3DEB">
        <w:t xml:space="preserve"> </w:t>
      </w:r>
      <w:proofErr w:type="spellStart"/>
      <w:r w:rsidR="00DC3DEB">
        <w:t>cơ</w:t>
      </w:r>
      <w:proofErr w:type="spellEnd"/>
      <w:r w:rsidR="00DC3DEB">
        <w:t xml:space="preserve"> </w:t>
      </w:r>
      <w:proofErr w:type="spellStart"/>
      <w:r w:rsidR="00DC3DEB">
        <w:t>sở</w:t>
      </w:r>
      <w:proofErr w:type="spellEnd"/>
      <w:r w:rsidR="00DC3DEB">
        <w:t xml:space="preserve"> </w:t>
      </w:r>
      <w:proofErr w:type="spellStart"/>
      <w:r w:rsidR="00DC3DEB">
        <w:t>học</w:t>
      </w:r>
      <w:proofErr w:type="spellEnd"/>
      <w:r w:rsidR="00DC3DEB">
        <w:t xml:space="preserve"> </w:t>
      </w:r>
      <w:proofErr w:type="spellStart"/>
      <w:r w:rsidR="00DC3DEB">
        <w:t>được</w:t>
      </w:r>
      <w:proofErr w:type="spellEnd"/>
      <w:r w:rsidR="00DC3DEB">
        <w:t xml:space="preserve"> </w:t>
      </w:r>
      <w:proofErr w:type="spellStart"/>
      <w:r w:rsidR="00DC3DEB">
        <w:t>cũng</w:t>
      </w:r>
      <w:proofErr w:type="spellEnd"/>
      <w:r w:rsidR="00DC3DEB">
        <w:t xml:space="preserve"> </w:t>
      </w:r>
      <w:proofErr w:type="spellStart"/>
      <w:r w:rsidR="00DC3DEB">
        <w:t>như</w:t>
      </w:r>
      <w:proofErr w:type="spellEnd"/>
      <w:r w:rsidR="00DC3DEB">
        <w:t xml:space="preserve"> </w:t>
      </w:r>
      <w:proofErr w:type="spellStart"/>
      <w:r w:rsidR="00DC3DEB">
        <w:t>vậy</w:t>
      </w:r>
      <w:proofErr w:type="spellEnd"/>
      <w:r w:rsidR="00DC3DEB">
        <w:t xml:space="preserve">. </w:t>
      </w:r>
      <w:proofErr w:type="spellStart"/>
      <w:r w:rsidR="00DC3DEB">
        <w:t>Đầu</w:t>
      </w:r>
      <w:proofErr w:type="spellEnd"/>
      <w:r w:rsidR="00DC3DEB">
        <w:t xml:space="preserve"> </w:t>
      </w:r>
      <w:proofErr w:type="spellStart"/>
      <w:r w:rsidR="00DC3DEB">
        <w:t>ra</w:t>
      </w:r>
      <w:proofErr w:type="spellEnd"/>
      <w:r w:rsidR="00DC3DEB">
        <w:t xml:space="preserve"> </w:t>
      </w:r>
      <w:proofErr w:type="spellStart"/>
      <w:r w:rsidR="00DC3DEB">
        <w:t>của</w:t>
      </w:r>
      <w:proofErr w:type="spellEnd"/>
      <w:r w:rsidR="00DC3DEB">
        <w:t xml:space="preserve"> ensemble </w:t>
      </w:r>
      <w:proofErr w:type="spellStart"/>
      <w:r w:rsidR="00DC3DEB">
        <w:t>không</w:t>
      </w:r>
      <w:proofErr w:type="spellEnd"/>
      <w:r w:rsidR="00DC3DEB">
        <w:t xml:space="preserve"> </w:t>
      </w:r>
      <w:proofErr w:type="spellStart"/>
      <w:r w:rsidR="00DC3DEB">
        <w:t>thay</w:t>
      </w:r>
      <w:proofErr w:type="spellEnd"/>
      <w:r w:rsidR="00DC3DEB">
        <w:t xml:space="preserve"> </w:t>
      </w:r>
      <w:proofErr w:type="spellStart"/>
      <w:r w:rsidR="00DC3DEB">
        <w:t>đổi</w:t>
      </w:r>
      <w:proofErr w:type="spellEnd"/>
      <w:r w:rsidR="00DC3DEB">
        <w:t xml:space="preserve"> </w:t>
      </w:r>
      <w:proofErr w:type="spellStart"/>
      <w:r w:rsidR="00DC3DEB">
        <w:t>kết</w:t>
      </w:r>
      <w:proofErr w:type="spellEnd"/>
      <w:r w:rsidR="00DC3DEB">
        <w:t xml:space="preserve"> </w:t>
      </w:r>
      <w:proofErr w:type="spellStart"/>
      <w:r w:rsidR="00DC3DEB">
        <w:t>quả</w:t>
      </w:r>
      <w:proofErr w:type="spellEnd"/>
      <w:r w:rsidR="00DC3DEB">
        <w:t xml:space="preserve"> </w:t>
      </w:r>
      <w:proofErr w:type="spellStart"/>
      <w:r w:rsidR="00DC3DEB">
        <w:t>kỳ</w:t>
      </w:r>
      <w:proofErr w:type="spellEnd"/>
      <w:r w:rsidR="00DC3DEB">
        <w:t xml:space="preserve"> </w:t>
      </w:r>
      <w:proofErr w:type="spellStart"/>
      <w:r w:rsidR="00DC3DEB">
        <w:t>vọng</w:t>
      </w:r>
      <w:proofErr w:type="spellEnd"/>
      <w:r w:rsidR="00DC3DEB">
        <w:t xml:space="preserve"> </w:t>
      </w:r>
      <w:proofErr w:type="spellStart"/>
      <w:r w:rsidR="00DC3DEB">
        <w:t>nhưng</w:t>
      </w:r>
      <w:proofErr w:type="spellEnd"/>
      <w:r w:rsidR="00DC3DEB">
        <w:t xml:space="preserve"> </w:t>
      </w:r>
      <w:proofErr w:type="spellStart"/>
      <w:r w:rsidR="00DC3DEB">
        <w:t>giảm</w:t>
      </w:r>
      <w:proofErr w:type="spellEnd"/>
      <w:r w:rsidR="00DC3DEB">
        <w:t xml:space="preserve"> </w:t>
      </w:r>
      <w:proofErr w:type="spellStart"/>
      <w:r w:rsidR="00DC3DEB">
        <w:t>độ</w:t>
      </w:r>
      <w:proofErr w:type="spellEnd"/>
      <w:r w:rsidR="00DC3DEB">
        <w:t xml:space="preserve"> </w:t>
      </w:r>
      <w:proofErr w:type="spellStart"/>
      <w:r w:rsidR="00DC3DEB">
        <w:t>sai</w:t>
      </w:r>
      <w:proofErr w:type="spellEnd"/>
      <w:r w:rsidR="00DC3DEB">
        <w:t xml:space="preserve"> </w:t>
      </w:r>
      <w:proofErr w:type="spellStart"/>
      <w:r w:rsidR="00DC3DEB">
        <w:t>của</w:t>
      </w:r>
      <w:proofErr w:type="spellEnd"/>
      <w:r w:rsidR="00DC3DEB">
        <w:t xml:space="preserve"> </w:t>
      </w:r>
      <w:proofErr w:type="spellStart"/>
      <w:r w:rsidR="00DC3DEB">
        <w:t>nó</w:t>
      </w:r>
      <w:proofErr w:type="spellEnd"/>
      <w:r w:rsidR="00DC3DEB">
        <w:t>.</w:t>
      </w:r>
    </w:p>
    <w:p w14:paraId="6E43B838" w14:textId="793A01A8" w:rsidR="00DC3DEB" w:rsidRDefault="00DC3DEB" w:rsidP="00FA6C9E">
      <w:proofErr w:type="spellStart"/>
      <w:r>
        <w:t>Chiến</w:t>
      </w:r>
      <w:proofErr w:type="spellEnd"/>
      <w:r>
        <w:t xml:space="preserve"> </w:t>
      </w:r>
      <w:proofErr w:type="spellStart"/>
      <w:r>
        <w:t>lược</w:t>
      </w:r>
      <w:proofErr w:type="spellEnd"/>
      <w:r>
        <w:t xml:space="preserve"> bootstrapping ban </w:t>
      </w:r>
      <w:proofErr w:type="spellStart"/>
      <w:r>
        <w:t>đầu</w:t>
      </w:r>
      <w:proofErr w:type="spellEnd"/>
      <w:r>
        <w:t xml:space="preserve"> </w:t>
      </w:r>
      <w:proofErr w:type="spellStart"/>
      <w:r>
        <w:t>cho</w:t>
      </w:r>
      <w:proofErr w:type="spellEnd"/>
      <w:r>
        <w:t xml:space="preserve"> </w:t>
      </w:r>
      <w:proofErr w:type="spellStart"/>
      <w:r>
        <w:t>phép</w:t>
      </w:r>
      <w:proofErr w:type="spellEnd"/>
      <w:r>
        <w:t xml:space="preserve"> </w:t>
      </w:r>
      <w:proofErr w:type="spellStart"/>
      <w:r>
        <w:t>chúng</w:t>
      </w:r>
      <w:proofErr w:type="spellEnd"/>
      <w:r>
        <w:t xml:space="preserve"> ta </w:t>
      </w:r>
      <w:proofErr w:type="spellStart"/>
      <w:r>
        <w:t>vẽ</w:t>
      </w:r>
      <w:proofErr w:type="spellEnd"/>
      <w:r>
        <w:t xml:space="preserve"> </w:t>
      </w:r>
      <w:proofErr w:type="spellStart"/>
      <w:r>
        <w:t>các</w:t>
      </w:r>
      <w:proofErr w:type="spellEnd"/>
      <w:r>
        <w:t xml:space="preserve"> </w:t>
      </w:r>
      <w:proofErr w:type="spellStart"/>
      <w:r>
        <w:t>t</w:t>
      </w:r>
      <w:r w:rsidR="00093570">
        <w:t>hực</w:t>
      </w:r>
      <w:proofErr w:type="spellEnd"/>
      <w:r w:rsidR="00093570">
        <w:t xml:space="preserve"> </w:t>
      </w:r>
      <w:proofErr w:type="spellStart"/>
      <w:r w:rsidR="00093570">
        <w:t>thể</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rsidR="00093570">
        <w:t>từ</w:t>
      </w:r>
      <w:proofErr w:type="spellEnd"/>
      <w:r w:rsidR="00093570">
        <w:t xml:space="preserve"> </w:t>
      </w:r>
      <w:proofErr w:type="spellStart"/>
      <w:r w:rsidR="00093570">
        <w:t>dữ</w:t>
      </w:r>
      <w:proofErr w:type="spellEnd"/>
      <w:r w:rsidR="00093570">
        <w:t xml:space="preserve"> </w:t>
      </w:r>
      <w:proofErr w:type="spellStart"/>
      <w:r w:rsidR="00093570">
        <w:t>liệu</w:t>
      </w:r>
      <w:proofErr w:type="spellEnd"/>
      <w:r w:rsidR="00093570">
        <w:t xml:space="preserve"> </w:t>
      </w:r>
      <w:proofErr w:type="spellStart"/>
      <w:r w:rsidR="00093570">
        <w:t>huấn</w:t>
      </w:r>
      <w:proofErr w:type="spellEnd"/>
      <w:r w:rsidR="00093570">
        <w:t xml:space="preserve"> </w:t>
      </w:r>
      <w:proofErr w:type="spellStart"/>
      <w:r w:rsidR="00093570">
        <w:t>luyện</w:t>
      </w:r>
      <w:proofErr w:type="spellEnd"/>
      <w:r w:rsidR="00093570">
        <w:t xml:space="preserve"> ban </w:t>
      </w:r>
      <w:proofErr w:type="spellStart"/>
      <w:r w:rsidR="00093570">
        <w:t>đầu</w:t>
      </w:r>
      <w:proofErr w:type="spellEnd"/>
      <w:r w:rsidR="00093570">
        <w:t xml:space="preserve"> </w:t>
      </w:r>
      <w:proofErr w:type="spellStart"/>
      <w:r w:rsidR="00093570">
        <w:t>với</w:t>
      </w:r>
      <w:proofErr w:type="spellEnd"/>
      <w:r w:rsidR="00093570">
        <w:t xml:space="preserve"> </w:t>
      </w:r>
      <w:proofErr w:type="spellStart"/>
      <w:r w:rsidR="00093570">
        <w:t>sự</w:t>
      </w:r>
      <w:proofErr w:type="spellEnd"/>
      <w:r w:rsidR="00093570">
        <w:t xml:space="preserve"> </w:t>
      </w:r>
      <w:proofErr w:type="spellStart"/>
      <w:r w:rsidR="00093570">
        <w:t>thay</w:t>
      </w:r>
      <w:proofErr w:type="spellEnd"/>
      <w:r w:rsidR="00093570">
        <w:t xml:space="preserve"> </w:t>
      </w:r>
      <w:proofErr w:type="spellStart"/>
      <w:r w:rsidR="00093570">
        <w:t>thế</w:t>
      </w:r>
      <w:proofErr w:type="spellEnd"/>
      <w:r w:rsidR="00093570">
        <w:t xml:space="preserve">, </w:t>
      </w:r>
      <w:proofErr w:type="spellStart"/>
      <w:r w:rsidR="00093570">
        <w:t>nghĩa</w:t>
      </w:r>
      <w:proofErr w:type="spellEnd"/>
      <w:r w:rsidR="00093570">
        <w:t xml:space="preserve"> </w:t>
      </w:r>
      <w:proofErr w:type="spellStart"/>
      <w:r w:rsidR="00093570">
        <w:t>là</w:t>
      </w:r>
      <w:proofErr w:type="spellEnd"/>
      <w:r w:rsidR="00093570">
        <w:t xml:space="preserve"> </w:t>
      </w:r>
      <w:proofErr w:type="spellStart"/>
      <w:r w:rsidR="00093570">
        <w:t>một</w:t>
      </w:r>
      <w:proofErr w:type="spellEnd"/>
      <w:r w:rsidR="00093570">
        <w:t xml:space="preserve"> </w:t>
      </w:r>
      <w:proofErr w:type="spellStart"/>
      <w:r w:rsidR="00093570">
        <w:t>số</w:t>
      </w:r>
      <w:proofErr w:type="spellEnd"/>
      <w:r w:rsidR="00093570">
        <w:t xml:space="preserve"> </w:t>
      </w:r>
      <w:proofErr w:type="spellStart"/>
      <w:r w:rsidR="00093570">
        <w:t>dữ</w:t>
      </w:r>
      <w:proofErr w:type="spellEnd"/>
      <w:r w:rsidR="00093570">
        <w:t xml:space="preserve"> </w:t>
      </w:r>
      <w:proofErr w:type="spellStart"/>
      <w:r w:rsidR="00093570">
        <w:t>liệu</w:t>
      </w:r>
      <w:proofErr w:type="spellEnd"/>
      <w:r w:rsidR="00093570">
        <w:t xml:space="preserve"> </w:t>
      </w:r>
      <w:proofErr w:type="spellStart"/>
      <w:r w:rsidR="00093570">
        <w:t>có</w:t>
      </w:r>
      <w:proofErr w:type="spellEnd"/>
      <w:r w:rsidR="00093570">
        <w:t xml:space="preserve"> </w:t>
      </w:r>
      <w:proofErr w:type="spellStart"/>
      <w:r w:rsidR="00093570">
        <w:t>thể</w:t>
      </w:r>
      <w:proofErr w:type="spellEnd"/>
      <w:r w:rsidR="00093570">
        <w:t xml:space="preserve"> </w:t>
      </w:r>
      <w:proofErr w:type="spellStart"/>
      <w:r w:rsidR="00093570">
        <w:t>được</w:t>
      </w:r>
      <w:proofErr w:type="spellEnd"/>
      <w:r w:rsidR="00093570">
        <w:t xml:space="preserve"> </w:t>
      </w:r>
      <w:proofErr w:type="spellStart"/>
      <w:r w:rsidR="00093570">
        <w:t>lặp</w:t>
      </w:r>
      <w:proofErr w:type="spellEnd"/>
      <w:r w:rsidR="00093570">
        <w:t xml:space="preserve"> </w:t>
      </w:r>
      <w:proofErr w:type="spellStart"/>
      <w:r w:rsidR="00093570">
        <w:t>lại</w:t>
      </w:r>
      <w:proofErr w:type="spellEnd"/>
      <w:r w:rsidR="00093570">
        <w:t xml:space="preserve"> </w:t>
      </w:r>
      <w:proofErr w:type="spellStart"/>
      <w:r w:rsidR="00093570">
        <w:t>trong</w:t>
      </w:r>
      <w:proofErr w:type="spellEnd"/>
      <w:r w:rsidR="00093570">
        <w:t xml:space="preserve"> </w:t>
      </w:r>
      <w:proofErr w:type="spellStart"/>
      <w:r w:rsidR="00093570">
        <w:t>dữ</w:t>
      </w:r>
      <w:proofErr w:type="spellEnd"/>
      <w:r w:rsidR="00093570">
        <w:t xml:space="preserve"> </w:t>
      </w:r>
      <w:proofErr w:type="spellStart"/>
      <w:r w:rsidR="00093570">
        <w:t>liệu</w:t>
      </w:r>
      <w:proofErr w:type="spellEnd"/>
      <w:r w:rsidR="00093570">
        <w:t xml:space="preserve"> </w:t>
      </w:r>
      <w:proofErr w:type="spellStart"/>
      <w:r w:rsidR="00093570">
        <w:t>được</w:t>
      </w:r>
      <w:proofErr w:type="spellEnd"/>
      <w:r w:rsidR="00093570">
        <w:t xml:space="preserve"> </w:t>
      </w:r>
      <w:proofErr w:type="spellStart"/>
      <w:r w:rsidR="00093570">
        <w:t>sao</w:t>
      </w:r>
      <w:proofErr w:type="spellEnd"/>
      <w:r w:rsidR="00093570">
        <w:t xml:space="preserve"> </w:t>
      </w:r>
      <w:proofErr w:type="spellStart"/>
      <w:r w:rsidR="00093570">
        <w:t>chép</w:t>
      </w:r>
      <w:proofErr w:type="spellEnd"/>
      <w:r w:rsidR="00093570">
        <w:t xml:space="preserve"> </w:t>
      </w:r>
      <w:proofErr w:type="spellStart"/>
      <w:r w:rsidR="00093570">
        <w:t>mới</w:t>
      </w:r>
      <w:proofErr w:type="spellEnd"/>
      <w:r w:rsidR="00093570">
        <w:t xml:space="preserve"> </w:t>
      </w:r>
      <w:proofErr w:type="spellStart"/>
      <w:r w:rsidR="00093570">
        <w:t>nhưng</w:t>
      </w:r>
      <w:proofErr w:type="spellEnd"/>
      <w:r w:rsidR="00093570">
        <w:t xml:space="preserve"> </w:t>
      </w:r>
      <w:proofErr w:type="spellStart"/>
      <w:r w:rsidR="00093570">
        <w:t>một</w:t>
      </w:r>
      <w:proofErr w:type="spellEnd"/>
      <w:r w:rsidR="00093570">
        <w:t xml:space="preserve"> </w:t>
      </w:r>
      <w:proofErr w:type="spellStart"/>
      <w:r w:rsidR="00093570">
        <w:t>số</w:t>
      </w:r>
      <w:proofErr w:type="spellEnd"/>
      <w:r w:rsidR="00093570">
        <w:t xml:space="preserve"> </w:t>
      </w:r>
      <w:proofErr w:type="spellStart"/>
      <w:r w:rsidR="00093570">
        <w:t>khác</w:t>
      </w:r>
      <w:proofErr w:type="spellEnd"/>
      <w:r w:rsidR="00093570">
        <w:t xml:space="preserve"> </w:t>
      </w:r>
      <w:proofErr w:type="spellStart"/>
      <w:r w:rsidR="00093570">
        <w:t>có</w:t>
      </w:r>
      <w:proofErr w:type="spellEnd"/>
      <w:r w:rsidR="00093570">
        <w:t xml:space="preserve"> </w:t>
      </w:r>
      <w:proofErr w:type="spellStart"/>
      <w:r w:rsidR="00093570">
        <w:t>thể</w:t>
      </w:r>
      <w:proofErr w:type="spellEnd"/>
      <w:r w:rsidR="00093570">
        <w:t xml:space="preserve"> </w:t>
      </w:r>
      <w:proofErr w:type="spellStart"/>
      <w:r w:rsidR="00093570">
        <w:t>bị</w:t>
      </w:r>
      <w:proofErr w:type="spellEnd"/>
      <w:r w:rsidR="00093570">
        <w:t xml:space="preserve"> </w:t>
      </w:r>
      <w:proofErr w:type="spellStart"/>
      <w:r w:rsidR="00093570">
        <w:t>bỏ</w:t>
      </w:r>
      <w:proofErr w:type="spellEnd"/>
      <w:r w:rsidR="00093570">
        <w:t xml:space="preserve"> qua. </w:t>
      </w:r>
      <w:proofErr w:type="spellStart"/>
      <w:r w:rsidR="00093570">
        <w:t>Trong</w:t>
      </w:r>
      <w:proofErr w:type="spellEnd"/>
      <w:r w:rsidR="00093570">
        <w:t xml:space="preserve"> </w:t>
      </w:r>
      <w:proofErr w:type="spellStart"/>
      <w:r w:rsidR="00093570">
        <w:t>trường</w:t>
      </w:r>
      <w:proofErr w:type="spellEnd"/>
      <w:r w:rsidR="00093570">
        <w:t xml:space="preserve"> </w:t>
      </w:r>
      <w:proofErr w:type="spellStart"/>
      <w:r w:rsidR="00093570">
        <w:t>hợp</w:t>
      </w:r>
      <w:proofErr w:type="spellEnd"/>
      <w:r w:rsidR="00093570">
        <w:t xml:space="preserve"> bagging, </w:t>
      </w:r>
      <w:proofErr w:type="spellStart"/>
      <w:r w:rsidR="00093570">
        <w:t>bất</w:t>
      </w:r>
      <w:proofErr w:type="spellEnd"/>
      <w:r w:rsidR="00093570">
        <w:t xml:space="preserve"> </w:t>
      </w:r>
      <w:proofErr w:type="spellStart"/>
      <w:r w:rsidR="00093570">
        <w:t>kỳ</w:t>
      </w:r>
      <w:proofErr w:type="spellEnd"/>
      <w:r w:rsidR="00093570">
        <w:t xml:space="preserve"> </w:t>
      </w:r>
      <w:proofErr w:type="spellStart"/>
      <w:r w:rsidR="00093570">
        <w:t>thực</w:t>
      </w:r>
      <w:proofErr w:type="spellEnd"/>
      <w:r w:rsidR="00093570">
        <w:t xml:space="preserve"> </w:t>
      </w:r>
      <w:proofErr w:type="spellStart"/>
      <w:r w:rsidR="00093570">
        <w:t>thể</w:t>
      </w:r>
      <w:proofErr w:type="spellEnd"/>
      <w:r w:rsidR="00093570">
        <w:t xml:space="preserve"> </w:t>
      </w:r>
      <w:proofErr w:type="spellStart"/>
      <w:r w:rsidR="00093570">
        <w:t>nào</w:t>
      </w:r>
      <w:proofErr w:type="spellEnd"/>
      <w:r w:rsidR="00093570">
        <w:t xml:space="preserve"> </w:t>
      </w:r>
      <w:proofErr w:type="spellStart"/>
      <w:r w:rsidR="00093570">
        <w:t>có</w:t>
      </w:r>
      <w:proofErr w:type="spellEnd"/>
      <w:r w:rsidR="00093570">
        <w:t xml:space="preserve"> </w:t>
      </w:r>
      <w:proofErr w:type="spellStart"/>
      <w:r w:rsidR="00093570">
        <w:t>cùng</w:t>
      </w:r>
      <w:proofErr w:type="spellEnd"/>
      <w:r w:rsidR="00093570">
        <w:t xml:space="preserve"> </w:t>
      </w:r>
      <w:proofErr w:type="spellStart"/>
      <w:r w:rsidR="00093570">
        <w:t>xác</w:t>
      </w:r>
      <w:proofErr w:type="spellEnd"/>
      <w:r w:rsidR="00093570">
        <w:t xml:space="preserve"> </w:t>
      </w:r>
      <w:proofErr w:type="spellStart"/>
      <w:r w:rsidR="00093570">
        <w:t>suất</w:t>
      </w:r>
      <w:proofErr w:type="spellEnd"/>
      <w:r w:rsidR="00093570">
        <w:t xml:space="preserve"> </w:t>
      </w:r>
      <w:proofErr w:type="spellStart"/>
      <w:r w:rsidR="00093570">
        <w:t>hiện</w:t>
      </w:r>
      <w:proofErr w:type="spellEnd"/>
      <w:r w:rsidR="00093570">
        <w:t xml:space="preserve"> </w:t>
      </w:r>
      <w:proofErr w:type="spellStart"/>
      <w:r w:rsidR="00093570">
        <w:t>trong</w:t>
      </w:r>
      <w:proofErr w:type="spellEnd"/>
      <w:r w:rsidR="00093570">
        <w:t xml:space="preserve"> </w:t>
      </w:r>
      <w:proofErr w:type="spellStart"/>
      <w:r w:rsidR="00093570">
        <w:t>một</w:t>
      </w:r>
      <w:proofErr w:type="spellEnd"/>
      <w:r w:rsidR="00093570">
        <w:t xml:space="preserve"> </w:t>
      </w:r>
      <w:proofErr w:type="spellStart"/>
      <w:r w:rsidR="00093570">
        <w:t>tập</w:t>
      </w:r>
      <w:proofErr w:type="spellEnd"/>
      <w:r w:rsidR="00093570">
        <w:t xml:space="preserve"> </w:t>
      </w:r>
      <w:proofErr w:type="spellStart"/>
      <w:r w:rsidR="00093570">
        <w:t>dữ</w:t>
      </w:r>
      <w:proofErr w:type="spellEnd"/>
      <w:r w:rsidR="00093570">
        <w:t xml:space="preserve"> </w:t>
      </w:r>
      <w:proofErr w:type="spellStart"/>
      <w:r w:rsidR="00093570">
        <w:t>liệu</w:t>
      </w:r>
      <w:proofErr w:type="spellEnd"/>
      <w:r w:rsidR="00093570">
        <w:t xml:space="preserve"> </w:t>
      </w:r>
      <w:proofErr w:type="spellStart"/>
      <w:r w:rsidR="00093570">
        <w:t>mới</w:t>
      </w:r>
      <w:proofErr w:type="spellEnd"/>
      <w:r w:rsidR="00DB4DA7">
        <w:t>.</w:t>
      </w:r>
    </w:p>
    <w:p w14:paraId="415E928D" w14:textId="1BF3C6B0" w:rsidR="00DB4DA7" w:rsidRPr="00FA6C9E" w:rsidRDefault="00DB4DA7" w:rsidP="00FA6C9E">
      <w:r>
        <w:t xml:space="preserve">Bagging ensemble </w:t>
      </w:r>
      <w:proofErr w:type="spellStart"/>
      <w:r>
        <w:t>đã</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và</w:t>
      </w:r>
      <w:proofErr w:type="spellEnd"/>
      <w:r>
        <w:t xml:space="preserve"> </w:t>
      </w:r>
      <w:proofErr w:type="spellStart"/>
      <w:r>
        <w:t>sự</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rsidR="00742206">
        <w:t>bộ</w:t>
      </w:r>
      <w:proofErr w:type="spellEnd"/>
      <w:r w:rsidR="00742206">
        <w:t xml:space="preserve"> </w:t>
      </w:r>
      <w:proofErr w:type="spellStart"/>
      <w:r w:rsidR="00742206">
        <w:t>phân</w:t>
      </w:r>
      <w:proofErr w:type="spellEnd"/>
      <w:r w:rsidR="00742206">
        <w:t xml:space="preserve"> </w:t>
      </w:r>
      <w:proofErr w:type="spellStart"/>
      <w:r w:rsidR="00742206">
        <w:t>lớp</w:t>
      </w:r>
      <w:proofErr w:type="spellEnd"/>
      <w:r w:rsidR="00742206">
        <w:t xml:space="preserve"> </w:t>
      </w:r>
      <w:proofErr w:type="spellStart"/>
      <w:r w:rsidR="00742206">
        <w:t>đa</w:t>
      </w:r>
      <w:proofErr w:type="spellEnd"/>
      <w:r w:rsidR="00742206">
        <w:t xml:space="preserve"> </w:t>
      </w:r>
      <w:proofErr w:type="spellStart"/>
      <w:r w:rsidR="00742206">
        <w:t>nhãn</w:t>
      </w:r>
      <w:proofErr w:type="spellEnd"/>
      <w:r w:rsidR="00742206">
        <w:t>.</w:t>
      </w:r>
    </w:p>
    <w:p w14:paraId="12CC3760" w14:textId="4E25F9C0" w:rsidR="009A7EAE" w:rsidRDefault="00F06578" w:rsidP="00EB1758">
      <w:pPr>
        <w:pStyle w:val="Heading3"/>
        <w:numPr>
          <w:ilvl w:val="0"/>
          <w:numId w:val="18"/>
        </w:numPr>
        <w:ind w:hanging="720"/>
      </w:pPr>
      <w:r>
        <w:t xml:space="preserve"> </w:t>
      </w:r>
      <w:bookmarkStart w:id="48" w:name="_Toc120461233"/>
      <w:proofErr w:type="spellStart"/>
      <w:r w:rsidR="009A7EAE">
        <w:t>Phương</w:t>
      </w:r>
      <w:proofErr w:type="spellEnd"/>
      <w:r w:rsidR="009A7EAE">
        <w:t xml:space="preserve"> </w:t>
      </w:r>
      <w:proofErr w:type="spellStart"/>
      <w:r w:rsidR="009A7EAE">
        <w:t>pháp</w:t>
      </w:r>
      <w:proofErr w:type="spellEnd"/>
      <w:r w:rsidR="009A7EAE">
        <w:t xml:space="preserve"> boosting</w:t>
      </w:r>
      <w:bookmarkEnd w:id="48"/>
    </w:p>
    <w:p w14:paraId="7A079AAB" w14:textId="319F5794" w:rsidR="006A788A" w:rsidRDefault="00390976" w:rsidP="006A788A">
      <w:r>
        <w:t xml:space="preserve">Boosting </w:t>
      </w:r>
      <w:proofErr w:type="spellStart"/>
      <w:r>
        <w:t>là</w:t>
      </w:r>
      <w:proofErr w:type="spellEnd"/>
      <w:r>
        <w:t xml:space="preserve"> </w:t>
      </w:r>
      <w:proofErr w:type="spellStart"/>
      <w:r>
        <w:t>m</w:t>
      </w:r>
      <w:r w:rsidR="00EE1A15">
        <w:t>ột</w:t>
      </w:r>
      <w:proofErr w:type="spellEnd"/>
      <w:r w:rsidR="00EE1A15">
        <w:t xml:space="preserve"> </w:t>
      </w:r>
      <w:proofErr w:type="spellStart"/>
      <w:r w:rsidR="00EE1A15">
        <w:t>chiến</w:t>
      </w:r>
      <w:proofErr w:type="spellEnd"/>
      <w:r w:rsidR="00EE1A15">
        <w:t xml:space="preserve"> </w:t>
      </w:r>
      <w:proofErr w:type="spellStart"/>
      <w:r w:rsidR="00EE1A15">
        <w:t>lược</w:t>
      </w:r>
      <w:proofErr w:type="spellEnd"/>
      <w:r w:rsidR="00D254AE">
        <w:t xml:space="preserve"> </w:t>
      </w:r>
      <w:proofErr w:type="spellStart"/>
      <w:r w:rsidR="00D75F4E">
        <w:t>nhận</w:t>
      </w:r>
      <w:proofErr w:type="spellEnd"/>
      <w:r w:rsidR="00D75F4E">
        <w:t xml:space="preserve"> </w:t>
      </w:r>
      <w:proofErr w:type="spellStart"/>
      <w:r w:rsidR="00D75F4E">
        <w:t>được</w:t>
      </w:r>
      <w:proofErr w:type="spellEnd"/>
      <w:r w:rsidR="00D75F4E">
        <w:t xml:space="preserve"> </w:t>
      </w:r>
      <w:proofErr w:type="spellStart"/>
      <w:r w:rsidR="00D75F4E">
        <w:t>tương</w:t>
      </w:r>
      <w:proofErr w:type="spellEnd"/>
      <w:r w:rsidR="00D75F4E">
        <w:t xml:space="preserve"> </w:t>
      </w:r>
      <w:proofErr w:type="spellStart"/>
      <w:r w:rsidR="00D75F4E">
        <w:t>đối</w:t>
      </w:r>
      <w:proofErr w:type="spellEnd"/>
      <w:r w:rsidR="00D75F4E">
        <w:t xml:space="preserve"> </w:t>
      </w:r>
      <w:proofErr w:type="spellStart"/>
      <w:r w:rsidR="00D75F4E">
        <w:t>ít</w:t>
      </w:r>
      <w:proofErr w:type="spellEnd"/>
      <w:r w:rsidR="00D75F4E">
        <w:t xml:space="preserve"> </w:t>
      </w:r>
      <w:proofErr w:type="spellStart"/>
      <w:r w:rsidR="00D75F4E">
        <w:t>sự</w:t>
      </w:r>
      <w:proofErr w:type="spellEnd"/>
      <w:r w:rsidR="00D75F4E">
        <w:t xml:space="preserve"> </w:t>
      </w:r>
      <w:proofErr w:type="spellStart"/>
      <w:r w:rsidR="00D75F4E">
        <w:t>chú</w:t>
      </w:r>
      <w:proofErr w:type="spellEnd"/>
      <w:r w:rsidR="00D75F4E">
        <w:t xml:space="preserve"> ý </w:t>
      </w:r>
      <w:proofErr w:type="spellStart"/>
      <w:r w:rsidR="00D75F4E">
        <w:t>trong</w:t>
      </w:r>
      <w:proofErr w:type="spellEnd"/>
      <w:r w:rsidR="00D75F4E">
        <w:t xml:space="preserve"> </w:t>
      </w:r>
      <w:proofErr w:type="spellStart"/>
      <w:r w:rsidR="00D75F4E">
        <w:t>các</w:t>
      </w:r>
      <w:proofErr w:type="spellEnd"/>
      <w:r w:rsidR="00D75F4E">
        <w:t xml:space="preserve"> </w:t>
      </w:r>
      <w:proofErr w:type="spellStart"/>
      <w:r w:rsidR="00D75F4E">
        <w:t>nghiên</w:t>
      </w:r>
      <w:proofErr w:type="spellEnd"/>
      <w:r w:rsidR="00D75F4E">
        <w:t xml:space="preserve"> </w:t>
      </w:r>
      <w:proofErr w:type="spellStart"/>
      <w:r w:rsidR="00D75F4E">
        <w:t>cứu</w:t>
      </w:r>
      <w:proofErr w:type="spellEnd"/>
      <w:r w:rsidR="00D75F4E">
        <w:t>.</w:t>
      </w:r>
      <w:r w:rsidR="003A67B8">
        <w:t xml:space="preserve"> </w:t>
      </w:r>
      <w:proofErr w:type="spellStart"/>
      <w:r w:rsidR="003A67B8">
        <w:t>Các</w:t>
      </w:r>
      <w:proofErr w:type="spellEnd"/>
      <w:r w:rsidR="003A67B8">
        <w:t xml:space="preserve"> </w:t>
      </w:r>
      <w:proofErr w:type="spellStart"/>
      <w:r w:rsidR="003A67B8">
        <w:t>nghiên</w:t>
      </w:r>
      <w:proofErr w:type="spellEnd"/>
      <w:r w:rsidR="003A67B8">
        <w:t xml:space="preserve"> </w:t>
      </w:r>
      <w:proofErr w:type="spellStart"/>
      <w:r w:rsidR="003A67B8">
        <w:t>cứu</w:t>
      </w:r>
      <w:proofErr w:type="spellEnd"/>
      <w:r w:rsidR="003A67B8">
        <w:t xml:space="preserve"> </w:t>
      </w:r>
      <w:proofErr w:type="spellStart"/>
      <w:r w:rsidR="00DE52A5">
        <w:t>về</w:t>
      </w:r>
      <w:proofErr w:type="spellEnd"/>
      <w:r w:rsidR="00DE52A5">
        <w:t xml:space="preserve"> </w:t>
      </w:r>
      <w:proofErr w:type="spellStart"/>
      <w:r w:rsidR="006A788A">
        <w:t>phương</w:t>
      </w:r>
      <w:proofErr w:type="spellEnd"/>
      <w:r w:rsidR="005346E1">
        <w:t xml:space="preserve"> </w:t>
      </w:r>
      <w:proofErr w:type="spellStart"/>
      <w:r w:rsidR="005346E1">
        <w:t>pháp</w:t>
      </w:r>
      <w:proofErr w:type="spellEnd"/>
      <w:r w:rsidR="005346E1">
        <w:t xml:space="preserve"> </w:t>
      </w:r>
      <w:proofErr w:type="spellStart"/>
      <w:r w:rsidR="005346E1">
        <w:t>này</w:t>
      </w:r>
      <w:proofErr w:type="spellEnd"/>
      <w:r w:rsidR="005346E1">
        <w:t xml:space="preserve"> </w:t>
      </w:r>
      <w:proofErr w:type="spellStart"/>
      <w:r w:rsidR="005346E1">
        <w:t>đề</w:t>
      </w:r>
      <w:proofErr w:type="spellEnd"/>
      <w:r w:rsidR="005346E1">
        <w:t xml:space="preserve"> </w:t>
      </w:r>
      <w:proofErr w:type="spellStart"/>
      <w:r w:rsidR="005346E1">
        <w:t>cập</w:t>
      </w:r>
      <w:proofErr w:type="spellEnd"/>
      <w:r w:rsidR="005346E1">
        <w:t xml:space="preserve"> </w:t>
      </w:r>
      <w:proofErr w:type="spellStart"/>
      <w:r w:rsidR="005346E1">
        <w:t>đến</w:t>
      </w:r>
      <w:proofErr w:type="spellEnd"/>
      <w:r w:rsidR="005346E1">
        <w:t xml:space="preserve"> </w:t>
      </w:r>
      <w:proofErr w:type="spellStart"/>
      <w:r w:rsidR="005346E1">
        <w:t>việc</w:t>
      </w:r>
      <w:proofErr w:type="spellEnd"/>
      <w:r w:rsidR="005346E1">
        <w:t xml:space="preserve"> </w:t>
      </w:r>
      <w:proofErr w:type="spellStart"/>
      <w:r w:rsidR="00B00B6C">
        <w:t>giới</w:t>
      </w:r>
      <w:proofErr w:type="spellEnd"/>
      <w:r w:rsidR="00B00B6C">
        <w:t xml:space="preserve"> </w:t>
      </w:r>
      <w:proofErr w:type="spellStart"/>
      <w:r w:rsidR="00B00B6C">
        <w:t>thiệu</w:t>
      </w:r>
      <w:proofErr w:type="spellEnd"/>
      <w:r w:rsidR="00B00B6C">
        <w:t xml:space="preserve"> </w:t>
      </w:r>
      <w:proofErr w:type="spellStart"/>
      <w:r w:rsidR="00B00B6C">
        <w:t>các</w:t>
      </w:r>
      <w:proofErr w:type="spellEnd"/>
      <w:r w:rsidR="00B00B6C">
        <w:t xml:space="preserve"> </w:t>
      </w:r>
      <w:proofErr w:type="spellStart"/>
      <w:r w:rsidR="00B00B6C">
        <w:t>kỹ</w:t>
      </w:r>
      <w:proofErr w:type="spellEnd"/>
      <w:r w:rsidR="00B00B6C">
        <w:t xml:space="preserve"> </w:t>
      </w:r>
      <w:proofErr w:type="spellStart"/>
      <w:r w:rsidR="00B00B6C">
        <w:t>thuật</w:t>
      </w:r>
      <w:proofErr w:type="spellEnd"/>
      <w:r w:rsidR="00B00B6C">
        <w:t xml:space="preserve"> boosting </w:t>
      </w:r>
      <w:proofErr w:type="spellStart"/>
      <w:r w:rsidR="00B00B6C">
        <w:t>mới</w:t>
      </w:r>
      <w:proofErr w:type="spellEnd"/>
      <w:r w:rsidR="00B00B6C">
        <w:t xml:space="preserve"> </w:t>
      </w:r>
      <w:proofErr w:type="spellStart"/>
      <w:r w:rsidR="00B00B6C">
        <w:t>được</w:t>
      </w:r>
      <w:proofErr w:type="spellEnd"/>
      <w:r w:rsidR="00B00B6C">
        <w:t xml:space="preserve"> </w:t>
      </w:r>
      <w:proofErr w:type="spellStart"/>
      <w:r w:rsidR="00B00B6C">
        <w:t>thiết</w:t>
      </w:r>
      <w:proofErr w:type="spellEnd"/>
      <w:r w:rsidR="00B00B6C">
        <w:t xml:space="preserve"> </w:t>
      </w:r>
      <w:proofErr w:type="spellStart"/>
      <w:r w:rsidR="00B00B6C">
        <w:t>kế</w:t>
      </w:r>
      <w:proofErr w:type="spellEnd"/>
      <w:r w:rsidR="00B00B6C">
        <w:t xml:space="preserve"> </w:t>
      </w:r>
      <w:proofErr w:type="spellStart"/>
      <w:r w:rsidR="00B00B6C">
        <w:t>đặc</w:t>
      </w:r>
      <w:proofErr w:type="spellEnd"/>
      <w:r w:rsidR="00B00B6C">
        <w:t xml:space="preserve"> </w:t>
      </w:r>
      <w:proofErr w:type="spellStart"/>
      <w:r w:rsidR="00B00B6C">
        <w:t>biệt</w:t>
      </w:r>
      <w:proofErr w:type="spellEnd"/>
      <w:r w:rsidR="00B00B6C">
        <w:t xml:space="preserve"> </w:t>
      </w:r>
      <w:proofErr w:type="spellStart"/>
      <w:r w:rsidR="00B00B6C">
        <w:t>cho</w:t>
      </w:r>
      <w:proofErr w:type="spellEnd"/>
      <w:r w:rsidR="00B00B6C">
        <w:t xml:space="preserve"> </w:t>
      </w:r>
      <w:proofErr w:type="spellStart"/>
      <w:r w:rsidR="00B00B6C">
        <w:t>vấn</w:t>
      </w:r>
      <w:proofErr w:type="spellEnd"/>
      <w:r w:rsidR="00B00B6C">
        <w:t xml:space="preserve"> </w:t>
      </w:r>
      <w:proofErr w:type="spellStart"/>
      <w:r w:rsidR="00B00B6C">
        <w:t>đề</w:t>
      </w:r>
      <w:proofErr w:type="spellEnd"/>
      <w:r w:rsidR="00B00B6C">
        <w:t xml:space="preserve"> </w:t>
      </w:r>
      <w:proofErr w:type="spellStart"/>
      <w:r w:rsidR="00B00B6C">
        <w:t>mất</w:t>
      </w:r>
      <w:proofErr w:type="spellEnd"/>
      <w:r w:rsidR="00B00B6C">
        <w:t xml:space="preserve"> </w:t>
      </w:r>
      <w:proofErr w:type="spellStart"/>
      <w:r w:rsidR="00B00B6C">
        <w:t>cân</w:t>
      </w:r>
      <w:proofErr w:type="spellEnd"/>
      <w:r w:rsidR="00B00B6C">
        <w:t xml:space="preserve"> </w:t>
      </w:r>
      <w:proofErr w:type="spellStart"/>
      <w:r w:rsidR="00B00B6C">
        <w:t>bằng</w:t>
      </w:r>
      <w:proofErr w:type="spellEnd"/>
      <w:r w:rsidR="00B00B6C">
        <w:t xml:space="preserve"> </w:t>
      </w:r>
      <w:proofErr w:type="spellStart"/>
      <w:r w:rsidR="00B00B6C">
        <w:t>lớp</w:t>
      </w:r>
      <w:proofErr w:type="spellEnd"/>
      <w:r w:rsidR="00B00B6C">
        <w:t>.</w:t>
      </w:r>
      <w:r w:rsidR="006A788A">
        <w:t xml:space="preserve"> </w:t>
      </w:r>
      <w:proofErr w:type="spellStart"/>
      <w:r w:rsidR="006A788A">
        <w:t>DataBoost</w:t>
      </w:r>
      <w:proofErr w:type="spellEnd"/>
      <w:r w:rsidR="006A788A">
        <w:t xml:space="preserve">-IM, do Gou </w:t>
      </w:r>
      <w:proofErr w:type="spellStart"/>
      <w:r w:rsidR="006A788A">
        <w:t>và</w:t>
      </w:r>
      <w:proofErr w:type="spellEnd"/>
      <w:r w:rsidR="006A788A">
        <w:t xml:space="preserve"> Viktor </w:t>
      </w:r>
      <w:proofErr w:type="spellStart"/>
      <w:r w:rsidR="006A788A">
        <w:t>đề</w:t>
      </w:r>
      <w:proofErr w:type="spellEnd"/>
      <w:r w:rsidR="006A788A">
        <w:t xml:space="preserve"> </w:t>
      </w:r>
      <w:proofErr w:type="spellStart"/>
      <w:r w:rsidR="006A788A">
        <w:t>xuất</w:t>
      </w:r>
      <w:proofErr w:type="spellEnd"/>
      <w:r w:rsidR="006A788A">
        <w:t xml:space="preserve"> (Guo &amp; Viktor 2004) </w:t>
      </w:r>
      <w:proofErr w:type="spellStart"/>
      <w:r w:rsidR="006A788A">
        <w:t>kết</w:t>
      </w:r>
      <w:proofErr w:type="spellEnd"/>
      <w:r w:rsidR="006A788A">
        <w:t xml:space="preserve"> </w:t>
      </w:r>
      <w:proofErr w:type="spellStart"/>
      <w:r w:rsidR="006A788A">
        <w:t>hợp</w:t>
      </w:r>
      <w:proofErr w:type="spellEnd"/>
      <w:r w:rsidR="006A788A">
        <w:t xml:space="preserve"> </w:t>
      </w:r>
      <w:proofErr w:type="spellStart"/>
      <w:r w:rsidR="005F352F">
        <w:t>phương</w:t>
      </w:r>
      <w:proofErr w:type="spellEnd"/>
      <w:r w:rsidR="005F352F">
        <w:t xml:space="preserve"> </w:t>
      </w:r>
      <w:proofErr w:type="spellStart"/>
      <w:r w:rsidR="005F352F">
        <w:t>pháp</w:t>
      </w:r>
      <w:proofErr w:type="spellEnd"/>
      <w:r w:rsidR="005F352F">
        <w:t xml:space="preserve"> boosting</w:t>
      </w:r>
      <w:r w:rsidR="006A788A">
        <w:t xml:space="preserve"> </w:t>
      </w:r>
      <w:proofErr w:type="spellStart"/>
      <w:r w:rsidR="006A788A">
        <w:t>và</w:t>
      </w:r>
      <w:proofErr w:type="spellEnd"/>
      <w:r w:rsidR="006A788A">
        <w:t xml:space="preserve"> </w:t>
      </w:r>
      <w:proofErr w:type="spellStart"/>
      <w:r w:rsidR="006A788A">
        <w:t>lấy</w:t>
      </w:r>
      <w:proofErr w:type="spellEnd"/>
      <w:r w:rsidR="006A788A">
        <w:t xml:space="preserve"> </w:t>
      </w:r>
      <w:proofErr w:type="spellStart"/>
      <w:r w:rsidR="006A788A">
        <w:t>mẫu</w:t>
      </w:r>
      <w:proofErr w:type="spellEnd"/>
      <w:r w:rsidR="006A788A">
        <w:t xml:space="preserve"> </w:t>
      </w:r>
      <w:proofErr w:type="spellStart"/>
      <w:r w:rsidR="006A788A">
        <w:t>dữ</w:t>
      </w:r>
      <w:proofErr w:type="spellEnd"/>
      <w:r w:rsidR="006A788A">
        <w:t xml:space="preserve"> </w:t>
      </w:r>
      <w:proofErr w:type="spellStart"/>
      <w:r w:rsidR="006A788A">
        <w:t>liệu</w:t>
      </w:r>
      <w:proofErr w:type="spellEnd"/>
      <w:r w:rsidR="006A788A">
        <w:t xml:space="preserve"> </w:t>
      </w:r>
      <w:proofErr w:type="spellStart"/>
      <w:r w:rsidR="006A788A">
        <w:t>để</w:t>
      </w:r>
      <w:proofErr w:type="spellEnd"/>
      <w:r w:rsidR="006A788A">
        <w:t xml:space="preserve"> </w:t>
      </w:r>
      <w:proofErr w:type="spellStart"/>
      <w:r w:rsidR="006A788A">
        <w:t>cải</w:t>
      </w:r>
      <w:proofErr w:type="spellEnd"/>
      <w:r w:rsidR="006A788A">
        <w:t xml:space="preserve"> </w:t>
      </w:r>
      <w:proofErr w:type="spellStart"/>
      <w:r w:rsidR="006A788A">
        <w:t>thiện</w:t>
      </w:r>
      <w:proofErr w:type="spellEnd"/>
      <w:r w:rsidR="006A788A">
        <w:t xml:space="preserve"> </w:t>
      </w:r>
      <w:proofErr w:type="spellStart"/>
      <w:r w:rsidR="006A788A">
        <w:t>hiệu</w:t>
      </w:r>
      <w:proofErr w:type="spellEnd"/>
      <w:r w:rsidR="006A788A">
        <w:t xml:space="preserve"> </w:t>
      </w:r>
      <w:proofErr w:type="spellStart"/>
      <w:r w:rsidR="006A788A">
        <w:t>suất</w:t>
      </w:r>
      <w:proofErr w:type="spellEnd"/>
      <w:r w:rsidR="006A788A">
        <w:t xml:space="preserve"> </w:t>
      </w:r>
      <w:proofErr w:type="spellStart"/>
      <w:r w:rsidR="006A788A">
        <w:t>phân</w:t>
      </w:r>
      <w:proofErr w:type="spellEnd"/>
      <w:r w:rsidR="006A788A">
        <w:t xml:space="preserve"> </w:t>
      </w:r>
      <w:proofErr w:type="spellStart"/>
      <w:r w:rsidR="006A788A">
        <w:t>l</w:t>
      </w:r>
      <w:r w:rsidR="005F352F">
        <w:t>ớp</w:t>
      </w:r>
      <w:proofErr w:type="spellEnd"/>
      <w:r w:rsidR="006A788A">
        <w:t xml:space="preserve">. </w:t>
      </w:r>
      <w:proofErr w:type="spellStart"/>
      <w:r w:rsidR="006A788A">
        <w:t>SMOTEBoost</w:t>
      </w:r>
      <w:proofErr w:type="spellEnd"/>
      <w:r w:rsidR="006A788A">
        <w:t xml:space="preserve"> (Chawla et</w:t>
      </w:r>
      <w:r w:rsidR="005F352F">
        <w:t xml:space="preserve"> </w:t>
      </w:r>
      <w:r w:rsidR="006A788A">
        <w:t xml:space="preserve">al. 2003) </w:t>
      </w:r>
      <w:proofErr w:type="spellStart"/>
      <w:r w:rsidR="006A788A">
        <w:t>là</w:t>
      </w:r>
      <w:proofErr w:type="spellEnd"/>
      <w:r w:rsidR="006A788A">
        <w:t xml:space="preserve"> </w:t>
      </w:r>
      <w:proofErr w:type="spellStart"/>
      <w:r w:rsidR="006A788A">
        <w:t>một</w:t>
      </w:r>
      <w:proofErr w:type="spellEnd"/>
      <w:r w:rsidR="006A788A">
        <w:t xml:space="preserve"> </w:t>
      </w:r>
      <w:proofErr w:type="spellStart"/>
      <w:r w:rsidR="006A788A">
        <w:t>kỹ</w:t>
      </w:r>
      <w:proofErr w:type="spellEnd"/>
      <w:r w:rsidR="006A788A">
        <w:t xml:space="preserve"> </w:t>
      </w:r>
      <w:proofErr w:type="spellStart"/>
      <w:r w:rsidR="006A788A">
        <w:t>thuật</w:t>
      </w:r>
      <w:proofErr w:type="spellEnd"/>
      <w:r w:rsidR="006A788A">
        <w:t xml:space="preserve"> </w:t>
      </w:r>
      <w:proofErr w:type="spellStart"/>
      <w:r w:rsidR="006A788A">
        <w:t>khác</w:t>
      </w:r>
      <w:proofErr w:type="spellEnd"/>
      <w:r w:rsidR="006A788A">
        <w:t xml:space="preserve"> </w:t>
      </w:r>
      <w:proofErr w:type="spellStart"/>
      <w:r w:rsidR="006A788A">
        <w:t>kết</w:t>
      </w:r>
      <w:proofErr w:type="spellEnd"/>
      <w:r w:rsidR="006A788A">
        <w:t xml:space="preserve"> </w:t>
      </w:r>
      <w:proofErr w:type="spellStart"/>
      <w:r w:rsidR="006A788A">
        <w:t>hợp</w:t>
      </w:r>
      <w:proofErr w:type="spellEnd"/>
      <w:r w:rsidR="006A788A">
        <w:t xml:space="preserve"> </w:t>
      </w:r>
      <w:proofErr w:type="spellStart"/>
      <w:r w:rsidR="006A788A">
        <w:t>lấy</w:t>
      </w:r>
      <w:proofErr w:type="spellEnd"/>
      <w:r w:rsidR="006A788A">
        <w:t xml:space="preserve"> </w:t>
      </w:r>
      <w:proofErr w:type="spellStart"/>
      <w:r w:rsidR="006A788A">
        <w:t>mẫu</w:t>
      </w:r>
      <w:proofErr w:type="spellEnd"/>
      <w:r w:rsidR="006A788A">
        <w:t xml:space="preserve"> </w:t>
      </w:r>
      <w:proofErr w:type="spellStart"/>
      <w:r w:rsidR="006A788A">
        <w:t>dữ</w:t>
      </w:r>
      <w:proofErr w:type="spellEnd"/>
      <w:r w:rsidR="006A788A">
        <w:t xml:space="preserve"> </w:t>
      </w:r>
      <w:proofErr w:type="spellStart"/>
      <w:r w:rsidR="006A788A">
        <w:t>liệu</w:t>
      </w:r>
      <w:proofErr w:type="spellEnd"/>
      <w:r w:rsidR="003947B0">
        <w:t xml:space="preserve"> </w:t>
      </w:r>
      <w:r w:rsidR="006A788A">
        <w:t xml:space="preserve">(SMOTE) </w:t>
      </w:r>
      <w:proofErr w:type="spellStart"/>
      <w:r w:rsidR="006A788A">
        <w:t>và</w:t>
      </w:r>
      <w:proofErr w:type="spellEnd"/>
      <w:r w:rsidR="006A788A">
        <w:t xml:space="preserve"> </w:t>
      </w:r>
      <w:r w:rsidR="002A55EF">
        <w:t>boosting</w:t>
      </w:r>
      <w:r w:rsidR="006A788A">
        <w:t xml:space="preserve"> </w:t>
      </w:r>
      <w:proofErr w:type="spellStart"/>
      <w:r w:rsidR="006A788A">
        <w:t>để</w:t>
      </w:r>
      <w:proofErr w:type="spellEnd"/>
      <w:r w:rsidR="006A788A">
        <w:t xml:space="preserve"> </w:t>
      </w:r>
      <w:proofErr w:type="spellStart"/>
      <w:r w:rsidR="006A788A">
        <w:t>bù</w:t>
      </w:r>
      <w:proofErr w:type="spellEnd"/>
      <w:r w:rsidR="006A788A">
        <w:t xml:space="preserve"> </w:t>
      </w:r>
      <w:proofErr w:type="spellStart"/>
      <w:r w:rsidR="006A788A">
        <w:t>đắp</w:t>
      </w:r>
      <w:proofErr w:type="spellEnd"/>
      <w:r w:rsidR="006A788A">
        <w:t xml:space="preserve"> </w:t>
      </w:r>
      <w:proofErr w:type="spellStart"/>
      <w:r w:rsidR="006A788A">
        <w:t>cho</w:t>
      </w:r>
      <w:proofErr w:type="spellEnd"/>
      <w:r w:rsidR="006A788A">
        <w:t xml:space="preserve"> </w:t>
      </w:r>
      <w:proofErr w:type="spellStart"/>
      <w:r w:rsidR="006A788A">
        <w:t>dữ</w:t>
      </w:r>
      <w:proofErr w:type="spellEnd"/>
      <w:r w:rsidR="006A788A">
        <w:t xml:space="preserve"> </w:t>
      </w:r>
      <w:proofErr w:type="spellStart"/>
      <w:r w:rsidR="006A788A">
        <w:t>liệu</w:t>
      </w:r>
      <w:proofErr w:type="spellEnd"/>
      <w:r w:rsidR="006A788A">
        <w:t xml:space="preserve"> </w:t>
      </w:r>
      <w:proofErr w:type="spellStart"/>
      <w:r w:rsidR="006A788A">
        <w:t>bị</w:t>
      </w:r>
      <w:proofErr w:type="spellEnd"/>
      <w:r w:rsidR="006A788A">
        <w:t xml:space="preserve"> </w:t>
      </w:r>
      <w:proofErr w:type="spellStart"/>
      <w:r w:rsidR="006A788A">
        <w:t>mất</w:t>
      </w:r>
      <w:proofErr w:type="spellEnd"/>
      <w:r w:rsidR="006A788A">
        <w:t xml:space="preserve"> </w:t>
      </w:r>
      <w:proofErr w:type="spellStart"/>
      <w:r w:rsidR="006A788A">
        <w:t>cân</w:t>
      </w:r>
      <w:proofErr w:type="spellEnd"/>
      <w:r w:rsidR="006A788A">
        <w:t xml:space="preserve"> </w:t>
      </w:r>
      <w:proofErr w:type="spellStart"/>
      <w:r w:rsidR="006A788A">
        <w:t>bằng</w:t>
      </w:r>
      <w:proofErr w:type="spellEnd"/>
      <w:r w:rsidR="006A788A">
        <w:t>.</w:t>
      </w:r>
    </w:p>
    <w:p w14:paraId="60B795CF" w14:textId="4CC36E9D" w:rsidR="009A7EAE" w:rsidRDefault="006A788A" w:rsidP="006A788A">
      <w:proofErr w:type="spellStart"/>
      <w:r>
        <w:t>RareBoost</w:t>
      </w:r>
      <w:proofErr w:type="spellEnd"/>
      <w:r>
        <w:t xml:space="preserve"> (Joshi, Kumar </w:t>
      </w:r>
      <w:proofErr w:type="spellStart"/>
      <w:r>
        <w:t>và</w:t>
      </w:r>
      <w:proofErr w:type="spellEnd"/>
      <w:r>
        <w:t xml:space="preserve"> Agarwal 2001) </w:t>
      </w:r>
      <w:proofErr w:type="spellStart"/>
      <w:r w:rsidR="002A55EF">
        <w:t>đã</w:t>
      </w:r>
      <w:proofErr w:type="spellEnd"/>
      <w:r w:rsidR="002A55EF">
        <w:t xml:space="preserve"> </w:t>
      </w:r>
      <w:proofErr w:type="spellStart"/>
      <w:r w:rsidR="002A55EF">
        <w:t>sửa</w:t>
      </w:r>
      <w:proofErr w:type="spellEnd"/>
      <w:r w:rsidR="002A55EF">
        <w:t xml:space="preserve"> </w:t>
      </w:r>
      <w:proofErr w:type="spellStart"/>
      <w:r w:rsidR="002A55EF">
        <w:t>đổi</w:t>
      </w:r>
      <w:proofErr w:type="spellEnd"/>
      <w:r w:rsidR="002A55EF">
        <w:t xml:space="preserve"> </w:t>
      </w:r>
      <w:proofErr w:type="spellStart"/>
      <w:r>
        <w:t>quá</w:t>
      </w:r>
      <w:proofErr w:type="spellEnd"/>
      <w:r>
        <w:t xml:space="preserve"> </w:t>
      </w:r>
      <w:proofErr w:type="spellStart"/>
      <w:r>
        <w:t>trình</w:t>
      </w:r>
      <w:proofErr w:type="spellEnd"/>
      <w:r>
        <w:t xml:space="preserve"> </w:t>
      </w:r>
      <w:r w:rsidR="007024B3">
        <w:t>boosting</w:t>
      </w:r>
      <w:r>
        <w:t xml:space="preserve"> </w:t>
      </w:r>
      <w:proofErr w:type="spellStart"/>
      <w:r>
        <w:t>bằng</w:t>
      </w:r>
      <w:proofErr w:type="spellEnd"/>
      <w:r>
        <w:t xml:space="preserve"> </w:t>
      </w:r>
      <w:proofErr w:type="spellStart"/>
      <w:r>
        <w:t>cách</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trọng</w:t>
      </w:r>
      <w:proofErr w:type="spellEnd"/>
      <w:r>
        <w:t xml:space="preserve"> </w:t>
      </w:r>
      <w:proofErr w:type="spellStart"/>
      <w:r w:rsidR="00E45F0E">
        <w:t>số</w:t>
      </w:r>
      <w:proofErr w:type="spellEnd"/>
      <w:r>
        <w:t xml:space="preserve"> </w:t>
      </w:r>
      <w:proofErr w:type="spellStart"/>
      <w:r>
        <w:t>khác</w:t>
      </w:r>
      <w:proofErr w:type="spellEnd"/>
      <w:r>
        <w:t xml:space="preserve"> </w:t>
      </w:r>
      <w:proofErr w:type="spellStart"/>
      <w:r>
        <w:t>nhau</w:t>
      </w:r>
      <w:proofErr w:type="spellEnd"/>
      <w:r w:rsidR="00E45F0E">
        <w:t xml:space="preserve"> </w:t>
      </w:r>
      <w:proofErr w:type="spellStart"/>
      <w:r>
        <w:t>trên</w:t>
      </w:r>
      <w:proofErr w:type="spellEnd"/>
      <w:r w:rsidR="00E45F0E">
        <w:t xml:space="preserve"> </w:t>
      </w:r>
      <w:proofErr w:type="spellStart"/>
      <w:r w:rsidR="00E45F0E">
        <w:t>các</w:t>
      </w:r>
      <w:proofErr w:type="spellEnd"/>
      <w:r>
        <w:t xml:space="preserve"> </w:t>
      </w:r>
      <w:proofErr w:type="spellStart"/>
      <w:r>
        <w:t>lớp</w:t>
      </w:r>
      <w:proofErr w:type="spellEnd"/>
      <w:r>
        <w:t xml:space="preserve"> </w:t>
      </w:r>
      <w:proofErr w:type="spellStart"/>
      <w:r>
        <w:t>của</w:t>
      </w:r>
      <w:proofErr w:type="spellEnd"/>
      <w:r>
        <w:t xml:space="preserve"> </w:t>
      </w:r>
      <w:proofErr w:type="spellStart"/>
      <w:r>
        <w:t>các</w:t>
      </w:r>
      <w:proofErr w:type="spellEnd"/>
      <w:r>
        <w:t xml:space="preserve"> </w:t>
      </w:r>
      <w:proofErr w:type="spellStart"/>
      <w:r w:rsidR="00FD7370">
        <w:t>mẫu</w:t>
      </w:r>
      <w:proofErr w:type="spellEnd"/>
      <w:r w:rsidR="00FD7370">
        <w:t xml:space="preserve"> </w:t>
      </w:r>
      <w:proofErr w:type="spellStart"/>
      <w:r w:rsidR="00FD7370">
        <w:t>dữ</w:t>
      </w:r>
      <w:proofErr w:type="spellEnd"/>
      <w:r w:rsidR="00FD7370">
        <w:t xml:space="preserve"> </w:t>
      </w:r>
      <w:proofErr w:type="spellStart"/>
      <w:r w:rsidR="00FD7370">
        <w:t>liệu</w:t>
      </w:r>
      <w:proofErr w:type="spellEnd"/>
      <w:r w:rsidR="00FD7370">
        <w:t xml:space="preserve"> </w:t>
      </w:r>
      <w:proofErr w:type="spellStart"/>
      <w:r>
        <w:t>được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sai</w:t>
      </w:r>
      <w:proofErr w:type="spellEnd"/>
      <w:r>
        <w:t>.</w:t>
      </w:r>
    </w:p>
    <w:p w14:paraId="2B557FA5" w14:textId="4DE44F19" w:rsidR="00855E41" w:rsidRDefault="007510DE" w:rsidP="00EB1758">
      <w:pPr>
        <w:pStyle w:val="Heading3"/>
        <w:numPr>
          <w:ilvl w:val="0"/>
          <w:numId w:val="18"/>
        </w:numPr>
        <w:ind w:hanging="720"/>
      </w:pPr>
      <w:r>
        <w:lastRenderedPageBreak/>
        <w:t xml:space="preserve"> </w:t>
      </w:r>
      <w:bookmarkStart w:id="49" w:name="_Toc120461234"/>
      <w:r w:rsidR="00855E41">
        <w:t>Resampling</w:t>
      </w:r>
      <w:bookmarkEnd w:id="49"/>
    </w:p>
    <w:p w14:paraId="113B4D2E" w14:textId="2CC94B88" w:rsidR="00DE30B2" w:rsidRPr="00DE30B2" w:rsidRDefault="00DE30B2" w:rsidP="00DE30B2">
      <w:proofErr w:type="spellStart"/>
      <w:r>
        <w:t>Lấy</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đã</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quan</w:t>
      </w:r>
      <w:proofErr w:type="spellEnd"/>
      <w:r>
        <w:t xml:space="preserve"> </w:t>
      </w:r>
      <w:proofErr w:type="spellStart"/>
      <w:r>
        <w:t>tâm</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trong</w:t>
      </w:r>
      <w:proofErr w:type="spellEnd"/>
      <w:r>
        <w:t xml:space="preserve"> </w:t>
      </w:r>
      <w:proofErr w:type="spellStart"/>
      <w:r w:rsidR="00ED1DE8">
        <w:t>ngành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khai</w:t>
      </w:r>
      <w:proofErr w:type="spellEnd"/>
      <w:r>
        <w:t xml:space="preserve"> </w:t>
      </w:r>
      <w:proofErr w:type="spellStart"/>
      <w:r>
        <w:t>thác</w:t>
      </w:r>
      <w:proofErr w:type="spellEnd"/>
      <w:r>
        <w:t xml:space="preserve"> </w:t>
      </w:r>
      <w:proofErr w:type="spellStart"/>
      <w:r>
        <w:t>dữ</w:t>
      </w:r>
      <w:proofErr w:type="spellEnd"/>
      <w:r>
        <w:t xml:space="preserve"> </w:t>
      </w:r>
      <w:proofErr w:type="spellStart"/>
      <w:r>
        <w:t>liệu</w:t>
      </w:r>
      <w:proofErr w:type="spellEnd"/>
      <w:r>
        <w:t xml:space="preserve">. Drummond </w:t>
      </w:r>
      <w:proofErr w:type="spellStart"/>
      <w:r>
        <w:t>và</w:t>
      </w:r>
      <w:proofErr w:type="spellEnd"/>
      <w:r>
        <w:t xml:space="preserve"> </w:t>
      </w:r>
      <w:proofErr w:type="spellStart"/>
      <w:r>
        <w:t>Holte</w:t>
      </w:r>
      <w:proofErr w:type="spellEnd"/>
      <w:r>
        <w:t xml:space="preserve"> (Drummond</w:t>
      </w:r>
      <w:r w:rsidR="00F5214D">
        <w:t xml:space="preserve"> </w:t>
      </w:r>
      <w:r>
        <w:t xml:space="preserve">&amp; </w:t>
      </w:r>
      <w:proofErr w:type="spellStart"/>
      <w:r>
        <w:t>Holte</w:t>
      </w:r>
      <w:proofErr w:type="spellEnd"/>
      <w:r>
        <w:t xml:space="preserve"> 2003)</w:t>
      </w:r>
      <w:r w:rsidR="00F5214D">
        <w:t xml:space="preserve"> </w:t>
      </w:r>
      <w:proofErr w:type="spellStart"/>
      <w:r w:rsidR="00F5214D">
        <w:t>đã</w:t>
      </w:r>
      <w:proofErr w:type="spellEnd"/>
      <w:r>
        <w:t xml:space="preserve"> so </w:t>
      </w:r>
      <w:proofErr w:type="spellStart"/>
      <w:r>
        <w:t>sánh</w:t>
      </w:r>
      <w:proofErr w:type="spellEnd"/>
      <w:r w:rsidR="00F5214D">
        <w:t xml:space="preserve"> </w:t>
      </w:r>
      <w:proofErr w:type="spellStart"/>
      <w:r w:rsidR="00F5214D">
        <w:t>hai</w:t>
      </w:r>
      <w:proofErr w:type="spellEnd"/>
      <w:r w:rsidR="00F5214D">
        <w:t xml:space="preserve"> </w:t>
      </w:r>
      <w:proofErr w:type="spellStart"/>
      <w:r w:rsidR="00F5214D">
        <w:t>phương</w:t>
      </w:r>
      <w:proofErr w:type="spellEnd"/>
      <w:r w:rsidR="00F5214D">
        <w:t xml:space="preserve"> </w:t>
      </w:r>
      <w:proofErr w:type="spellStart"/>
      <w:r w:rsidR="00F5214D">
        <w:t>pháp</w:t>
      </w:r>
      <w:proofErr w:type="spellEnd"/>
      <w:r w:rsidR="00F5214D">
        <w:t xml:space="preserve"> </w:t>
      </w:r>
      <w:proofErr w:type="spellStart"/>
      <w:r w:rsidR="00F5214D">
        <w:t>là</w:t>
      </w:r>
      <w:proofErr w:type="spellEnd"/>
      <w:r w:rsidR="00F5214D">
        <w:t xml:space="preserve"> </w:t>
      </w:r>
      <w:proofErr w:type="spellStart"/>
      <w:r w:rsidR="00F5214D">
        <w:t>lấy</w:t>
      </w:r>
      <w:proofErr w:type="spellEnd"/>
      <w:r w:rsidR="00F5214D">
        <w:t xml:space="preserve"> </w:t>
      </w:r>
      <w:proofErr w:type="spellStart"/>
      <w:r w:rsidR="00F5214D">
        <w:t>mẫu</w:t>
      </w:r>
      <w:proofErr w:type="spellEnd"/>
      <w:r>
        <w:t xml:space="preserve"> </w:t>
      </w:r>
      <w:proofErr w:type="spellStart"/>
      <w:r>
        <w:t>trên</w:t>
      </w:r>
      <w:proofErr w:type="spellEnd"/>
      <w:r>
        <w:t xml:space="preserve"> </w:t>
      </w:r>
      <w:proofErr w:type="spellStart"/>
      <w:r>
        <w:t>và</w:t>
      </w:r>
      <w:proofErr w:type="spellEnd"/>
      <w:r w:rsidR="00F5214D">
        <w:t xml:space="preserve"> </w:t>
      </w:r>
      <w:proofErr w:type="spellStart"/>
      <w:r w:rsidR="00F5214D">
        <w:t>lấy</w:t>
      </w:r>
      <w:proofErr w:type="spellEnd"/>
      <w:r w:rsidR="00F5214D">
        <w:t xml:space="preserve"> </w:t>
      </w:r>
      <w:proofErr w:type="spellStart"/>
      <w:r w:rsidR="00F5214D">
        <w:t>mẫu</w:t>
      </w:r>
      <w:proofErr w:type="spellEnd"/>
      <w:r w:rsidR="00F5214D">
        <w:t xml:space="preserve"> </w:t>
      </w:r>
      <w:proofErr w:type="spellStart"/>
      <w:r w:rsidR="00F5214D">
        <w:t>dưới</w:t>
      </w:r>
      <w:proofErr w:type="spellEnd"/>
      <w:r>
        <w:t xml:space="preserve"> </w:t>
      </w:r>
      <w:proofErr w:type="spellStart"/>
      <w:r w:rsidR="00A73C8F">
        <w:t>kết</w:t>
      </w:r>
      <w:proofErr w:type="spellEnd"/>
      <w:r w:rsidR="00A73C8F">
        <w:t xml:space="preserve"> </w:t>
      </w:r>
      <w:proofErr w:type="spellStart"/>
      <w:r w:rsidR="00A73C8F">
        <w:t>hợp</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C4.5. </w:t>
      </w:r>
      <w:proofErr w:type="spellStart"/>
      <w:r>
        <w:t>Kết</w:t>
      </w:r>
      <w:proofErr w:type="spellEnd"/>
      <w:r>
        <w:t xml:space="preserve"> </w:t>
      </w:r>
      <w:proofErr w:type="spellStart"/>
      <w:r>
        <w:t>quả</w:t>
      </w:r>
      <w:proofErr w:type="spellEnd"/>
      <w:r w:rsidR="00D26BB7">
        <w:t xml:space="preserve"> </w:t>
      </w:r>
      <w:proofErr w:type="spellStart"/>
      <w:r w:rsidR="00D26BB7">
        <w:t>cho</w:t>
      </w:r>
      <w:proofErr w:type="spellEnd"/>
      <w:r w:rsidR="00D26BB7">
        <w:t xml:space="preserve"> </w:t>
      </w:r>
      <w:proofErr w:type="spellStart"/>
      <w:r w:rsidR="00D26BB7">
        <w:t>thấy</w:t>
      </w:r>
      <w:proofErr w:type="spellEnd"/>
      <w:r>
        <w:t xml:space="preserve"> </w:t>
      </w:r>
      <w:proofErr w:type="spellStart"/>
      <w:r w:rsidR="00D26BB7">
        <w:t>lấy</w:t>
      </w:r>
      <w:proofErr w:type="spellEnd"/>
      <w:r w:rsidR="00D26BB7">
        <w:t xml:space="preserve"> </w:t>
      </w:r>
      <w:proofErr w:type="spellStart"/>
      <w:r w:rsidR="00D26BB7">
        <w:t>mẫu</w:t>
      </w:r>
      <w:proofErr w:type="spellEnd"/>
      <w:r w:rsidR="00D26BB7">
        <w:t xml:space="preserve"> </w:t>
      </w:r>
      <w:proofErr w:type="spellStart"/>
      <w:r w:rsidR="00D26BB7">
        <w:t>dưới</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t xml:space="preserve"> </w:t>
      </w:r>
      <w:proofErr w:type="spellStart"/>
      <w:r>
        <w:t>lấy</w:t>
      </w:r>
      <w:proofErr w:type="spellEnd"/>
      <w:r>
        <w:t xml:space="preserve"> </w:t>
      </w:r>
      <w:proofErr w:type="spellStart"/>
      <w:r>
        <w:t>mẫu</w:t>
      </w:r>
      <w:proofErr w:type="spellEnd"/>
      <w:r>
        <w:t xml:space="preserve"> </w:t>
      </w:r>
      <w:proofErr w:type="spellStart"/>
      <w:r w:rsidR="00D84BEC">
        <w:t>trên</w:t>
      </w:r>
      <w:proofErr w:type="spellEnd"/>
      <w:r>
        <w:t xml:space="preserve"> </w:t>
      </w:r>
      <w:proofErr w:type="spellStart"/>
      <w:r>
        <w:t>để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bằng</w:t>
      </w:r>
      <w:proofErr w:type="spellEnd"/>
      <w:r>
        <w:t xml:space="preserve"> C4.5. </w:t>
      </w:r>
      <w:proofErr w:type="spellStart"/>
      <w:r>
        <w:t>Tuy</w:t>
      </w:r>
      <w:proofErr w:type="spellEnd"/>
      <w:r>
        <w:t xml:space="preserve"> </w:t>
      </w:r>
      <w:proofErr w:type="spellStart"/>
      <w:r>
        <w:t>nhiên</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Maloof (Maloof 2003) </w:t>
      </w:r>
      <w:proofErr w:type="spellStart"/>
      <w:r>
        <w:t>cho</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rsidR="00CA0543">
        <w:t>việc</w:t>
      </w:r>
      <w:proofErr w:type="spellEnd"/>
      <w:r w:rsidR="00CA0543">
        <w:t xml:space="preserve"> </w:t>
      </w:r>
      <w:proofErr w:type="spellStart"/>
      <w:r w:rsidR="00CA0543">
        <w:t>lấy</w:t>
      </w:r>
      <w:proofErr w:type="spellEnd"/>
      <w:r w:rsidR="00CA0543">
        <w:t xml:space="preserve"> </w:t>
      </w:r>
      <w:proofErr w:type="spellStart"/>
      <w:r w:rsidR="00CA0543">
        <w:t>mẫu</w:t>
      </w:r>
      <w:proofErr w:type="spellEnd"/>
      <w:r w:rsidR="00CA0543">
        <w:t xml:space="preserve"> </w:t>
      </w:r>
      <w:proofErr w:type="spellStart"/>
      <w:r w:rsidR="00CA0543">
        <w:t>trên</w:t>
      </w:r>
      <w:proofErr w:type="spellEnd"/>
      <w:r w:rsidR="00CA0543">
        <w:t xml:space="preserve"> </w:t>
      </w:r>
      <w:proofErr w:type="spellStart"/>
      <w:r w:rsidR="00CA0543">
        <w:t>và</w:t>
      </w:r>
      <w:proofErr w:type="spellEnd"/>
      <w:r w:rsidR="00CA0543">
        <w:t xml:space="preserve"> </w:t>
      </w:r>
      <w:proofErr w:type="spellStart"/>
      <w:r w:rsidR="00CA0543">
        <w:t>lấy</w:t>
      </w:r>
      <w:proofErr w:type="spellEnd"/>
      <w:r w:rsidR="00CA0543">
        <w:t xml:space="preserve"> </w:t>
      </w:r>
      <w:proofErr w:type="spellStart"/>
      <w:r w:rsidR="00CA0543">
        <w:t>mẫu</w:t>
      </w:r>
      <w:proofErr w:type="spellEnd"/>
      <w:r w:rsidR="00CA0543">
        <w:t xml:space="preserve"> </w:t>
      </w:r>
      <w:proofErr w:type="spellStart"/>
      <w:r w:rsidR="00CA0543">
        <w:t>dưới</w:t>
      </w:r>
      <w:proofErr w:type="spellEnd"/>
      <w:r>
        <w:t xml:space="preserve"> </w:t>
      </w:r>
      <w:proofErr w:type="spellStart"/>
      <w:r>
        <w:t>gần</w:t>
      </w:r>
      <w:proofErr w:type="spellEnd"/>
      <w:r>
        <w:t xml:space="preserve"> </w:t>
      </w:r>
      <w:proofErr w:type="spellStart"/>
      <w:r>
        <w:t>như</w:t>
      </w:r>
      <w:proofErr w:type="spellEnd"/>
      <w:r>
        <w:t xml:space="preserve"> </w:t>
      </w:r>
      <w:proofErr w:type="spellStart"/>
      <w:r>
        <w:t>tương</w:t>
      </w:r>
      <w:proofErr w:type="spellEnd"/>
      <w:r>
        <w:t xml:space="preserve"> </w:t>
      </w:r>
      <w:proofErr w:type="spellStart"/>
      <w:r>
        <w:t>đương</w:t>
      </w:r>
      <w:proofErr w:type="spellEnd"/>
      <w:r>
        <w:t xml:space="preserve"> </w:t>
      </w:r>
      <w:proofErr w:type="spellStart"/>
      <w:r>
        <w:t>khi</w:t>
      </w:r>
      <w:proofErr w:type="spellEnd"/>
      <w:r w:rsidR="0027550C">
        <w:t xml:space="preserve"> </w:t>
      </w:r>
      <w:proofErr w:type="spellStart"/>
      <w:r>
        <w:t>sử</w:t>
      </w:r>
      <w:proofErr w:type="spellEnd"/>
      <w:r>
        <w:t xml:space="preserve"> </w:t>
      </w:r>
      <w:proofErr w:type="spellStart"/>
      <w:r>
        <w:t>dụng</w:t>
      </w:r>
      <w:proofErr w:type="spellEnd"/>
      <w:r>
        <w:t xml:space="preserve"> C5.0 (</w:t>
      </w:r>
      <w:proofErr w:type="spellStart"/>
      <w:r w:rsidR="00CA0543">
        <w:t>mô</w:t>
      </w:r>
      <w:proofErr w:type="spellEnd"/>
      <w:r w:rsidR="00CA0543">
        <w:t xml:space="preserve"> </w:t>
      </w:r>
      <w:proofErr w:type="spellStart"/>
      <w:r w:rsidR="00CA0543">
        <w:t>hình</w:t>
      </w:r>
      <w:proofErr w:type="spellEnd"/>
      <w:r>
        <w:t xml:space="preserve"> </w:t>
      </w:r>
      <w:proofErr w:type="spellStart"/>
      <w:r>
        <w:t>kế</w:t>
      </w:r>
      <w:proofErr w:type="spellEnd"/>
      <w:r>
        <w:t xml:space="preserve"> </w:t>
      </w:r>
      <w:proofErr w:type="spellStart"/>
      <w:r>
        <w:t>nhiệm</w:t>
      </w:r>
      <w:proofErr w:type="spellEnd"/>
      <w:r>
        <w:t xml:space="preserve"> </w:t>
      </w:r>
      <w:proofErr w:type="spellStart"/>
      <w:r>
        <w:t>của</w:t>
      </w:r>
      <w:proofErr w:type="spellEnd"/>
      <w:r>
        <w:t xml:space="preserve"> C4.5) </w:t>
      </w:r>
      <w:proofErr w:type="spellStart"/>
      <w:r>
        <w:t>và</w:t>
      </w:r>
      <w:proofErr w:type="spellEnd"/>
      <w:r>
        <w:t xml:space="preserve"> Naive Bayes.</w:t>
      </w:r>
      <w:r w:rsidR="002336CF">
        <w:t xml:space="preserve"> </w:t>
      </w:r>
      <w:proofErr w:type="spellStart"/>
      <w:r>
        <w:t>Ngoài</w:t>
      </w:r>
      <w:proofErr w:type="spellEnd"/>
      <w:r>
        <w:t xml:space="preserve"> </w:t>
      </w:r>
      <w:proofErr w:type="spellStart"/>
      <w:r>
        <w:t>việc</w:t>
      </w:r>
      <w:proofErr w:type="spellEnd"/>
      <w:r w:rsidR="00A14BD2">
        <w:t xml:space="preserve"> </w:t>
      </w:r>
      <w:proofErr w:type="spellStart"/>
      <w:r w:rsidR="00A14BD2">
        <w:t>sử</w:t>
      </w:r>
      <w:proofErr w:type="spellEnd"/>
      <w:r w:rsidR="00A14BD2">
        <w:t xml:space="preserve"> </w:t>
      </w:r>
      <w:proofErr w:type="spellStart"/>
      <w:r w:rsidR="00A14BD2">
        <w:t>dụng</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trên</w:t>
      </w:r>
      <w:proofErr w:type="spellEnd"/>
      <w:r>
        <w:t xml:space="preserve"> </w:t>
      </w:r>
      <w:proofErr w:type="spellStart"/>
      <w:r>
        <w:t>và</w:t>
      </w:r>
      <w:proofErr w:type="spellEnd"/>
      <w:r>
        <w:t xml:space="preserve"> </w:t>
      </w:r>
      <w:proofErr w:type="spellStart"/>
      <w:r>
        <w:t>dưới</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một</w:t>
      </w:r>
      <w:proofErr w:type="spellEnd"/>
      <w:r>
        <w:t xml:space="preserve"> </w:t>
      </w:r>
      <w:proofErr w:type="spellStart"/>
      <w:r>
        <w:t>số</w:t>
      </w:r>
      <w:proofErr w:type="spellEnd"/>
      <w:r w:rsidR="000E7B9F">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hơn</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để</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theo</w:t>
      </w:r>
      <w:proofErr w:type="spellEnd"/>
      <w:r>
        <w:t xml:space="preserve"> </w:t>
      </w:r>
      <w:proofErr w:type="spellStart"/>
      <w:r>
        <w:t>cách</w:t>
      </w:r>
      <w:proofErr w:type="spellEnd"/>
      <w:r>
        <w:t xml:space="preserve"> </w:t>
      </w:r>
      <w:proofErr w:type="spellStart"/>
      <w:r>
        <w:t>có</w:t>
      </w:r>
      <w:proofErr w:type="spellEnd"/>
      <w:r>
        <w:t xml:space="preserve"> </w:t>
      </w:r>
      <w:proofErr w:type="spellStart"/>
      <w:r>
        <w:t>lợi</w:t>
      </w:r>
      <w:proofErr w:type="spellEnd"/>
      <w:r>
        <w:t xml:space="preserve"> </w:t>
      </w:r>
      <w:proofErr w:type="spellStart"/>
      <w:r>
        <w:t>cho</w:t>
      </w:r>
      <w:proofErr w:type="spellEnd"/>
      <w:r>
        <w:t xml:space="preserve"> </w:t>
      </w:r>
      <w:proofErr w:type="spellStart"/>
      <w:r>
        <w:t>bộ</w:t>
      </w:r>
      <w:proofErr w:type="spellEnd"/>
      <w:r>
        <w:t xml:space="preserve"> </w:t>
      </w:r>
      <w:proofErr w:type="spellStart"/>
      <w:r>
        <w:t>phân</w:t>
      </w:r>
      <w:proofErr w:type="spellEnd"/>
      <w:r>
        <w:t xml:space="preserve"> </w:t>
      </w:r>
      <w:proofErr w:type="spellStart"/>
      <w:r>
        <w:t>l</w:t>
      </w:r>
      <w:r w:rsidR="006D70F0">
        <w:t>ớp</w:t>
      </w:r>
      <w:proofErr w:type="spellEnd"/>
      <w:r>
        <w:t xml:space="preserve">. </w:t>
      </w:r>
      <w:proofErr w:type="spellStart"/>
      <w:r>
        <w:t>Barandela</w:t>
      </w:r>
      <w:proofErr w:type="spellEnd"/>
      <w:r>
        <w:t xml:space="preserve"> </w:t>
      </w:r>
      <w:proofErr w:type="spellStart"/>
      <w:r>
        <w:t>và</w:t>
      </w:r>
      <w:proofErr w:type="spellEnd"/>
      <w:r>
        <w:t xml:space="preserve"> </w:t>
      </w:r>
      <w:proofErr w:type="spellStart"/>
      <w:r>
        <w:t>cộng</w:t>
      </w:r>
      <w:proofErr w:type="spellEnd"/>
      <w:r>
        <w:t xml:space="preserve"> </w:t>
      </w:r>
      <w:proofErr w:type="spellStart"/>
      <w:r>
        <w:t>sự</w:t>
      </w:r>
      <w:proofErr w:type="spellEnd"/>
      <w:r>
        <w:t>. (</w:t>
      </w:r>
      <w:proofErr w:type="spellStart"/>
      <w:r>
        <w:t>Barandela</w:t>
      </w:r>
      <w:proofErr w:type="spellEnd"/>
      <w:r>
        <w:t xml:space="preserve"> et al. 2004) </w:t>
      </w:r>
      <w:proofErr w:type="spellStart"/>
      <w:r>
        <w:t>và</w:t>
      </w:r>
      <w:proofErr w:type="spellEnd"/>
      <w:r>
        <w:t xml:space="preserve"> Han et</w:t>
      </w:r>
      <w:r w:rsidR="00A14BD2">
        <w:t xml:space="preserve"> </w:t>
      </w:r>
      <w:r>
        <w:t>al. (Han, Wang, &amp; Mao 2005)</w:t>
      </w:r>
      <w:r w:rsidR="00A14BD2">
        <w:t xml:space="preserve"> </w:t>
      </w:r>
      <w:proofErr w:type="spellStart"/>
      <w:r w:rsidR="00A14BD2">
        <w:t>đã</w:t>
      </w:r>
      <w:proofErr w:type="spellEnd"/>
      <w:r>
        <w:t xml:space="preserve"> </w:t>
      </w:r>
      <w:proofErr w:type="spellStart"/>
      <w:r>
        <w:t>kiểm</w:t>
      </w:r>
      <w:proofErr w:type="spellEnd"/>
      <w:r>
        <w:t xml:space="preserve"> </w:t>
      </w:r>
      <w:proofErr w:type="spellStart"/>
      <w:r>
        <w:t>tra</w:t>
      </w:r>
      <w:proofErr w:type="spellEnd"/>
      <w:r w:rsidR="00A14BD2">
        <w:t xml:space="preserve"> </w:t>
      </w:r>
      <w:proofErr w:type="spellStart"/>
      <w:r w:rsidR="00A14BD2">
        <w:t>hiệu</w:t>
      </w:r>
      <w:proofErr w:type="spellEnd"/>
      <w:r w:rsidR="00A14BD2">
        <w:t xml:space="preserve"> </w:t>
      </w:r>
      <w:proofErr w:type="spellStart"/>
      <w:r w:rsidR="00411BCF">
        <w:t>suất</w:t>
      </w:r>
      <w:proofErr w:type="spellEnd"/>
      <w:r>
        <w:t xml:space="preserve"> </w:t>
      </w:r>
      <w:proofErr w:type="spellStart"/>
      <w:r>
        <w:t>của</w:t>
      </w:r>
      <w:proofErr w:type="spellEnd"/>
      <w:r w:rsidR="00A14BD2">
        <w:t xml:space="preserve"> </w:t>
      </w:r>
      <w:proofErr w:type="spellStart"/>
      <w:r>
        <w:t>một</w:t>
      </w:r>
      <w:proofErr w:type="spellEnd"/>
      <w:r>
        <w:t xml:space="preserve"> </w:t>
      </w:r>
      <w:proofErr w:type="spellStart"/>
      <w:r>
        <w:t>số</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rsidR="00411BCF">
        <w:t xml:space="preserve"> </w:t>
      </w:r>
      <w:proofErr w:type="spellStart"/>
      <w:r>
        <w:t>thông</w:t>
      </w:r>
      <w:proofErr w:type="spellEnd"/>
      <w:r>
        <w:t xml:space="preserve"> </w:t>
      </w:r>
      <w:proofErr w:type="spellStart"/>
      <w:r>
        <w:t>minh</w:t>
      </w:r>
      <w:proofErr w:type="spellEnd"/>
      <w:r>
        <w:t xml:space="preserve"> </w:t>
      </w:r>
      <w:proofErr w:type="spellStart"/>
      <w:r>
        <w:t>như</w:t>
      </w:r>
      <w:proofErr w:type="spellEnd"/>
      <w:r w:rsidR="00411BCF">
        <w:t xml:space="preserve"> </w:t>
      </w:r>
      <w:r>
        <w:t xml:space="preserve">SMOTE, borderline-SMOTE </w:t>
      </w:r>
      <w:proofErr w:type="spellStart"/>
      <w:r>
        <w:t>và</w:t>
      </w:r>
      <w:proofErr w:type="spellEnd"/>
      <w:r>
        <w:t xml:space="preserve"> Wilson’s Ending. Van</w:t>
      </w:r>
      <w:r w:rsidR="000E7B9F">
        <w:t xml:space="preserve"> </w:t>
      </w:r>
      <w:r>
        <w:t xml:space="preserve">Hulse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(Van Hulse, </w:t>
      </w:r>
      <w:proofErr w:type="spellStart"/>
      <w:r>
        <w:t>Khoshgoftaar</w:t>
      </w:r>
      <w:proofErr w:type="spellEnd"/>
      <w:r>
        <w:t>, &amp; Napolitano 2007)</w:t>
      </w:r>
      <w:r w:rsidR="000E7B9F">
        <w:t xml:space="preserve"> </w:t>
      </w:r>
      <w:proofErr w:type="spellStart"/>
      <w:r w:rsidR="000E7B9F">
        <w:t>đã</w:t>
      </w:r>
      <w:proofErr w:type="spellEnd"/>
      <w:r w:rsidR="000E7B9F">
        <w:t xml:space="preserve"> </w:t>
      </w:r>
      <w:proofErr w:type="spellStart"/>
      <w:r>
        <w:t>kiểm</w:t>
      </w:r>
      <w:proofErr w:type="spellEnd"/>
      <w:r>
        <w:t xml:space="preserve"> </w:t>
      </w:r>
      <w:proofErr w:type="spellStart"/>
      <w:r>
        <w:t>tra</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bảy</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khác</w:t>
      </w:r>
      <w:proofErr w:type="spellEnd"/>
      <w:r>
        <w:t xml:space="preserve"> </w:t>
      </w:r>
      <w:proofErr w:type="spellStart"/>
      <w:r>
        <w:t>nhau</w:t>
      </w:r>
      <w:proofErr w:type="spellEnd"/>
      <w:r>
        <w:t xml:space="preserve"> bao </w:t>
      </w:r>
      <w:proofErr w:type="spellStart"/>
      <w:r>
        <w:t>gồm</w:t>
      </w:r>
      <w:proofErr w:type="spellEnd"/>
      <w:r>
        <w:t xml:space="preserve"> </w:t>
      </w:r>
      <w:proofErr w:type="spellStart"/>
      <w:r>
        <w:t>cả</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và</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rsidR="000E7B9F">
        <w:t>t</w:t>
      </w:r>
      <w:r>
        <w:t>hông</w:t>
      </w:r>
      <w:proofErr w:type="spellEnd"/>
      <w:r>
        <w:t xml:space="preserve"> </w:t>
      </w:r>
      <w:proofErr w:type="spellStart"/>
      <w:r>
        <w:t>minh</w:t>
      </w:r>
      <w:proofErr w:type="spellEnd"/>
      <w:r>
        <w:t>.</w:t>
      </w:r>
    </w:p>
    <w:p w14:paraId="01FA0BA5" w14:textId="77777777" w:rsidR="008E1B26" w:rsidRPr="008E1B26" w:rsidRDefault="008E1B26" w:rsidP="008E1B26"/>
    <w:p w14:paraId="6842F042" w14:textId="77777777" w:rsidR="00FA6C9E" w:rsidRPr="00464F3D" w:rsidRDefault="00FA6C9E" w:rsidP="00FA6C9E"/>
    <w:p w14:paraId="4B25FC7B" w14:textId="5CB5CEE3" w:rsidR="00FA6C9E" w:rsidRDefault="00FA6C9E" w:rsidP="00FA6C9E"/>
    <w:p w14:paraId="45CEB102" w14:textId="77777777" w:rsidR="00FA6C9E" w:rsidRPr="00C703ED" w:rsidRDefault="00FA6C9E" w:rsidP="00FA6C9E"/>
    <w:p w14:paraId="221AD243" w14:textId="20A9EB8B" w:rsidR="0088139C" w:rsidRDefault="00BC7028" w:rsidP="0088139C">
      <w:pPr>
        <w:pStyle w:val="Heading1"/>
      </w:pPr>
      <w:bookmarkStart w:id="50" w:name="_Toc67937972"/>
      <w:bookmarkStart w:id="51" w:name="_Toc120461235"/>
      <w:proofErr w:type="spellStart"/>
      <w:r>
        <w:lastRenderedPageBreak/>
        <w:t>Mô</w:t>
      </w:r>
      <w:proofErr w:type="spellEnd"/>
      <w:r>
        <w:t xml:space="preserve"> </w:t>
      </w:r>
      <w:proofErr w:type="spellStart"/>
      <w:r>
        <w:t>hình</w:t>
      </w:r>
      <w:proofErr w:type="spellEnd"/>
      <w:r>
        <w:t xml:space="preserve"> </w:t>
      </w:r>
      <w:proofErr w:type="spellStart"/>
      <w:r>
        <w:t>đề</w:t>
      </w:r>
      <w:proofErr w:type="spellEnd"/>
      <w:r>
        <w:t xml:space="preserve"> </w:t>
      </w:r>
      <w:proofErr w:type="spellStart"/>
      <w:r>
        <w:t>xuất</w:t>
      </w:r>
      <w:bookmarkEnd w:id="50"/>
      <w:bookmarkEnd w:id="51"/>
      <w:proofErr w:type="spellEnd"/>
    </w:p>
    <w:p w14:paraId="31BDE7DF" w14:textId="6E93723E" w:rsidR="0088139C" w:rsidRDefault="0088139C" w:rsidP="00F64673">
      <w:pPr>
        <w:pStyle w:val="Heading2"/>
        <w:ind w:hanging="846"/>
      </w:pPr>
      <w:bookmarkStart w:id="52" w:name="_Toc67937973"/>
      <w:bookmarkStart w:id="53" w:name="_Toc120461236"/>
      <w:proofErr w:type="spellStart"/>
      <w:r>
        <w:t>Mô</w:t>
      </w:r>
      <w:proofErr w:type="spellEnd"/>
      <w:r>
        <w:t xml:space="preserve"> </w:t>
      </w:r>
      <w:proofErr w:type="spellStart"/>
      <w:r>
        <w:t>hình</w:t>
      </w:r>
      <w:proofErr w:type="spellEnd"/>
      <w:r>
        <w:t xml:space="preserve"> </w:t>
      </w:r>
      <w:proofErr w:type="spellStart"/>
      <w:r>
        <w:t>phân</w:t>
      </w:r>
      <w:proofErr w:type="spellEnd"/>
      <w:r>
        <w:t xml:space="preserve"> </w:t>
      </w:r>
      <w:proofErr w:type="spellStart"/>
      <w:r>
        <w:t>lớp</w:t>
      </w:r>
      <w:proofErr w:type="spellEnd"/>
      <w:r>
        <w:t xml:space="preserve"> </w:t>
      </w:r>
      <w:proofErr w:type="spellStart"/>
      <w:r w:rsidR="00560818">
        <w:t>quan</w:t>
      </w:r>
      <w:proofErr w:type="spellEnd"/>
      <w:r w:rsidR="00560818">
        <w:t xml:space="preserve"> </w:t>
      </w:r>
      <w:proofErr w:type="spellStart"/>
      <w:r w:rsidR="00560818">
        <w:t>điểm</w:t>
      </w:r>
      <w:bookmarkEnd w:id="52"/>
      <w:bookmarkEnd w:id="53"/>
      <w:proofErr w:type="spellEnd"/>
    </w:p>
    <w:p w14:paraId="0AC650EC" w14:textId="77777777" w:rsidR="009463B1" w:rsidRDefault="00712175" w:rsidP="009463B1">
      <w:pPr>
        <w:keepNext/>
        <w:ind w:firstLine="14"/>
      </w:pPr>
      <w:r>
        <w:rPr>
          <w:noProof/>
        </w:rPr>
        <w:drawing>
          <wp:inline distT="0" distB="0" distL="0" distR="0" wp14:anchorId="1BBF673E" wp14:editId="0C501D4B">
            <wp:extent cx="5760084" cy="54140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60084" cy="5414012"/>
                    </a:xfrm>
                    <a:prstGeom prst="rect">
                      <a:avLst/>
                    </a:prstGeom>
                  </pic:spPr>
                </pic:pic>
              </a:graphicData>
            </a:graphic>
          </wp:inline>
        </w:drawing>
      </w:r>
    </w:p>
    <w:p w14:paraId="25FF2CAB" w14:textId="0CC4218E" w:rsidR="00712175" w:rsidRPr="00712175" w:rsidRDefault="009463B1" w:rsidP="000052B3">
      <w:pPr>
        <w:pStyle w:val="Caption"/>
      </w:pPr>
      <w:bookmarkStart w:id="54" w:name="_Toc71900489"/>
      <w:proofErr w:type="spellStart"/>
      <w:r>
        <w:t>Hình</w:t>
      </w:r>
      <w:proofErr w:type="spellEnd"/>
      <w:r>
        <w:t xml:space="preserve"> </w:t>
      </w:r>
      <w:fldSimple w:instr=" STYLEREF 1 \s ">
        <w:r w:rsidR="00AE4C36">
          <w:rPr>
            <w:noProof/>
          </w:rPr>
          <w:t>4</w:t>
        </w:r>
      </w:fldSimple>
      <w:r w:rsidR="0044706D">
        <w:noBreakHyphen/>
      </w:r>
      <w:fldSimple w:instr=" SEQ Hình \* ARABIC \s 1 ">
        <w:r w:rsidR="00AE4C36">
          <w:rPr>
            <w:noProof/>
          </w:rPr>
          <w:t>1</w:t>
        </w:r>
      </w:fldSimple>
      <w:r>
        <w:t xml:space="preserve">. </w:t>
      </w:r>
      <w:proofErr w:type="spellStart"/>
      <w:r>
        <w:t>Mô</w:t>
      </w:r>
      <w:proofErr w:type="spellEnd"/>
      <w:r>
        <w:t xml:space="preserve"> </w:t>
      </w:r>
      <w:proofErr w:type="spellStart"/>
      <w:r>
        <w:t>hình</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quan</w:t>
      </w:r>
      <w:proofErr w:type="spellEnd"/>
      <w:r>
        <w:t xml:space="preserve"> </w:t>
      </w:r>
      <w:proofErr w:type="spellStart"/>
      <w:r>
        <w:t>điểm</w:t>
      </w:r>
      <w:bookmarkEnd w:id="54"/>
      <w:proofErr w:type="spellEnd"/>
    </w:p>
    <w:p w14:paraId="37AA7677" w14:textId="5961F1EC" w:rsidR="001F12D7" w:rsidRPr="00BA04E4" w:rsidRDefault="00BA04E4" w:rsidP="00BA04E4">
      <w:pPr>
        <w:pStyle w:val="TabCap"/>
        <w:numPr>
          <w:ilvl w:val="0"/>
          <w:numId w:val="0"/>
        </w:numPr>
        <w:ind w:left="851"/>
        <w:rPr>
          <w:b w:val="0"/>
        </w:rPr>
      </w:pPr>
      <w:proofErr w:type="spellStart"/>
      <w:r w:rsidRPr="00BA04E4">
        <w:rPr>
          <w:b w:val="0"/>
          <w:bCs w:val="0"/>
        </w:rPr>
        <w:t>Mô</w:t>
      </w:r>
      <w:proofErr w:type="spellEnd"/>
      <w:r w:rsidRPr="00BA04E4">
        <w:rPr>
          <w:b w:val="0"/>
          <w:bCs w:val="0"/>
        </w:rPr>
        <w:t xml:space="preserve"> </w:t>
      </w:r>
      <w:proofErr w:type="spellStart"/>
      <w:r w:rsidRPr="00BA04E4">
        <w:rPr>
          <w:b w:val="0"/>
          <w:bCs w:val="0"/>
        </w:rPr>
        <w:t>hình</w:t>
      </w:r>
      <w:proofErr w:type="spellEnd"/>
      <w:r w:rsidRPr="00BA04E4">
        <w:rPr>
          <w:b w:val="0"/>
          <w:bCs w:val="0"/>
        </w:rPr>
        <w:t xml:space="preserve"> </w:t>
      </w:r>
      <w:proofErr w:type="spellStart"/>
      <w:r w:rsidRPr="00BA04E4">
        <w:rPr>
          <w:b w:val="0"/>
          <w:bCs w:val="0"/>
        </w:rPr>
        <w:t>ph</w:t>
      </w:r>
      <w:r>
        <w:rPr>
          <w:b w:val="0"/>
          <w:bCs w:val="0"/>
        </w:rPr>
        <w:t>ân</w:t>
      </w:r>
      <w:proofErr w:type="spellEnd"/>
      <w:r>
        <w:rPr>
          <w:b w:val="0"/>
          <w:bCs w:val="0"/>
        </w:rPr>
        <w:t xml:space="preserve"> </w:t>
      </w:r>
      <w:proofErr w:type="spellStart"/>
      <w:r>
        <w:rPr>
          <w:b w:val="0"/>
          <w:bCs w:val="0"/>
        </w:rPr>
        <w:t>lớp</w:t>
      </w:r>
      <w:proofErr w:type="spellEnd"/>
      <w:r>
        <w:rPr>
          <w:b w:val="0"/>
          <w:bCs w:val="0"/>
        </w:rPr>
        <w:t xml:space="preserve"> </w:t>
      </w:r>
      <w:proofErr w:type="spellStart"/>
      <w:r>
        <w:rPr>
          <w:b w:val="0"/>
          <w:bCs w:val="0"/>
        </w:rPr>
        <w:t>quan</w:t>
      </w:r>
      <w:proofErr w:type="spellEnd"/>
      <w:r>
        <w:rPr>
          <w:b w:val="0"/>
          <w:bCs w:val="0"/>
        </w:rPr>
        <w:t xml:space="preserve"> </w:t>
      </w:r>
      <w:proofErr w:type="spellStart"/>
      <w:r>
        <w:rPr>
          <w:b w:val="0"/>
          <w:bCs w:val="0"/>
        </w:rPr>
        <w:t>điểm</w:t>
      </w:r>
      <w:proofErr w:type="spellEnd"/>
      <w:r>
        <w:rPr>
          <w:b w:val="0"/>
          <w:bCs w:val="0"/>
        </w:rPr>
        <w:t xml:space="preserve"> </w:t>
      </w:r>
      <w:proofErr w:type="spellStart"/>
      <w:r>
        <w:rPr>
          <w:b w:val="0"/>
          <w:bCs w:val="0"/>
        </w:rPr>
        <w:t>trên</w:t>
      </w:r>
      <w:proofErr w:type="spellEnd"/>
      <w:r>
        <w:rPr>
          <w:b w:val="0"/>
          <w:bCs w:val="0"/>
        </w:rPr>
        <w:t xml:space="preserve"> bao </w:t>
      </w:r>
      <w:proofErr w:type="spellStart"/>
      <w:r>
        <w:rPr>
          <w:b w:val="0"/>
          <w:bCs w:val="0"/>
        </w:rPr>
        <w:t>gồm</w:t>
      </w:r>
      <w:proofErr w:type="spellEnd"/>
      <w:r>
        <w:rPr>
          <w:b w:val="0"/>
          <w:bCs w:val="0"/>
        </w:rPr>
        <w:t xml:space="preserve"> 4 </w:t>
      </w:r>
      <w:proofErr w:type="spellStart"/>
      <w:r>
        <w:rPr>
          <w:b w:val="0"/>
          <w:bCs w:val="0"/>
        </w:rPr>
        <w:t>pha</w:t>
      </w:r>
      <w:proofErr w:type="spellEnd"/>
      <w:r>
        <w:rPr>
          <w:b w:val="0"/>
          <w:bCs w:val="0"/>
        </w:rPr>
        <w:t xml:space="preserve">: </w:t>
      </w:r>
      <w:proofErr w:type="spellStart"/>
      <w:r>
        <w:rPr>
          <w:b w:val="0"/>
          <w:bCs w:val="0"/>
        </w:rPr>
        <w:t>Tiền</w:t>
      </w:r>
      <w:proofErr w:type="spellEnd"/>
      <w:r>
        <w:rPr>
          <w:b w:val="0"/>
          <w:bCs w:val="0"/>
        </w:rPr>
        <w:t xml:space="preserve"> </w:t>
      </w:r>
      <w:proofErr w:type="spellStart"/>
      <w:r>
        <w:rPr>
          <w:b w:val="0"/>
          <w:bCs w:val="0"/>
        </w:rPr>
        <w:t>xử</w:t>
      </w:r>
      <w:proofErr w:type="spellEnd"/>
      <w:r>
        <w:rPr>
          <w:b w:val="0"/>
          <w:bCs w:val="0"/>
        </w:rPr>
        <w:t xml:space="preserve"> </w:t>
      </w:r>
      <w:proofErr w:type="spellStart"/>
      <w:r>
        <w:rPr>
          <w:b w:val="0"/>
          <w:bCs w:val="0"/>
        </w:rPr>
        <w:t>lý</w:t>
      </w:r>
      <w:proofErr w:type="spellEnd"/>
      <w:r>
        <w:rPr>
          <w:b w:val="0"/>
          <w:bCs w:val="0"/>
        </w:rPr>
        <w:t xml:space="preserve">, </w:t>
      </w:r>
      <w:proofErr w:type="spellStart"/>
      <w:r>
        <w:rPr>
          <w:b w:val="0"/>
          <w:bCs w:val="0"/>
        </w:rPr>
        <w:t>Biểu</w:t>
      </w:r>
      <w:proofErr w:type="spellEnd"/>
      <w:r>
        <w:rPr>
          <w:b w:val="0"/>
          <w:bCs w:val="0"/>
        </w:rPr>
        <w:t xml:space="preserve"> </w:t>
      </w:r>
      <w:proofErr w:type="spellStart"/>
      <w:r>
        <w:rPr>
          <w:b w:val="0"/>
          <w:bCs w:val="0"/>
        </w:rPr>
        <w:t>diễn</w:t>
      </w:r>
      <w:proofErr w:type="spellEnd"/>
      <w:r>
        <w:rPr>
          <w:b w:val="0"/>
          <w:bCs w:val="0"/>
        </w:rPr>
        <w:t xml:space="preserve"> </w:t>
      </w:r>
      <w:proofErr w:type="spellStart"/>
      <w:r>
        <w:rPr>
          <w:b w:val="0"/>
          <w:bCs w:val="0"/>
        </w:rPr>
        <w:t>dữ</w:t>
      </w:r>
      <w:proofErr w:type="spellEnd"/>
      <w:r>
        <w:rPr>
          <w:b w:val="0"/>
          <w:bCs w:val="0"/>
        </w:rPr>
        <w:t xml:space="preserve"> </w:t>
      </w:r>
      <w:proofErr w:type="spellStart"/>
      <w:r>
        <w:rPr>
          <w:b w:val="0"/>
          <w:bCs w:val="0"/>
        </w:rPr>
        <w:t>liệu</w:t>
      </w:r>
      <w:proofErr w:type="spellEnd"/>
      <w:r>
        <w:rPr>
          <w:b w:val="0"/>
          <w:bCs w:val="0"/>
        </w:rPr>
        <w:t xml:space="preserve">, </w:t>
      </w:r>
      <w:proofErr w:type="spellStart"/>
      <w:r>
        <w:rPr>
          <w:b w:val="0"/>
          <w:bCs w:val="0"/>
        </w:rPr>
        <w:t>Phân</w:t>
      </w:r>
      <w:proofErr w:type="spellEnd"/>
      <w:r>
        <w:rPr>
          <w:b w:val="0"/>
          <w:bCs w:val="0"/>
        </w:rPr>
        <w:t xml:space="preserve"> </w:t>
      </w:r>
      <w:proofErr w:type="spellStart"/>
      <w:r>
        <w:rPr>
          <w:b w:val="0"/>
          <w:bCs w:val="0"/>
        </w:rPr>
        <w:t>lớp</w:t>
      </w:r>
      <w:proofErr w:type="spellEnd"/>
      <w:r>
        <w:rPr>
          <w:b w:val="0"/>
          <w:bCs w:val="0"/>
        </w:rPr>
        <w:t xml:space="preserve"> </w:t>
      </w:r>
      <w:proofErr w:type="spellStart"/>
      <w:r>
        <w:rPr>
          <w:b w:val="0"/>
          <w:bCs w:val="0"/>
        </w:rPr>
        <w:t>khía</w:t>
      </w:r>
      <w:proofErr w:type="spellEnd"/>
      <w:r>
        <w:rPr>
          <w:b w:val="0"/>
          <w:bCs w:val="0"/>
        </w:rPr>
        <w:t xml:space="preserve"> </w:t>
      </w:r>
      <w:proofErr w:type="spellStart"/>
      <w:r>
        <w:rPr>
          <w:b w:val="0"/>
          <w:bCs w:val="0"/>
        </w:rPr>
        <w:t>cạnh</w:t>
      </w:r>
      <w:proofErr w:type="spellEnd"/>
      <w:r>
        <w:rPr>
          <w:b w:val="0"/>
          <w:bCs w:val="0"/>
        </w:rPr>
        <w:t xml:space="preserve"> </w:t>
      </w:r>
      <w:proofErr w:type="spellStart"/>
      <w:r>
        <w:rPr>
          <w:b w:val="0"/>
          <w:bCs w:val="0"/>
        </w:rPr>
        <w:t>và</w:t>
      </w:r>
      <w:proofErr w:type="spellEnd"/>
      <w:r>
        <w:rPr>
          <w:b w:val="0"/>
          <w:bCs w:val="0"/>
        </w:rPr>
        <w:t xml:space="preserve"> </w:t>
      </w:r>
      <w:proofErr w:type="spellStart"/>
      <w:r>
        <w:rPr>
          <w:b w:val="0"/>
          <w:bCs w:val="0"/>
        </w:rPr>
        <w:t>Đầu</w:t>
      </w:r>
      <w:proofErr w:type="spellEnd"/>
      <w:r>
        <w:rPr>
          <w:b w:val="0"/>
          <w:bCs w:val="0"/>
        </w:rPr>
        <w:t xml:space="preserve"> ra. </w:t>
      </w:r>
      <w:proofErr w:type="spellStart"/>
      <w:r>
        <w:rPr>
          <w:b w:val="0"/>
          <w:bCs w:val="0"/>
        </w:rPr>
        <w:t>Đầu</w:t>
      </w:r>
      <w:proofErr w:type="spellEnd"/>
      <w:r>
        <w:rPr>
          <w:b w:val="0"/>
          <w:bCs w:val="0"/>
        </w:rPr>
        <w:t xml:space="preserve"> </w:t>
      </w:r>
      <w:proofErr w:type="spellStart"/>
      <w:r>
        <w:rPr>
          <w:b w:val="0"/>
          <w:bCs w:val="0"/>
        </w:rPr>
        <w:t>tiên</w:t>
      </w:r>
      <w:proofErr w:type="spellEnd"/>
      <w:r>
        <w:rPr>
          <w:b w:val="0"/>
          <w:bCs w:val="0"/>
        </w:rPr>
        <w:t xml:space="preserve"> </w:t>
      </w:r>
      <w:proofErr w:type="spellStart"/>
      <w:r>
        <w:rPr>
          <w:b w:val="0"/>
          <w:bCs w:val="0"/>
        </w:rPr>
        <w:t>dữ</w:t>
      </w:r>
      <w:proofErr w:type="spellEnd"/>
      <w:r>
        <w:rPr>
          <w:b w:val="0"/>
          <w:bCs w:val="0"/>
        </w:rPr>
        <w:t xml:space="preserve"> </w:t>
      </w:r>
      <w:proofErr w:type="spellStart"/>
      <w:r>
        <w:rPr>
          <w:b w:val="0"/>
          <w:bCs w:val="0"/>
        </w:rPr>
        <w:t>liệu</w:t>
      </w:r>
      <w:proofErr w:type="spellEnd"/>
      <w:r>
        <w:rPr>
          <w:b w:val="0"/>
          <w:bCs w:val="0"/>
        </w:rPr>
        <w:t xml:space="preserve"> </w:t>
      </w:r>
      <w:proofErr w:type="spellStart"/>
      <w:r>
        <w:rPr>
          <w:b w:val="0"/>
          <w:bCs w:val="0"/>
        </w:rPr>
        <w:t>sẽ</w:t>
      </w:r>
      <w:proofErr w:type="spellEnd"/>
      <w:r>
        <w:rPr>
          <w:b w:val="0"/>
          <w:bCs w:val="0"/>
        </w:rPr>
        <w:t xml:space="preserve"> </w:t>
      </w:r>
      <w:proofErr w:type="spellStart"/>
      <w:r>
        <w:rPr>
          <w:b w:val="0"/>
          <w:bCs w:val="0"/>
        </w:rPr>
        <w:t>được</w:t>
      </w:r>
      <w:proofErr w:type="spellEnd"/>
      <w:r>
        <w:rPr>
          <w:b w:val="0"/>
          <w:bCs w:val="0"/>
        </w:rPr>
        <w:t xml:space="preserve"> </w:t>
      </w:r>
      <w:proofErr w:type="spellStart"/>
      <w:r>
        <w:rPr>
          <w:b w:val="0"/>
          <w:bCs w:val="0"/>
        </w:rPr>
        <w:t>xử</w:t>
      </w:r>
      <w:proofErr w:type="spellEnd"/>
      <w:r>
        <w:rPr>
          <w:b w:val="0"/>
          <w:bCs w:val="0"/>
        </w:rPr>
        <w:t xml:space="preserve"> </w:t>
      </w:r>
      <w:proofErr w:type="spellStart"/>
      <w:r>
        <w:rPr>
          <w:b w:val="0"/>
          <w:bCs w:val="0"/>
        </w:rPr>
        <w:t>lý</w:t>
      </w:r>
      <w:proofErr w:type="spellEnd"/>
      <w:r>
        <w:rPr>
          <w:b w:val="0"/>
          <w:bCs w:val="0"/>
        </w:rPr>
        <w:t xml:space="preserve"> qua </w:t>
      </w:r>
      <w:proofErr w:type="spellStart"/>
      <w:r>
        <w:rPr>
          <w:b w:val="0"/>
          <w:bCs w:val="0"/>
        </w:rPr>
        <w:t>pha</w:t>
      </w:r>
      <w:proofErr w:type="spellEnd"/>
      <w:r>
        <w:rPr>
          <w:b w:val="0"/>
          <w:bCs w:val="0"/>
        </w:rPr>
        <w:t xml:space="preserve"> </w:t>
      </w:r>
      <w:proofErr w:type="spellStart"/>
      <w:r>
        <w:rPr>
          <w:b w:val="0"/>
          <w:bCs w:val="0"/>
        </w:rPr>
        <w:t>tiền</w:t>
      </w:r>
      <w:proofErr w:type="spellEnd"/>
      <w:r>
        <w:rPr>
          <w:b w:val="0"/>
          <w:bCs w:val="0"/>
        </w:rPr>
        <w:t xml:space="preserve"> </w:t>
      </w:r>
      <w:proofErr w:type="spellStart"/>
      <w:r>
        <w:rPr>
          <w:b w:val="0"/>
          <w:bCs w:val="0"/>
        </w:rPr>
        <w:t>xử</w:t>
      </w:r>
      <w:proofErr w:type="spellEnd"/>
      <w:r>
        <w:rPr>
          <w:b w:val="0"/>
          <w:bCs w:val="0"/>
        </w:rPr>
        <w:t xml:space="preserve"> </w:t>
      </w:r>
      <w:proofErr w:type="spellStart"/>
      <w:r>
        <w:rPr>
          <w:b w:val="0"/>
          <w:bCs w:val="0"/>
        </w:rPr>
        <w:t>lý</w:t>
      </w:r>
      <w:proofErr w:type="spellEnd"/>
      <w:r>
        <w:rPr>
          <w:b w:val="0"/>
          <w:bCs w:val="0"/>
        </w:rPr>
        <w:t xml:space="preserve"> </w:t>
      </w:r>
      <w:proofErr w:type="spellStart"/>
      <w:r>
        <w:rPr>
          <w:b w:val="0"/>
          <w:bCs w:val="0"/>
        </w:rPr>
        <w:t>sau</w:t>
      </w:r>
      <w:proofErr w:type="spellEnd"/>
      <w:r>
        <w:rPr>
          <w:b w:val="0"/>
          <w:bCs w:val="0"/>
        </w:rPr>
        <w:t xml:space="preserve"> </w:t>
      </w:r>
      <w:proofErr w:type="spellStart"/>
      <w:r>
        <w:rPr>
          <w:b w:val="0"/>
          <w:bCs w:val="0"/>
        </w:rPr>
        <w:t>đó</w:t>
      </w:r>
      <w:proofErr w:type="spellEnd"/>
      <w:r>
        <w:rPr>
          <w:b w:val="0"/>
          <w:bCs w:val="0"/>
        </w:rPr>
        <w:t xml:space="preserve"> </w:t>
      </w:r>
      <w:proofErr w:type="spellStart"/>
      <w:r>
        <w:rPr>
          <w:b w:val="0"/>
          <w:bCs w:val="0"/>
        </w:rPr>
        <w:t>được</w:t>
      </w:r>
      <w:proofErr w:type="spellEnd"/>
      <w:r>
        <w:rPr>
          <w:b w:val="0"/>
          <w:bCs w:val="0"/>
        </w:rPr>
        <w:t xml:space="preserve"> </w:t>
      </w:r>
      <w:proofErr w:type="spellStart"/>
      <w:r>
        <w:rPr>
          <w:b w:val="0"/>
          <w:bCs w:val="0"/>
        </w:rPr>
        <w:t>đưa</w:t>
      </w:r>
      <w:proofErr w:type="spellEnd"/>
      <w:r>
        <w:rPr>
          <w:b w:val="0"/>
          <w:bCs w:val="0"/>
        </w:rPr>
        <w:t xml:space="preserve"> </w:t>
      </w:r>
      <w:proofErr w:type="spellStart"/>
      <w:r>
        <w:rPr>
          <w:b w:val="0"/>
          <w:bCs w:val="0"/>
        </w:rPr>
        <w:t>vào</w:t>
      </w:r>
      <w:proofErr w:type="spellEnd"/>
      <w:r>
        <w:rPr>
          <w:b w:val="0"/>
          <w:bCs w:val="0"/>
        </w:rPr>
        <w:t xml:space="preserve"> </w:t>
      </w:r>
      <w:proofErr w:type="spellStart"/>
      <w:r>
        <w:rPr>
          <w:b w:val="0"/>
          <w:bCs w:val="0"/>
        </w:rPr>
        <w:t>pha</w:t>
      </w:r>
      <w:proofErr w:type="spellEnd"/>
      <w:r>
        <w:rPr>
          <w:b w:val="0"/>
          <w:bCs w:val="0"/>
        </w:rPr>
        <w:t xml:space="preserve"> </w:t>
      </w:r>
      <w:proofErr w:type="spellStart"/>
      <w:r>
        <w:rPr>
          <w:b w:val="0"/>
          <w:bCs w:val="0"/>
        </w:rPr>
        <w:t>Biểu</w:t>
      </w:r>
      <w:proofErr w:type="spellEnd"/>
      <w:r>
        <w:rPr>
          <w:b w:val="0"/>
          <w:bCs w:val="0"/>
        </w:rPr>
        <w:t xml:space="preserve"> </w:t>
      </w:r>
      <w:proofErr w:type="spellStart"/>
      <w:r>
        <w:rPr>
          <w:b w:val="0"/>
          <w:bCs w:val="0"/>
        </w:rPr>
        <w:t>diễn</w:t>
      </w:r>
      <w:proofErr w:type="spellEnd"/>
      <w:r>
        <w:rPr>
          <w:b w:val="0"/>
          <w:bCs w:val="0"/>
        </w:rPr>
        <w:t xml:space="preserve"> </w:t>
      </w:r>
      <w:proofErr w:type="spellStart"/>
      <w:r>
        <w:rPr>
          <w:b w:val="0"/>
          <w:bCs w:val="0"/>
        </w:rPr>
        <w:t>dữ</w:t>
      </w:r>
      <w:proofErr w:type="spellEnd"/>
      <w:r>
        <w:rPr>
          <w:b w:val="0"/>
          <w:bCs w:val="0"/>
        </w:rPr>
        <w:t xml:space="preserve"> </w:t>
      </w:r>
      <w:proofErr w:type="spellStart"/>
      <w:r>
        <w:rPr>
          <w:b w:val="0"/>
          <w:bCs w:val="0"/>
        </w:rPr>
        <w:t>liệu</w:t>
      </w:r>
      <w:proofErr w:type="spellEnd"/>
      <w:r>
        <w:rPr>
          <w:b w:val="0"/>
          <w:bCs w:val="0"/>
        </w:rPr>
        <w:t xml:space="preserve"> </w:t>
      </w:r>
      <w:proofErr w:type="spellStart"/>
      <w:r>
        <w:rPr>
          <w:b w:val="0"/>
          <w:bCs w:val="0"/>
        </w:rPr>
        <w:t>bằng</w:t>
      </w:r>
      <w:proofErr w:type="spellEnd"/>
      <w:r>
        <w:rPr>
          <w:b w:val="0"/>
          <w:bCs w:val="0"/>
        </w:rPr>
        <w:t xml:space="preserve"> </w:t>
      </w:r>
      <w:proofErr w:type="spellStart"/>
      <w:r>
        <w:rPr>
          <w:b w:val="0"/>
          <w:bCs w:val="0"/>
        </w:rPr>
        <w:t>cách</w:t>
      </w:r>
      <w:proofErr w:type="spellEnd"/>
      <w:r>
        <w:rPr>
          <w:b w:val="0"/>
          <w:bCs w:val="0"/>
        </w:rPr>
        <w:t xml:space="preserve"> </w:t>
      </w:r>
      <w:proofErr w:type="spellStart"/>
      <w:r>
        <w:rPr>
          <w:b w:val="0"/>
          <w:bCs w:val="0"/>
        </w:rPr>
        <w:t>biểu</w:t>
      </w:r>
      <w:proofErr w:type="spellEnd"/>
      <w:r>
        <w:rPr>
          <w:b w:val="0"/>
          <w:bCs w:val="0"/>
        </w:rPr>
        <w:t xml:space="preserve"> </w:t>
      </w:r>
      <w:proofErr w:type="spellStart"/>
      <w:r>
        <w:rPr>
          <w:b w:val="0"/>
          <w:bCs w:val="0"/>
        </w:rPr>
        <w:t>diễn</w:t>
      </w:r>
      <w:proofErr w:type="spellEnd"/>
      <w:r>
        <w:rPr>
          <w:b w:val="0"/>
          <w:bCs w:val="0"/>
        </w:rPr>
        <w:t xml:space="preserve"> Chi-square </w:t>
      </w:r>
      <w:proofErr w:type="spellStart"/>
      <w:r>
        <w:rPr>
          <w:b w:val="0"/>
          <w:bCs w:val="0"/>
        </w:rPr>
        <w:t>hoặc</w:t>
      </w:r>
      <w:proofErr w:type="spellEnd"/>
      <w:r>
        <w:rPr>
          <w:b w:val="0"/>
          <w:bCs w:val="0"/>
        </w:rPr>
        <w:t xml:space="preserve"> </w:t>
      </w:r>
      <w:proofErr w:type="spellStart"/>
      <w:r>
        <w:rPr>
          <w:b w:val="0"/>
          <w:bCs w:val="0"/>
        </w:rPr>
        <w:t>cách</w:t>
      </w:r>
      <w:proofErr w:type="spellEnd"/>
      <w:r>
        <w:rPr>
          <w:b w:val="0"/>
          <w:bCs w:val="0"/>
        </w:rPr>
        <w:t xml:space="preserve"> </w:t>
      </w:r>
      <w:proofErr w:type="spellStart"/>
      <w:r>
        <w:rPr>
          <w:b w:val="0"/>
          <w:bCs w:val="0"/>
        </w:rPr>
        <w:t>biểu</w:t>
      </w:r>
      <w:proofErr w:type="spellEnd"/>
      <w:r>
        <w:rPr>
          <w:b w:val="0"/>
          <w:bCs w:val="0"/>
        </w:rPr>
        <w:t xml:space="preserve"> </w:t>
      </w:r>
      <w:proofErr w:type="spellStart"/>
      <w:r>
        <w:rPr>
          <w:b w:val="0"/>
          <w:bCs w:val="0"/>
        </w:rPr>
        <w:t>diễn</w:t>
      </w:r>
      <w:proofErr w:type="spellEnd"/>
      <w:r>
        <w:rPr>
          <w:b w:val="0"/>
          <w:bCs w:val="0"/>
        </w:rPr>
        <w:t xml:space="preserve"> One-hot </w:t>
      </w:r>
      <w:proofErr w:type="spellStart"/>
      <w:r>
        <w:rPr>
          <w:b w:val="0"/>
          <w:bCs w:val="0"/>
        </w:rPr>
        <w:t>thành</w:t>
      </w:r>
      <w:proofErr w:type="spellEnd"/>
      <w:r>
        <w:rPr>
          <w:b w:val="0"/>
          <w:bCs w:val="0"/>
        </w:rPr>
        <w:t xml:space="preserve"> </w:t>
      </w:r>
      <w:proofErr w:type="spellStart"/>
      <w:r>
        <w:rPr>
          <w:b w:val="0"/>
          <w:bCs w:val="0"/>
        </w:rPr>
        <w:t>các</w:t>
      </w:r>
      <w:proofErr w:type="spellEnd"/>
      <w:r>
        <w:rPr>
          <w:b w:val="0"/>
          <w:bCs w:val="0"/>
        </w:rPr>
        <w:t xml:space="preserve"> vector. Sau </w:t>
      </w:r>
      <w:proofErr w:type="spellStart"/>
      <w:r>
        <w:rPr>
          <w:b w:val="0"/>
          <w:bCs w:val="0"/>
        </w:rPr>
        <w:t>pha</w:t>
      </w:r>
      <w:proofErr w:type="spellEnd"/>
      <w:r>
        <w:rPr>
          <w:b w:val="0"/>
          <w:bCs w:val="0"/>
        </w:rPr>
        <w:t xml:space="preserve"> </w:t>
      </w:r>
      <w:proofErr w:type="spellStart"/>
      <w:r>
        <w:rPr>
          <w:b w:val="0"/>
          <w:bCs w:val="0"/>
        </w:rPr>
        <w:t>này</w:t>
      </w:r>
      <w:proofErr w:type="spellEnd"/>
      <w:r>
        <w:rPr>
          <w:b w:val="0"/>
          <w:bCs w:val="0"/>
        </w:rPr>
        <w:t xml:space="preserve">, </w:t>
      </w:r>
      <w:proofErr w:type="spellStart"/>
      <w:r>
        <w:rPr>
          <w:b w:val="0"/>
          <w:bCs w:val="0"/>
        </w:rPr>
        <w:t>các</w:t>
      </w:r>
      <w:proofErr w:type="spellEnd"/>
      <w:r>
        <w:rPr>
          <w:b w:val="0"/>
          <w:bCs w:val="0"/>
        </w:rPr>
        <w:t xml:space="preserve"> vector </w:t>
      </w:r>
      <w:proofErr w:type="spellStart"/>
      <w:r>
        <w:rPr>
          <w:b w:val="0"/>
          <w:bCs w:val="0"/>
        </w:rPr>
        <w:t>dữ</w:t>
      </w:r>
      <w:proofErr w:type="spellEnd"/>
      <w:r>
        <w:rPr>
          <w:b w:val="0"/>
          <w:bCs w:val="0"/>
        </w:rPr>
        <w:t xml:space="preserve"> </w:t>
      </w:r>
      <w:proofErr w:type="spellStart"/>
      <w:r>
        <w:rPr>
          <w:b w:val="0"/>
          <w:bCs w:val="0"/>
        </w:rPr>
        <w:t>liệu</w:t>
      </w:r>
      <w:proofErr w:type="spellEnd"/>
      <w:r>
        <w:rPr>
          <w:b w:val="0"/>
          <w:bCs w:val="0"/>
        </w:rPr>
        <w:t xml:space="preserve"> </w:t>
      </w:r>
      <w:proofErr w:type="spellStart"/>
      <w:r>
        <w:rPr>
          <w:b w:val="0"/>
          <w:bCs w:val="0"/>
        </w:rPr>
        <w:t>được</w:t>
      </w:r>
      <w:proofErr w:type="spellEnd"/>
      <w:r>
        <w:rPr>
          <w:b w:val="0"/>
          <w:bCs w:val="0"/>
        </w:rPr>
        <w:t xml:space="preserve"> </w:t>
      </w:r>
      <w:proofErr w:type="spellStart"/>
      <w:r>
        <w:rPr>
          <w:b w:val="0"/>
          <w:bCs w:val="0"/>
        </w:rPr>
        <w:t>đưa</w:t>
      </w:r>
      <w:proofErr w:type="spellEnd"/>
      <w:r>
        <w:rPr>
          <w:b w:val="0"/>
          <w:bCs w:val="0"/>
        </w:rPr>
        <w:t xml:space="preserve"> </w:t>
      </w:r>
      <w:proofErr w:type="spellStart"/>
      <w:r>
        <w:rPr>
          <w:b w:val="0"/>
          <w:bCs w:val="0"/>
        </w:rPr>
        <w:t>vào</w:t>
      </w:r>
      <w:proofErr w:type="spellEnd"/>
      <w:r>
        <w:rPr>
          <w:b w:val="0"/>
          <w:bCs w:val="0"/>
        </w:rPr>
        <w:t xml:space="preserve"> </w:t>
      </w:r>
      <w:proofErr w:type="spellStart"/>
      <w:r>
        <w:rPr>
          <w:b w:val="0"/>
          <w:bCs w:val="0"/>
        </w:rPr>
        <w:t>các</w:t>
      </w:r>
      <w:proofErr w:type="spellEnd"/>
      <w:r>
        <w:rPr>
          <w:b w:val="0"/>
          <w:bCs w:val="0"/>
        </w:rPr>
        <w:t xml:space="preserve"> </w:t>
      </w:r>
      <w:proofErr w:type="spellStart"/>
      <w:r>
        <w:rPr>
          <w:b w:val="0"/>
          <w:bCs w:val="0"/>
        </w:rPr>
        <w:t>mô</w:t>
      </w:r>
      <w:proofErr w:type="spellEnd"/>
      <w:r>
        <w:rPr>
          <w:b w:val="0"/>
          <w:bCs w:val="0"/>
        </w:rPr>
        <w:t xml:space="preserve"> </w:t>
      </w:r>
      <w:proofErr w:type="spellStart"/>
      <w:r>
        <w:rPr>
          <w:b w:val="0"/>
          <w:bCs w:val="0"/>
        </w:rPr>
        <w:t>hình</w:t>
      </w:r>
      <w:proofErr w:type="spellEnd"/>
      <w:r>
        <w:rPr>
          <w:b w:val="0"/>
          <w:bCs w:val="0"/>
        </w:rPr>
        <w:t xml:space="preserve"> </w:t>
      </w:r>
      <w:proofErr w:type="spellStart"/>
      <w:r>
        <w:rPr>
          <w:b w:val="0"/>
          <w:bCs w:val="0"/>
        </w:rPr>
        <w:t>học</w:t>
      </w:r>
      <w:proofErr w:type="spellEnd"/>
      <w:r>
        <w:rPr>
          <w:b w:val="0"/>
          <w:bCs w:val="0"/>
        </w:rPr>
        <w:t xml:space="preserve"> </w:t>
      </w:r>
      <w:proofErr w:type="spellStart"/>
      <w:r>
        <w:rPr>
          <w:b w:val="0"/>
          <w:bCs w:val="0"/>
        </w:rPr>
        <w:t>máy</w:t>
      </w:r>
      <w:proofErr w:type="spellEnd"/>
      <w:r>
        <w:rPr>
          <w:b w:val="0"/>
          <w:bCs w:val="0"/>
        </w:rPr>
        <w:t xml:space="preserve"> </w:t>
      </w:r>
      <w:proofErr w:type="spellStart"/>
      <w:r>
        <w:rPr>
          <w:b w:val="0"/>
          <w:bCs w:val="0"/>
        </w:rPr>
        <w:t>để</w:t>
      </w:r>
      <w:proofErr w:type="spellEnd"/>
      <w:r>
        <w:rPr>
          <w:b w:val="0"/>
          <w:bCs w:val="0"/>
        </w:rPr>
        <w:t xml:space="preserve"> </w:t>
      </w:r>
      <w:proofErr w:type="spellStart"/>
      <w:r>
        <w:rPr>
          <w:b w:val="0"/>
          <w:bCs w:val="0"/>
        </w:rPr>
        <w:t>phân</w:t>
      </w:r>
      <w:proofErr w:type="spellEnd"/>
      <w:r>
        <w:rPr>
          <w:b w:val="0"/>
          <w:bCs w:val="0"/>
        </w:rPr>
        <w:t xml:space="preserve"> </w:t>
      </w:r>
      <w:proofErr w:type="spellStart"/>
      <w:r>
        <w:rPr>
          <w:b w:val="0"/>
          <w:bCs w:val="0"/>
        </w:rPr>
        <w:t>lớp</w:t>
      </w:r>
      <w:proofErr w:type="spellEnd"/>
      <w:r>
        <w:rPr>
          <w:b w:val="0"/>
          <w:bCs w:val="0"/>
        </w:rPr>
        <w:t xml:space="preserve"> </w:t>
      </w:r>
      <w:proofErr w:type="spellStart"/>
      <w:r>
        <w:rPr>
          <w:b w:val="0"/>
          <w:bCs w:val="0"/>
        </w:rPr>
        <w:t>khía</w:t>
      </w:r>
      <w:proofErr w:type="spellEnd"/>
      <w:r>
        <w:rPr>
          <w:b w:val="0"/>
          <w:bCs w:val="0"/>
        </w:rPr>
        <w:t xml:space="preserve"> </w:t>
      </w:r>
      <w:proofErr w:type="spellStart"/>
      <w:r>
        <w:rPr>
          <w:b w:val="0"/>
          <w:bCs w:val="0"/>
        </w:rPr>
        <w:t>cạnh</w:t>
      </w:r>
      <w:proofErr w:type="spellEnd"/>
      <w:r>
        <w:rPr>
          <w:b w:val="0"/>
          <w:bCs w:val="0"/>
        </w:rPr>
        <w:t xml:space="preserve"> </w:t>
      </w:r>
      <w:proofErr w:type="spellStart"/>
      <w:r>
        <w:rPr>
          <w:b w:val="0"/>
          <w:bCs w:val="0"/>
        </w:rPr>
        <w:t>để</w:t>
      </w:r>
      <w:proofErr w:type="spellEnd"/>
      <w:r>
        <w:rPr>
          <w:b w:val="0"/>
          <w:bCs w:val="0"/>
        </w:rPr>
        <w:t xml:space="preserve"> </w:t>
      </w:r>
      <w:proofErr w:type="spellStart"/>
      <w:r>
        <w:rPr>
          <w:b w:val="0"/>
          <w:bCs w:val="0"/>
        </w:rPr>
        <w:t>được</w:t>
      </w:r>
      <w:proofErr w:type="spellEnd"/>
      <w:r>
        <w:rPr>
          <w:b w:val="0"/>
          <w:bCs w:val="0"/>
        </w:rPr>
        <w:t xml:space="preserve"> </w:t>
      </w:r>
      <w:proofErr w:type="spellStart"/>
      <w:r>
        <w:rPr>
          <w:b w:val="0"/>
          <w:bCs w:val="0"/>
        </w:rPr>
        <w:t>đầu</w:t>
      </w:r>
      <w:proofErr w:type="spellEnd"/>
      <w:r>
        <w:rPr>
          <w:b w:val="0"/>
          <w:bCs w:val="0"/>
        </w:rPr>
        <w:t xml:space="preserve"> </w:t>
      </w:r>
      <w:proofErr w:type="spellStart"/>
      <w:r>
        <w:rPr>
          <w:b w:val="0"/>
          <w:bCs w:val="0"/>
        </w:rPr>
        <w:t>ra</w:t>
      </w:r>
      <w:proofErr w:type="spellEnd"/>
      <w:r>
        <w:rPr>
          <w:b w:val="0"/>
          <w:bCs w:val="0"/>
        </w:rPr>
        <w:t xml:space="preserve"> </w:t>
      </w:r>
      <w:proofErr w:type="spellStart"/>
      <w:r>
        <w:rPr>
          <w:b w:val="0"/>
          <w:bCs w:val="0"/>
        </w:rPr>
        <w:t>là</w:t>
      </w:r>
      <w:proofErr w:type="spellEnd"/>
      <w:r>
        <w:rPr>
          <w:b w:val="0"/>
          <w:bCs w:val="0"/>
        </w:rPr>
        <w:t xml:space="preserve"> </w:t>
      </w:r>
      <w:proofErr w:type="spellStart"/>
      <w:r>
        <w:rPr>
          <w:b w:val="0"/>
          <w:bCs w:val="0"/>
        </w:rPr>
        <w:t>các</w:t>
      </w:r>
      <w:proofErr w:type="spellEnd"/>
      <w:r>
        <w:rPr>
          <w:b w:val="0"/>
          <w:bCs w:val="0"/>
        </w:rPr>
        <w:t xml:space="preserve"> vector </w:t>
      </w:r>
      <w:proofErr w:type="spellStart"/>
      <w:r>
        <w:rPr>
          <w:b w:val="0"/>
          <w:bCs w:val="0"/>
        </w:rPr>
        <w:t>gồm</w:t>
      </w:r>
      <w:proofErr w:type="spellEnd"/>
      <w:r>
        <w:rPr>
          <w:b w:val="0"/>
          <w:bCs w:val="0"/>
        </w:rPr>
        <w:t xml:space="preserve"> 2 </w:t>
      </w:r>
      <w:proofErr w:type="spellStart"/>
      <w:r>
        <w:rPr>
          <w:b w:val="0"/>
          <w:bCs w:val="0"/>
        </w:rPr>
        <w:t>lớp</w:t>
      </w:r>
      <w:proofErr w:type="spellEnd"/>
      <w:r>
        <w:rPr>
          <w:b w:val="0"/>
          <w:bCs w:val="0"/>
        </w:rPr>
        <w:t xml:space="preserve"> 0 </w:t>
      </w:r>
      <w:proofErr w:type="spellStart"/>
      <w:r>
        <w:rPr>
          <w:b w:val="0"/>
          <w:bCs w:val="0"/>
        </w:rPr>
        <w:t>và</w:t>
      </w:r>
      <w:proofErr w:type="spellEnd"/>
      <w:r>
        <w:rPr>
          <w:b w:val="0"/>
          <w:bCs w:val="0"/>
        </w:rPr>
        <w:t xml:space="preserve"> 1, </w:t>
      </w:r>
      <w:proofErr w:type="spellStart"/>
      <w:r>
        <w:rPr>
          <w:b w:val="0"/>
          <w:bCs w:val="0"/>
        </w:rPr>
        <w:t>trong</w:t>
      </w:r>
      <w:proofErr w:type="spellEnd"/>
      <w:r>
        <w:rPr>
          <w:b w:val="0"/>
          <w:bCs w:val="0"/>
        </w:rPr>
        <w:t xml:space="preserve"> </w:t>
      </w:r>
      <w:proofErr w:type="spellStart"/>
      <w:r>
        <w:rPr>
          <w:b w:val="0"/>
          <w:bCs w:val="0"/>
        </w:rPr>
        <w:t>đó</w:t>
      </w:r>
      <w:proofErr w:type="spellEnd"/>
      <w:r>
        <w:rPr>
          <w:b w:val="0"/>
          <w:bCs w:val="0"/>
        </w:rPr>
        <w:t xml:space="preserve"> </w:t>
      </w:r>
      <w:proofErr w:type="spellStart"/>
      <w:r>
        <w:rPr>
          <w:b w:val="0"/>
          <w:bCs w:val="0"/>
        </w:rPr>
        <w:t>lớp</w:t>
      </w:r>
      <w:proofErr w:type="spellEnd"/>
      <w:r>
        <w:rPr>
          <w:b w:val="0"/>
          <w:bCs w:val="0"/>
        </w:rPr>
        <w:t xml:space="preserve"> 1 </w:t>
      </w:r>
      <w:proofErr w:type="spellStart"/>
      <w:r>
        <w:rPr>
          <w:b w:val="0"/>
          <w:bCs w:val="0"/>
        </w:rPr>
        <w:t>là</w:t>
      </w:r>
      <w:proofErr w:type="spellEnd"/>
      <w:r>
        <w:rPr>
          <w:b w:val="0"/>
          <w:bCs w:val="0"/>
        </w:rPr>
        <w:t xml:space="preserve"> </w:t>
      </w:r>
      <w:proofErr w:type="spellStart"/>
      <w:r>
        <w:rPr>
          <w:b w:val="0"/>
          <w:bCs w:val="0"/>
        </w:rPr>
        <w:t>dữ</w:t>
      </w:r>
      <w:proofErr w:type="spellEnd"/>
      <w:r>
        <w:rPr>
          <w:b w:val="0"/>
          <w:bCs w:val="0"/>
        </w:rPr>
        <w:t xml:space="preserve"> </w:t>
      </w:r>
      <w:proofErr w:type="spellStart"/>
      <w:r>
        <w:rPr>
          <w:b w:val="0"/>
          <w:bCs w:val="0"/>
        </w:rPr>
        <w:t>liệu</w:t>
      </w:r>
      <w:proofErr w:type="spellEnd"/>
      <w:r>
        <w:rPr>
          <w:b w:val="0"/>
          <w:bCs w:val="0"/>
        </w:rPr>
        <w:t xml:space="preserve"> </w:t>
      </w:r>
      <w:proofErr w:type="spellStart"/>
      <w:r>
        <w:rPr>
          <w:b w:val="0"/>
          <w:bCs w:val="0"/>
        </w:rPr>
        <w:t>có</w:t>
      </w:r>
      <w:proofErr w:type="spellEnd"/>
      <w:r>
        <w:rPr>
          <w:b w:val="0"/>
          <w:bCs w:val="0"/>
        </w:rPr>
        <w:t xml:space="preserve"> </w:t>
      </w:r>
      <w:proofErr w:type="spellStart"/>
      <w:r>
        <w:rPr>
          <w:b w:val="0"/>
          <w:bCs w:val="0"/>
        </w:rPr>
        <w:t>khía</w:t>
      </w:r>
      <w:proofErr w:type="spellEnd"/>
      <w:r>
        <w:rPr>
          <w:b w:val="0"/>
          <w:bCs w:val="0"/>
        </w:rPr>
        <w:t xml:space="preserve"> </w:t>
      </w:r>
      <w:proofErr w:type="spellStart"/>
      <w:r>
        <w:rPr>
          <w:b w:val="0"/>
          <w:bCs w:val="0"/>
        </w:rPr>
        <w:t>cạnh</w:t>
      </w:r>
      <w:proofErr w:type="spellEnd"/>
      <w:r>
        <w:rPr>
          <w:b w:val="0"/>
          <w:bCs w:val="0"/>
        </w:rPr>
        <w:t xml:space="preserve"> </w:t>
      </w:r>
      <w:proofErr w:type="spellStart"/>
      <w:r>
        <w:rPr>
          <w:b w:val="0"/>
          <w:bCs w:val="0"/>
        </w:rPr>
        <w:t>đó</w:t>
      </w:r>
      <w:proofErr w:type="spellEnd"/>
      <w:r>
        <w:rPr>
          <w:b w:val="0"/>
          <w:bCs w:val="0"/>
        </w:rPr>
        <w:t xml:space="preserve">, </w:t>
      </w:r>
      <w:proofErr w:type="spellStart"/>
      <w:r>
        <w:rPr>
          <w:b w:val="0"/>
          <w:bCs w:val="0"/>
        </w:rPr>
        <w:t>lớp</w:t>
      </w:r>
      <w:proofErr w:type="spellEnd"/>
      <w:r>
        <w:rPr>
          <w:b w:val="0"/>
          <w:bCs w:val="0"/>
        </w:rPr>
        <w:t xml:space="preserve"> 0 </w:t>
      </w:r>
      <w:proofErr w:type="spellStart"/>
      <w:r>
        <w:rPr>
          <w:b w:val="0"/>
          <w:bCs w:val="0"/>
        </w:rPr>
        <w:t>là</w:t>
      </w:r>
      <w:proofErr w:type="spellEnd"/>
      <w:r>
        <w:rPr>
          <w:b w:val="0"/>
          <w:bCs w:val="0"/>
        </w:rPr>
        <w:t xml:space="preserve"> </w:t>
      </w:r>
      <w:proofErr w:type="spellStart"/>
      <w:r>
        <w:rPr>
          <w:b w:val="0"/>
          <w:bCs w:val="0"/>
        </w:rPr>
        <w:t>dữ</w:t>
      </w:r>
      <w:proofErr w:type="spellEnd"/>
      <w:r>
        <w:rPr>
          <w:b w:val="0"/>
          <w:bCs w:val="0"/>
        </w:rPr>
        <w:t xml:space="preserve"> </w:t>
      </w:r>
      <w:proofErr w:type="spellStart"/>
      <w:r>
        <w:rPr>
          <w:b w:val="0"/>
          <w:bCs w:val="0"/>
        </w:rPr>
        <w:t>liệu</w:t>
      </w:r>
      <w:proofErr w:type="spellEnd"/>
      <w:r>
        <w:rPr>
          <w:b w:val="0"/>
          <w:bCs w:val="0"/>
        </w:rPr>
        <w:t xml:space="preserve"> </w:t>
      </w:r>
      <w:proofErr w:type="spellStart"/>
      <w:r>
        <w:rPr>
          <w:b w:val="0"/>
          <w:bCs w:val="0"/>
        </w:rPr>
        <w:t>không</w:t>
      </w:r>
      <w:proofErr w:type="spellEnd"/>
      <w:r>
        <w:rPr>
          <w:b w:val="0"/>
          <w:bCs w:val="0"/>
        </w:rPr>
        <w:t xml:space="preserve"> </w:t>
      </w:r>
      <w:proofErr w:type="spellStart"/>
      <w:r>
        <w:rPr>
          <w:b w:val="0"/>
          <w:bCs w:val="0"/>
        </w:rPr>
        <w:t>có</w:t>
      </w:r>
      <w:proofErr w:type="spellEnd"/>
      <w:r>
        <w:rPr>
          <w:b w:val="0"/>
          <w:bCs w:val="0"/>
        </w:rPr>
        <w:t xml:space="preserve"> </w:t>
      </w:r>
      <w:proofErr w:type="spellStart"/>
      <w:r>
        <w:rPr>
          <w:b w:val="0"/>
          <w:bCs w:val="0"/>
        </w:rPr>
        <w:t>khía</w:t>
      </w:r>
      <w:proofErr w:type="spellEnd"/>
      <w:r>
        <w:rPr>
          <w:b w:val="0"/>
          <w:bCs w:val="0"/>
        </w:rPr>
        <w:t xml:space="preserve"> </w:t>
      </w:r>
      <w:proofErr w:type="spellStart"/>
      <w:r>
        <w:rPr>
          <w:b w:val="0"/>
          <w:bCs w:val="0"/>
        </w:rPr>
        <w:t>cạnh</w:t>
      </w:r>
      <w:proofErr w:type="spellEnd"/>
      <w:r>
        <w:rPr>
          <w:b w:val="0"/>
          <w:bCs w:val="0"/>
        </w:rPr>
        <w:t xml:space="preserve"> </w:t>
      </w:r>
      <w:proofErr w:type="spellStart"/>
      <w:r>
        <w:rPr>
          <w:b w:val="0"/>
          <w:bCs w:val="0"/>
        </w:rPr>
        <w:t>đó</w:t>
      </w:r>
      <w:proofErr w:type="spellEnd"/>
      <w:r>
        <w:rPr>
          <w:b w:val="0"/>
          <w:bCs w:val="0"/>
        </w:rPr>
        <w:t>.</w:t>
      </w:r>
    </w:p>
    <w:p w14:paraId="299295B5" w14:textId="51CBDA5E" w:rsidR="00560818" w:rsidRDefault="00560818" w:rsidP="00EB1758">
      <w:pPr>
        <w:pStyle w:val="Heading3"/>
        <w:numPr>
          <w:ilvl w:val="0"/>
          <w:numId w:val="11"/>
        </w:numPr>
        <w:ind w:left="851" w:hanging="851"/>
      </w:pPr>
      <w:bookmarkStart w:id="55" w:name="_Toc67937974"/>
      <w:bookmarkStart w:id="56" w:name="_Toc120461237"/>
      <w:proofErr w:type="spellStart"/>
      <w:r>
        <w:t>Pha</w:t>
      </w:r>
      <w:proofErr w:type="spellEnd"/>
      <w:r>
        <w:t xml:space="preserve"> 1: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bookmarkEnd w:id="55"/>
      <w:bookmarkEnd w:id="56"/>
      <w:proofErr w:type="spellEnd"/>
    </w:p>
    <w:p w14:paraId="10C0AA5F" w14:textId="08AD30EE" w:rsidR="00FB6EA2" w:rsidRPr="00FB6EA2" w:rsidRDefault="00FB6EA2" w:rsidP="001E5A8D">
      <w:pPr>
        <w:ind w:firstLine="720"/>
      </w:pPr>
      <w:proofErr w:type="spellStart"/>
      <w:r>
        <w:t>Ví</w:t>
      </w:r>
      <w:proofErr w:type="spellEnd"/>
      <w:r>
        <w:t xml:space="preserve"> </w:t>
      </w:r>
      <w:proofErr w:type="spellStart"/>
      <w:r>
        <w:t>dụ</w:t>
      </w:r>
      <w:proofErr w:type="spellEnd"/>
      <w:r>
        <w:t xml:space="preserve"> </w:t>
      </w:r>
      <w:proofErr w:type="spellStart"/>
      <w:r>
        <w:t>trong</w:t>
      </w:r>
      <w:proofErr w:type="spellEnd"/>
      <w:r>
        <w:t xml:space="preserve"> </w:t>
      </w:r>
      <w:proofErr w:type="spellStart"/>
      <w:r>
        <w:t>câu</w:t>
      </w:r>
      <w:proofErr w:type="spellEnd"/>
      <w:r>
        <w:t xml:space="preserve">: </w:t>
      </w:r>
      <w:r>
        <w:rPr>
          <w:rStyle w:val="normaltextrun"/>
          <w:color w:val="000000"/>
          <w:shd w:val="clear" w:color="auto" w:fill="FFFFFF"/>
        </w:rPr>
        <w:t>“shop </w:t>
      </w:r>
      <w:proofErr w:type="spellStart"/>
      <w:r>
        <w:rPr>
          <w:rStyle w:val="normaltextrun"/>
          <w:color w:val="000000"/>
          <w:shd w:val="clear" w:color="auto" w:fill="FFFFFF"/>
        </w:rPr>
        <w:t>đóng</w:t>
      </w:r>
      <w:proofErr w:type="spellEnd"/>
      <w:r>
        <w:rPr>
          <w:rStyle w:val="normaltextrun"/>
          <w:color w:val="000000"/>
          <w:shd w:val="clear" w:color="auto" w:fill="FFFFFF"/>
        </w:rPr>
        <w:t> </w:t>
      </w:r>
      <w:proofErr w:type="spellStart"/>
      <w:r>
        <w:rPr>
          <w:rStyle w:val="normaltextrun"/>
          <w:color w:val="000000"/>
          <w:shd w:val="clear" w:color="auto" w:fill="FFFFFF"/>
        </w:rPr>
        <w:t>gói</w:t>
      </w:r>
      <w:proofErr w:type="spellEnd"/>
      <w:r>
        <w:rPr>
          <w:rStyle w:val="normaltextrun"/>
          <w:color w:val="000000"/>
          <w:shd w:val="clear" w:color="auto" w:fill="FFFFFF"/>
        </w:rPr>
        <w:t> </w:t>
      </w:r>
      <w:proofErr w:type="spellStart"/>
      <w:r>
        <w:rPr>
          <w:rStyle w:val="normaltextrun"/>
          <w:color w:val="000000"/>
          <w:shd w:val="clear" w:color="auto" w:fill="FFFFFF"/>
        </w:rPr>
        <w:t>oke</w:t>
      </w:r>
      <w:proofErr w:type="spellEnd"/>
      <w:r>
        <w:rPr>
          <w:rStyle w:val="normaltextrun"/>
          <w:color w:val="000000"/>
          <w:shd w:val="clear" w:color="auto" w:fill="FFFFFF"/>
        </w:rPr>
        <w:t> </w:t>
      </w:r>
      <w:proofErr w:type="spellStart"/>
      <w:r>
        <w:rPr>
          <w:rStyle w:val="normaltextrun"/>
          <w:color w:val="000000"/>
          <w:shd w:val="clear" w:color="auto" w:fill="FFFFFF"/>
        </w:rPr>
        <w:t>và</w:t>
      </w:r>
      <w:proofErr w:type="spellEnd"/>
      <w:r>
        <w:rPr>
          <w:rStyle w:val="normaltextrun"/>
          <w:color w:val="000000"/>
          <w:shd w:val="clear" w:color="auto" w:fill="FFFFFF"/>
        </w:rPr>
        <w:t> </w:t>
      </w:r>
      <w:proofErr w:type="spellStart"/>
      <w:r>
        <w:rPr>
          <w:rStyle w:val="normaltextrun"/>
          <w:color w:val="000000"/>
          <w:shd w:val="clear" w:color="auto" w:fill="FFFFFF"/>
        </w:rPr>
        <w:t>giao</w:t>
      </w:r>
      <w:proofErr w:type="spellEnd"/>
      <w:r>
        <w:rPr>
          <w:rStyle w:val="normaltextrun"/>
          <w:color w:val="000000"/>
          <w:shd w:val="clear" w:color="auto" w:fill="FFFFFF"/>
        </w:rPr>
        <w:t> </w:t>
      </w:r>
      <w:proofErr w:type="spellStart"/>
      <w:r>
        <w:rPr>
          <w:rStyle w:val="normaltextrun"/>
          <w:color w:val="000000"/>
          <w:shd w:val="clear" w:color="auto" w:fill="FFFFFF"/>
        </w:rPr>
        <w:t>hàng</w:t>
      </w:r>
      <w:proofErr w:type="spellEnd"/>
      <w:r>
        <w:rPr>
          <w:rStyle w:val="normaltextrun"/>
          <w:color w:val="000000"/>
          <w:shd w:val="clear" w:color="auto" w:fill="FFFFFF"/>
        </w:rPr>
        <w:t> </w:t>
      </w:r>
      <w:proofErr w:type="spellStart"/>
      <w:r>
        <w:rPr>
          <w:rStyle w:val="normaltextrun"/>
          <w:color w:val="000000"/>
          <w:shd w:val="clear" w:color="auto" w:fill="FFFFFF"/>
        </w:rPr>
        <w:t>nhanhh</w:t>
      </w:r>
      <w:proofErr w:type="spellEnd"/>
      <w:r>
        <w:rPr>
          <w:rStyle w:val="normaltextrun"/>
          <w:color w:val="000000"/>
          <w:shd w:val="clear" w:color="auto" w:fill="FFFFFF"/>
        </w:rPr>
        <w:t> </w:t>
      </w:r>
      <w:proofErr w:type="spellStart"/>
      <w:r>
        <w:rPr>
          <w:rStyle w:val="normaltextrun"/>
          <w:color w:val="000000"/>
          <w:shd w:val="clear" w:color="auto" w:fill="FFFFFF"/>
        </w:rPr>
        <w:t>ssssssssss</w:t>
      </w:r>
      <w:proofErr w:type="spellEnd"/>
      <w:r>
        <w:rPr>
          <w:rStyle w:val="normaltextrun"/>
          <w:color w:val="000000"/>
          <w:shd w:val="clear" w:color="auto" w:fill="FFFFFF"/>
        </w:rPr>
        <w:t>. ,…”</w:t>
      </w:r>
      <w:r>
        <w:rPr>
          <w:rStyle w:val="eop"/>
          <w:color w:val="000000"/>
          <w:shd w:val="clear" w:color="auto" w:fill="FFFFFF"/>
        </w:rPr>
        <w:t> </w:t>
      </w:r>
    </w:p>
    <w:p w14:paraId="7E46780F" w14:textId="0AE94DF4" w:rsidR="008E0A5A" w:rsidRDefault="008E0A5A" w:rsidP="0056358D">
      <w:pPr>
        <w:ind w:firstLine="720"/>
      </w:pPr>
      <w:proofErr w:type="spellStart"/>
      <w:r>
        <w:t>Quá</w:t>
      </w:r>
      <w:proofErr w:type="spellEnd"/>
      <w:r>
        <w:t xml:space="preserve"> </w:t>
      </w:r>
      <w:proofErr w:type="spellStart"/>
      <w:r>
        <w:t>trình</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gồm</w:t>
      </w:r>
      <w:proofErr w:type="spellEnd"/>
      <w:r>
        <w:t xml:space="preserve"> 6 </w:t>
      </w:r>
      <w:proofErr w:type="spellStart"/>
      <w:r>
        <w:t>bước</w:t>
      </w:r>
      <w:proofErr w:type="spellEnd"/>
      <w:r>
        <w:t>:</w:t>
      </w:r>
    </w:p>
    <w:p w14:paraId="06B85A30" w14:textId="208AD4CE" w:rsidR="008823F4" w:rsidRDefault="0077577C" w:rsidP="00EB1758">
      <w:pPr>
        <w:pStyle w:val="ListParagraph"/>
        <w:numPr>
          <w:ilvl w:val="0"/>
          <w:numId w:val="7"/>
        </w:numPr>
      </w:pPr>
      <w:proofErr w:type="spellStart"/>
      <w:r>
        <w:t>Tách</w:t>
      </w:r>
      <w:proofErr w:type="spellEnd"/>
      <w:r>
        <w:t xml:space="preserve"> </w:t>
      </w:r>
      <w:proofErr w:type="spellStart"/>
      <w:r w:rsidR="003D356C">
        <w:t>từ</w:t>
      </w:r>
      <w:proofErr w:type="spellEnd"/>
      <w:r w:rsidR="00A933DE">
        <w:t xml:space="preserve">: </w:t>
      </w:r>
      <w:r w:rsidR="00A933DE" w:rsidRPr="00DA4C0F">
        <w:rPr>
          <w:rStyle w:val="normaltextrun"/>
          <w:color w:val="000000"/>
          <w:shd w:val="clear" w:color="auto" w:fill="FFFFFF"/>
        </w:rPr>
        <w:t>“</w:t>
      </w:r>
      <w:proofErr w:type="spellStart"/>
      <w:r w:rsidR="00A933DE" w:rsidRPr="00DA4C0F">
        <w:rPr>
          <w:rStyle w:val="normaltextrun"/>
          <w:color w:val="000000"/>
          <w:shd w:val="clear" w:color="auto" w:fill="FFFFFF"/>
        </w:rPr>
        <w:t>đóng</w:t>
      </w:r>
      <w:proofErr w:type="spellEnd"/>
      <w:r w:rsidR="00A933DE" w:rsidRPr="00DA4C0F">
        <w:rPr>
          <w:rStyle w:val="normaltextrun"/>
          <w:color w:val="000000"/>
          <w:shd w:val="clear" w:color="auto" w:fill="FFFFFF"/>
        </w:rPr>
        <w:t> </w:t>
      </w:r>
      <w:proofErr w:type="spellStart"/>
      <w:r w:rsidR="00A933DE" w:rsidRPr="00DA4C0F">
        <w:rPr>
          <w:rStyle w:val="normaltextrun"/>
          <w:color w:val="000000"/>
          <w:shd w:val="clear" w:color="auto" w:fill="FFFFFF"/>
        </w:rPr>
        <w:t>gói</w:t>
      </w:r>
      <w:proofErr w:type="spellEnd"/>
      <w:r w:rsidR="00A933DE" w:rsidRPr="00DA4C0F">
        <w:rPr>
          <w:rStyle w:val="normaltextrun"/>
          <w:color w:val="000000"/>
          <w:shd w:val="clear" w:color="auto" w:fill="FFFFFF"/>
        </w:rPr>
        <w:t>” -&gt; “</w:t>
      </w:r>
      <w:proofErr w:type="spellStart"/>
      <w:r w:rsidR="00A933DE" w:rsidRPr="00DA4C0F">
        <w:rPr>
          <w:rStyle w:val="normaltextrun"/>
          <w:color w:val="000000"/>
          <w:shd w:val="clear" w:color="auto" w:fill="FFFFFF"/>
        </w:rPr>
        <w:t>đóng_gói</w:t>
      </w:r>
      <w:proofErr w:type="spellEnd"/>
      <w:r w:rsidR="00A933DE" w:rsidRPr="00DA4C0F">
        <w:rPr>
          <w:rStyle w:val="normaltextrun"/>
          <w:color w:val="000000"/>
          <w:shd w:val="clear" w:color="auto" w:fill="FFFFFF"/>
        </w:rPr>
        <w:t>”</w:t>
      </w:r>
      <w:r w:rsidR="00A933DE" w:rsidRPr="00DA4C0F">
        <w:rPr>
          <w:rStyle w:val="eop"/>
          <w:color w:val="000000"/>
          <w:shd w:val="clear" w:color="auto" w:fill="FFFFFF"/>
        </w:rPr>
        <w:t> </w:t>
      </w:r>
    </w:p>
    <w:p w14:paraId="0FDE8503" w14:textId="1175DF4D" w:rsidR="008E0A5A" w:rsidRPr="00C619BB" w:rsidRDefault="003D356C" w:rsidP="00EB1758">
      <w:pPr>
        <w:pStyle w:val="ListParagraph"/>
        <w:numPr>
          <w:ilvl w:val="0"/>
          <w:numId w:val="7"/>
        </w:numPr>
        <w:rPr>
          <w:rStyle w:val="normaltextrun"/>
        </w:rPr>
      </w:pPr>
      <w:proofErr w:type="spellStart"/>
      <w:r>
        <w:rPr>
          <w:rStyle w:val="normaltextrun"/>
          <w:color w:val="000000"/>
          <w:bdr w:val="none" w:sz="0" w:space="0" w:color="auto" w:frame="1"/>
        </w:rPr>
        <w:lastRenderedPageBreak/>
        <w:t>Loại</w:t>
      </w:r>
      <w:proofErr w:type="spellEnd"/>
      <w:r>
        <w:rPr>
          <w:rStyle w:val="normaltextrun"/>
          <w:color w:val="000000"/>
          <w:bdr w:val="none" w:sz="0" w:space="0" w:color="auto" w:frame="1"/>
        </w:rPr>
        <w:t xml:space="preserve"> </w:t>
      </w:r>
      <w:proofErr w:type="spellStart"/>
      <w:r>
        <w:rPr>
          <w:rStyle w:val="normaltextrun"/>
          <w:color w:val="000000"/>
          <w:bdr w:val="none" w:sz="0" w:space="0" w:color="auto" w:frame="1"/>
        </w:rPr>
        <w:t>bỏ</w:t>
      </w:r>
      <w:proofErr w:type="spellEnd"/>
      <w:r>
        <w:rPr>
          <w:rStyle w:val="normaltextrun"/>
          <w:color w:val="000000"/>
          <w:bdr w:val="none" w:sz="0" w:space="0" w:color="auto" w:frame="1"/>
        </w:rPr>
        <w:t xml:space="preserve"> </w:t>
      </w:r>
      <w:proofErr w:type="spellStart"/>
      <w:r>
        <w:rPr>
          <w:rStyle w:val="normaltextrun"/>
          <w:color w:val="000000"/>
          <w:bdr w:val="none" w:sz="0" w:space="0" w:color="auto" w:frame="1"/>
        </w:rPr>
        <w:t>kí</w:t>
      </w:r>
      <w:proofErr w:type="spellEnd"/>
      <w:r>
        <w:rPr>
          <w:rStyle w:val="normaltextrun"/>
          <w:color w:val="000000"/>
          <w:bdr w:val="none" w:sz="0" w:space="0" w:color="auto" w:frame="1"/>
        </w:rPr>
        <w:t xml:space="preserve"> </w:t>
      </w:r>
      <w:proofErr w:type="spellStart"/>
      <w:r>
        <w:rPr>
          <w:rStyle w:val="normaltextrun"/>
          <w:color w:val="000000"/>
          <w:bdr w:val="none" w:sz="0" w:space="0" w:color="auto" w:frame="1"/>
        </w:rPr>
        <w:t>tự</w:t>
      </w:r>
      <w:proofErr w:type="spellEnd"/>
      <w:r>
        <w:rPr>
          <w:rStyle w:val="normaltextrun"/>
          <w:color w:val="000000"/>
          <w:bdr w:val="none" w:sz="0" w:space="0" w:color="auto" w:frame="1"/>
        </w:rPr>
        <w:t xml:space="preserve"> </w:t>
      </w:r>
      <w:proofErr w:type="spellStart"/>
      <w:r>
        <w:rPr>
          <w:rStyle w:val="normaltextrun"/>
          <w:color w:val="000000"/>
          <w:bdr w:val="none" w:sz="0" w:space="0" w:color="auto" w:frame="1"/>
        </w:rPr>
        <w:t>lặp</w:t>
      </w:r>
      <w:proofErr w:type="spellEnd"/>
      <w:r w:rsidR="00A933DE">
        <w:rPr>
          <w:rStyle w:val="normaltextrun"/>
          <w:color w:val="000000"/>
          <w:bdr w:val="none" w:sz="0" w:space="0" w:color="auto" w:frame="1"/>
        </w:rPr>
        <w:t xml:space="preserve">: </w:t>
      </w:r>
      <w:r w:rsidR="00A933DE">
        <w:rPr>
          <w:rStyle w:val="normaltextrun"/>
          <w:color w:val="000000"/>
          <w:shd w:val="clear" w:color="auto" w:fill="FFFFFF"/>
        </w:rPr>
        <w:t>“</w:t>
      </w:r>
      <w:proofErr w:type="spellStart"/>
      <w:r w:rsidR="00A933DE">
        <w:rPr>
          <w:rStyle w:val="normaltextrun"/>
          <w:color w:val="000000"/>
          <w:shd w:val="clear" w:color="auto" w:fill="FFFFFF"/>
        </w:rPr>
        <w:t>nhanhh</w:t>
      </w:r>
      <w:proofErr w:type="spellEnd"/>
      <w:r w:rsidR="00A933DE">
        <w:rPr>
          <w:rStyle w:val="normaltextrun"/>
          <w:color w:val="000000"/>
          <w:shd w:val="clear" w:color="auto" w:fill="FFFFFF"/>
        </w:rPr>
        <w:t>” -&gt; “</w:t>
      </w:r>
      <w:proofErr w:type="spellStart"/>
      <w:r w:rsidR="00A933DE">
        <w:rPr>
          <w:rStyle w:val="normaltextrun"/>
          <w:color w:val="000000"/>
          <w:shd w:val="clear" w:color="auto" w:fill="FFFFFF"/>
        </w:rPr>
        <w:t>nhanh</w:t>
      </w:r>
      <w:proofErr w:type="spellEnd"/>
      <w:r w:rsidR="00A933DE">
        <w:rPr>
          <w:rStyle w:val="normaltextrun"/>
          <w:color w:val="000000"/>
          <w:shd w:val="clear" w:color="auto" w:fill="FFFFFF"/>
        </w:rPr>
        <w:t>”</w:t>
      </w:r>
      <w:r w:rsidR="00A933DE">
        <w:rPr>
          <w:rStyle w:val="eop"/>
          <w:color w:val="000000"/>
          <w:shd w:val="clear" w:color="auto" w:fill="FFFFFF"/>
        </w:rPr>
        <w:t> </w:t>
      </w:r>
    </w:p>
    <w:p w14:paraId="074D78B9" w14:textId="6B2AFE05" w:rsidR="00C619BB" w:rsidRPr="00CC018C" w:rsidRDefault="00C619BB" w:rsidP="00EB1758">
      <w:pPr>
        <w:pStyle w:val="ListParagraph"/>
        <w:numPr>
          <w:ilvl w:val="0"/>
          <w:numId w:val="7"/>
        </w:numPr>
        <w:rPr>
          <w:rStyle w:val="eop"/>
        </w:rPr>
      </w:pPr>
      <w:proofErr w:type="spellStart"/>
      <w:r>
        <w:rPr>
          <w:rStyle w:val="normaltextrun"/>
          <w:color w:val="000000"/>
          <w:bdr w:val="none" w:sz="0" w:space="0" w:color="auto" w:frame="1"/>
        </w:rPr>
        <w:t>Xóa</w:t>
      </w:r>
      <w:proofErr w:type="spellEnd"/>
      <w:r>
        <w:rPr>
          <w:rStyle w:val="normaltextrun"/>
          <w:color w:val="000000"/>
          <w:bdr w:val="none" w:sz="0" w:space="0" w:color="auto" w:frame="1"/>
        </w:rPr>
        <w:t xml:space="preserve"> </w:t>
      </w:r>
      <w:proofErr w:type="spellStart"/>
      <w:r>
        <w:rPr>
          <w:rStyle w:val="normaltextrun"/>
          <w:color w:val="000000"/>
          <w:bdr w:val="none" w:sz="0" w:space="0" w:color="auto" w:frame="1"/>
        </w:rPr>
        <w:t>những</w:t>
      </w:r>
      <w:proofErr w:type="spellEnd"/>
      <w:r>
        <w:rPr>
          <w:rStyle w:val="normaltextrun"/>
          <w:color w:val="000000"/>
          <w:bdr w:val="none" w:sz="0" w:space="0" w:color="auto" w:frame="1"/>
        </w:rPr>
        <w:t xml:space="preserve"> </w:t>
      </w:r>
      <w:proofErr w:type="spellStart"/>
      <w:r>
        <w:rPr>
          <w:rStyle w:val="normaltextrun"/>
          <w:color w:val="000000"/>
          <w:bdr w:val="none" w:sz="0" w:space="0" w:color="auto" w:frame="1"/>
        </w:rPr>
        <w:t>từ</w:t>
      </w:r>
      <w:proofErr w:type="spellEnd"/>
      <w:r>
        <w:rPr>
          <w:rStyle w:val="normaltextrun"/>
          <w:color w:val="000000"/>
          <w:bdr w:val="none" w:sz="0" w:space="0" w:color="auto" w:frame="1"/>
        </w:rPr>
        <w:t xml:space="preserve"> </w:t>
      </w:r>
      <w:proofErr w:type="spellStart"/>
      <w:r>
        <w:rPr>
          <w:rStyle w:val="normaltextrun"/>
          <w:color w:val="000000"/>
          <w:bdr w:val="none" w:sz="0" w:space="0" w:color="auto" w:frame="1"/>
        </w:rPr>
        <w:t>có</w:t>
      </w:r>
      <w:proofErr w:type="spellEnd"/>
      <w:r>
        <w:rPr>
          <w:rStyle w:val="normaltextrun"/>
          <w:color w:val="000000"/>
          <w:bdr w:val="none" w:sz="0" w:space="0" w:color="auto" w:frame="1"/>
        </w:rPr>
        <w:t xml:space="preserve"> </w:t>
      </w:r>
      <w:proofErr w:type="spellStart"/>
      <w:r>
        <w:rPr>
          <w:rStyle w:val="normaltextrun"/>
          <w:color w:val="000000"/>
          <w:bdr w:val="none" w:sz="0" w:space="0" w:color="auto" w:frame="1"/>
        </w:rPr>
        <w:t>độ</w:t>
      </w:r>
      <w:proofErr w:type="spellEnd"/>
      <w:r>
        <w:rPr>
          <w:rStyle w:val="normaltextrun"/>
          <w:color w:val="000000"/>
          <w:bdr w:val="none" w:sz="0" w:space="0" w:color="auto" w:frame="1"/>
        </w:rPr>
        <w:t xml:space="preserve"> </w:t>
      </w:r>
      <w:proofErr w:type="spellStart"/>
      <w:r>
        <w:rPr>
          <w:rStyle w:val="normaltextrun"/>
          <w:color w:val="000000"/>
          <w:bdr w:val="none" w:sz="0" w:space="0" w:color="auto" w:frame="1"/>
        </w:rPr>
        <w:t>dài</w:t>
      </w:r>
      <w:proofErr w:type="spellEnd"/>
      <w:r>
        <w:rPr>
          <w:rStyle w:val="normaltextrun"/>
          <w:color w:val="000000"/>
          <w:bdr w:val="none" w:sz="0" w:space="0" w:color="auto" w:frame="1"/>
        </w:rPr>
        <w:t xml:space="preserve"> &gt; 7</w:t>
      </w:r>
      <w:r w:rsidR="00A933DE">
        <w:rPr>
          <w:rStyle w:val="normaltextrun"/>
          <w:color w:val="000000"/>
          <w:bdr w:val="none" w:sz="0" w:space="0" w:color="auto" w:frame="1"/>
        </w:rPr>
        <w:t xml:space="preserve">: </w:t>
      </w:r>
      <w:proofErr w:type="spellStart"/>
      <w:r w:rsidR="00CC018C">
        <w:rPr>
          <w:rStyle w:val="normaltextrun"/>
          <w:color w:val="000000"/>
          <w:shd w:val="clear" w:color="auto" w:fill="FFFFFF"/>
        </w:rPr>
        <w:t>xóa</w:t>
      </w:r>
      <w:proofErr w:type="spellEnd"/>
      <w:r w:rsidR="00CC018C">
        <w:rPr>
          <w:rStyle w:val="normaltextrun"/>
          <w:color w:val="000000"/>
          <w:shd w:val="clear" w:color="auto" w:fill="FFFFFF"/>
        </w:rPr>
        <w:t> “</w:t>
      </w:r>
      <w:proofErr w:type="spellStart"/>
      <w:r w:rsidR="00CC018C">
        <w:rPr>
          <w:rStyle w:val="normaltextrun"/>
          <w:color w:val="000000"/>
          <w:shd w:val="clear" w:color="auto" w:fill="FFFFFF"/>
        </w:rPr>
        <w:t>ssssssssss</w:t>
      </w:r>
      <w:proofErr w:type="spellEnd"/>
      <w:r w:rsidR="00CC018C">
        <w:rPr>
          <w:rStyle w:val="normaltextrun"/>
          <w:color w:val="000000"/>
          <w:shd w:val="clear" w:color="auto" w:fill="FFFFFF"/>
        </w:rPr>
        <w:t>” </w:t>
      </w:r>
      <w:r w:rsidR="00CC018C">
        <w:rPr>
          <w:rStyle w:val="eop"/>
          <w:color w:val="000000"/>
          <w:shd w:val="clear" w:color="auto" w:fill="FFFFFF"/>
        </w:rPr>
        <w:t> </w:t>
      </w:r>
    </w:p>
    <w:p w14:paraId="7540922E" w14:textId="6094097D" w:rsidR="00CC018C" w:rsidRPr="00C619BB" w:rsidRDefault="00CC018C" w:rsidP="00EB1758">
      <w:pPr>
        <w:pStyle w:val="ListParagraph"/>
        <w:numPr>
          <w:ilvl w:val="0"/>
          <w:numId w:val="7"/>
        </w:numPr>
        <w:rPr>
          <w:rStyle w:val="normaltextrun"/>
        </w:rPr>
      </w:pPr>
      <w:proofErr w:type="spellStart"/>
      <w:r>
        <w:rPr>
          <w:rStyle w:val="eop"/>
          <w:color w:val="000000"/>
          <w:shd w:val="clear" w:color="auto" w:fill="FFFFFF"/>
        </w:rPr>
        <w:t>Xóa</w:t>
      </w:r>
      <w:proofErr w:type="spellEnd"/>
      <w:r>
        <w:rPr>
          <w:rStyle w:val="eop"/>
          <w:color w:val="000000"/>
          <w:shd w:val="clear" w:color="auto" w:fill="FFFFFF"/>
        </w:rPr>
        <w:t xml:space="preserve"> </w:t>
      </w:r>
      <w:proofErr w:type="spellStart"/>
      <w:r>
        <w:rPr>
          <w:rStyle w:val="eop"/>
          <w:color w:val="000000"/>
          <w:shd w:val="clear" w:color="auto" w:fill="FFFFFF"/>
        </w:rPr>
        <w:t>các</w:t>
      </w:r>
      <w:proofErr w:type="spellEnd"/>
      <w:r>
        <w:rPr>
          <w:rStyle w:val="eop"/>
          <w:color w:val="000000"/>
          <w:shd w:val="clear" w:color="auto" w:fill="FFFFFF"/>
        </w:rPr>
        <w:t xml:space="preserve"> </w:t>
      </w:r>
      <w:proofErr w:type="spellStart"/>
      <w:r>
        <w:rPr>
          <w:rStyle w:val="eop"/>
          <w:color w:val="000000"/>
          <w:shd w:val="clear" w:color="auto" w:fill="FFFFFF"/>
        </w:rPr>
        <w:t>từ</w:t>
      </w:r>
      <w:proofErr w:type="spellEnd"/>
      <w:r>
        <w:rPr>
          <w:rStyle w:val="eop"/>
          <w:color w:val="000000"/>
          <w:shd w:val="clear" w:color="auto" w:fill="FFFFFF"/>
        </w:rPr>
        <w:t xml:space="preserve"> </w:t>
      </w:r>
      <w:proofErr w:type="spellStart"/>
      <w:r>
        <w:rPr>
          <w:rStyle w:val="eop"/>
          <w:color w:val="000000"/>
          <w:shd w:val="clear" w:color="auto" w:fill="FFFFFF"/>
        </w:rPr>
        <w:t>không</w:t>
      </w:r>
      <w:proofErr w:type="spellEnd"/>
      <w:r>
        <w:rPr>
          <w:rStyle w:val="eop"/>
          <w:color w:val="000000"/>
          <w:shd w:val="clear" w:color="auto" w:fill="FFFFFF"/>
        </w:rPr>
        <w:t xml:space="preserve"> </w:t>
      </w:r>
      <w:proofErr w:type="spellStart"/>
      <w:r>
        <w:rPr>
          <w:rStyle w:val="eop"/>
          <w:color w:val="000000"/>
          <w:shd w:val="clear" w:color="auto" w:fill="FFFFFF"/>
        </w:rPr>
        <w:t>có</w:t>
      </w:r>
      <w:proofErr w:type="spellEnd"/>
      <w:r>
        <w:rPr>
          <w:rStyle w:val="eop"/>
          <w:color w:val="000000"/>
          <w:shd w:val="clear" w:color="auto" w:fill="FFFFFF"/>
        </w:rPr>
        <w:t xml:space="preserve"> </w:t>
      </w:r>
      <w:proofErr w:type="spellStart"/>
      <w:r>
        <w:rPr>
          <w:rStyle w:val="eop"/>
          <w:color w:val="000000"/>
          <w:shd w:val="clear" w:color="auto" w:fill="FFFFFF"/>
        </w:rPr>
        <w:t>nhiều</w:t>
      </w:r>
      <w:proofErr w:type="spellEnd"/>
      <w:r>
        <w:rPr>
          <w:rStyle w:val="eop"/>
          <w:color w:val="000000"/>
          <w:shd w:val="clear" w:color="auto" w:fill="FFFFFF"/>
        </w:rPr>
        <w:t xml:space="preserve"> ý </w:t>
      </w:r>
      <w:proofErr w:type="spellStart"/>
      <w:r>
        <w:rPr>
          <w:rStyle w:val="eop"/>
          <w:color w:val="000000"/>
          <w:shd w:val="clear" w:color="auto" w:fill="FFFFFF"/>
        </w:rPr>
        <w:t>nghĩa</w:t>
      </w:r>
      <w:proofErr w:type="spellEnd"/>
      <w:r w:rsidR="00FB6EA2">
        <w:rPr>
          <w:rStyle w:val="eop"/>
          <w:color w:val="000000"/>
          <w:shd w:val="clear" w:color="auto" w:fill="FFFFFF"/>
        </w:rPr>
        <w:t xml:space="preserve">: </w:t>
      </w:r>
      <w:proofErr w:type="spellStart"/>
      <w:r w:rsidR="00FB6EA2">
        <w:rPr>
          <w:rStyle w:val="eop"/>
          <w:color w:val="000000"/>
          <w:shd w:val="clear" w:color="auto" w:fill="FFFFFF"/>
        </w:rPr>
        <w:t>xóa</w:t>
      </w:r>
      <w:proofErr w:type="spellEnd"/>
      <w:r w:rsidR="00FB6EA2">
        <w:rPr>
          <w:rStyle w:val="eop"/>
          <w:color w:val="000000"/>
          <w:shd w:val="clear" w:color="auto" w:fill="FFFFFF"/>
        </w:rPr>
        <w:t xml:space="preserve"> </w:t>
      </w:r>
      <w:proofErr w:type="spellStart"/>
      <w:r w:rsidR="00FB6EA2">
        <w:rPr>
          <w:rStyle w:val="eop"/>
          <w:color w:val="000000"/>
          <w:shd w:val="clear" w:color="auto" w:fill="FFFFFF"/>
        </w:rPr>
        <w:t>từ</w:t>
      </w:r>
      <w:proofErr w:type="spellEnd"/>
      <w:r w:rsidR="00FB6EA2">
        <w:rPr>
          <w:rStyle w:val="eop"/>
          <w:color w:val="000000"/>
          <w:shd w:val="clear" w:color="auto" w:fill="FFFFFF"/>
        </w:rPr>
        <w:t xml:space="preserve"> “</w:t>
      </w:r>
      <w:proofErr w:type="spellStart"/>
      <w:r w:rsidR="00FB6EA2">
        <w:rPr>
          <w:rStyle w:val="eop"/>
          <w:color w:val="000000"/>
          <w:shd w:val="clear" w:color="auto" w:fill="FFFFFF"/>
        </w:rPr>
        <w:t>và</w:t>
      </w:r>
      <w:proofErr w:type="spellEnd"/>
      <w:r w:rsidR="00FB6EA2">
        <w:rPr>
          <w:rStyle w:val="eop"/>
          <w:color w:val="000000"/>
          <w:shd w:val="clear" w:color="auto" w:fill="FFFFFF"/>
        </w:rPr>
        <w:t>”</w:t>
      </w:r>
    </w:p>
    <w:p w14:paraId="3D53C69C" w14:textId="6E52F72D" w:rsidR="00C619BB" w:rsidRPr="00837E9E" w:rsidRDefault="00D42597" w:rsidP="00EB1758">
      <w:pPr>
        <w:pStyle w:val="ListParagraph"/>
        <w:numPr>
          <w:ilvl w:val="0"/>
          <w:numId w:val="7"/>
        </w:numPr>
        <w:rPr>
          <w:rStyle w:val="normaltextrun"/>
        </w:rPr>
      </w:pPr>
      <w:proofErr w:type="spellStart"/>
      <w:r>
        <w:t>Thay</w:t>
      </w:r>
      <w:proofErr w:type="spellEnd"/>
      <w:r>
        <w:t xml:space="preserve"> </w:t>
      </w:r>
      <w:proofErr w:type="spellStart"/>
      <w:r>
        <w:t>thế</w:t>
      </w:r>
      <w:proofErr w:type="spellEnd"/>
      <w:r>
        <w:t xml:space="preserve"> </w:t>
      </w:r>
      <w:proofErr w:type="spellStart"/>
      <w:r>
        <w:t>các</w:t>
      </w:r>
      <w:proofErr w:type="spellEnd"/>
      <w:r>
        <w:t xml:space="preserve"> </w:t>
      </w:r>
      <w:proofErr w:type="spellStart"/>
      <w:r>
        <w:t>từ</w:t>
      </w:r>
      <w:proofErr w:type="spellEnd"/>
      <w:r>
        <w:t xml:space="preserve"> </w:t>
      </w:r>
      <w:r w:rsidR="00F3437C">
        <w:t xml:space="preserve">acronym: </w:t>
      </w:r>
      <w:r w:rsidR="00F3437C">
        <w:rPr>
          <w:rStyle w:val="normaltextrun"/>
          <w:color w:val="000000"/>
        </w:rPr>
        <w:t>“</w:t>
      </w:r>
      <w:proofErr w:type="spellStart"/>
      <w:r w:rsidR="00F3437C">
        <w:rPr>
          <w:rStyle w:val="normaltextrun"/>
          <w:color w:val="000000"/>
        </w:rPr>
        <w:t>oke</w:t>
      </w:r>
      <w:proofErr w:type="spellEnd"/>
      <w:r w:rsidR="00F3437C">
        <w:rPr>
          <w:rStyle w:val="normaltextrun"/>
          <w:color w:val="000000"/>
        </w:rPr>
        <w:t>” -&gt; “ok”</w:t>
      </w:r>
    </w:p>
    <w:p w14:paraId="5145BBAA" w14:textId="4BAA08B8" w:rsidR="00837E9E" w:rsidRPr="00311E36" w:rsidRDefault="00837E9E" w:rsidP="00EB1758">
      <w:pPr>
        <w:pStyle w:val="ListParagraph"/>
        <w:numPr>
          <w:ilvl w:val="0"/>
          <w:numId w:val="7"/>
        </w:numPr>
        <w:rPr>
          <w:rStyle w:val="normaltextrun"/>
        </w:rPr>
      </w:pPr>
      <w:proofErr w:type="spellStart"/>
      <w:r>
        <w:rPr>
          <w:rStyle w:val="normaltextrun"/>
          <w:color w:val="000000"/>
        </w:rPr>
        <w:t>Xóa</w:t>
      </w:r>
      <w:proofErr w:type="spellEnd"/>
      <w:r>
        <w:rPr>
          <w:rStyle w:val="normaltextrun"/>
          <w:color w:val="000000"/>
        </w:rPr>
        <w:t xml:space="preserve"> </w:t>
      </w:r>
      <w:proofErr w:type="spellStart"/>
      <w:r>
        <w:rPr>
          <w:rStyle w:val="normaltextrun"/>
          <w:color w:val="000000"/>
        </w:rPr>
        <w:t>các</w:t>
      </w:r>
      <w:proofErr w:type="spellEnd"/>
      <w:r w:rsidR="00311E36">
        <w:rPr>
          <w:rStyle w:val="normaltextrun"/>
          <w:color w:val="000000"/>
        </w:rPr>
        <w:t xml:space="preserve"> </w:t>
      </w:r>
      <w:proofErr w:type="spellStart"/>
      <w:r w:rsidR="00311E36">
        <w:rPr>
          <w:rStyle w:val="normaltextrun"/>
          <w:color w:val="000000"/>
        </w:rPr>
        <w:t>dấu</w:t>
      </w:r>
      <w:proofErr w:type="spellEnd"/>
      <w:r w:rsidR="00311E36">
        <w:rPr>
          <w:rStyle w:val="normaltextrun"/>
          <w:color w:val="000000"/>
        </w:rPr>
        <w:t xml:space="preserve"> </w:t>
      </w:r>
      <w:proofErr w:type="spellStart"/>
      <w:r w:rsidR="00311E36">
        <w:rPr>
          <w:rStyle w:val="normaltextrun"/>
          <w:color w:val="000000"/>
        </w:rPr>
        <w:t>kí</w:t>
      </w:r>
      <w:proofErr w:type="spellEnd"/>
      <w:r w:rsidR="00311E36">
        <w:rPr>
          <w:rStyle w:val="normaltextrun"/>
          <w:color w:val="000000"/>
        </w:rPr>
        <w:t xml:space="preserve"> </w:t>
      </w:r>
      <w:proofErr w:type="spellStart"/>
      <w:r w:rsidR="00311E36">
        <w:rPr>
          <w:rStyle w:val="normaltextrun"/>
          <w:color w:val="000000"/>
        </w:rPr>
        <w:t>tự</w:t>
      </w:r>
      <w:proofErr w:type="spellEnd"/>
      <w:r w:rsidR="00311E36">
        <w:rPr>
          <w:rStyle w:val="normaltextrun"/>
          <w:color w:val="000000"/>
        </w:rPr>
        <w:t xml:space="preserve">: </w:t>
      </w:r>
      <w:proofErr w:type="spellStart"/>
      <w:r w:rsidR="00311E36">
        <w:rPr>
          <w:rStyle w:val="normaltextrun"/>
          <w:color w:val="000000"/>
        </w:rPr>
        <w:t>xóa</w:t>
      </w:r>
      <w:proofErr w:type="spellEnd"/>
      <w:r w:rsidR="00311E36">
        <w:rPr>
          <w:rStyle w:val="normaltextrun"/>
          <w:color w:val="000000"/>
        </w:rPr>
        <w:t xml:space="preserve"> “</w:t>
      </w:r>
      <w:r w:rsidR="00311E36">
        <w:rPr>
          <w:rStyle w:val="normaltextrun"/>
          <w:color w:val="000000"/>
          <w:shd w:val="clear" w:color="auto" w:fill="FFFFFF"/>
        </w:rPr>
        <w:t>. ,…”</w:t>
      </w:r>
    </w:p>
    <w:p w14:paraId="61E4A822" w14:textId="4E084C64" w:rsidR="00311E36" w:rsidRPr="008E0A5A" w:rsidRDefault="00271225" w:rsidP="00311E36">
      <w:pPr>
        <w:ind w:left="567"/>
      </w:pPr>
      <w:proofErr w:type="spellStart"/>
      <w:r>
        <w:t>Câu</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r>
        <w:rPr>
          <w:rStyle w:val="normaltextrun"/>
          <w:color w:val="000000"/>
          <w:shd w:val="clear" w:color="auto" w:fill="FFFFFF"/>
        </w:rPr>
        <w:t>“shop </w:t>
      </w:r>
      <w:proofErr w:type="spellStart"/>
      <w:r>
        <w:rPr>
          <w:rStyle w:val="normaltextrun"/>
          <w:color w:val="000000"/>
          <w:shd w:val="clear" w:color="auto" w:fill="FFFFFF"/>
        </w:rPr>
        <w:t>đóng_gói</w:t>
      </w:r>
      <w:proofErr w:type="spellEnd"/>
      <w:r>
        <w:rPr>
          <w:rStyle w:val="normaltextrun"/>
          <w:color w:val="000000"/>
          <w:shd w:val="clear" w:color="auto" w:fill="FFFFFF"/>
        </w:rPr>
        <w:t> ok </w:t>
      </w:r>
      <w:proofErr w:type="spellStart"/>
      <w:r>
        <w:rPr>
          <w:rStyle w:val="normaltextrun"/>
          <w:color w:val="000000"/>
          <w:shd w:val="clear" w:color="auto" w:fill="FFFFFF"/>
        </w:rPr>
        <w:t>giao_hàng</w:t>
      </w:r>
      <w:proofErr w:type="spellEnd"/>
      <w:r>
        <w:rPr>
          <w:rStyle w:val="normaltextrun"/>
          <w:color w:val="000000"/>
          <w:shd w:val="clear" w:color="auto" w:fill="FFFFFF"/>
        </w:rPr>
        <w:t> </w:t>
      </w:r>
      <w:proofErr w:type="spellStart"/>
      <w:r>
        <w:rPr>
          <w:rStyle w:val="normaltextrun"/>
          <w:color w:val="000000"/>
          <w:shd w:val="clear" w:color="auto" w:fill="FFFFFF"/>
        </w:rPr>
        <w:t>nhanh</w:t>
      </w:r>
      <w:proofErr w:type="spellEnd"/>
      <w:r>
        <w:rPr>
          <w:rStyle w:val="normaltextrun"/>
          <w:color w:val="000000"/>
          <w:shd w:val="clear" w:color="auto" w:fill="FFFFFF"/>
        </w:rPr>
        <w:t>”</w:t>
      </w:r>
      <w:r>
        <w:rPr>
          <w:rStyle w:val="eop"/>
          <w:color w:val="000000"/>
          <w:shd w:val="clear" w:color="auto" w:fill="FFFFFF"/>
        </w:rPr>
        <w:t> </w:t>
      </w:r>
    </w:p>
    <w:p w14:paraId="467A7BBB" w14:textId="53C4F060" w:rsidR="00560818" w:rsidRDefault="00834214" w:rsidP="00EB1758">
      <w:pPr>
        <w:pStyle w:val="Heading3"/>
        <w:numPr>
          <w:ilvl w:val="0"/>
          <w:numId w:val="11"/>
        </w:numPr>
        <w:ind w:hanging="720"/>
      </w:pPr>
      <w:r>
        <w:t xml:space="preserve"> </w:t>
      </w:r>
      <w:bookmarkStart w:id="57" w:name="_Toc67937975"/>
      <w:bookmarkStart w:id="58" w:name="_Toc120461238"/>
      <w:proofErr w:type="spellStart"/>
      <w:r w:rsidR="00560818">
        <w:t>Pha</w:t>
      </w:r>
      <w:proofErr w:type="spellEnd"/>
      <w:r w:rsidR="00560818">
        <w:t xml:space="preserve"> 2: </w:t>
      </w:r>
      <w:proofErr w:type="spellStart"/>
      <w:r w:rsidR="00560818">
        <w:t>Biểu</w:t>
      </w:r>
      <w:proofErr w:type="spellEnd"/>
      <w:r w:rsidR="00560818">
        <w:t xml:space="preserve"> </w:t>
      </w:r>
      <w:proofErr w:type="spellStart"/>
      <w:r w:rsidR="00560818">
        <w:t>diễn</w:t>
      </w:r>
      <w:proofErr w:type="spellEnd"/>
      <w:r w:rsidR="00560818">
        <w:t xml:space="preserve"> </w:t>
      </w:r>
      <w:proofErr w:type="spellStart"/>
      <w:r w:rsidR="00560818">
        <w:t>và</w:t>
      </w:r>
      <w:proofErr w:type="spellEnd"/>
      <w:r w:rsidR="00560818">
        <w:t xml:space="preserve"> </w:t>
      </w:r>
      <w:proofErr w:type="spellStart"/>
      <w:r w:rsidR="00560818">
        <w:t>trích</w:t>
      </w:r>
      <w:proofErr w:type="spellEnd"/>
      <w:r w:rsidR="00560818">
        <w:t xml:space="preserve"> </w:t>
      </w:r>
      <w:proofErr w:type="spellStart"/>
      <w:r w:rsidR="00560818">
        <w:t>chọn</w:t>
      </w:r>
      <w:proofErr w:type="spellEnd"/>
      <w:r w:rsidR="00560818">
        <w:t xml:space="preserve"> </w:t>
      </w:r>
      <w:proofErr w:type="spellStart"/>
      <w:r w:rsidR="00560818">
        <w:t>đặc</w:t>
      </w:r>
      <w:proofErr w:type="spellEnd"/>
      <w:r w:rsidR="00560818">
        <w:t xml:space="preserve"> </w:t>
      </w:r>
      <w:proofErr w:type="spellStart"/>
      <w:r w:rsidR="00560818">
        <w:t>trưng</w:t>
      </w:r>
      <w:proofErr w:type="spellEnd"/>
      <w:r w:rsidR="00560818">
        <w:t xml:space="preserve"> </w:t>
      </w:r>
      <w:proofErr w:type="spellStart"/>
      <w:r w:rsidR="00560818">
        <w:t>dữ</w:t>
      </w:r>
      <w:proofErr w:type="spellEnd"/>
      <w:r w:rsidR="00560818">
        <w:t xml:space="preserve"> </w:t>
      </w:r>
      <w:proofErr w:type="spellStart"/>
      <w:r w:rsidR="00560818">
        <w:t>liệu</w:t>
      </w:r>
      <w:bookmarkEnd w:id="57"/>
      <w:bookmarkEnd w:id="58"/>
      <w:proofErr w:type="spellEnd"/>
    </w:p>
    <w:p w14:paraId="35724CBF" w14:textId="52639243" w:rsidR="0062229E" w:rsidRDefault="0062229E" w:rsidP="0062229E">
      <w:pPr>
        <w:rPr>
          <w:b/>
          <w:bCs/>
        </w:rPr>
      </w:pPr>
      <w:r w:rsidRPr="0062229E">
        <w:rPr>
          <w:b/>
          <w:bCs/>
        </w:rPr>
        <w:t>One-hot</w:t>
      </w:r>
    </w:p>
    <w:p w14:paraId="4AAF2C1F" w14:textId="77777777" w:rsidR="007623A0" w:rsidRDefault="007623A0" w:rsidP="009628B3">
      <w:pPr>
        <w:ind w:firstLine="720"/>
        <w:rPr>
          <w:color w:val="000000"/>
        </w:rPr>
      </w:pPr>
      <w:r w:rsidRPr="007623A0">
        <w:rPr>
          <w:color w:val="000000"/>
        </w:rPr>
        <w:t xml:space="preserve">One-hot encoding </w:t>
      </w:r>
      <w:proofErr w:type="spellStart"/>
      <w:r w:rsidRPr="007623A0">
        <w:rPr>
          <w:color w:val="000000"/>
        </w:rPr>
        <w:t>là</w:t>
      </w:r>
      <w:proofErr w:type="spellEnd"/>
      <w:r w:rsidRPr="007623A0">
        <w:rPr>
          <w:color w:val="000000"/>
        </w:rPr>
        <w:t xml:space="preserve"> </w:t>
      </w:r>
      <w:proofErr w:type="spellStart"/>
      <w:r w:rsidRPr="007623A0">
        <w:rPr>
          <w:color w:val="000000"/>
        </w:rPr>
        <w:t>cách</w:t>
      </w:r>
      <w:proofErr w:type="spellEnd"/>
      <w:r w:rsidRPr="007623A0">
        <w:rPr>
          <w:color w:val="000000"/>
        </w:rPr>
        <w:t xml:space="preserve"> </w:t>
      </w:r>
      <w:proofErr w:type="spellStart"/>
      <w:r w:rsidRPr="007623A0">
        <w:rPr>
          <w:color w:val="000000"/>
        </w:rPr>
        <w:t>biểu</w:t>
      </w:r>
      <w:proofErr w:type="spellEnd"/>
      <w:r w:rsidRPr="007623A0">
        <w:rPr>
          <w:color w:val="000000"/>
        </w:rPr>
        <w:t xml:space="preserve"> </w:t>
      </w:r>
      <w:proofErr w:type="spellStart"/>
      <w:r w:rsidRPr="007623A0">
        <w:rPr>
          <w:color w:val="000000"/>
        </w:rPr>
        <w:t>diễn</w:t>
      </w:r>
      <w:proofErr w:type="spellEnd"/>
      <w:r w:rsidRPr="007623A0">
        <w:rPr>
          <w:color w:val="000000"/>
        </w:rPr>
        <w:t xml:space="preserve"> </w:t>
      </w:r>
      <w:proofErr w:type="spellStart"/>
      <w:r w:rsidRPr="007623A0">
        <w:rPr>
          <w:color w:val="000000"/>
        </w:rPr>
        <w:t>từng</w:t>
      </w:r>
      <w:proofErr w:type="spellEnd"/>
      <w:r w:rsidRPr="007623A0">
        <w:rPr>
          <w:color w:val="000000"/>
        </w:rPr>
        <w:t xml:space="preserve"> </w:t>
      </w:r>
      <w:proofErr w:type="spellStart"/>
      <w:r w:rsidRPr="007623A0">
        <w:rPr>
          <w:color w:val="000000"/>
        </w:rPr>
        <w:t>giá</w:t>
      </w:r>
      <w:proofErr w:type="spellEnd"/>
      <w:r w:rsidRPr="007623A0">
        <w:rPr>
          <w:color w:val="000000"/>
        </w:rPr>
        <w:t xml:space="preserve"> </w:t>
      </w:r>
      <w:proofErr w:type="spellStart"/>
      <w:r w:rsidRPr="007623A0">
        <w:rPr>
          <w:color w:val="000000"/>
        </w:rPr>
        <w:t>trị</w:t>
      </w:r>
      <w:proofErr w:type="spellEnd"/>
      <w:r w:rsidRPr="007623A0">
        <w:rPr>
          <w:color w:val="000000"/>
        </w:rPr>
        <w:t xml:space="preserve"> </w:t>
      </w:r>
      <w:proofErr w:type="spellStart"/>
      <w:r w:rsidRPr="007623A0">
        <w:rPr>
          <w:color w:val="000000"/>
        </w:rPr>
        <w:t>thành</w:t>
      </w:r>
      <w:proofErr w:type="spellEnd"/>
      <w:r w:rsidRPr="007623A0">
        <w:rPr>
          <w:color w:val="000000"/>
        </w:rPr>
        <w:t xml:space="preserve"> </w:t>
      </w:r>
      <w:proofErr w:type="spellStart"/>
      <w:r w:rsidRPr="007623A0">
        <w:rPr>
          <w:color w:val="000000"/>
        </w:rPr>
        <w:t>các</w:t>
      </w:r>
      <w:proofErr w:type="spellEnd"/>
      <w:r w:rsidRPr="007623A0">
        <w:rPr>
          <w:color w:val="000000"/>
        </w:rPr>
        <w:t xml:space="preserve"> </w:t>
      </w:r>
      <w:proofErr w:type="spellStart"/>
      <w:r w:rsidRPr="007623A0">
        <w:rPr>
          <w:color w:val="000000"/>
        </w:rPr>
        <w:t>đặc</w:t>
      </w:r>
      <w:proofErr w:type="spellEnd"/>
      <w:r w:rsidRPr="007623A0">
        <w:rPr>
          <w:color w:val="000000"/>
        </w:rPr>
        <w:t xml:space="preserve"> </w:t>
      </w:r>
      <w:proofErr w:type="spellStart"/>
      <w:r w:rsidRPr="007623A0">
        <w:rPr>
          <w:color w:val="000000"/>
        </w:rPr>
        <w:t>trưng</w:t>
      </w:r>
      <w:proofErr w:type="spellEnd"/>
      <w:r w:rsidRPr="007623A0">
        <w:rPr>
          <w:color w:val="000000"/>
        </w:rPr>
        <w:t xml:space="preserve"> </w:t>
      </w:r>
      <w:proofErr w:type="spellStart"/>
      <w:r w:rsidRPr="007623A0">
        <w:rPr>
          <w:color w:val="000000"/>
        </w:rPr>
        <w:t>nhị</w:t>
      </w:r>
      <w:proofErr w:type="spellEnd"/>
      <w:r w:rsidRPr="007623A0">
        <w:rPr>
          <w:color w:val="000000"/>
        </w:rPr>
        <w:t xml:space="preserve"> </w:t>
      </w:r>
      <w:proofErr w:type="spellStart"/>
      <w:r w:rsidRPr="007623A0">
        <w:rPr>
          <w:color w:val="000000"/>
        </w:rPr>
        <w:t>phân</w:t>
      </w:r>
      <w:proofErr w:type="spellEnd"/>
      <w:r w:rsidRPr="007623A0">
        <w:rPr>
          <w:color w:val="000000"/>
        </w:rPr>
        <w:t xml:space="preserve"> </w:t>
      </w:r>
      <w:proofErr w:type="spellStart"/>
      <w:r w:rsidRPr="007623A0">
        <w:rPr>
          <w:color w:val="000000"/>
        </w:rPr>
        <w:t>chỉ</w:t>
      </w:r>
      <w:proofErr w:type="spellEnd"/>
      <w:r w:rsidRPr="007623A0">
        <w:rPr>
          <w:color w:val="000000"/>
        </w:rPr>
        <w:t xml:space="preserve"> </w:t>
      </w:r>
      <w:proofErr w:type="spellStart"/>
      <w:r w:rsidRPr="007623A0">
        <w:rPr>
          <w:color w:val="000000"/>
        </w:rPr>
        <w:t>chứa</w:t>
      </w:r>
      <w:proofErr w:type="spellEnd"/>
      <w:r w:rsidRPr="007623A0">
        <w:rPr>
          <w:color w:val="000000"/>
        </w:rPr>
        <w:t xml:space="preserve"> 0 </w:t>
      </w:r>
      <w:proofErr w:type="spellStart"/>
      <w:r w:rsidRPr="007623A0">
        <w:rPr>
          <w:color w:val="000000"/>
        </w:rPr>
        <w:t>hoặc</w:t>
      </w:r>
      <w:proofErr w:type="spellEnd"/>
      <w:r w:rsidRPr="007623A0">
        <w:rPr>
          <w:color w:val="000000"/>
        </w:rPr>
        <w:t xml:space="preserve"> 1. </w:t>
      </w:r>
      <w:proofErr w:type="spellStart"/>
      <w:r w:rsidRPr="007623A0">
        <w:rPr>
          <w:color w:val="000000"/>
        </w:rPr>
        <w:t>Trong</w:t>
      </w:r>
      <w:proofErr w:type="spellEnd"/>
      <w:r w:rsidRPr="007623A0">
        <w:rPr>
          <w:color w:val="000000"/>
        </w:rPr>
        <w:t xml:space="preserve"> </w:t>
      </w:r>
      <w:proofErr w:type="spellStart"/>
      <w:r w:rsidRPr="007623A0">
        <w:rPr>
          <w:color w:val="000000"/>
        </w:rPr>
        <w:t>bài</w:t>
      </w:r>
      <w:proofErr w:type="spellEnd"/>
      <w:r w:rsidRPr="007623A0">
        <w:rPr>
          <w:color w:val="000000"/>
        </w:rPr>
        <w:t xml:space="preserve"> </w:t>
      </w:r>
      <w:proofErr w:type="spellStart"/>
      <w:r w:rsidRPr="007623A0">
        <w:rPr>
          <w:color w:val="000000"/>
        </w:rPr>
        <w:t>nghiên</w:t>
      </w:r>
      <w:proofErr w:type="spellEnd"/>
      <w:r w:rsidRPr="007623A0">
        <w:rPr>
          <w:color w:val="000000"/>
        </w:rPr>
        <w:t xml:space="preserve"> </w:t>
      </w:r>
      <w:proofErr w:type="spellStart"/>
      <w:r w:rsidRPr="007623A0">
        <w:rPr>
          <w:color w:val="000000"/>
        </w:rPr>
        <w:t>cứu</w:t>
      </w:r>
      <w:proofErr w:type="spellEnd"/>
      <w:r w:rsidRPr="007623A0">
        <w:rPr>
          <w:color w:val="000000"/>
        </w:rPr>
        <w:t xml:space="preserve"> </w:t>
      </w:r>
      <w:proofErr w:type="spellStart"/>
      <w:r w:rsidRPr="007623A0">
        <w:rPr>
          <w:color w:val="000000"/>
        </w:rPr>
        <w:t>này</w:t>
      </w:r>
      <w:proofErr w:type="spellEnd"/>
      <w:r w:rsidRPr="007623A0">
        <w:rPr>
          <w:color w:val="000000"/>
        </w:rPr>
        <w:t xml:space="preserve">, </w:t>
      </w:r>
      <w:proofErr w:type="spellStart"/>
      <w:r w:rsidRPr="007623A0">
        <w:rPr>
          <w:color w:val="000000"/>
        </w:rPr>
        <w:t>chúng</w:t>
      </w:r>
      <w:proofErr w:type="spellEnd"/>
      <w:r w:rsidRPr="007623A0">
        <w:rPr>
          <w:color w:val="000000"/>
        </w:rPr>
        <w:t xml:space="preserve"> ta </w:t>
      </w:r>
      <w:proofErr w:type="spellStart"/>
      <w:r w:rsidRPr="007623A0">
        <w:rPr>
          <w:color w:val="000000"/>
        </w:rPr>
        <w:t>coi</w:t>
      </w:r>
      <w:proofErr w:type="spellEnd"/>
      <w:r w:rsidRPr="007623A0">
        <w:rPr>
          <w:color w:val="000000"/>
        </w:rPr>
        <w:t xml:space="preserve"> </w:t>
      </w:r>
      <w:proofErr w:type="spellStart"/>
      <w:r w:rsidRPr="007623A0">
        <w:rPr>
          <w:color w:val="000000"/>
        </w:rPr>
        <w:t>mỗi</w:t>
      </w:r>
      <w:proofErr w:type="spellEnd"/>
      <w:r w:rsidRPr="007623A0">
        <w:rPr>
          <w:color w:val="000000"/>
        </w:rPr>
        <w:t xml:space="preserve"> </w:t>
      </w:r>
      <w:proofErr w:type="spellStart"/>
      <w:r w:rsidRPr="007623A0">
        <w:rPr>
          <w:color w:val="000000"/>
        </w:rPr>
        <w:t>dữ</w:t>
      </w:r>
      <w:proofErr w:type="spellEnd"/>
      <w:r w:rsidRPr="007623A0">
        <w:rPr>
          <w:color w:val="000000"/>
        </w:rPr>
        <w:t xml:space="preserve"> </w:t>
      </w:r>
      <w:proofErr w:type="spellStart"/>
      <w:r w:rsidRPr="007623A0">
        <w:rPr>
          <w:color w:val="000000"/>
        </w:rPr>
        <w:t>liệu</w:t>
      </w:r>
      <w:proofErr w:type="spellEnd"/>
      <w:r w:rsidRPr="007623A0">
        <w:rPr>
          <w:color w:val="000000"/>
        </w:rPr>
        <w:t xml:space="preserve"> </w:t>
      </w:r>
      <w:proofErr w:type="spellStart"/>
      <w:r w:rsidRPr="007623A0">
        <w:rPr>
          <w:color w:val="000000"/>
        </w:rPr>
        <w:t>đầu</w:t>
      </w:r>
      <w:proofErr w:type="spellEnd"/>
      <w:r w:rsidRPr="007623A0">
        <w:rPr>
          <w:color w:val="000000"/>
        </w:rPr>
        <w:t xml:space="preserve"> </w:t>
      </w:r>
      <w:proofErr w:type="spellStart"/>
      <w:r w:rsidRPr="007623A0">
        <w:rPr>
          <w:color w:val="000000"/>
        </w:rPr>
        <w:t>vào</w:t>
      </w:r>
      <w:proofErr w:type="spellEnd"/>
      <w:r w:rsidRPr="007623A0">
        <w:rPr>
          <w:color w:val="000000"/>
        </w:rPr>
        <w:t xml:space="preserve"> </w:t>
      </w:r>
      <w:proofErr w:type="spellStart"/>
      <w:r w:rsidRPr="007623A0">
        <w:rPr>
          <w:color w:val="000000"/>
        </w:rPr>
        <w:t>là</w:t>
      </w:r>
      <w:proofErr w:type="spellEnd"/>
      <w:r w:rsidRPr="007623A0">
        <w:rPr>
          <w:color w:val="000000"/>
        </w:rPr>
        <w:t xml:space="preserve"> </w:t>
      </w:r>
      <w:proofErr w:type="spellStart"/>
      <w:r w:rsidRPr="007623A0">
        <w:rPr>
          <w:color w:val="000000"/>
        </w:rPr>
        <w:t>các</w:t>
      </w:r>
      <w:proofErr w:type="spellEnd"/>
      <w:r w:rsidRPr="007623A0">
        <w:rPr>
          <w:color w:val="000000"/>
        </w:rPr>
        <w:t xml:space="preserve"> </w:t>
      </w:r>
      <w:proofErr w:type="spellStart"/>
      <w:r w:rsidRPr="007623A0">
        <w:rPr>
          <w:color w:val="000000"/>
        </w:rPr>
        <w:t>câu</w:t>
      </w:r>
      <w:proofErr w:type="spellEnd"/>
      <w:r w:rsidRPr="007623A0">
        <w:rPr>
          <w:color w:val="000000"/>
        </w:rPr>
        <w:t xml:space="preserve">, </w:t>
      </w:r>
      <w:proofErr w:type="spellStart"/>
      <w:r w:rsidRPr="007623A0">
        <w:rPr>
          <w:color w:val="000000"/>
        </w:rPr>
        <w:t>sẽ</w:t>
      </w:r>
      <w:proofErr w:type="spellEnd"/>
      <w:r w:rsidRPr="007623A0">
        <w:rPr>
          <w:color w:val="000000"/>
        </w:rPr>
        <w:t xml:space="preserve"> </w:t>
      </w:r>
      <w:proofErr w:type="spellStart"/>
      <w:r w:rsidRPr="007623A0">
        <w:rPr>
          <w:color w:val="000000"/>
        </w:rPr>
        <w:t>được</w:t>
      </w:r>
      <w:proofErr w:type="spellEnd"/>
      <w:r w:rsidRPr="007623A0">
        <w:rPr>
          <w:color w:val="000000"/>
        </w:rPr>
        <w:t xml:space="preserve"> </w:t>
      </w:r>
      <w:proofErr w:type="spellStart"/>
      <w:r w:rsidRPr="007623A0">
        <w:rPr>
          <w:color w:val="000000"/>
        </w:rPr>
        <w:t>biến</w:t>
      </w:r>
      <w:proofErr w:type="spellEnd"/>
      <w:r w:rsidRPr="007623A0">
        <w:rPr>
          <w:color w:val="000000"/>
        </w:rPr>
        <w:t xml:space="preserve"> </w:t>
      </w:r>
      <w:proofErr w:type="spellStart"/>
      <w:r w:rsidRPr="007623A0">
        <w:rPr>
          <w:color w:val="000000"/>
        </w:rPr>
        <w:t>đổi</w:t>
      </w:r>
      <w:proofErr w:type="spellEnd"/>
      <w:r w:rsidRPr="007623A0">
        <w:rPr>
          <w:color w:val="000000"/>
        </w:rPr>
        <w:t xml:space="preserve"> </w:t>
      </w:r>
      <w:proofErr w:type="spellStart"/>
      <w:r w:rsidRPr="007623A0">
        <w:rPr>
          <w:color w:val="000000"/>
        </w:rPr>
        <w:t>thành</w:t>
      </w:r>
      <w:proofErr w:type="spellEnd"/>
      <w:r w:rsidRPr="007623A0">
        <w:rPr>
          <w:color w:val="000000"/>
        </w:rPr>
        <w:t xml:space="preserve"> 1 </w:t>
      </w:r>
      <w:proofErr w:type="spellStart"/>
      <w:r w:rsidRPr="007623A0">
        <w:rPr>
          <w:color w:val="000000"/>
        </w:rPr>
        <w:t>vectơ</w:t>
      </w:r>
      <w:proofErr w:type="spellEnd"/>
      <w:r w:rsidRPr="007623A0">
        <w:rPr>
          <w:color w:val="000000"/>
        </w:rPr>
        <w:t xml:space="preserve"> </w:t>
      </w:r>
      <w:proofErr w:type="spellStart"/>
      <w:r w:rsidRPr="007623A0">
        <w:rPr>
          <w:color w:val="000000"/>
        </w:rPr>
        <w:t>có</w:t>
      </w:r>
      <w:proofErr w:type="spellEnd"/>
      <w:r w:rsidRPr="007623A0">
        <w:rPr>
          <w:color w:val="000000"/>
        </w:rPr>
        <w:t xml:space="preserve"> </w:t>
      </w:r>
      <w:proofErr w:type="spellStart"/>
      <w:r w:rsidRPr="007623A0">
        <w:rPr>
          <w:color w:val="000000"/>
        </w:rPr>
        <w:t>kích</w:t>
      </w:r>
      <w:proofErr w:type="spellEnd"/>
      <w:r w:rsidRPr="007623A0">
        <w:rPr>
          <w:color w:val="000000"/>
        </w:rPr>
        <w:t xml:space="preserve"> </w:t>
      </w:r>
      <w:proofErr w:type="spellStart"/>
      <w:r w:rsidRPr="007623A0">
        <w:rPr>
          <w:color w:val="000000"/>
        </w:rPr>
        <w:t>thước</w:t>
      </w:r>
      <w:proofErr w:type="spellEnd"/>
      <w:r w:rsidRPr="007623A0">
        <w:rPr>
          <w:color w:val="000000"/>
        </w:rPr>
        <w:t xml:space="preserve"> n, </w:t>
      </w:r>
      <w:proofErr w:type="spellStart"/>
      <w:r w:rsidRPr="007623A0">
        <w:rPr>
          <w:color w:val="000000"/>
        </w:rPr>
        <w:t>với</w:t>
      </w:r>
      <w:proofErr w:type="spellEnd"/>
      <w:r w:rsidRPr="007623A0">
        <w:rPr>
          <w:color w:val="000000"/>
        </w:rPr>
        <w:t xml:space="preserve"> n </w:t>
      </w:r>
      <w:proofErr w:type="spellStart"/>
      <w:r w:rsidRPr="007623A0">
        <w:rPr>
          <w:color w:val="000000"/>
        </w:rPr>
        <w:t>là</w:t>
      </w:r>
      <w:proofErr w:type="spellEnd"/>
      <w:r w:rsidRPr="007623A0">
        <w:rPr>
          <w:color w:val="000000"/>
        </w:rPr>
        <w:t xml:space="preserve"> </w:t>
      </w:r>
      <w:proofErr w:type="spellStart"/>
      <w:r w:rsidRPr="007623A0">
        <w:rPr>
          <w:color w:val="000000"/>
        </w:rPr>
        <w:t>số</w:t>
      </w:r>
      <w:proofErr w:type="spellEnd"/>
      <w:r w:rsidRPr="007623A0">
        <w:rPr>
          <w:color w:val="000000"/>
        </w:rPr>
        <w:t xml:space="preserve"> </w:t>
      </w:r>
      <w:proofErr w:type="spellStart"/>
      <w:r w:rsidRPr="007623A0">
        <w:rPr>
          <w:color w:val="000000"/>
        </w:rPr>
        <w:t>lượng</w:t>
      </w:r>
      <w:proofErr w:type="spellEnd"/>
      <w:r w:rsidRPr="007623A0">
        <w:rPr>
          <w:color w:val="000000"/>
        </w:rPr>
        <w:t xml:space="preserve"> </w:t>
      </w:r>
      <w:proofErr w:type="spellStart"/>
      <w:r w:rsidRPr="007623A0">
        <w:rPr>
          <w:color w:val="000000"/>
        </w:rPr>
        <w:t>từ</w:t>
      </w:r>
      <w:proofErr w:type="spellEnd"/>
      <w:r w:rsidRPr="007623A0">
        <w:rPr>
          <w:color w:val="000000"/>
        </w:rPr>
        <w:t xml:space="preserve"> </w:t>
      </w:r>
      <w:proofErr w:type="spellStart"/>
      <w:r w:rsidRPr="007623A0">
        <w:rPr>
          <w:color w:val="000000"/>
        </w:rPr>
        <w:t>xuất</w:t>
      </w:r>
      <w:proofErr w:type="spellEnd"/>
      <w:r w:rsidRPr="007623A0">
        <w:rPr>
          <w:color w:val="000000"/>
        </w:rPr>
        <w:t xml:space="preserve"> </w:t>
      </w:r>
      <w:proofErr w:type="spellStart"/>
      <w:r w:rsidRPr="007623A0">
        <w:rPr>
          <w:color w:val="000000"/>
        </w:rPr>
        <w:t>hiện</w:t>
      </w:r>
      <w:proofErr w:type="spellEnd"/>
      <w:r w:rsidRPr="007623A0">
        <w:rPr>
          <w:color w:val="000000"/>
        </w:rPr>
        <w:t xml:space="preserve"> </w:t>
      </w:r>
      <w:proofErr w:type="spellStart"/>
      <w:r w:rsidRPr="007623A0">
        <w:rPr>
          <w:color w:val="000000"/>
        </w:rPr>
        <w:t>trong</w:t>
      </w:r>
      <w:proofErr w:type="spellEnd"/>
      <w:r w:rsidRPr="007623A0">
        <w:rPr>
          <w:color w:val="000000"/>
        </w:rPr>
        <w:t xml:space="preserve"> </w:t>
      </w:r>
      <w:proofErr w:type="spellStart"/>
      <w:r w:rsidRPr="007623A0">
        <w:rPr>
          <w:color w:val="000000"/>
        </w:rPr>
        <w:t>tập</w:t>
      </w:r>
      <w:proofErr w:type="spellEnd"/>
      <w:r w:rsidRPr="007623A0">
        <w:rPr>
          <w:color w:val="000000"/>
        </w:rPr>
        <w:t xml:space="preserve"> </w:t>
      </w:r>
      <w:proofErr w:type="spellStart"/>
      <w:r w:rsidRPr="007623A0">
        <w:rPr>
          <w:color w:val="000000"/>
        </w:rPr>
        <w:t>từ</w:t>
      </w:r>
      <w:proofErr w:type="spellEnd"/>
      <w:r w:rsidRPr="007623A0">
        <w:rPr>
          <w:color w:val="000000"/>
        </w:rPr>
        <w:t xml:space="preserve"> </w:t>
      </w:r>
      <w:proofErr w:type="spellStart"/>
      <w:r w:rsidRPr="007623A0">
        <w:rPr>
          <w:color w:val="000000"/>
        </w:rPr>
        <w:t>vựng</w:t>
      </w:r>
      <w:proofErr w:type="spellEnd"/>
      <w:r w:rsidRPr="007623A0">
        <w:rPr>
          <w:color w:val="000000"/>
        </w:rPr>
        <w:t xml:space="preserve"> </w:t>
      </w:r>
      <w:proofErr w:type="spellStart"/>
      <w:r w:rsidRPr="007623A0">
        <w:rPr>
          <w:color w:val="000000"/>
        </w:rPr>
        <w:t>đã</w:t>
      </w:r>
      <w:proofErr w:type="spellEnd"/>
      <w:r w:rsidRPr="007623A0">
        <w:rPr>
          <w:color w:val="000000"/>
        </w:rPr>
        <w:t xml:space="preserve"> </w:t>
      </w:r>
      <w:proofErr w:type="spellStart"/>
      <w:r w:rsidRPr="007623A0">
        <w:rPr>
          <w:color w:val="000000"/>
        </w:rPr>
        <w:t>tạo</w:t>
      </w:r>
      <w:proofErr w:type="spellEnd"/>
      <w:r w:rsidRPr="007623A0">
        <w:rPr>
          <w:color w:val="000000"/>
        </w:rPr>
        <w:t xml:space="preserve"> ở </w:t>
      </w:r>
      <w:proofErr w:type="spellStart"/>
      <w:r w:rsidRPr="007623A0">
        <w:rPr>
          <w:color w:val="000000"/>
        </w:rPr>
        <w:t>trên</w:t>
      </w:r>
      <w:proofErr w:type="spellEnd"/>
      <w:r w:rsidRPr="007623A0">
        <w:rPr>
          <w:color w:val="000000"/>
        </w:rPr>
        <w:t>.</w:t>
      </w:r>
    </w:p>
    <w:p w14:paraId="1BB5D87C" w14:textId="22A0AF05" w:rsidR="00CE47D4" w:rsidRPr="00CE47D4" w:rsidRDefault="00CE47D4" w:rsidP="009628B3">
      <w:pPr>
        <w:ind w:firstLine="720"/>
      </w:pPr>
      <w:proofErr w:type="spellStart"/>
      <w:r w:rsidRPr="00CE47D4">
        <w:t>Tuy</w:t>
      </w:r>
      <w:proofErr w:type="spellEnd"/>
      <w:r w:rsidRPr="00CE47D4">
        <w:t xml:space="preserve"> </w:t>
      </w:r>
      <w:proofErr w:type="spellStart"/>
      <w:r w:rsidRPr="00CE47D4">
        <w:t>nhiên</w:t>
      </w:r>
      <w:proofErr w:type="spellEnd"/>
      <w:r w:rsidRPr="00CE47D4">
        <w:t xml:space="preserve">, </w:t>
      </w:r>
      <w:proofErr w:type="spellStart"/>
      <w:r w:rsidRPr="00CE47D4">
        <w:t>việc</w:t>
      </w:r>
      <w:proofErr w:type="spellEnd"/>
      <w:r w:rsidRPr="00CE47D4">
        <w:t xml:space="preserve"> </w:t>
      </w:r>
      <w:proofErr w:type="spellStart"/>
      <w:r w:rsidRPr="00CE47D4">
        <w:t>sử</w:t>
      </w:r>
      <w:proofErr w:type="spellEnd"/>
      <w:r w:rsidRPr="00CE47D4">
        <w:t xml:space="preserve"> </w:t>
      </w:r>
      <w:proofErr w:type="spellStart"/>
      <w:r w:rsidRPr="00CE47D4">
        <w:t>dụng</w:t>
      </w:r>
      <w:proofErr w:type="spellEnd"/>
      <w:r w:rsidRPr="00CE47D4">
        <w:t xml:space="preserve"> </w:t>
      </w:r>
      <w:proofErr w:type="spellStart"/>
      <w:r w:rsidRPr="00CE47D4">
        <w:t>vec-tơ</w:t>
      </w:r>
      <w:proofErr w:type="spellEnd"/>
      <w:r w:rsidRPr="00CE47D4">
        <w:t xml:space="preserve"> one-hot </w:t>
      </w:r>
      <w:proofErr w:type="spellStart"/>
      <w:r w:rsidRPr="00CE47D4">
        <w:t>dường</w:t>
      </w:r>
      <w:proofErr w:type="spellEnd"/>
      <w:r w:rsidRPr="00CE47D4">
        <w:t xml:space="preserve"> </w:t>
      </w:r>
      <w:proofErr w:type="spellStart"/>
      <w:r w:rsidRPr="00CE47D4">
        <w:t>như</w:t>
      </w:r>
      <w:proofErr w:type="spellEnd"/>
      <w:r w:rsidRPr="00CE47D4">
        <w:t xml:space="preserve"> </w:t>
      </w:r>
      <w:proofErr w:type="spellStart"/>
      <w:r w:rsidRPr="00CE47D4">
        <w:t>sẽ</w:t>
      </w:r>
      <w:proofErr w:type="spellEnd"/>
      <w:r w:rsidRPr="00CE47D4">
        <w:t xml:space="preserve"> </w:t>
      </w:r>
      <w:proofErr w:type="spellStart"/>
      <w:r w:rsidRPr="00CE47D4">
        <w:t>không</w:t>
      </w:r>
      <w:proofErr w:type="spellEnd"/>
      <w:r w:rsidRPr="00CE47D4">
        <w:t xml:space="preserve"> </w:t>
      </w:r>
      <w:proofErr w:type="spellStart"/>
      <w:r w:rsidRPr="00CE47D4">
        <w:t>mang</w:t>
      </w:r>
      <w:proofErr w:type="spellEnd"/>
      <w:r w:rsidRPr="00CE47D4">
        <w:t xml:space="preserve"> </w:t>
      </w:r>
      <w:proofErr w:type="spellStart"/>
      <w:r w:rsidRPr="00CE47D4">
        <w:t>lại</w:t>
      </w:r>
      <w:proofErr w:type="spellEnd"/>
      <w:r w:rsidRPr="00CE47D4">
        <w:t xml:space="preserve"> </w:t>
      </w:r>
      <w:proofErr w:type="spellStart"/>
      <w:r w:rsidRPr="00CE47D4">
        <w:t>được</w:t>
      </w:r>
      <w:proofErr w:type="spellEnd"/>
      <w:r w:rsidRPr="00CE47D4">
        <w:t xml:space="preserve"> </w:t>
      </w:r>
      <w:proofErr w:type="spellStart"/>
      <w:r w:rsidRPr="00CE47D4">
        <w:t>kết</w:t>
      </w:r>
      <w:proofErr w:type="spellEnd"/>
      <w:r w:rsidRPr="00CE47D4">
        <w:t xml:space="preserve"> </w:t>
      </w:r>
      <w:proofErr w:type="spellStart"/>
      <w:r w:rsidRPr="00CE47D4">
        <w:t>quả</w:t>
      </w:r>
      <w:proofErr w:type="spellEnd"/>
      <w:r w:rsidRPr="00CE47D4">
        <w:t xml:space="preserve"> </w:t>
      </w:r>
      <w:proofErr w:type="spellStart"/>
      <w:r w:rsidRPr="00CE47D4">
        <w:t>cao</w:t>
      </w:r>
      <w:proofErr w:type="spellEnd"/>
      <w:r w:rsidRPr="00CE47D4">
        <w:t xml:space="preserve"> </w:t>
      </w:r>
      <w:proofErr w:type="spellStart"/>
      <w:r w:rsidRPr="00CE47D4">
        <w:t>vì</w:t>
      </w:r>
      <w:proofErr w:type="spellEnd"/>
      <w:r w:rsidRPr="00CE47D4">
        <w:t xml:space="preserve"> </w:t>
      </w:r>
      <w:proofErr w:type="spellStart"/>
      <w:r w:rsidRPr="00CE47D4">
        <w:t>tập</w:t>
      </w:r>
      <w:proofErr w:type="spellEnd"/>
      <w:r w:rsidRPr="00CE47D4">
        <w:t xml:space="preserve"> </w:t>
      </w:r>
      <w:proofErr w:type="spellStart"/>
      <w:r w:rsidRPr="00CE47D4">
        <w:t>từ</w:t>
      </w:r>
      <w:proofErr w:type="spellEnd"/>
      <w:r w:rsidRPr="00CE47D4">
        <w:t xml:space="preserve"> </w:t>
      </w:r>
      <w:proofErr w:type="spellStart"/>
      <w:r w:rsidRPr="00CE47D4">
        <w:t>vựng</w:t>
      </w:r>
      <w:proofErr w:type="spellEnd"/>
      <w:r w:rsidRPr="00CE47D4">
        <w:t xml:space="preserve"> </w:t>
      </w:r>
      <w:proofErr w:type="spellStart"/>
      <w:r w:rsidRPr="00CE47D4">
        <w:t>dùng</w:t>
      </w:r>
      <w:proofErr w:type="spellEnd"/>
      <w:r w:rsidRPr="00CE47D4">
        <w:t xml:space="preserve"> </w:t>
      </w:r>
      <w:proofErr w:type="spellStart"/>
      <w:r w:rsidRPr="00CE47D4">
        <w:t>để</w:t>
      </w:r>
      <w:proofErr w:type="spellEnd"/>
      <w:r w:rsidRPr="00CE47D4">
        <w:t xml:space="preserve"> </w:t>
      </w:r>
      <w:proofErr w:type="spellStart"/>
      <w:r w:rsidRPr="00CE47D4">
        <w:t>biểu</w:t>
      </w:r>
      <w:proofErr w:type="spellEnd"/>
      <w:r w:rsidRPr="00CE47D4">
        <w:t xml:space="preserve"> </w:t>
      </w:r>
      <w:proofErr w:type="spellStart"/>
      <w:r w:rsidRPr="00CE47D4">
        <w:t>diễn</w:t>
      </w:r>
      <w:proofErr w:type="spellEnd"/>
      <w:r w:rsidRPr="00CE47D4">
        <w:t xml:space="preserve"> </w:t>
      </w:r>
      <w:proofErr w:type="spellStart"/>
      <w:r w:rsidRPr="00CE47D4">
        <w:t>các</w:t>
      </w:r>
      <w:proofErr w:type="spellEnd"/>
      <w:r w:rsidRPr="00CE47D4">
        <w:t xml:space="preserve"> </w:t>
      </w:r>
      <w:proofErr w:type="spellStart"/>
      <w:r w:rsidRPr="00CE47D4">
        <w:t>từ</w:t>
      </w:r>
      <w:proofErr w:type="spellEnd"/>
      <w:r w:rsidRPr="00CE47D4">
        <w:t xml:space="preserve"> </w:t>
      </w:r>
      <w:proofErr w:type="spellStart"/>
      <w:r w:rsidRPr="00CE47D4">
        <w:t>có</w:t>
      </w:r>
      <w:proofErr w:type="spellEnd"/>
      <w:r w:rsidRPr="00CE47D4">
        <w:t xml:space="preserve"> </w:t>
      </w:r>
      <w:proofErr w:type="spellStart"/>
      <w:r w:rsidRPr="00CE47D4">
        <w:t>thể</w:t>
      </w:r>
      <w:proofErr w:type="spellEnd"/>
      <w:r w:rsidRPr="00CE47D4">
        <w:t xml:space="preserve"> </w:t>
      </w:r>
      <w:proofErr w:type="spellStart"/>
      <w:r w:rsidRPr="00CE47D4">
        <w:t>sẽ</w:t>
      </w:r>
      <w:proofErr w:type="spellEnd"/>
      <w:r w:rsidRPr="00CE47D4">
        <w:t xml:space="preserve"> </w:t>
      </w:r>
      <w:proofErr w:type="spellStart"/>
      <w:r w:rsidRPr="00CE47D4">
        <w:t>phải</w:t>
      </w:r>
      <w:proofErr w:type="spellEnd"/>
      <w:r w:rsidRPr="00CE47D4">
        <w:t xml:space="preserve"> </w:t>
      </w:r>
      <w:proofErr w:type="spellStart"/>
      <w:r w:rsidRPr="00CE47D4">
        <w:t>rất</w:t>
      </w:r>
      <w:proofErr w:type="spellEnd"/>
      <w:r w:rsidRPr="00CE47D4">
        <w:t xml:space="preserve"> </w:t>
      </w:r>
      <w:proofErr w:type="spellStart"/>
      <w:r w:rsidRPr="00CE47D4">
        <w:t>lớn</w:t>
      </w:r>
      <w:proofErr w:type="spellEnd"/>
      <w:r w:rsidRPr="00CE47D4">
        <w:t xml:space="preserve"> (</w:t>
      </w:r>
      <w:proofErr w:type="spellStart"/>
      <w:r w:rsidRPr="00CE47D4">
        <w:t>lên</w:t>
      </w:r>
      <w:proofErr w:type="spellEnd"/>
      <w:r w:rsidRPr="00CE47D4">
        <w:t xml:space="preserve"> </w:t>
      </w:r>
      <w:proofErr w:type="spellStart"/>
      <w:r w:rsidRPr="00CE47D4">
        <w:t>đến</w:t>
      </w:r>
      <w:proofErr w:type="spellEnd"/>
      <w:r w:rsidRPr="00CE47D4">
        <w:t xml:space="preserve"> </w:t>
      </w:r>
      <w:proofErr w:type="spellStart"/>
      <w:r w:rsidRPr="00CE47D4">
        <w:t>hàng</w:t>
      </w:r>
      <w:proofErr w:type="spellEnd"/>
      <w:r w:rsidRPr="00CE47D4">
        <w:t xml:space="preserve"> </w:t>
      </w:r>
      <w:proofErr w:type="spellStart"/>
      <w:r w:rsidRPr="00CE47D4">
        <w:t>triệu</w:t>
      </w:r>
      <w:proofErr w:type="spellEnd"/>
      <w:r w:rsidRPr="00CE47D4">
        <w:t xml:space="preserve"> </w:t>
      </w:r>
      <w:proofErr w:type="spellStart"/>
      <w:r w:rsidRPr="00CE47D4">
        <w:t>từ</w:t>
      </w:r>
      <w:proofErr w:type="spellEnd"/>
      <w:r w:rsidRPr="00CE47D4">
        <w:t xml:space="preserve">). Qua </w:t>
      </w:r>
      <w:proofErr w:type="spellStart"/>
      <w:r w:rsidRPr="00CE47D4">
        <w:t>khảo</w:t>
      </w:r>
      <w:proofErr w:type="spellEnd"/>
      <w:r w:rsidRPr="00CE47D4">
        <w:t xml:space="preserve"> </w:t>
      </w:r>
      <w:proofErr w:type="spellStart"/>
      <w:r w:rsidRPr="00CE47D4">
        <w:t>sát</w:t>
      </w:r>
      <w:proofErr w:type="spellEnd"/>
      <w:r w:rsidRPr="00CE47D4">
        <w:t xml:space="preserve">, </w:t>
      </w:r>
      <w:proofErr w:type="spellStart"/>
      <w:r w:rsidRPr="00CE47D4">
        <w:t>chúng</w:t>
      </w:r>
      <w:proofErr w:type="spellEnd"/>
      <w:r w:rsidRPr="00CE47D4">
        <w:t xml:space="preserve"> </w:t>
      </w:r>
      <w:proofErr w:type="spellStart"/>
      <w:r w:rsidRPr="00CE47D4">
        <w:t>tôi</w:t>
      </w:r>
      <w:proofErr w:type="spellEnd"/>
      <w:r w:rsidRPr="00CE47D4">
        <w:t xml:space="preserve"> </w:t>
      </w:r>
      <w:proofErr w:type="spellStart"/>
      <w:r w:rsidRPr="00CE47D4">
        <w:t>lựa</w:t>
      </w:r>
      <w:proofErr w:type="spellEnd"/>
      <w:r w:rsidRPr="00CE47D4">
        <w:t xml:space="preserve"> </w:t>
      </w:r>
      <w:proofErr w:type="spellStart"/>
      <w:r w:rsidRPr="00CE47D4">
        <w:t>chọn</w:t>
      </w:r>
      <w:proofErr w:type="spellEnd"/>
      <w:r w:rsidRPr="00CE47D4">
        <w:t xml:space="preserve"> </w:t>
      </w:r>
      <w:proofErr w:type="spellStart"/>
      <w:r w:rsidRPr="00CE47D4">
        <w:t>phương</w:t>
      </w:r>
      <w:proofErr w:type="spellEnd"/>
      <w:r w:rsidRPr="00CE47D4">
        <w:t xml:space="preserve"> </w:t>
      </w:r>
      <w:proofErr w:type="spellStart"/>
      <w:r w:rsidRPr="00CE47D4">
        <w:t>pháp</w:t>
      </w:r>
      <w:proofErr w:type="spellEnd"/>
      <w:r w:rsidRPr="00CE47D4">
        <w:t xml:space="preserve">: </w:t>
      </w:r>
      <w:proofErr w:type="spellStart"/>
      <w:r w:rsidRPr="00CE47D4">
        <w:t>Áp</w:t>
      </w:r>
      <w:proofErr w:type="spellEnd"/>
      <w:r w:rsidRPr="00CE47D4">
        <w:t xml:space="preserve"> </w:t>
      </w:r>
      <w:proofErr w:type="spellStart"/>
      <w:r w:rsidRPr="00CE47D4">
        <w:t>dụng</w:t>
      </w:r>
      <w:proofErr w:type="spellEnd"/>
      <w:r w:rsidRPr="00CE47D4">
        <w:t xml:space="preserve"> chi2 </w:t>
      </w:r>
      <w:proofErr w:type="spellStart"/>
      <w:r w:rsidRPr="00CE47D4">
        <w:t>kết</w:t>
      </w:r>
      <w:proofErr w:type="spellEnd"/>
      <w:r w:rsidRPr="00CE47D4">
        <w:t xml:space="preserve"> </w:t>
      </w:r>
      <w:proofErr w:type="spellStart"/>
      <w:r w:rsidRPr="00CE47D4">
        <w:t>hợp</w:t>
      </w:r>
      <w:proofErr w:type="spellEnd"/>
      <w:r w:rsidRPr="00CE47D4">
        <w:t xml:space="preserve"> one-hot </w:t>
      </w:r>
      <w:proofErr w:type="spellStart"/>
      <w:r w:rsidRPr="00CE47D4">
        <w:t>để</w:t>
      </w:r>
      <w:proofErr w:type="spellEnd"/>
      <w:r w:rsidRPr="00CE47D4">
        <w:t xml:space="preserve"> </w:t>
      </w:r>
      <w:proofErr w:type="spellStart"/>
      <w:r w:rsidRPr="00CE47D4">
        <w:t>biểu</w:t>
      </w:r>
      <w:proofErr w:type="spellEnd"/>
      <w:r w:rsidRPr="00CE47D4">
        <w:t xml:space="preserve"> </w:t>
      </w:r>
      <w:proofErr w:type="spellStart"/>
      <w:r w:rsidRPr="00CE47D4">
        <w:t>diễn</w:t>
      </w:r>
      <w:proofErr w:type="spellEnd"/>
      <w:r w:rsidRPr="00CE47D4">
        <w:t xml:space="preserve"> </w:t>
      </w:r>
      <w:proofErr w:type="spellStart"/>
      <w:r w:rsidRPr="00CE47D4">
        <w:t>dữ</w:t>
      </w:r>
      <w:proofErr w:type="spellEnd"/>
      <w:r w:rsidRPr="00CE47D4">
        <w:t xml:space="preserve"> </w:t>
      </w:r>
      <w:proofErr w:type="spellStart"/>
      <w:r w:rsidRPr="00CE47D4">
        <w:t>liệu</w:t>
      </w:r>
      <w:proofErr w:type="spellEnd"/>
      <w:r w:rsidRPr="00CE47D4">
        <w:t xml:space="preserve"> </w:t>
      </w:r>
      <w:proofErr w:type="spellStart"/>
      <w:r w:rsidRPr="00CE47D4">
        <w:t>đầu</w:t>
      </w:r>
      <w:proofErr w:type="spellEnd"/>
      <w:r w:rsidRPr="00CE47D4">
        <w:t xml:space="preserve"> </w:t>
      </w:r>
      <w:proofErr w:type="spellStart"/>
      <w:r w:rsidRPr="00CE47D4">
        <w:t>vào</w:t>
      </w:r>
      <w:proofErr w:type="spellEnd"/>
      <w:r w:rsidRPr="00CE47D4">
        <w:t xml:space="preserve"> </w:t>
      </w:r>
      <w:proofErr w:type="spellStart"/>
      <w:r w:rsidRPr="00CE47D4">
        <w:t>cho</w:t>
      </w:r>
      <w:proofErr w:type="spellEnd"/>
      <w:r w:rsidRPr="00CE47D4">
        <w:t xml:space="preserve"> </w:t>
      </w:r>
      <w:proofErr w:type="spellStart"/>
      <w:r w:rsidRPr="00CE47D4">
        <w:t>bài</w:t>
      </w:r>
      <w:proofErr w:type="spellEnd"/>
      <w:r w:rsidRPr="00CE47D4">
        <w:t xml:space="preserve"> </w:t>
      </w:r>
      <w:proofErr w:type="spellStart"/>
      <w:r w:rsidRPr="00CE47D4">
        <w:t>toán</w:t>
      </w:r>
      <w:proofErr w:type="spellEnd"/>
      <w:r w:rsidRPr="00CE47D4">
        <w:t>.</w:t>
      </w:r>
    </w:p>
    <w:p w14:paraId="50EEE530" w14:textId="0EE5F772" w:rsidR="0062229E" w:rsidRPr="0062229E" w:rsidRDefault="0062229E" w:rsidP="004416E6">
      <w:pPr>
        <w:rPr>
          <w:b/>
        </w:rPr>
      </w:pPr>
    </w:p>
    <w:p w14:paraId="17824805" w14:textId="27083A6A" w:rsidR="0062229E" w:rsidRPr="0062229E" w:rsidRDefault="0062229E" w:rsidP="0062229E">
      <w:pPr>
        <w:rPr>
          <w:b/>
          <w:bCs/>
        </w:rPr>
      </w:pPr>
      <w:r w:rsidRPr="0062229E">
        <w:rPr>
          <w:b/>
          <w:bCs/>
        </w:rPr>
        <w:t>Chi-square</w:t>
      </w:r>
    </w:p>
    <w:p w14:paraId="1981A978" w14:textId="77777777" w:rsidR="004416E6" w:rsidRDefault="0004200B" w:rsidP="009628B3">
      <w:pPr>
        <w:ind w:firstLine="720"/>
        <w:rPr>
          <w:vertAlign w:val="subscript"/>
        </w:rPr>
      </w:pPr>
      <w:proofErr w:type="spellStart"/>
      <w:r>
        <w:t>Kiểm</w:t>
      </w:r>
      <w:proofErr w:type="spellEnd"/>
      <w:r>
        <w:t xml:space="preserve"> </w:t>
      </w:r>
      <w:proofErr w:type="spellStart"/>
      <w:r>
        <w:t>định</w:t>
      </w:r>
      <w:proofErr w:type="spellEnd"/>
      <w:r>
        <w:t xml:space="preserve"> </w:t>
      </w:r>
      <w:proofErr w:type="spellStart"/>
      <w:r>
        <w:t>thống</w:t>
      </w:r>
      <w:proofErr w:type="spellEnd"/>
      <w:r>
        <w:t xml:space="preserve"> </w:t>
      </w:r>
      <w:proofErr w:type="spellStart"/>
      <w:r>
        <w:t>kê</w:t>
      </w:r>
      <w:proofErr w:type="spellEnd"/>
      <w:r>
        <w:t xml:space="preserve"> Chi-</w:t>
      </w:r>
      <w:proofErr w:type="spellStart"/>
      <w:r>
        <w:t>quare</w:t>
      </w:r>
      <w:proofErr w:type="spellEnd"/>
      <w:r>
        <w:t xml:space="preserve"> (</w:t>
      </w:r>
      <w:r w:rsidRPr="0004200B">
        <w:rPr>
          <w:rFonts w:ascii="Symbol" w:eastAsia="Symbol" w:hAnsi="Symbol" w:cs="Symbol"/>
          <w:i/>
        </w:rPr>
        <w:t>c</w:t>
      </w:r>
      <w:r>
        <w:rPr>
          <w:i/>
          <w:iCs/>
          <w:vertAlign w:val="superscript"/>
        </w:rPr>
        <w:t xml:space="preserve"> </w:t>
      </w:r>
      <w:r>
        <w:rPr>
          <w:vertAlign w:val="superscript"/>
        </w:rPr>
        <w:t>2</w:t>
      </w:r>
      <w:r>
        <w:t xml:space="preserve">) </w:t>
      </w:r>
      <w:proofErr w:type="spellStart"/>
      <w:r>
        <w:t>đã</w:t>
      </w:r>
      <w:proofErr w:type="spellEnd"/>
      <w:r>
        <w:t xml:space="preserve"> </w:t>
      </w:r>
      <w:proofErr w:type="spellStart"/>
      <w:r>
        <w:t>được</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rộng</w:t>
      </w:r>
      <w:proofErr w:type="spellEnd"/>
      <w:r>
        <w:t xml:space="preserve"> </w:t>
      </w:r>
      <w:proofErr w:type="spellStart"/>
      <w:r>
        <w:t>rãi</w:t>
      </w:r>
      <w:proofErr w:type="spellEnd"/>
      <w:r>
        <w:t xml:space="preserve"> </w:t>
      </w:r>
      <w:proofErr w:type="spellStart"/>
      <w:r>
        <w:t>như</w:t>
      </w:r>
      <w:proofErr w:type="spellEnd"/>
      <w:r>
        <w:t xml:space="preserve"> </w:t>
      </w:r>
      <w:proofErr w:type="spellStart"/>
      <w:r>
        <w:t>một</w:t>
      </w:r>
      <w:proofErr w:type="spellEnd"/>
      <w:r>
        <w:t xml:space="preserve"> </w:t>
      </w:r>
      <w:proofErr w:type="spellStart"/>
      <w:r>
        <w:t>kiểm</w:t>
      </w:r>
      <w:proofErr w:type="spellEnd"/>
      <w:r>
        <w:t xml:space="preserve"> </w:t>
      </w:r>
      <w:proofErr w:type="spellStart"/>
      <w:r>
        <w:t>định</w:t>
      </w:r>
      <w:proofErr w:type="spellEnd"/>
      <w:r>
        <w:t xml:space="preserve"> </w:t>
      </w:r>
      <w:proofErr w:type="spellStart"/>
      <w:r>
        <w:t>giả</w:t>
      </w:r>
      <w:proofErr w:type="spellEnd"/>
      <w:r>
        <w:t xml:space="preserve"> </w:t>
      </w:r>
      <w:proofErr w:type="spellStart"/>
      <w:r>
        <w:t>thuyết</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để</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giữa</w:t>
      </w:r>
      <w:proofErr w:type="spellEnd"/>
      <w:r>
        <w:t xml:space="preserve"> </w:t>
      </w:r>
      <w:proofErr w:type="spellStart"/>
      <w:r>
        <w:t>hai</w:t>
      </w:r>
      <w:proofErr w:type="spellEnd"/>
      <w:r>
        <w:t xml:space="preserve"> </w:t>
      </w:r>
      <w:proofErr w:type="spellStart"/>
      <w:r>
        <w:t>biến</w:t>
      </w:r>
      <w:proofErr w:type="spellEnd"/>
      <w:r>
        <w:t xml:space="preserve">. </w:t>
      </w:r>
      <w:proofErr w:type="spellStart"/>
      <w:r>
        <w:t>Trong</w:t>
      </w:r>
      <w:proofErr w:type="spellEnd"/>
      <w:r>
        <w:t xml:space="preserve"> </w:t>
      </w:r>
      <w:proofErr w:type="spellStart"/>
      <w:r>
        <w:t>xử</w:t>
      </w:r>
      <w:proofErr w:type="spellEnd"/>
      <w:r>
        <w:t xml:space="preserve">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phép</w:t>
      </w:r>
      <w:proofErr w:type="spellEnd"/>
      <w:r>
        <w:t xml:space="preserve"> </w:t>
      </w:r>
      <w:proofErr w:type="spellStart"/>
      <w:r>
        <w:t>thử</w:t>
      </w:r>
      <w:proofErr w:type="spellEnd"/>
      <w:r>
        <w:t xml:space="preserve"> Chi-square </w:t>
      </w:r>
      <w:proofErr w:type="spellStart"/>
      <w:r>
        <w:t>thường</w:t>
      </w:r>
      <w:proofErr w:type="spellEnd"/>
      <w:r>
        <w:t xml:space="preserv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sự</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giữa</w:t>
      </w:r>
      <w:proofErr w:type="spellEnd"/>
      <w:r>
        <w:t xml:space="preserve"> </w:t>
      </w:r>
      <w:proofErr w:type="spellStart"/>
      <w:r>
        <w:t>sự</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t</w:t>
      </w:r>
      <w:r w:rsidR="00B526AB">
        <w:t>huật</w:t>
      </w:r>
      <w:proofErr w:type="spellEnd"/>
      <w:r w:rsidR="00B526AB">
        <w:t xml:space="preserve"> </w:t>
      </w:r>
      <w:proofErr w:type="spellStart"/>
      <w:r w:rsidR="00B526AB">
        <w:t>ngữ</w:t>
      </w:r>
      <w:proofErr w:type="spellEnd"/>
      <w:r>
        <w:t xml:space="preserve"> </w:t>
      </w:r>
      <w:proofErr w:type="spellStart"/>
      <w:r>
        <w:t>và</w:t>
      </w:r>
      <w:proofErr w:type="spellEnd"/>
      <w:r>
        <w:t xml:space="preserve"> </w:t>
      </w:r>
      <w:proofErr w:type="spellStart"/>
      <w:r>
        <w:t>sự</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lớp</w:t>
      </w:r>
      <w:proofErr w:type="spellEnd"/>
      <w:r>
        <w:t>.</w:t>
      </w:r>
      <w:r w:rsidR="00B413E9">
        <w:t xml:space="preserve"> </w:t>
      </w:r>
      <w:proofErr w:type="spellStart"/>
      <w:r w:rsidR="00B413E9">
        <w:t>Nó</w:t>
      </w:r>
      <w:proofErr w:type="spellEnd"/>
      <w:r w:rsidR="00B413E9">
        <w:t xml:space="preserve"> </w:t>
      </w:r>
      <w:proofErr w:type="spellStart"/>
      <w:r w:rsidR="00B413E9">
        <w:t>thường</w:t>
      </w:r>
      <w:proofErr w:type="spellEnd"/>
      <w:r w:rsidR="00B413E9">
        <w:t xml:space="preserve"> </w:t>
      </w:r>
      <w:proofErr w:type="spellStart"/>
      <w:r w:rsidR="00B413E9">
        <w:t>được</w:t>
      </w:r>
      <w:proofErr w:type="spellEnd"/>
      <w:r w:rsidR="00B413E9">
        <w:t xml:space="preserve"> </w:t>
      </w:r>
      <w:proofErr w:type="spellStart"/>
      <w:r w:rsidR="00B413E9">
        <w:t>sử</w:t>
      </w:r>
      <w:proofErr w:type="spellEnd"/>
      <w:r w:rsidR="00B413E9">
        <w:t xml:space="preserve"> </w:t>
      </w:r>
      <w:proofErr w:type="spellStart"/>
      <w:r w:rsidR="00B413E9">
        <w:t>dụng</w:t>
      </w:r>
      <w:proofErr w:type="spellEnd"/>
      <w:r w:rsidR="00B413E9">
        <w:t xml:space="preserve"> </w:t>
      </w:r>
      <w:proofErr w:type="spellStart"/>
      <w:r w:rsidR="00B413E9">
        <w:t>như</w:t>
      </w:r>
      <w:proofErr w:type="spellEnd"/>
      <w:r w:rsidR="00B413E9">
        <w:t xml:space="preserve"> </w:t>
      </w:r>
      <w:proofErr w:type="spellStart"/>
      <w:r w:rsidR="00B413E9">
        <w:t>một</w:t>
      </w:r>
      <w:proofErr w:type="spellEnd"/>
      <w:r w:rsidR="00B413E9">
        <w:t xml:space="preserve"> </w:t>
      </w:r>
      <w:proofErr w:type="spellStart"/>
      <w:r w:rsidR="00B413E9">
        <w:t>phương</w:t>
      </w:r>
      <w:proofErr w:type="spellEnd"/>
      <w:r w:rsidR="00B413E9">
        <w:t xml:space="preserve"> </w:t>
      </w:r>
      <w:proofErr w:type="spellStart"/>
      <w:r w:rsidR="00B413E9">
        <w:t>pháp</w:t>
      </w:r>
      <w:proofErr w:type="spellEnd"/>
      <w:r w:rsidR="00B413E9">
        <w:t xml:space="preserve"> </w:t>
      </w:r>
      <w:proofErr w:type="spellStart"/>
      <w:r w:rsidR="00B413E9">
        <w:t>trích</w:t>
      </w:r>
      <w:proofErr w:type="spellEnd"/>
      <w:r w:rsidR="00B413E9">
        <w:t xml:space="preserve"> </w:t>
      </w:r>
      <w:proofErr w:type="spellStart"/>
      <w:r w:rsidR="00B413E9">
        <w:t>chọn</w:t>
      </w:r>
      <w:proofErr w:type="spellEnd"/>
      <w:r w:rsidR="00B413E9">
        <w:t xml:space="preserve"> </w:t>
      </w:r>
      <w:proofErr w:type="spellStart"/>
      <w:r w:rsidR="00B413E9">
        <w:t>đặc</w:t>
      </w:r>
      <w:proofErr w:type="spellEnd"/>
      <w:r w:rsidR="00B413E9">
        <w:t xml:space="preserve"> </w:t>
      </w:r>
      <w:proofErr w:type="spellStart"/>
      <w:r w:rsidR="00B413E9">
        <w:t>trưng</w:t>
      </w:r>
      <w:proofErr w:type="spellEnd"/>
      <w:r w:rsidR="00B413E9">
        <w:t xml:space="preserve"> </w:t>
      </w:r>
      <w:proofErr w:type="spellStart"/>
      <w:r w:rsidR="00B413E9">
        <w:t>trong</w:t>
      </w:r>
      <w:proofErr w:type="spellEnd"/>
      <w:r w:rsidR="00B413E9">
        <w:t xml:space="preserve"> </w:t>
      </w:r>
      <w:proofErr w:type="spellStart"/>
      <w:r w:rsidR="00B413E9">
        <w:t>xử</w:t>
      </w:r>
      <w:proofErr w:type="spellEnd"/>
      <w:r w:rsidR="00B413E9">
        <w:t xml:space="preserve"> </w:t>
      </w:r>
      <w:proofErr w:type="spellStart"/>
      <w:r w:rsidR="00B413E9">
        <w:t>lý</w:t>
      </w:r>
      <w:proofErr w:type="spellEnd"/>
      <w:r w:rsidR="00B413E9">
        <w:t xml:space="preserve"> </w:t>
      </w:r>
      <w:proofErr w:type="spellStart"/>
      <w:r w:rsidR="00B413E9">
        <w:t>ngôn</w:t>
      </w:r>
      <w:proofErr w:type="spellEnd"/>
      <w:r w:rsidR="00B413E9">
        <w:t xml:space="preserve"> </w:t>
      </w:r>
      <w:proofErr w:type="spellStart"/>
      <w:r w:rsidR="00B413E9">
        <w:t>ngữ</w:t>
      </w:r>
      <w:proofErr w:type="spellEnd"/>
      <w:r w:rsidR="00B413E9">
        <w:t xml:space="preserve"> </w:t>
      </w:r>
      <w:proofErr w:type="spellStart"/>
      <w:r w:rsidR="00B413E9">
        <w:t>tự</w:t>
      </w:r>
      <w:proofErr w:type="spellEnd"/>
      <w:r w:rsidR="00B413E9">
        <w:t xml:space="preserve"> </w:t>
      </w:r>
      <w:proofErr w:type="spellStart"/>
      <w:r w:rsidR="00B413E9">
        <w:t>nhiên</w:t>
      </w:r>
      <w:proofErr w:type="spellEnd"/>
      <w:r w:rsidR="00B413E9">
        <w:t xml:space="preserve">. </w:t>
      </w:r>
      <w:proofErr w:type="spellStart"/>
      <w:r w:rsidR="00B413E9">
        <w:t>Công</w:t>
      </w:r>
      <w:proofErr w:type="spellEnd"/>
      <w:r w:rsidR="00B413E9">
        <w:t xml:space="preserve"> </w:t>
      </w:r>
      <w:proofErr w:type="spellStart"/>
      <w:r w:rsidR="00B413E9">
        <w:t>thức</w:t>
      </w:r>
      <w:proofErr w:type="spellEnd"/>
      <w:r w:rsidR="00B413E9">
        <w:t xml:space="preserve"> </w:t>
      </w:r>
      <w:proofErr w:type="spellStart"/>
      <w:r w:rsidR="00B413E9">
        <w:t>dưới</w:t>
      </w:r>
      <w:proofErr w:type="spellEnd"/>
      <w:r w:rsidR="00B413E9">
        <w:t xml:space="preserve"> </w:t>
      </w:r>
      <w:proofErr w:type="spellStart"/>
      <w:r w:rsidR="00B413E9">
        <w:t>đây</w:t>
      </w:r>
      <w:proofErr w:type="spellEnd"/>
      <w:r w:rsidR="00B413E9">
        <w:t xml:space="preserve"> </w:t>
      </w:r>
      <w:proofErr w:type="spellStart"/>
      <w:r w:rsidR="00B413E9">
        <w:t>được</w:t>
      </w:r>
      <w:proofErr w:type="spellEnd"/>
      <w:r w:rsidR="00B413E9">
        <w:t xml:space="preserve"> </w:t>
      </w:r>
      <w:proofErr w:type="spellStart"/>
      <w:r w:rsidR="00B413E9">
        <w:t>sử</w:t>
      </w:r>
      <w:proofErr w:type="spellEnd"/>
      <w:r w:rsidR="00B413E9">
        <w:t xml:space="preserve"> </w:t>
      </w:r>
      <w:proofErr w:type="spellStart"/>
      <w:r w:rsidR="00B413E9">
        <w:t>dụng</w:t>
      </w:r>
      <w:proofErr w:type="spellEnd"/>
      <w:r w:rsidR="00B413E9">
        <w:t xml:space="preserve"> </w:t>
      </w:r>
      <w:proofErr w:type="spellStart"/>
      <w:r w:rsidR="00B413E9">
        <w:t>để</w:t>
      </w:r>
      <w:proofErr w:type="spellEnd"/>
      <w:r w:rsidR="00B413E9">
        <w:t xml:space="preserve"> </w:t>
      </w:r>
      <w:proofErr w:type="spellStart"/>
      <w:r w:rsidR="00B413E9">
        <w:t>xếp</w:t>
      </w:r>
      <w:proofErr w:type="spellEnd"/>
      <w:r w:rsidR="00B413E9">
        <w:t xml:space="preserve"> </w:t>
      </w:r>
      <w:proofErr w:type="spellStart"/>
      <w:r w:rsidR="00501229">
        <w:t>hạng</w:t>
      </w:r>
      <w:proofErr w:type="spellEnd"/>
      <w:r w:rsidR="00B413E9">
        <w:t xml:space="preserve"> </w:t>
      </w:r>
      <w:proofErr w:type="spellStart"/>
      <w:r w:rsidR="00B413E9">
        <w:t>các</w:t>
      </w:r>
      <w:proofErr w:type="spellEnd"/>
      <w:r w:rsidR="00B413E9">
        <w:t xml:space="preserve"> </w:t>
      </w:r>
      <w:proofErr w:type="spellStart"/>
      <w:r w:rsidR="00B526AB">
        <w:t>thuật</w:t>
      </w:r>
      <w:proofErr w:type="spellEnd"/>
      <w:r w:rsidR="00B526AB">
        <w:t xml:space="preserve"> </w:t>
      </w:r>
      <w:proofErr w:type="spellStart"/>
      <w:r w:rsidR="00B526AB">
        <w:t>ngữ</w:t>
      </w:r>
      <w:proofErr w:type="spellEnd"/>
      <w:r w:rsidR="00B413E9">
        <w:t xml:space="preserve"> </w:t>
      </w:r>
      <w:proofErr w:type="spellStart"/>
      <w:r w:rsidR="00B413E9">
        <w:t>xuất</w:t>
      </w:r>
      <w:proofErr w:type="spellEnd"/>
      <w:r w:rsidR="00B413E9">
        <w:t xml:space="preserve"> </w:t>
      </w:r>
      <w:proofErr w:type="spellStart"/>
      <w:r w:rsidR="00B413E9">
        <w:t>hiện</w:t>
      </w:r>
      <w:proofErr w:type="spellEnd"/>
      <w:r w:rsidR="00B413E9">
        <w:t xml:space="preserve"> </w:t>
      </w:r>
      <w:proofErr w:type="spellStart"/>
      <w:r w:rsidR="00B413E9">
        <w:t>trong</w:t>
      </w:r>
      <w:proofErr w:type="spellEnd"/>
      <w:r w:rsidR="00B413E9">
        <w:t xml:space="preserve"> </w:t>
      </w:r>
      <w:proofErr w:type="spellStart"/>
      <w:r w:rsidR="00B413E9">
        <w:t>tập</w:t>
      </w:r>
      <w:proofErr w:type="spellEnd"/>
      <w:r w:rsidR="00B413E9">
        <w:t xml:space="preserve"> </w:t>
      </w:r>
      <w:proofErr w:type="spellStart"/>
      <w:r w:rsidR="00B413E9">
        <w:t>từ</w:t>
      </w:r>
      <w:proofErr w:type="spellEnd"/>
      <w:r w:rsidR="00B413E9">
        <w:t xml:space="preserve"> </w:t>
      </w:r>
      <w:proofErr w:type="spellStart"/>
      <w:r w:rsidR="00B413E9">
        <w:t>vựng</w:t>
      </w:r>
      <w:proofErr w:type="spellEnd"/>
      <w:r w:rsidR="00B413E9">
        <w:t xml:space="preserve">. </w:t>
      </w:r>
    </w:p>
    <w:p w14:paraId="5C2BD339" w14:textId="1A9676C0" w:rsidR="00B413E9" w:rsidRPr="004416E6" w:rsidRDefault="00A307E6" w:rsidP="00106196">
      <w:pPr>
        <w:rPr>
          <w:vertAlign w:val="subscript"/>
        </w:rPr>
      </w:pPr>
      <w:r>
        <w:br/>
      </w:r>
      <m:oMathPara>
        <m:oMath>
          <m:r>
            <w:rPr>
              <w:rFonts w:ascii="Cambria Math" w:hAnsi="Cambria Math"/>
              <w:vertAlign w:val="superscript"/>
            </w:rPr>
            <m:t xml:space="preserve"> </m:t>
          </m:r>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d>
            <m:dPr>
              <m:ctrlPr>
                <w:rPr>
                  <w:rFonts w:ascii="Cambria Math" w:hAnsi="Cambria Math"/>
                </w:rPr>
              </m:ctrlPr>
            </m:dPr>
            <m:e>
              <m:r>
                <m:rPr>
                  <m:scr m:val="double-struck"/>
                  <m:sty m:val="p"/>
                </m:rPr>
                <w:rPr>
                  <w:rFonts w:ascii="Cambria Math" w:hAnsi="Cambria Math"/>
                </w:rPr>
                <m:t>D</m:t>
              </m:r>
              <m:r>
                <m:rPr>
                  <m:sty m:val="p"/>
                </m:rPr>
                <w:rPr>
                  <w:rFonts w:ascii="Cambria Math"/>
                </w:rPr>
                <m:t>, t, c</m:t>
              </m:r>
            </m:e>
          </m:d>
          <m:r>
            <w:rPr>
              <w:rFonts w:ascii="Cambria Math"/>
            </w:rPr>
            <m:t>=</m:t>
          </m:r>
          <m:nary>
            <m:naryPr>
              <m:chr m:val="∑"/>
              <m:limLoc m:val="undOvr"/>
              <m:supHide m:val="1"/>
              <m:ctrlPr>
                <w:rPr>
                  <w:rFonts w:ascii="Cambria Math" w:hAnsi="Cambria Math"/>
                  <w:i/>
                </w:rPr>
              </m:ctrlPr>
            </m:naryPr>
            <m:sub>
              <m:r>
                <w:rPr>
                  <w:rFonts w:ascii="Cambria Math"/>
                </w:rPr>
                <m:t xml:space="preserve"> </m:t>
              </m:r>
              <m:sSub>
                <m:sSubPr>
                  <m:ctrlPr>
                    <w:rPr>
                      <w:rFonts w:ascii="Cambria Math" w:hAnsi="Cambria Math"/>
                      <w:i/>
                    </w:rPr>
                  </m:ctrlPr>
                </m:sSubPr>
                <m:e>
                  <m:r>
                    <w:rPr>
                      <w:rFonts w:ascii="Cambria Math"/>
                    </w:rPr>
                    <m:t>e</m:t>
                  </m:r>
                </m:e>
                <m:sub>
                  <m:r>
                    <w:rPr>
                      <w:rFonts w:ascii="Cambria Math"/>
                    </w:rPr>
                    <m:t>t</m:t>
                  </m:r>
                </m:sub>
              </m:sSub>
              <m:r>
                <w:rPr>
                  <w:rFonts w:ascii="Cambria Math" w:hAnsi="Cambria Math"/>
                </w:rPr>
                <m:t>∈</m:t>
              </m:r>
              <m:d>
                <m:dPr>
                  <m:begChr m:val="{"/>
                  <m:endChr m:val="}"/>
                  <m:ctrlPr>
                    <w:rPr>
                      <w:rFonts w:ascii="Cambria Math" w:hAnsi="Cambria Math"/>
                      <w:i/>
                    </w:rPr>
                  </m:ctrlPr>
                </m:dPr>
                <m:e>
                  <m:r>
                    <w:rPr>
                      <w:rFonts w:ascii="Cambria Math"/>
                    </w:rPr>
                    <m:t>0,  1</m:t>
                  </m:r>
                </m:e>
              </m:d>
              <m:r>
                <w:rPr>
                  <w:rFonts w:ascii="Cambria Math"/>
                </w:rPr>
                <m:t xml:space="preserve"> </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rPr>
                        <m:t>e</m:t>
                      </m:r>
                    </m:e>
                    <m:sub>
                      <m:r>
                        <w:rPr>
                          <w:rFonts w:ascii="Cambria Math"/>
                        </w:rPr>
                        <m:t>c</m:t>
                      </m:r>
                    </m:sub>
                  </m:sSub>
                  <m:r>
                    <w:rPr>
                      <w:rFonts w:ascii="Cambria Math" w:hAnsi="Cambria Math"/>
                    </w:rPr>
                    <m:t>∈</m:t>
                  </m:r>
                  <m:d>
                    <m:dPr>
                      <m:begChr m:val="{"/>
                      <m:endChr m:val="}"/>
                      <m:ctrlPr>
                        <w:rPr>
                          <w:rFonts w:ascii="Cambria Math" w:hAnsi="Cambria Math"/>
                          <w:i/>
                        </w:rPr>
                      </m:ctrlPr>
                    </m:dPr>
                    <m:e>
                      <m:r>
                        <w:rPr>
                          <w:rFonts w:ascii="Cambria Math"/>
                        </w:rPr>
                        <m:t>0,  1</m:t>
                      </m:r>
                    </m:e>
                  </m:d>
                </m:sub>
                <m:sup/>
                <m:e>
                  <m:f>
                    <m:fPr>
                      <m:ctrlPr>
                        <w:rPr>
                          <w:rFonts w:ascii="Cambria Math" w:hAnsi="Cambria Math"/>
                          <w:i/>
                        </w:rPr>
                      </m:ctrlPr>
                    </m:fPr>
                    <m:num>
                      <m:sSup>
                        <m:sSupPr>
                          <m:ctrlPr>
                            <w:rPr>
                              <w:rFonts w:ascii="Cambria Math" w:hAnsi="Cambria Math"/>
                              <w:i/>
                            </w:rPr>
                          </m:ctrlPr>
                        </m:sSupPr>
                        <m:e>
                          <m:r>
                            <w:rPr>
                              <w:rFonts w:ascii="Cambria Math"/>
                            </w:rPr>
                            <m:t>(</m:t>
                          </m:r>
                          <m:sSub>
                            <m:sSubPr>
                              <m:ctrlPr>
                                <w:rPr>
                                  <w:rFonts w:ascii="Cambria Math" w:hAnsi="Cambria Math"/>
                                  <w:i/>
                                </w:rPr>
                              </m:ctrlPr>
                            </m:sSubPr>
                            <m:e>
                              <m:r>
                                <w:rPr>
                                  <w:rFonts w:ascii="Cambria Math"/>
                                </w:rPr>
                                <m:t>N</m:t>
                              </m:r>
                            </m:e>
                            <m:sub>
                              <m:sSub>
                                <m:sSubPr>
                                  <m:ctrlPr>
                                    <w:rPr>
                                      <w:rFonts w:ascii="Cambria Math" w:hAnsi="Cambria Math"/>
                                      <w:i/>
                                    </w:rPr>
                                  </m:ctrlPr>
                                </m:sSubPr>
                                <m:e>
                                  <m:r>
                                    <w:rPr>
                                      <w:rFonts w:ascii="Cambria Math"/>
                                    </w:rPr>
                                    <m:t>e</m:t>
                                  </m:r>
                                </m:e>
                                <m:sub>
                                  <m:r>
                                    <w:rPr>
                                      <w:rFonts w:ascii="Cambria Math"/>
                                    </w:rPr>
                                    <m:t>t</m:t>
                                  </m:r>
                                </m:sub>
                              </m:sSub>
                              <m:sSub>
                                <m:sSubPr>
                                  <m:ctrlPr>
                                    <w:rPr>
                                      <w:rFonts w:ascii="Cambria Math" w:hAnsi="Cambria Math"/>
                                      <w:i/>
                                    </w:rPr>
                                  </m:ctrlPr>
                                </m:sSubPr>
                                <m:e>
                                  <m:r>
                                    <w:rPr>
                                      <w:rFonts w:ascii="Cambria Math"/>
                                    </w:rPr>
                                    <m:t>e</m:t>
                                  </m:r>
                                </m:e>
                                <m:sub>
                                  <m:r>
                                    <w:rPr>
                                      <w:rFonts w:ascii="Cambria Math"/>
                                    </w:rPr>
                                    <m:t>c</m:t>
                                  </m:r>
                                </m:sub>
                              </m:sSub>
                            </m:sub>
                          </m:sSub>
                          <m:r>
                            <w:rPr>
                              <w:rFonts w:ascii="Cambria Math"/>
                            </w:rPr>
                            <m:t xml:space="preserve"> </m:t>
                          </m:r>
                          <m:sSub>
                            <m:sSubPr>
                              <m:ctrlPr>
                                <w:rPr>
                                  <w:rFonts w:ascii="Cambria Math" w:hAnsi="Cambria Math"/>
                                  <w:i/>
                                </w:rPr>
                              </m:ctrlPr>
                            </m:sSubPr>
                            <m:e>
                              <m:r>
                                <w:rPr>
                                  <w:rFonts w:ascii="Cambria Math"/>
                                </w:rPr>
                                <m:t>-</m:t>
                              </m:r>
                              <m:r>
                                <w:rPr>
                                  <w:rFonts w:ascii="Cambria Math"/>
                                </w:rPr>
                                <m:t xml:space="preserve"> E</m:t>
                              </m:r>
                            </m:e>
                            <m:sub>
                              <m:sSub>
                                <m:sSubPr>
                                  <m:ctrlPr>
                                    <w:rPr>
                                      <w:rFonts w:ascii="Cambria Math" w:hAnsi="Cambria Math"/>
                                      <w:i/>
                                    </w:rPr>
                                  </m:ctrlPr>
                                </m:sSubPr>
                                <m:e>
                                  <m:r>
                                    <w:rPr>
                                      <w:rFonts w:ascii="Cambria Math"/>
                                    </w:rPr>
                                    <m:t>e</m:t>
                                  </m:r>
                                </m:e>
                                <m:sub>
                                  <m:r>
                                    <w:rPr>
                                      <w:rFonts w:ascii="Cambria Math"/>
                                    </w:rPr>
                                    <m:t>t</m:t>
                                  </m:r>
                                </m:sub>
                              </m:sSub>
                              <m:sSub>
                                <m:sSubPr>
                                  <m:ctrlPr>
                                    <w:rPr>
                                      <w:rFonts w:ascii="Cambria Math" w:hAnsi="Cambria Math"/>
                                      <w:i/>
                                    </w:rPr>
                                  </m:ctrlPr>
                                </m:sSubPr>
                                <m:e>
                                  <m:r>
                                    <w:rPr>
                                      <w:rFonts w:ascii="Cambria Math"/>
                                    </w:rPr>
                                    <m:t>e</m:t>
                                  </m:r>
                                </m:e>
                                <m:sub>
                                  <m:r>
                                    <w:rPr>
                                      <w:rFonts w:ascii="Cambria Math"/>
                                    </w:rPr>
                                    <m:t>c</m:t>
                                  </m:r>
                                </m:sub>
                              </m:sSub>
                            </m:sub>
                          </m:sSub>
                          <m:r>
                            <w:rPr>
                              <w:rFonts w:ascii="Cambria Math"/>
                            </w:rPr>
                            <m:t xml:space="preserve"> )</m:t>
                          </m:r>
                        </m:e>
                        <m:sup>
                          <m:r>
                            <w:rPr>
                              <w:rFonts w:ascii="Cambria Math"/>
                            </w:rPr>
                            <m:t>2</m:t>
                          </m:r>
                        </m:sup>
                      </m:sSup>
                    </m:num>
                    <m:den>
                      <m:sSub>
                        <m:sSubPr>
                          <m:ctrlPr>
                            <w:rPr>
                              <w:rFonts w:ascii="Cambria Math" w:hAnsi="Cambria Math"/>
                              <w:i/>
                            </w:rPr>
                          </m:ctrlPr>
                        </m:sSubPr>
                        <m:e>
                          <m:r>
                            <w:rPr>
                              <w:rFonts w:ascii="Cambria Math"/>
                            </w:rPr>
                            <m:t>E</m:t>
                          </m:r>
                        </m:e>
                        <m:sub>
                          <m:sSub>
                            <m:sSubPr>
                              <m:ctrlPr>
                                <w:rPr>
                                  <w:rFonts w:ascii="Cambria Math" w:hAnsi="Cambria Math"/>
                                  <w:i/>
                                </w:rPr>
                              </m:ctrlPr>
                            </m:sSubPr>
                            <m:e>
                              <m:r>
                                <w:rPr>
                                  <w:rFonts w:ascii="Cambria Math"/>
                                </w:rPr>
                                <m:t>e</m:t>
                              </m:r>
                            </m:e>
                            <m:sub>
                              <m:r>
                                <w:rPr>
                                  <w:rFonts w:ascii="Cambria Math"/>
                                </w:rPr>
                                <m:t>t</m:t>
                              </m:r>
                            </m:sub>
                          </m:sSub>
                          <m:sSub>
                            <m:sSubPr>
                              <m:ctrlPr>
                                <w:rPr>
                                  <w:rFonts w:ascii="Cambria Math" w:hAnsi="Cambria Math"/>
                                  <w:i/>
                                </w:rPr>
                              </m:ctrlPr>
                            </m:sSubPr>
                            <m:e>
                              <m:r>
                                <w:rPr>
                                  <w:rFonts w:ascii="Cambria Math"/>
                                </w:rPr>
                                <m:t>e</m:t>
                              </m:r>
                            </m:e>
                            <m:sub>
                              <m:r>
                                <w:rPr>
                                  <w:rFonts w:ascii="Cambria Math"/>
                                </w:rPr>
                                <m:t>c</m:t>
                              </m:r>
                            </m:sub>
                          </m:sSub>
                        </m:sub>
                      </m:sSub>
                    </m:den>
                  </m:f>
                </m:e>
              </m:nary>
            </m:e>
          </m:nary>
        </m:oMath>
      </m:oMathPara>
    </w:p>
    <w:p w14:paraId="5336B216" w14:textId="501823BE" w:rsidR="00B526AB" w:rsidRDefault="00B526AB" w:rsidP="00B526AB">
      <w:proofErr w:type="spellStart"/>
      <w:r>
        <w:rPr>
          <w:rFonts w:eastAsiaTheme="minorEastAsia"/>
        </w:rPr>
        <w:t>trong</w:t>
      </w:r>
      <w:proofErr w:type="spellEnd"/>
      <w:r>
        <w:rPr>
          <w:rFonts w:eastAsiaTheme="minorEastAsia"/>
        </w:rPr>
        <w:t xml:space="preserve"> </w:t>
      </w:r>
      <w:proofErr w:type="spellStart"/>
      <w:r>
        <w:rPr>
          <w:rFonts w:eastAsiaTheme="minorEastAsia"/>
        </w:rPr>
        <w:t>đó</w:t>
      </w:r>
      <w:proofErr w:type="spellEnd"/>
      <w:r>
        <w:rPr>
          <w:rFonts w:eastAsiaTheme="minorEastAsia"/>
        </w:rPr>
        <w:t xml:space="preserve"> </w:t>
      </w:r>
      <w:r w:rsidRPr="00B526AB">
        <w:rPr>
          <w:rFonts w:eastAsiaTheme="minorEastAsia"/>
          <w:i/>
          <w:iCs/>
        </w:rPr>
        <w:t>e</w:t>
      </w:r>
      <w:r w:rsidRPr="00B526AB">
        <w:rPr>
          <w:rFonts w:eastAsiaTheme="minorEastAsia"/>
          <w:i/>
          <w:iCs/>
          <w:vertAlign w:val="subscript"/>
        </w:rPr>
        <w:t>t</w:t>
      </w:r>
      <w:r>
        <w:rPr>
          <w:rFonts w:eastAsiaTheme="minorEastAsia"/>
          <w:vertAlign w:val="subscript"/>
        </w:rPr>
        <w:t xml:space="preserve"> </w:t>
      </w:r>
      <w:proofErr w:type="spellStart"/>
      <w:r>
        <w:t>và</w:t>
      </w:r>
      <w:proofErr w:type="spellEnd"/>
      <w:r>
        <w:t xml:space="preserve"> </w:t>
      </w:r>
      <w:proofErr w:type="spellStart"/>
      <w:r w:rsidRPr="00B526AB">
        <w:rPr>
          <w:i/>
          <w:iCs/>
        </w:rPr>
        <w:t>e</w:t>
      </w:r>
      <w:r w:rsidRPr="00B526AB">
        <w:rPr>
          <w:i/>
          <w:iCs/>
          <w:vertAlign w:val="subscript"/>
        </w:rPr>
        <w:t>c</w:t>
      </w:r>
      <w:proofErr w:type="spellEnd"/>
      <w:r>
        <w:t xml:space="preserve"> </w:t>
      </w:r>
      <w:proofErr w:type="spellStart"/>
      <w:r>
        <w:t>là</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trong</w:t>
      </w:r>
      <w:proofErr w:type="spellEnd"/>
      <w:r>
        <w:t xml:space="preserve"> </w:t>
      </w:r>
      <w:proofErr w:type="spellStart"/>
      <w:r>
        <w:t>bảng</w:t>
      </w:r>
      <w:proofErr w:type="spellEnd"/>
      <w:r>
        <w:t xml:space="preserve"> </w:t>
      </w:r>
      <w:proofErr w:type="spellStart"/>
      <w:r>
        <w:t>tương</w:t>
      </w:r>
      <w:proofErr w:type="spellEnd"/>
      <w:r>
        <w:t xml:space="preserve"> </w:t>
      </w:r>
      <w:proofErr w:type="spellStart"/>
      <w:r>
        <w:t>quan</w:t>
      </w:r>
      <w:proofErr w:type="spellEnd"/>
      <w:r>
        <w:t xml:space="preserve">; </w:t>
      </w:r>
      <w:r w:rsidRPr="00B526AB">
        <w:rPr>
          <w:rFonts w:eastAsiaTheme="minorEastAsia"/>
          <w:i/>
          <w:iCs/>
        </w:rPr>
        <w:t>e</w:t>
      </w:r>
      <w:r w:rsidRPr="00B526AB">
        <w:rPr>
          <w:rFonts w:eastAsiaTheme="minorEastAsia"/>
          <w:i/>
          <w:iCs/>
          <w:vertAlign w:val="subscript"/>
        </w:rPr>
        <w:t>t</w:t>
      </w:r>
      <w:r>
        <w:rPr>
          <w:rFonts w:eastAsiaTheme="minorEastAsia"/>
          <w:i/>
          <w:iCs/>
          <w:vertAlign w:val="subscript"/>
        </w:rPr>
        <w:t xml:space="preserve"> </w:t>
      </w:r>
      <w:r>
        <w:rPr>
          <w:rFonts w:eastAsiaTheme="minorEastAsia"/>
          <w:i/>
          <w:iCs/>
        </w:rPr>
        <w:t xml:space="preserve">= </w:t>
      </w:r>
      <w:r w:rsidRPr="00B526AB">
        <w:rPr>
          <w:rFonts w:eastAsiaTheme="minorEastAsia"/>
        </w:rPr>
        <w:t>1</w:t>
      </w:r>
      <w:r>
        <w:rPr>
          <w:rFonts w:eastAsiaTheme="minorEastAsia"/>
          <w:i/>
          <w:iCs/>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nghĩa</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tài</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chứa</w:t>
      </w:r>
      <w:proofErr w:type="spellEnd"/>
      <w:r>
        <w:rPr>
          <w:rFonts w:eastAsiaTheme="minorEastAsia"/>
        </w:rPr>
        <w:t xml:space="preserve"> </w:t>
      </w:r>
      <w:proofErr w:type="spellStart"/>
      <w:r>
        <w:rPr>
          <w:rFonts w:eastAsiaTheme="minorEastAsia"/>
        </w:rPr>
        <w:t>thuật</w:t>
      </w:r>
      <w:proofErr w:type="spellEnd"/>
      <w:r>
        <w:rPr>
          <w:rFonts w:eastAsiaTheme="minorEastAsia"/>
        </w:rPr>
        <w:t xml:space="preserve"> </w:t>
      </w:r>
      <w:proofErr w:type="spellStart"/>
      <w:r>
        <w:rPr>
          <w:rFonts w:eastAsiaTheme="minorEastAsia"/>
        </w:rPr>
        <w:t>ngữ</w:t>
      </w:r>
      <w:proofErr w:type="spellEnd"/>
      <w:r>
        <w:rPr>
          <w:rFonts w:eastAsiaTheme="minorEastAsia"/>
        </w:rPr>
        <w:t xml:space="preserve"> </w:t>
      </w:r>
      <w:r w:rsidRPr="00B526AB">
        <w:rPr>
          <w:rFonts w:eastAsiaTheme="minorEastAsia"/>
          <w:i/>
          <w:iCs/>
        </w:rPr>
        <w:t>t</w:t>
      </w:r>
      <w:r>
        <w:rPr>
          <w:rFonts w:eastAsiaTheme="minorEastAsia"/>
        </w:rPr>
        <w:t xml:space="preserve"> </w:t>
      </w:r>
      <w:proofErr w:type="spellStart"/>
      <w:r>
        <w:rPr>
          <w:rFonts w:eastAsiaTheme="minorEastAsia"/>
        </w:rPr>
        <w:t>và</w:t>
      </w:r>
      <w:proofErr w:type="spellEnd"/>
      <w:r>
        <w:rPr>
          <w:rFonts w:eastAsiaTheme="minorEastAsia"/>
        </w:rPr>
        <w:t xml:space="preserve"> </w:t>
      </w:r>
      <w:r w:rsidRPr="00B526AB">
        <w:rPr>
          <w:rFonts w:eastAsiaTheme="minorEastAsia"/>
          <w:i/>
          <w:iCs/>
        </w:rPr>
        <w:t>e</w:t>
      </w:r>
      <w:r w:rsidRPr="00B526AB">
        <w:rPr>
          <w:rFonts w:eastAsiaTheme="minorEastAsia"/>
          <w:i/>
          <w:iCs/>
          <w:vertAlign w:val="subscript"/>
        </w:rPr>
        <w:t>t</w:t>
      </w:r>
      <w:r>
        <w:rPr>
          <w:rFonts w:eastAsiaTheme="minorEastAsia"/>
          <w:i/>
          <w:iCs/>
          <w:vertAlign w:val="subscript"/>
        </w:rPr>
        <w:t xml:space="preserve"> </w:t>
      </w:r>
      <w:r>
        <w:rPr>
          <w:rFonts w:eastAsiaTheme="minorEastAsia"/>
          <w:i/>
          <w:iCs/>
        </w:rPr>
        <w:t xml:space="preserve">= </w:t>
      </w:r>
      <w:r>
        <w:rPr>
          <w:rFonts w:eastAsiaTheme="minorEastAsia"/>
        </w:rPr>
        <w:t xml:space="preserve">0 </w:t>
      </w:r>
      <w:proofErr w:type="spellStart"/>
      <w:r>
        <w:rPr>
          <w:rFonts w:eastAsiaTheme="minorEastAsia"/>
        </w:rPr>
        <w:t>có</w:t>
      </w:r>
      <w:proofErr w:type="spellEnd"/>
      <w:r>
        <w:rPr>
          <w:rFonts w:eastAsiaTheme="minorEastAsia"/>
        </w:rPr>
        <w:t xml:space="preserve"> </w:t>
      </w:r>
      <w:proofErr w:type="spellStart"/>
      <w:r>
        <w:rPr>
          <w:rFonts w:eastAsiaTheme="minorEastAsia"/>
        </w:rPr>
        <w:t>nghĩa</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tài</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chứa</w:t>
      </w:r>
      <w:proofErr w:type="spellEnd"/>
      <w:r>
        <w:rPr>
          <w:rFonts w:eastAsiaTheme="minorEastAsia"/>
        </w:rPr>
        <w:t xml:space="preserve"> </w:t>
      </w:r>
      <w:proofErr w:type="spellStart"/>
      <w:r>
        <w:rPr>
          <w:rFonts w:eastAsiaTheme="minorEastAsia"/>
        </w:rPr>
        <w:t>thuật</w:t>
      </w:r>
      <w:proofErr w:type="spellEnd"/>
      <w:r>
        <w:rPr>
          <w:rFonts w:eastAsiaTheme="minorEastAsia"/>
        </w:rPr>
        <w:t xml:space="preserve"> </w:t>
      </w:r>
      <w:proofErr w:type="spellStart"/>
      <w:r>
        <w:rPr>
          <w:rFonts w:eastAsiaTheme="minorEastAsia"/>
        </w:rPr>
        <w:t>ngữ</w:t>
      </w:r>
      <w:proofErr w:type="spellEnd"/>
      <w:r>
        <w:rPr>
          <w:rFonts w:eastAsiaTheme="minorEastAsia"/>
        </w:rPr>
        <w:t xml:space="preserve"> </w:t>
      </w:r>
      <w:r w:rsidRPr="00B526AB">
        <w:rPr>
          <w:rFonts w:eastAsiaTheme="minorEastAsia"/>
          <w:i/>
          <w:iCs/>
        </w:rPr>
        <w:t>t</w:t>
      </w:r>
      <w:r>
        <w:rPr>
          <w:rFonts w:eastAsiaTheme="minorEastAsia"/>
          <w:i/>
          <w:iCs/>
        </w:rPr>
        <w:t xml:space="preserve">; </w:t>
      </w:r>
      <w:proofErr w:type="spellStart"/>
      <w:r w:rsidRPr="00B526AB">
        <w:rPr>
          <w:rFonts w:eastAsiaTheme="minorEastAsia"/>
          <w:i/>
          <w:iCs/>
        </w:rPr>
        <w:t>e</w:t>
      </w:r>
      <w:r>
        <w:rPr>
          <w:rFonts w:eastAsiaTheme="minorEastAsia"/>
          <w:i/>
          <w:iCs/>
          <w:vertAlign w:val="subscript"/>
        </w:rPr>
        <w:t>c</w:t>
      </w:r>
      <w:proofErr w:type="spellEnd"/>
      <w:r>
        <w:rPr>
          <w:rFonts w:eastAsiaTheme="minorEastAsia"/>
          <w:i/>
          <w:iCs/>
          <w:vertAlign w:val="subscript"/>
        </w:rPr>
        <w:t xml:space="preserve"> </w:t>
      </w:r>
      <w:r>
        <w:rPr>
          <w:rFonts w:eastAsiaTheme="minorEastAsia"/>
          <w:i/>
          <w:iCs/>
        </w:rPr>
        <w:t xml:space="preserve">= </w:t>
      </w:r>
      <w:r w:rsidRPr="00B526AB">
        <w:rPr>
          <w:rFonts w:eastAsiaTheme="minorEastAsia"/>
        </w:rPr>
        <w:t>1</w:t>
      </w:r>
      <w:r>
        <w:rPr>
          <w:rFonts w:eastAsiaTheme="minorEastAsia"/>
          <w:i/>
          <w:iCs/>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nghĩa</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tài</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thuộc</w:t>
      </w:r>
      <w:proofErr w:type="spellEnd"/>
      <w:r>
        <w:rPr>
          <w:rFonts w:eastAsiaTheme="minorEastAsia"/>
        </w:rPr>
        <w:t xml:space="preserve"> </w:t>
      </w:r>
      <w:proofErr w:type="spellStart"/>
      <w:r>
        <w:rPr>
          <w:rFonts w:eastAsiaTheme="minorEastAsia"/>
        </w:rPr>
        <w:t>lớp</w:t>
      </w:r>
      <w:proofErr w:type="spellEnd"/>
      <w:r>
        <w:rPr>
          <w:rFonts w:eastAsiaTheme="minorEastAsia"/>
        </w:rPr>
        <w:t xml:space="preserve"> </w:t>
      </w:r>
      <w:r w:rsidRPr="00B526AB">
        <w:rPr>
          <w:rFonts w:eastAsiaTheme="minorEastAsia"/>
          <w:i/>
          <w:iCs/>
        </w:rPr>
        <w:t>c</w:t>
      </w:r>
      <w:r>
        <w:rPr>
          <w:rFonts w:eastAsiaTheme="minorEastAsia"/>
          <w:i/>
          <w:iCs/>
        </w:rPr>
        <w:t xml:space="preserve"> </w:t>
      </w:r>
      <w:proofErr w:type="spellStart"/>
      <w:r>
        <w:rPr>
          <w:rFonts w:eastAsiaTheme="minorEastAsia"/>
        </w:rPr>
        <w:t>và</w:t>
      </w:r>
      <w:proofErr w:type="spellEnd"/>
      <w:r>
        <w:rPr>
          <w:rFonts w:eastAsiaTheme="minorEastAsia"/>
        </w:rPr>
        <w:t xml:space="preserve"> </w:t>
      </w:r>
      <w:proofErr w:type="spellStart"/>
      <w:r w:rsidRPr="00B526AB">
        <w:rPr>
          <w:rFonts w:eastAsiaTheme="minorEastAsia"/>
          <w:i/>
          <w:iCs/>
        </w:rPr>
        <w:t>e</w:t>
      </w:r>
      <w:r>
        <w:rPr>
          <w:rFonts w:eastAsiaTheme="minorEastAsia"/>
          <w:i/>
          <w:iCs/>
          <w:vertAlign w:val="subscript"/>
        </w:rPr>
        <w:t>c</w:t>
      </w:r>
      <w:proofErr w:type="spellEnd"/>
      <w:r>
        <w:rPr>
          <w:rFonts w:eastAsiaTheme="minorEastAsia"/>
          <w:i/>
          <w:iCs/>
          <w:vertAlign w:val="subscript"/>
        </w:rPr>
        <w:t xml:space="preserve"> </w:t>
      </w:r>
      <w:r>
        <w:rPr>
          <w:rFonts w:eastAsiaTheme="minorEastAsia"/>
          <w:i/>
          <w:iCs/>
        </w:rPr>
        <w:t xml:space="preserve">= </w:t>
      </w:r>
      <w:r>
        <w:rPr>
          <w:rFonts w:eastAsiaTheme="minorEastAsia"/>
        </w:rPr>
        <w:t>0</w:t>
      </w:r>
      <w:r>
        <w:rPr>
          <w:rFonts w:eastAsiaTheme="minorEastAsia"/>
          <w:i/>
          <w:iCs/>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nghĩa</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tài</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thuộc</w:t>
      </w:r>
      <w:proofErr w:type="spellEnd"/>
      <w:r>
        <w:rPr>
          <w:rFonts w:eastAsiaTheme="minorEastAsia"/>
        </w:rPr>
        <w:t xml:space="preserve"> </w:t>
      </w:r>
      <w:proofErr w:type="spellStart"/>
      <w:r>
        <w:rPr>
          <w:rFonts w:eastAsiaTheme="minorEastAsia"/>
        </w:rPr>
        <w:t>lớp</w:t>
      </w:r>
      <w:proofErr w:type="spellEnd"/>
      <w:r>
        <w:rPr>
          <w:rFonts w:eastAsiaTheme="minorEastAsia"/>
        </w:rPr>
        <w:t xml:space="preserve"> </w:t>
      </w:r>
      <w:r w:rsidRPr="00B526AB">
        <w:rPr>
          <w:rFonts w:eastAsiaTheme="minorEastAsia"/>
          <w:i/>
          <w:iCs/>
        </w:rPr>
        <w:t>c</w:t>
      </w:r>
      <w:r>
        <w:rPr>
          <w:rFonts w:eastAsiaTheme="minorEastAsia"/>
          <w:i/>
          <w:iCs/>
        </w:rPr>
        <w:t xml:space="preserve">; N </w:t>
      </w:r>
      <w:proofErr w:type="spellStart"/>
      <w:r>
        <w:rPr>
          <w:rFonts w:eastAsiaTheme="minorEastAsia"/>
        </w:rPr>
        <w:t>là</w:t>
      </w:r>
      <w:proofErr w:type="spellEnd"/>
      <w:r>
        <w:rPr>
          <w:rFonts w:eastAsiaTheme="minorEastAsia"/>
        </w:rPr>
        <w:t xml:space="preserve"> </w:t>
      </w:r>
      <w:proofErr w:type="spellStart"/>
      <w:r>
        <w:rPr>
          <w:rFonts w:eastAsiaTheme="minorEastAsia"/>
        </w:rPr>
        <w:t>tần</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quan</w:t>
      </w:r>
      <w:proofErr w:type="spellEnd"/>
      <w:r>
        <w:rPr>
          <w:rFonts w:eastAsiaTheme="minorEastAsia"/>
        </w:rPr>
        <w:t xml:space="preserve"> </w:t>
      </w:r>
      <w:proofErr w:type="spellStart"/>
      <w:r>
        <w:rPr>
          <w:rFonts w:eastAsiaTheme="minorEastAsia"/>
        </w:rPr>
        <w:t>sát</w:t>
      </w:r>
      <w:proofErr w:type="spellEnd"/>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trong</w:t>
      </w:r>
      <w:proofErr w:type="spellEnd"/>
      <w:r>
        <w:rPr>
          <w:rFonts w:eastAsiaTheme="minorEastAsia"/>
        </w:rPr>
        <w:t xml:space="preserve"> </w:t>
      </w:r>
      <m:oMath>
        <m:r>
          <m:rPr>
            <m:scr m:val="double-struck"/>
            <m:sty m:val="p"/>
          </m:rPr>
          <w:rPr>
            <w:rFonts w:ascii="Cambria Math" w:hAnsi="Cambria Math"/>
          </w:rPr>
          <m:t>D</m:t>
        </m:r>
      </m:oMath>
      <w:r>
        <w:rPr>
          <w:rFonts w:eastAsiaTheme="minorEastAsia"/>
        </w:rPr>
        <w:t xml:space="preserve"> và </w:t>
      </w:r>
      <w:r w:rsidRPr="00B526AB">
        <w:rPr>
          <w:rFonts w:eastAsiaTheme="minorEastAsia"/>
          <w:i/>
          <w:iCs/>
        </w:rPr>
        <w:t>E</w:t>
      </w:r>
      <w:r>
        <w:rPr>
          <w:rFonts w:eastAsiaTheme="minorEastAsia"/>
          <w:i/>
          <w:iCs/>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tần</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kỳ</w:t>
      </w:r>
      <w:proofErr w:type="spellEnd"/>
      <w:r>
        <w:rPr>
          <w:rFonts w:eastAsiaTheme="minorEastAsia"/>
        </w:rPr>
        <w:t xml:space="preserve"> </w:t>
      </w:r>
      <w:proofErr w:type="spellStart"/>
      <w:r>
        <w:rPr>
          <w:rFonts w:eastAsiaTheme="minorEastAsia"/>
        </w:rPr>
        <w:t>vọng</w:t>
      </w:r>
      <w:proofErr w:type="spellEnd"/>
      <w:r>
        <w:rPr>
          <w:rFonts w:eastAsiaTheme="minorEastAsia"/>
        </w:rPr>
        <w:t xml:space="preserve">. </w:t>
      </w:r>
      <w:proofErr w:type="spellStart"/>
      <w:r>
        <w:rPr>
          <w:rFonts w:eastAsiaTheme="minorEastAsia"/>
        </w:rPr>
        <w:t>Ví</w:t>
      </w:r>
      <w:proofErr w:type="spellEnd"/>
      <w:r>
        <w:rPr>
          <w:rFonts w:eastAsiaTheme="minorEastAsia"/>
        </w:rPr>
        <w:t xml:space="preserve"> </w:t>
      </w:r>
      <w:proofErr w:type="spellStart"/>
      <w:r>
        <w:rPr>
          <w:rFonts w:eastAsiaTheme="minorEastAsia"/>
        </w:rPr>
        <w:t>dụ</w:t>
      </w:r>
      <w:proofErr w:type="spellEnd"/>
      <w:r>
        <w:rPr>
          <w:rFonts w:eastAsiaTheme="minorEastAsia"/>
        </w:rPr>
        <w:t xml:space="preserve">, </w:t>
      </w:r>
      <w:r w:rsidRPr="00B526AB">
        <w:rPr>
          <w:rFonts w:eastAsiaTheme="minorEastAsia"/>
          <w:i/>
          <w:iCs/>
        </w:rPr>
        <w:t>N</w:t>
      </w:r>
      <w:r>
        <w:rPr>
          <w:rFonts w:eastAsiaTheme="minorEastAsia"/>
          <w:vertAlign w:val="subscript"/>
        </w:rPr>
        <w:t>11</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tần</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quan</w:t>
      </w:r>
      <w:proofErr w:type="spellEnd"/>
      <w:r>
        <w:rPr>
          <w:rFonts w:eastAsiaTheme="minorEastAsia"/>
        </w:rPr>
        <w:t xml:space="preserve"> </w:t>
      </w:r>
      <w:proofErr w:type="spellStart"/>
      <w:r>
        <w:rPr>
          <w:rFonts w:eastAsiaTheme="minorEastAsia"/>
        </w:rPr>
        <w:t>sát</w:t>
      </w:r>
      <w:proofErr w:type="spellEnd"/>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các</w:t>
      </w:r>
      <w:proofErr w:type="spellEnd"/>
      <w:r>
        <w:rPr>
          <w:rFonts w:eastAsiaTheme="minorEastAsia"/>
        </w:rPr>
        <w:t xml:space="preserve"> </w:t>
      </w:r>
      <w:proofErr w:type="spellStart"/>
      <w:r>
        <w:rPr>
          <w:rFonts w:eastAsiaTheme="minorEastAsia"/>
        </w:rPr>
        <w:t>tài</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xuất</w:t>
      </w:r>
      <w:proofErr w:type="spellEnd"/>
      <w:r>
        <w:rPr>
          <w:rFonts w:eastAsiaTheme="minorEastAsia"/>
        </w:rPr>
        <w:t xml:space="preserve"> </w:t>
      </w:r>
      <w:proofErr w:type="spellStart"/>
      <w:r>
        <w:rPr>
          <w:rFonts w:eastAsiaTheme="minorEastAsia"/>
        </w:rPr>
        <w:t>hiện</w:t>
      </w:r>
      <w:proofErr w:type="spellEnd"/>
      <w:r>
        <w:rPr>
          <w:rFonts w:eastAsiaTheme="minorEastAsia"/>
        </w:rPr>
        <w:t xml:space="preserve"> </w:t>
      </w:r>
      <w:proofErr w:type="spellStart"/>
      <w:r>
        <w:rPr>
          <w:rFonts w:eastAsiaTheme="minorEastAsia"/>
        </w:rPr>
        <w:t>trong</w:t>
      </w:r>
      <w:proofErr w:type="spellEnd"/>
      <w:r>
        <w:rPr>
          <w:rFonts w:eastAsiaTheme="minorEastAsia"/>
        </w:rPr>
        <w:t xml:space="preserve"> </w:t>
      </w:r>
      <w:proofErr w:type="spellStart"/>
      <w:r>
        <w:rPr>
          <w:rFonts w:eastAsiaTheme="minorEastAsia"/>
        </w:rPr>
        <w:t>lớp</w:t>
      </w:r>
      <w:proofErr w:type="spellEnd"/>
      <w:r>
        <w:rPr>
          <w:rFonts w:eastAsiaTheme="minorEastAsia"/>
        </w:rPr>
        <w:t xml:space="preserve"> </w:t>
      </w:r>
      <w:r w:rsidRPr="00B526AB">
        <w:rPr>
          <w:rFonts w:eastAsiaTheme="minorEastAsia"/>
          <w:i/>
          <w:iCs/>
        </w:rPr>
        <w:t>c</w:t>
      </w:r>
      <w:r>
        <w:rPr>
          <w:rFonts w:eastAsiaTheme="minorEastAsia"/>
          <w:i/>
          <w:iCs/>
        </w:rPr>
        <w:t xml:space="preserve"> </w:t>
      </w:r>
      <w:proofErr w:type="spellStart"/>
      <w:r>
        <w:rPr>
          <w:rFonts w:eastAsiaTheme="minorEastAsia"/>
        </w:rPr>
        <w:t>chứa</w:t>
      </w:r>
      <w:proofErr w:type="spellEnd"/>
      <w:r>
        <w:rPr>
          <w:rFonts w:eastAsiaTheme="minorEastAsia"/>
        </w:rPr>
        <w:t xml:space="preserve"> </w:t>
      </w:r>
      <w:proofErr w:type="spellStart"/>
      <w:r>
        <w:rPr>
          <w:rFonts w:eastAsiaTheme="minorEastAsia"/>
        </w:rPr>
        <w:t>thuật</w:t>
      </w:r>
      <w:proofErr w:type="spellEnd"/>
      <w:r>
        <w:rPr>
          <w:rFonts w:eastAsiaTheme="minorEastAsia"/>
        </w:rPr>
        <w:t xml:space="preserve"> </w:t>
      </w:r>
      <w:proofErr w:type="spellStart"/>
      <w:r>
        <w:rPr>
          <w:rFonts w:eastAsiaTheme="minorEastAsia"/>
        </w:rPr>
        <w:t>ngữ</w:t>
      </w:r>
      <w:proofErr w:type="spellEnd"/>
      <w:r>
        <w:rPr>
          <w:rFonts w:eastAsiaTheme="minorEastAsia"/>
        </w:rPr>
        <w:t xml:space="preserve"> </w:t>
      </w:r>
      <w:r w:rsidRPr="00B526AB">
        <w:rPr>
          <w:rFonts w:eastAsiaTheme="minorEastAsia"/>
          <w:i/>
          <w:iCs/>
        </w:rPr>
        <w:t>t</w:t>
      </w:r>
      <w:r>
        <w:rPr>
          <w:rFonts w:eastAsiaTheme="minorEastAsia"/>
        </w:rPr>
        <w:t xml:space="preserve">; </w:t>
      </w:r>
      <w:r w:rsidRPr="00B526AB">
        <w:rPr>
          <w:rFonts w:eastAsiaTheme="minorEastAsia"/>
          <w:i/>
          <w:iCs/>
        </w:rPr>
        <w:t>E</w:t>
      </w:r>
      <w:r>
        <w:rPr>
          <w:rFonts w:eastAsiaTheme="minorEastAsia"/>
          <w:vertAlign w:val="subscript"/>
        </w:rPr>
        <w:t>11</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tần</w:t>
      </w:r>
      <w:proofErr w:type="spellEnd"/>
      <w:r>
        <w:rPr>
          <w:rFonts w:eastAsiaTheme="minorEastAsia"/>
        </w:rPr>
        <w:t xml:space="preserve"> </w:t>
      </w:r>
      <w:proofErr w:type="spellStart"/>
      <w:r>
        <w:rPr>
          <w:rFonts w:eastAsiaTheme="minorEastAsia"/>
        </w:rPr>
        <w:t>suất</w:t>
      </w:r>
      <w:proofErr w:type="spellEnd"/>
      <w:r>
        <w:rPr>
          <w:rFonts w:eastAsiaTheme="minorEastAsia"/>
        </w:rPr>
        <w:t xml:space="preserve"> </w:t>
      </w:r>
      <w:proofErr w:type="spellStart"/>
      <w:r>
        <w:rPr>
          <w:rFonts w:eastAsiaTheme="minorEastAsia"/>
        </w:rPr>
        <w:t>kỳ</w:t>
      </w:r>
      <w:proofErr w:type="spellEnd"/>
      <w:r>
        <w:rPr>
          <w:rFonts w:eastAsiaTheme="minorEastAsia"/>
        </w:rPr>
        <w:t xml:space="preserve"> </w:t>
      </w:r>
      <w:proofErr w:type="spellStart"/>
      <w:r>
        <w:rPr>
          <w:rFonts w:eastAsiaTheme="minorEastAsia"/>
        </w:rPr>
        <w:t>vọng</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r w:rsidRPr="00B526AB">
        <w:rPr>
          <w:rFonts w:eastAsiaTheme="minorEastAsia"/>
          <w:i/>
          <w:iCs/>
        </w:rPr>
        <w:t>t</w:t>
      </w:r>
      <w:r>
        <w:rPr>
          <w:rFonts w:eastAsiaTheme="minorEastAsia"/>
          <w:i/>
          <w:iCs/>
        </w:rPr>
        <w:t xml:space="preserve"> </w:t>
      </w:r>
      <w:proofErr w:type="spellStart"/>
      <w:r>
        <w:rPr>
          <w:rFonts w:eastAsiaTheme="minorEastAsia"/>
        </w:rPr>
        <w:t>và</w:t>
      </w:r>
      <w:proofErr w:type="spellEnd"/>
      <w:r>
        <w:rPr>
          <w:rFonts w:eastAsiaTheme="minorEastAsia"/>
        </w:rPr>
        <w:t xml:space="preserve"> </w:t>
      </w:r>
      <w:r w:rsidRPr="00B526AB">
        <w:rPr>
          <w:rFonts w:eastAsiaTheme="minorEastAsia"/>
          <w:i/>
          <w:iCs/>
        </w:rPr>
        <w:t>c</w:t>
      </w:r>
      <w:r>
        <w:rPr>
          <w:rFonts w:eastAsiaTheme="minorEastAsia"/>
          <w:i/>
          <w:iCs/>
        </w:rPr>
        <w:t xml:space="preserve"> </w:t>
      </w:r>
      <w:proofErr w:type="spellStart"/>
      <w:r>
        <w:rPr>
          <w:rFonts w:eastAsiaTheme="minorEastAsia"/>
        </w:rPr>
        <w:t>xuất</w:t>
      </w:r>
      <w:proofErr w:type="spellEnd"/>
      <w:r>
        <w:rPr>
          <w:rFonts w:eastAsiaTheme="minorEastAsia"/>
        </w:rPr>
        <w:t xml:space="preserve"> </w:t>
      </w:r>
      <w:proofErr w:type="spellStart"/>
      <w:r>
        <w:rPr>
          <w:rFonts w:eastAsiaTheme="minorEastAsia"/>
        </w:rPr>
        <w:t>hiện</w:t>
      </w:r>
      <w:proofErr w:type="spellEnd"/>
      <w:r>
        <w:rPr>
          <w:rFonts w:eastAsiaTheme="minorEastAsia"/>
        </w:rPr>
        <w:t xml:space="preserve"> </w:t>
      </w:r>
      <w:proofErr w:type="spellStart"/>
      <w:r>
        <w:rPr>
          <w:rFonts w:eastAsiaTheme="minorEastAsia"/>
        </w:rPr>
        <w:t>cùng</w:t>
      </w:r>
      <w:proofErr w:type="spellEnd"/>
      <w:r>
        <w:rPr>
          <w:rFonts w:eastAsiaTheme="minorEastAsia"/>
        </w:rPr>
        <w:t xml:space="preserve"> </w:t>
      </w:r>
      <w:proofErr w:type="spellStart"/>
      <w:r>
        <w:rPr>
          <w:rFonts w:eastAsiaTheme="minorEastAsia"/>
        </w:rPr>
        <w:t>nhau</w:t>
      </w:r>
      <w:proofErr w:type="spellEnd"/>
      <w:r>
        <w:rPr>
          <w:rFonts w:eastAsiaTheme="minorEastAsia"/>
        </w:rPr>
        <w:t xml:space="preserve"> </w:t>
      </w:r>
      <w:proofErr w:type="spellStart"/>
      <w:r>
        <w:rPr>
          <w:rFonts w:eastAsiaTheme="minorEastAsia"/>
        </w:rPr>
        <w:t>trong</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w:t>
      </w:r>
      <w:proofErr w:type="spellStart"/>
      <w:r>
        <w:rPr>
          <w:rFonts w:eastAsiaTheme="minorEastAsia"/>
        </w:rPr>
        <w:t>tài</w:t>
      </w:r>
      <w:proofErr w:type="spellEnd"/>
      <w:r>
        <w:rPr>
          <w:rFonts w:eastAsiaTheme="minorEastAsia"/>
        </w:rPr>
        <w:t xml:space="preserve"> </w:t>
      </w:r>
      <w:proofErr w:type="spellStart"/>
      <w:r>
        <w:rPr>
          <w:rFonts w:eastAsiaTheme="minorEastAsia"/>
        </w:rPr>
        <w:t>liệu</w:t>
      </w:r>
      <w:proofErr w:type="spellEnd"/>
      <w:r w:rsidR="006512C0">
        <w:rPr>
          <w:rFonts w:eastAsiaTheme="minorEastAsia"/>
        </w:rPr>
        <w:t xml:space="preserve"> </w:t>
      </w:r>
      <w:proofErr w:type="spellStart"/>
      <w:r w:rsidR="006512C0">
        <w:rPr>
          <w:rFonts w:eastAsiaTheme="minorEastAsia"/>
        </w:rPr>
        <w:t>giả</w:t>
      </w:r>
      <w:proofErr w:type="spellEnd"/>
      <w:r w:rsidR="006512C0">
        <w:rPr>
          <w:rFonts w:eastAsiaTheme="minorEastAsia"/>
        </w:rPr>
        <w:t xml:space="preserve"> </w:t>
      </w:r>
      <w:proofErr w:type="spellStart"/>
      <w:r w:rsidR="006512C0">
        <w:rPr>
          <w:rFonts w:eastAsiaTheme="minorEastAsia"/>
        </w:rPr>
        <w:t>sử</w:t>
      </w:r>
      <w:proofErr w:type="spellEnd"/>
      <w:r w:rsidR="006512C0">
        <w:rPr>
          <w:rFonts w:eastAsiaTheme="minorEastAsia"/>
        </w:rPr>
        <w:t xml:space="preserve"> </w:t>
      </w:r>
      <w:proofErr w:type="spellStart"/>
      <w:r w:rsidR="006512C0">
        <w:rPr>
          <w:rFonts w:eastAsiaTheme="minorEastAsia"/>
        </w:rPr>
        <w:t>thuật</w:t>
      </w:r>
      <w:proofErr w:type="spellEnd"/>
      <w:r w:rsidR="006512C0">
        <w:rPr>
          <w:rFonts w:eastAsiaTheme="minorEastAsia"/>
        </w:rPr>
        <w:t xml:space="preserve"> </w:t>
      </w:r>
      <w:proofErr w:type="spellStart"/>
      <w:r w:rsidR="006512C0">
        <w:rPr>
          <w:rFonts w:eastAsiaTheme="minorEastAsia"/>
        </w:rPr>
        <w:t>ngữ</w:t>
      </w:r>
      <w:proofErr w:type="spellEnd"/>
      <w:r w:rsidR="006512C0">
        <w:rPr>
          <w:rFonts w:eastAsiaTheme="minorEastAsia"/>
        </w:rPr>
        <w:t xml:space="preserve"> </w:t>
      </w:r>
      <w:proofErr w:type="spellStart"/>
      <w:r w:rsidR="006512C0">
        <w:rPr>
          <w:rFonts w:eastAsiaTheme="minorEastAsia"/>
        </w:rPr>
        <w:t>và</w:t>
      </w:r>
      <w:proofErr w:type="spellEnd"/>
      <w:r w:rsidR="006512C0">
        <w:rPr>
          <w:rFonts w:eastAsiaTheme="minorEastAsia"/>
        </w:rPr>
        <w:t xml:space="preserve"> </w:t>
      </w:r>
      <w:proofErr w:type="spellStart"/>
      <w:r w:rsidR="006512C0">
        <w:rPr>
          <w:rFonts w:eastAsiaTheme="minorEastAsia"/>
        </w:rPr>
        <w:t>lớp</w:t>
      </w:r>
      <w:proofErr w:type="spellEnd"/>
      <w:r w:rsidR="006512C0">
        <w:rPr>
          <w:rFonts w:eastAsiaTheme="minorEastAsia"/>
        </w:rPr>
        <w:t xml:space="preserve"> </w:t>
      </w:r>
      <w:proofErr w:type="spellStart"/>
      <w:r w:rsidR="006512C0">
        <w:rPr>
          <w:rFonts w:eastAsiaTheme="minorEastAsia"/>
        </w:rPr>
        <w:t>là</w:t>
      </w:r>
      <w:proofErr w:type="spellEnd"/>
      <w:r w:rsidR="006512C0">
        <w:rPr>
          <w:rFonts w:eastAsiaTheme="minorEastAsia"/>
        </w:rPr>
        <w:t xml:space="preserve"> </w:t>
      </w:r>
      <w:proofErr w:type="spellStart"/>
      <w:r w:rsidR="006512C0">
        <w:rPr>
          <w:rFonts w:eastAsiaTheme="minorEastAsia"/>
        </w:rPr>
        <w:t>độc</w:t>
      </w:r>
      <w:proofErr w:type="spellEnd"/>
      <w:r w:rsidR="006512C0">
        <w:rPr>
          <w:rFonts w:eastAsiaTheme="minorEastAsia"/>
        </w:rPr>
        <w:t xml:space="preserve"> </w:t>
      </w:r>
      <w:proofErr w:type="spellStart"/>
      <w:r w:rsidR="006512C0">
        <w:rPr>
          <w:rFonts w:eastAsiaTheme="minorEastAsia"/>
        </w:rPr>
        <w:t>lập</w:t>
      </w:r>
      <w:proofErr w:type="spellEnd"/>
      <w:r w:rsidR="006512C0">
        <w:rPr>
          <w:rFonts w:eastAsiaTheme="minorEastAsia"/>
        </w:rPr>
        <w:t xml:space="preserve">. </w:t>
      </w:r>
      <w:proofErr w:type="spellStart"/>
      <w:r w:rsidR="006512C0">
        <w:rPr>
          <w:rFonts w:eastAsiaTheme="minorEastAsia"/>
        </w:rPr>
        <w:t>Giá</w:t>
      </w:r>
      <w:proofErr w:type="spellEnd"/>
      <w:r w:rsidR="006512C0">
        <w:rPr>
          <w:rFonts w:eastAsiaTheme="minorEastAsia"/>
        </w:rPr>
        <w:t xml:space="preserve"> </w:t>
      </w:r>
      <w:proofErr w:type="spellStart"/>
      <w:r w:rsidR="006512C0">
        <w:rPr>
          <w:rFonts w:eastAsiaTheme="minorEastAsia"/>
        </w:rPr>
        <w:t>trị</w:t>
      </w:r>
      <w:proofErr w:type="spellEnd"/>
      <w:r w:rsidR="006512C0">
        <w:rPr>
          <w:rFonts w:eastAsiaTheme="minorEastAsia"/>
        </w:rPr>
        <w:t xml:space="preserve"> </w:t>
      </w:r>
      <w:proofErr w:type="spellStart"/>
      <w:r w:rsidR="006512C0">
        <w:rPr>
          <w:rFonts w:eastAsiaTheme="minorEastAsia"/>
        </w:rPr>
        <w:t>cao</w:t>
      </w:r>
      <w:proofErr w:type="spellEnd"/>
      <w:r w:rsidR="006512C0">
        <w:rPr>
          <w:rFonts w:eastAsiaTheme="minorEastAsia"/>
        </w:rPr>
        <w:t xml:space="preserve"> </w:t>
      </w:r>
      <w:proofErr w:type="spellStart"/>
      <w:r w:rsidR="006512C0">
        <w:rPr>
          <w:rFonts w:eastAsiaTheme="minorEastAsia"/>
        </w:rPr>
        <w:t>hơn</w:t>
      </w:r>
      <w:proofErr w:type="spellEnd"/>
      <w:r w:rsidR="006512C0">
        <w:rPr>
          <w:rFonts w:eastAsiaTheme="minorEastAsia"/>
        </w:rPr>
        <w:t xml:space="preserve"> </w:t>
      </w:r>
      <w:proofErr w:type="spellStart"/>
      <w:r w:rsidR="006512C0">
        <w:rPr>
          <w:rFonts w:eastAsiaTheme="minorEastAsia"/>
        </w:rPr>
        <w:t>của</w:t>
      </w:r>
      <w:proofErr w:type="spellEnd"/>
      <w:r w:rsidR="006512C0">
        <w:rPr>
          <w:rFonts w:eastAsiaTheme="minorEastAsia"/>
        </w:rPr>
        <w:t xml:space="preserve"> </w:t>
      </w:r>
      <w:r w:rsidR="006512C0" w:rsidRPr="0004200B">
        <w:rPr>
          <w:rFonts w:ascii="Symbol" w:eastAsia="Symbol" w:hAnsi="Symbol" w:cs="Symbol"/>
          <w:i/>
        </w:rPr>
        <w:t>c</w:t>
      </w:r>
      <w:r w:rsidR="006512C0">
        <w:rPr>
          <w:i/>
          <w:iCs/>
          <w:vertAlign w:val="superscript"/>
        </w:rPr>
        <w:t xml:space="preserve"> </w:t>
      </w:r>
      <w:r w:rsidR="006512C0">
        <w:rPr>
          <w:vertAlign w:val="superscript"/>
        </w:rPr>
        <w:t>2</w:t>
      </w:r>
      <w:r w:rsidR="006512C0">
        <w:t xml:space="preserve"> </w:t>
      </w:r>
      <w:proofErr w:type="spellStart"/>
      <w:r w:rsidR="006512C0">
        <w:t>chỉ</w:t>
      </w:r>
      <w:proofErr w:type="spellEnd"/>
      <w:r w:rsidR="006512C0">
        <w:t xml:space="preserve"> </w:t>
      </w:r>
      <w:proofErr w:type="spellStart"/>
      <w:r w:rsidR="006512C0">
        <w:t>ra</w:t>
      </w:r>
      <w:proofErr w:type="spellEnd"/>
      <w:r w:rsidR="006512C0">
        <w:t xml:space="preserve"> </w:t>
      </w:r>
      <w:proofErr w:type="spellStart"/>
      <w:r w:rsidR="006512C0">
        <w:t>rằng</w:t>
      </w:r>
      <w:proofErr w:type="spellEnd"/>
      <w:r w:rsidR="006512C0">
        <w:t xml:space="preserve"> </w:t>
      </w:r>
      <w:proofErr w:type="spellStart"/>
      <w:r w:rsidR="006512C0">
        <w:t>thuật</w:t>
      </w:r>
      <w:proofErr w:type="spellEnd"/>
      <w:r w:rsidR="006512C0">
        <w:t xml:space="preserve"> </w:t>
      </w:r>
      <w:proofErr w:type="spellStart"/>
      <w:r w:rsidR="006512C0">
        <w:t>ngữ</w:t>
      </w:r>
      <w:proofErr w:type="spellEnd"/>
      <w:r w:rsidR="006512C0">
        <w:t xml:space="preserve"> </w:t>
      </w:r>
      <w:r w:rsidR="006512C0" w:rsidRPr="006512C0">
        <w:rPr>
          <w:i/>
          <w:iCs/>
        </w:rPr>
        <w:t>t</w:t>
      </w:r>
      <w:r w:rsidR="006512C0">
        <w:t xml:space="preserve"> </w:t>
      </w:r>
      <w:proofErr w:type="spellStart"/>
      <w:r w:rsidR="006512C0">
        <w:t>và</w:t>
      </w:r>
      <w:proofErr w:type="spellEnd"/>
      <w:r w:rsidR="006512C0">
        <w:t xml:space="preserve"> </w:t>
      </w:r>
      <w:proofErr w:type="spellStart"/>
      <w:r w:rsidR="006512C0">
        <w:t>lớp</w:t>
      </w:r>
      <w:proofErr w:type="spellEnd"/>
      <w:r w:rsidR="006512C0">
        <w:t xml:space="preserve"> </w:t>
      </w:r>
      <w:r w:rsidR="006512C0" w:rsidRPr="006512C0">
        <w:rPr>
          <w:i/>
          <w:iCs/>
        </w:rPr>
        <w:t>c</w:t>
      </w:r>
      <w:r w:rsidR="006512C0">
        <w:t xml:space="preserve"> </w:t>
      </w:r>
      <w:proofErr w:type="spellStart"/>
      <w:r w:rsidR="006512C0">
        <w:t>là</w:t>
      </w:r>
      <w:proofErr w:type="spellEnd"/>
      <w:r w:rsidR="006512C0">
        <w:t xml:space="preserve"> </w:t>
      </w:r>
      <w:proofErr w:type="spellStart"/>
      <w:r w:rsidR="006512C0">
        <w:t>phụ</w:t>
      </w:r>
      <w:proofErr w:type="spellEnd"/>
      <w:r w:rsidR="006512C0">
        <w:t xml:space="preserve"> </w:t>
      </w:r>
      <w:proofErr w:type="spellStart"/>
      <w:r w:rsidR="006512C0">
        <w:t>thuộc</w:t>
      </w:r>
      <w:proofErr w:type="spellEnd"/>
      <w:r w:rsidR="006512C0">
        <w:t xml:space="preserve">, </w:t>
      </w:r>
      <w:proofErr w:type="spellStart"/>
      <w:r w:rsidR="006512C0">
        <w:t>làm</w:t>
      </w:r>
      <w:proofErr w:type="spellEnd"/>
      <w:r w:rsidR="006512C0">
        <w:t xml:space="preserve"> </w:t>
      </w:r>
      <w:proofErr w:type="spellStart"/>
      <w:r w:rsidR="006512C0">
        <w:t>cho</w:t>
      </w:r>
      <w:proofErr w:type="spellEnd"/>
      <w:r w:rsidR="006512C0">
        <w:t xml:space="preserve"> </w:t>
      </w:r>
      <w:proofErr w:type="spellStart"/>
      <w:r w:rsidR="006512C0">
        <w:t>thuật</w:t>
      </w:r>
      <w:proofErr w:type="spellEnd"/>
      <w:r w:rsidR="006512C0">
        <w:t xml:space="preserve"> </w:t>
      </w:r>
      <w:proofErr w:type="spellStart"/>
      <w:r w:rsidR="006512C0">
        <w:t>ngữ</w:t>
      </w:r>
      <w:proofErr w:type="spellEnd"/>
      <w:r w:rsidR="006512C0">
        <w:t xml:space="preserve"> </w:t>
      </w:r>
      <w:r w:rsidR="006512C0" w:rsidRPr="006512C0">
        <w:rPr>
          <w:i/>
          <w:iCs/>
        </w:rPr>
        <w:t>t</w:t>
      </w:r>
      <w:r w:rsidR="006512C0">
        <w:t xml:space="preserve"> </w:t>
      </w:r>
      <w:proofErr w:type="spellStart"/>
      <w:r w:rsidR="006512C0">
        <w:t>trở</w:t>
      </w:r>
      <w:proofErr w:type="spellEnd"/>
      <w:r w:rsidR="006512C0">
        <w:t xml:space="preserve"> </w:t>
      </w:r>
      <w:proofErr w:type="spellStart"/>
      <w:r w:rsidR="006512C0">
        <w:t>thành</w:t>
      </w:r>
      <w:proofErr w:type="spellEnd"/>
      <w:r w:rsidR="006512C0">
        <w:t xml:space="preserve"> </w:t>
      </w:r>
      <w:proofErr w:type="spellStart"/>
      <w:r w:rsidR="006512C0">
        <w:t>một</w:t>
      </w:r>
      <w:proofErr w:type="spellEnd"/>
      <w:r w:rsidR="006512C0">
        <w:t xml:space="preserve"> </w:t>
      </w:r>
      <w:proofErr w:type="spellStart"/>
      <w:r w:rsidR="006512C0">
        <w:t>đặc</w:t>
      </w:r>
      <w:proofErr w:type="spellEnd"/>
      <w:r w:rsidR="006512C0">
        <w:t xml:space="preserve"> </w:t>
      </w:r>
      <w:proofErr w:type="spellStart"/>
      <w:r w:rsidR="006512C0">
        <w:lastRenderedPageBreak/>
        <w:t>trưng</w:t>
      </w:r>
      <w:proofErr w:type="spellEnd"/>
      <w:r w:rsidR="006512C0">
        <w:t xml:space="preserve"> </w:t>
      </w:r>
      <w:proofErr w:type="spellStart"/>
      <w:r w:rsidR="006512C0">
        <w:t>hữu</w:t>
      </w:r>
      <w:proofErr w:type="spellEnd"/>
      <w:r w:rsidR="006512C0">
        <w:t xml:space="preserve"> </w:t>
      </w:r>
      <w:proofErr w:type="spellStart"/>
      <w:r w:rsidR="006512C0">
        <w:t>ích</w:t>
      </w:r>
      <w:proofErr w:type="spellEnd"/>
      <w:r w:rsidR="006512C0">
        <w:t xml:space="preserve"> </w:t>
      </w:r>
      <w:proofErr w:type="spellStart"/>
      <w:r w:rsidR="006512C0">
        <w:t>vì</w:t>
      </w:r>
      <w:proofErr w:type="spellEnd"/>
      <w:r w:rsidR="006512C0">
        <w:t xml:space="preserve"> </w:t>
      </w:r>
      <w:proofErr w:type="spellStart"/>
      <w:r w:rsidR="006512C0">
        <w:t>sự</w:t>
      </w:r>
      <w:proofErr w:type="spellEnd"/>
      <w:r w:rsidR="006512C0">
        <w:t xml:space="preserve"> </w:t>
      </w:r>
      <w:proofErr w:type="spellStart"/>
      <w:r w:rsidR="006512C0">
        <w:t>xuất</w:t>
      </w:r>
      <w:proofErr w:type="spellEnd"/>
      <w:r w:rsidR="006512C0">
        <w:t xml:space="preserve"> </w:t>
      </w:r>
      <w:proofErr w:type="spellStart"/>
      <w:r w:rsidR="006512C0">
        <w:t>hiện</w:t>
      </w:r>
      <w:proofErr w:type="spellEnd"/>
      <w:r w:rsidR="006512C0">
        <w:t xml:space="preserve"> </w:t>
      </w:r>
      <w:proofErr w:type="spellStart"/>
      <w:r w:rsidR="006512C0">
        <w:t>của</w:t>
      </w:r>
      <w:proofErr w:type="spellEnd"/>
      <w:r w:rsidR="006512C0">
        <w:t xml:space="preserve"> </w:t>
      </w:r>
      <w:r w:rsidR="006512C0" w:rsidRPr="006512C0">
        <w:rPr>
          <w:i/>
          <w:iCs/>
        </w:rPr>
        <w:t>t</w:t>
      </w:r>
      <w:r w:rsidR="006512C0">
        <w:t xml:space="preserve"> </w:t>
      </w:r>
      <w:proofErr w:type="spellStart"/>
      <w:r w:rsidR="006512C0">
        <w:t>có</w:t>
      </w:r>
      <w:proofErr w:type="spellEnd"/>
      <w:r w:rsidR="006512C0">
        <w:t xml:space="preserve"> </w:t>
      </w:r>
      <w:proofErr w:type="spellStart"/>
      <w:r w:rsidR="006512C0">
        <w:t>nghĩa</w:t>
      </w:r>
      <w:proofErr w:type="spellEnd"/>
      <w:r w:rsidR="006512C0">
        <w:t xml:space="preserve"> </w:t>
      </w:r>
      <w:proofErr w:type="spellStart"/>
      <w:r w:rsidR="006512C0">
        <w:t>là</w:t>
      </w:r>
      <w:proofErr w:type="spellEnd"/>
      <w:r w:rsidR="006512C0">
        <w:t xml:space="preserve"> </w:t>
      </w:r>
      <w:proofErr w:type="spellStart"/>
      <w:r w:rsidR="006512C0">
        <w:t>tài</w:t>
      </w:r>
      <w:proofErr w:type="spellEnd"/>
      <w:r w:rsidR="006512C0">
        <w:t xml:space="preserve"> </w:t>
      </w:r>
      <w:proofErr w:type="spellStart"/>
      <w:r w:rsidR="006512C0">
        <w:t>liệu</w:t>
      </w:r>
      <w:proofErr w:type="spellEnd"/>
      <w:r w:rsidR="006512C0">
        <w:t xml:space="preserve"> </w:t>
      </w:r>
      <w:proofErr w:type="spellStart"/>
      <w:r w:rsidR="006512C0">
        <w:t>có</w:t>
      </w:r>
      <w:proofErr w:type="spellEnd"/>
      <w:r w:rsidR="006512C0">
        <w:t xml:space="preserve"> </w:t>
      </w:r>
      <w:proofErr w:type="spellStart"/>
      <w:r w:rsidR="006512C0">
        <w:t>khả</w:t>
      </w:r>
      <w:proofErr w:type="spellEnd"/>
      <w:r w:rsidR="006512C0">
        <w:t xml:space="preserve"> </w:t>
      </w:r>
      <w:proofErr w:type="spellStart"/>
      <w:r w:rsidR="006512C0">
        <w:t>năng</w:t>
      </w:r>
      <w:proofErr w:type="spellEnd"/>
      <w:r w:rsidR="006512C0">
        <w:t xml:space="preserve"> </w:t>
      </w:r>
      <w:proofErr w:type="spellStart"/>
      <w:r w:rsidR="006512C0">
        <w:t>được</w:t>
      </w:r>
      <w:proofErr w:type="spellEnd"/>
      <w:r w:rsidR="006512C0">
        <w:t xml:space="preserve"> </w:t>
      </w:r>
      <w:proofErr w:type="spellStart"/>
      <w:r w:rsidR="006512C0">
        <w:t>nhìn</w:t>
      </w:r>
      <w:proofErr w:type="spellEnd"/>
      <w:r w:rsidR="006512C0">
        <w:t xml:space="preserve"> </w:t>
      </w:r>
      <w:proofErr w:type="spellStart"/>
      <w:r w:rsidR="006512C0">
        <w:t>thấy</w:t>
      </w:r>
      <w:proofErr w:type="spellEnd"/>
      <w:r w:rsidR="006512C0">
        <w:t xml:space="preserve"> </w:t>
      </w:r>
      <w:proofErr w:type="spellStart"/>
      <w:r w:rsidR="006512C0">
        <w:t>trong</w:t>
      </w:r>
      <w:proofErr w:type="spellEnd"/>
      <w:r w:rsidR="006512C0">
        <w:t xml:space="preserve"> </w:t>
      </w:r>
      <w:proofErr w:type="spellStart"/>
      <w:r w:rsidR="006512C0">
        <w:t>lớp</w:t>
      </w:r>
      <w:proofErr w:type="spellEnd"/>
      <w:r w:rsidR="006512C0">
        <w:t xml:space="preserve"> </w:t>
      </w:r>
      <w:r w:rsidR="006512C0" w:rsidRPr="006512C0">
        <w:rPr>
          <w:i/>
          <w:iCs/>
        </w:rPr>
        <w:t>c</w:t>
      </w:r>
      <w:r w:rsidR="006512C0">
        <w:t xml:space="preserve"> </w:t>
      </w:r>
      <w:proofErr w:type="spellStart"/>
      <w:r w:rsidR="006512C0">
        <w:t>nhiều</w:t>
      </w:r>
      <w:proofErr w:type="spellEnd"/>
      <w:r w:rsidR="006512C0">
        <w:t xml:space="preserve"> </w:t>
      </w:r>
      <w:proofErr w:type="spellStart"/>
      <w:r w:rsidR="006512C0">
        <w:t>hơn</w:t>
      </w:r>
      <w:proofErr w:type="spellEnd"/>
      <w:r w:rsidR="006512C0">
        <w:t>.</w:t>
      </w:r>
    </w:p>
    <w:p w14:paraId="15E7ED70" w14:textId="17C161DE" w:rsidR="00247F2F" w:rsidRDefault="000B49FD" w:rsidP="009628B3">
      <w:pPr>
        <w:ind w:firstLine="720"/>
      </w:pPr>
      <w:proofErr w:type="spellStart"/>
      <w:r>
        <w:t>Sử</w:t>
      </w:r>
      <w:proofErr w:type="spellEnd"/>
      <w:r>
        <w:t xml:space="preserve"> </w:t>
      </w:r>
      <w:proofErr w:type="spellStart"/>
      <w:r>
        <w:t>dụng</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của</w:t>
      </w:r>
      <w:proofErr w:type="spellEnd"/>
      <w:r>
        <w:t xml:space="preserve"> </w:t>
      </w:r>
      <w:r>
        <w:rPr>
          <w:rFonts w:ascii="Symbol" w:eastAsia="Symbol" w:hAnsi="Symbol" w:cs="Symbol"/>
          <w:i/>
        </w:rPr>
        <w:t>c</w:t>
      </w:r>
      <w:r>
        <w:rPr>
          <w:i/>
          <w:iCs/>
          <w:vertAlign w:val="superscript"/>
        </w:rPr>
        <w:t xml:space="preserve"> </w:t>
      </w:r>
      <w:r>
        <w:rPr>
          <w:vertAlign w:val="superscript"/>
        </w:rPr>
        <w:t>2</w:t>
      </w:r>
      <w:r>
        <w:t xml:space="preserve"> </w:t>
      </w:r>
      <w:proofErr w:type="spellStart"/>
      <w:r>
        <w:t>cao</w:t>
      </w:r>
      <w:proofErr w:type="spellEnd"/>
      <w:r>
        <w:t xml:space="preserve"> </w:t>
      </w:r>
      <w:proofErr w:type="spellStart"/>
      <w:r>
        <w:t>hơn</w:t>
      </w:r>
      <w:proofErr w:type="spellEnd"/>
      <w:r>
        <w:t xml:space="preserve"> </w:t>
      </w:r>
      <w:proofErr w:type="spellStart"/>
      <w:r>
        <w:t>giá</w:t>
      </w:r>
      <w:proofErr w:type="spellEnd"/>
      <w:r>
        <w:t xml:space="preserve"> </w:t>
      </w:r>
      <w:proofErr w:type="spellStart"/>
      <w:r>
        <w:t>trị</w:t>
      </w:r>
      <w:proofErr w:type="spellEnd"/>
      <w:r>
        <w:t xml:space="preserve"> </w:t>
      </w:r>
      <w:r>
        <w:rPr>
          <w:rFonts w:ascii="Symbol" w:eastAsia="Symbol" w:hAnsi="Symbol" w:cs="Symbol"/>
          <w:i/>
        </w:rPr>
        <w:t>c</w:t>
      </w:r>
      <w:r>
        <w:rPr>
          <w:i/>
          <w:iCs/>
          <w:vertAlign w:val="superscript"/>
        </w:rPr>
        <w:t xml:space="preserve"> </w:t>
      </w:r>
      <w:r>
        <w:rPr>
          <w:vertAlign w:val="superscript"/>
        </w:rPr>
        <w:t>2</w:t>
      </w:r>
      <w:r>
        <w:t xml:space="preserve"> </w:t>
      </w:r>
      <w:proofErr w:type="spellStart"/>
      <w:r>
        <w:t>của</w:t>
      </w:r>
      <w:proofErr w:type="spellEnd"/>
      <w:r>
        <w:t xml:space="preserve"> </w:t>
      </w:r>
      <w:proofErr w:type="spellStart"/>
      <w:r>
        <w:t>thuật</w:t>
      </w:r>
      <w:proofErr w:type="spellEnd"/>
      <w:r>
        <w:t xml:space="preserve"> </w:t>
      </w:r>
      <w:proofErr w:type="spellStart"/>
      <w:r>
        <w:t>ngữ</w:t>
      </w:r>
      <w:proofErr w:type="spellEnd"/>
      <w:r>
        <w:t xml:space="preserve"> </w:t>
      </w:r>
      <w:r>
        <w:rPr>
          <w:i/>
          <w:iCs/>
        </w:rPr>
        <w:t>t</w:t>
      </w:r>
      <w:r>
        <w:t xml:space="preserve"> </w:t>
      </w:r>
      <w:proofErr w:type="spellStart"/>
      <w:r>
        <w:t>cho</w:t>
      </w:r>
      <w:proofErr w:type="spellEnd"/>
      <w:r>
        <w:t xml:space="preserve"> </w:t>
      </w:r>
      <w:proofErr w:type="spellStart"/>
      <w:r>
        <w:t>biết</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lớp</w:t>
      </w:r>
      <w:proofErr w:type="spellEnd"/>
      <w:r>
        <w:t xml:space="preserve"> </w:t>
      </w:r>
      <w:r>
        <w:rPr>
          <w:i/>
          <w:iCs/>
        </w:rPr>
        <w:t xml:space="preserve">c </w:t>
      </w:r>
      <w:proofErr w:type="spellStart"/>
      <w:r>
        <w:t>cao</w:t>
      </w:r>
      <w:proofErr w:type="spellEnd"/>
      <w:r>
        <w:t xml:space="preserve"> </w:t>
      </w:r>
      <w:proofErr w:type="spellStart"/>
      <w:r>
        <w:t>hơn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w:t>
      </w:r>
      <w:r>
        <w:rPr>
          <w:rFonts w:ascii="Symbol" w:eastAsia="Symbol" w:hAnsi="Symbol" w:cs="Symbol"/>
          <w:i/>
        </w:rPr>
        <w:t>c</w:t>
      </w:r>
      <w:r>
        <w:rPr>
          <w:i/>
          <w:iCs/>
          <w:vertAlign w:val="superscript"/>
        </w:rPr>
        <w:t xml:space="preserve"> </w:t>
      </w:r>
      <w:r>
        <w:rPr>
          <w:vertAlign w:val="superscript"/>
        </w:rPr>
        <w:t>2</w:t>
      </w:r>
      <w:r>
        <w:t xml:space="preserve"> </w:t>
      </w:r>
      <w:proofErr w:type="spellStart"/>
      <w:r>
        <w:t>để</w:t>
      </w:r>
      <w:proofErr w:type="spellEnd"/>
      <w:r>
        <w:t xml:space="preserve"> </w:t>
      </w:r>
      <w:proofErr w:type="spellStart"/>
      <w:r>
        <w:t>gán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w:t>
      </w:r>
      <w:proofErr w:type="spellStart"/>
      <w:r>
        <w:t>từ</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đa</w:t>
      </w:r>
      <w:proofErr w:type="spellEnd"/>
      <w:r>
        <w:t xml:space="preserve"> </w:t>
      </w:r>
      <w:proofErr w:type="spellStart"/>
      <w:r>
        <w:t>nhãn</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là</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của</w:t>
      </w:r>
      <w:proofErr w:type="spellEnd"/>
      <w:r>
        <w:t xml:space="preserve"> </w:t>
      </w:r>
      <w:proofErr w:type="spellStart"/>
      <w:r>
        <w:t>những</w:t>
      </w:r>
      <w:proofErr w:type="spellEnd"/>
      <w:r>
        <w:t xml:space="preserve"> </w:t>
      </w:r>
      <w:proofErr w:type="spellStart"/>
      <w:r>
        <w:t>từ</w:t>
      </w:r>
      <w:proofErr w:type="spellEnd"/>
      <w:r>
        <w:t xml:space="preserve"> </w:t>
      </w:r>
      <w:proofErr w:type="spellStart"/>
      <w:r>
        <w:t>có</w:t>
      </w:r>
      <w:proofErr w:type="spellEnd"/>
      <w:r>
        <w:t xml:space="preserve"> </w:t>
      </w:r>
      <w:r>
        <w:rPr>
          <w:rFonts w:ascii="Symbol" w:eastAsia="Symbol" w:hAnsi="Symbol" w:cs="Symbol"/>
          <w:i/>
        </w:rPr>
        <w:t>c</w:t>
      </w:r>
      <w:r>
        <w:rPr>
          <w:i/>
          <w:iCs/>
          <w:vertAlign w:val="superscript"/>
        </w:rPr>
        <w:t xml:space="preserve"> </w:t>
      </w:r>
      <w:r>
        <w:rPr>
          <w:vertAlign w:val="superscript"/>
        </w:rPr>
        <w:t>2</w:t>
      </w:r>
      <w:r>
        <w:t xml:space="preserve"> </w:t>
      </w:r>
      <w:proofErr w:type="spellStart"/>
      <w:r>
        <w:t>cao</w:t>
      </w:r>
      <w:proofErr w:type="spellEnd"/>
      <w:r>
        <w:t xml:space="preserve"> </w:t>
      </w:r>
      <w:proofErr w:type="spellStart"/>
      <w:r>
        <w:t>hơn</w:t>
      </w:r>
      <w:proofErr w:type="spellEnd"/>
      <w:r>
        <w:t xml:space="preserve"> </w:t>
      </w:r>
      <w:proofErr w:type="spellStart"/>
      <w:r>
        <w:t>có</w:t>
      </w:r>
      <w:proofErr w:type="spellEnd"/>
      <w:r>
        <w:t xml:space="preserve"> xu </w:t>
      </w:r>
      <w:proofErr w:type="spellStart"/>
      <w:r>
        <w:t>hướng</w:t>
      </w:r>
      <w:proofErr w:type="spellEnd"/>
      <w:r>
        <w:t xml:space="preserve"> </w:t>
      </w:r>
      <w:proofErr w:type="spellStart"/>
      <w:r>
        <w:t>là</w:t>
      </w:r>
      <w:proofErr w:type="spellEnd"/>
      <w:r>
        <w:t xml:space="preserve"> </w:t>
      </w:r>
      <w:proofErr w:type="spellStart"/>
      <w:r>
        <w:t>từ</w:t>
      </w:r>
      <w:proofErr w:type="spellEnd"/>
      <w:r>
        <w:t xml:space="preserve"> </w:t>
      </w:r>
      <w:proofErr w:type="spellStart"/>
      <w:r>
        <w:t>khoá</w:t>
      </w:r>
      <w:proofErr w:type="spellEnd"/>
      <w:r>
        <w:t xml:space="preserve">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lớp</w:t>
      </w:r>
      <w:proofErr w:type="spellEnd"/>
      <w:r>
        <w:t xml:space="preserve">. </w:t>
      </w:r>
      <w:proofErr w:type="spellStart"/>
      <w:r>
        <w:t>Vì</w:t>
      </w:r>
      <w:proofErr w:type="spellEnd"/>
      <w:r>
        <w:t xml:space="preserve"> </w:t>
      </w:r>
      <w:proofErr w:type="spellStart"/>
      <w:r>
        <w:t>vậy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đang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kiểm</w:t>
      </w:r>
      <w:proofErr w:type="spellEnd"/>
      <w:r>
        <w:t xml:space="preserve"> </w:t>
      </w:r>
      <w:proofErr w:type="spellStart"/>
      <w:r>
        <w:t>định</w:t>
      </w:r>
      <w:proofErr w:type="spellEnd"/>
      <w:r>
        <w:t xml:space="preserve"> </w:t>
      </w:r>
      <w:proofErr w:type="spellStart"/>
      <w:r>
        <w:t>thống</w:t>
      </w:r>
      <w:proofErr w:type="spellEnd"/>
      <w:r>
        <w:t xml:space="preserve"> </w:t>
      </w:r>
      <w:proofErr w:type="spellStart"/>
      <w:r>
        <w:t>kê</w:t>
      </w:r>
      <w:proofErr w:type="spellEnd"/>
      <w:r>
        <w:t xml:space="preserve"> Chi-square </w:t>
      </w:r>
      <w:proofErr w:type="spellStart"/>
      <w:r>
        <w:t>để</w:t>
      </w:r>
      <w:proofErr w:type="spellEnd"/>
      <w:r>
        <w:t xml:space="preserve"> </w:t>
      </w:r>
      <w:proofErr w:type="spellStart"/>
      <w:r>
        <w:t>chọn</w:t>
      </w:r>
      <w:proofErr w:type="spellEnd"/>
      <w:r>
        <w:t xml:space="preserve"> </w:t>
      </w:r>
      <w:proofErr w:type="spellStart"/>
      <w:r>
        <w:t>từ</w:t>
      </w:r>
      <w:proofErr w:type="spellEnd"/>
      <w:r>
        <w:t xml:space="preserve"> </w:t>
      </w:r>
      <w:proofErr w:type="spellStart"/>
      <w:r>
        <w:t>vựng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cho</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lớp</w:t>
      </w:r>
      <w:proofErr w:type="spellEnd"/>
      <w:r>
        <w:t xml:space="preserve"> </w:t>
      </w:r>
      <w:proofErr w:type="spellStart"/>
      <w:r>
        <w:t>các</w:t>
      </w:r>
      <w:proofErr w:type="spellEnd"/>
      <w:r>
        <w:t xml:space="preserve"> </w:t>
      </w:r>
      <w:proofErr w:type="spellStart"/>
      <w:r>
        <w:t>câu</w:t>
      </w:r>
      <w:proofErr w:type="spellEnd"/>
      <w:r>
        <w:t xml:space="preserve"> </w:t>
      </w:r>
      <w:proofErr w:type="spellStart"/>
      <w:r>
        <w:t>ngắn</w:t>
      </w:r>
      <w:proofErr w:type="spellEnd"/>
      <w:r>
        <w:t xml:space="preserve">. </w:t>
      </w:r>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luận</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là</w:t>
      </w:r>
      <w:proofErr w:type="spellEnd"/>
      <w:r>
        <w:t xml:space="preserve">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các</w:t>
      </w:r>
      <w:proofErr w:type="spellEnd"/>
      <w:r>
        <w:t xml:space="preserve"> </w:t>
      </w:r>
      <w:proofErr w:type="spellStart"/>
      <w:r>
        <w:t>từ</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theo</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thống</w:t>
      </w:r>
      <w:proofErr w:type="spellEnd"/>
      <w:r>
        <w:t xml:space="preserve"> </w:t>
      </w:r>
      <w:proofErr w:type="spellStart"/>
      <w:r>
        <w:t>kê</w:t>
      </w:r>
      <w:proofErr w:type="spellEnd"/>
      <w:r>
        <w:t xml:space="preserve"> </w:t>
      </w:r>
      <w:r>
        <w:rPr>
          <w:rFonts w:ascii="Symbol" w:eastAsia="Symbol" w:hAnsi="Symbol" w:cs="Symbol"/>
          <w:i/>
        </w:rPr>
        <w:t>c</w:t>
      </w:r>
      <w:r>
        <w:rPr>
          <w:i/>
          <w:iCs/>
          <w:vertAlign w:val="superscript"/>
        </w:rPr>
        <w:t xml:space="preserve"> </w:t>
      </w:r>
      <w:r>
        <w:rPr>
          <w:vertAlign w:val="superscript"/>
        </w:rPr>
        <w:t>2</w:t>
      </w:r>
      <w:r>
        <w:t xml:space="preserve"> </w:t>
      </w:r>
      <w:proofErr w:type="spellStart"/>
      <w:r>
        <w:t>của</w:t>
      </w:r>
      <w:proofErr w:type="spellEnd"/>
      <w:r>
        <w:t xml:space="preserve"> </w:t>
      </w:r>
      <w:proofErr w:type="spellStart"/>
      <w:r>
        <w:t>chúng</w:t>
      </w:r>
      <w:proofErr w:type="spellEnd"/>
      <w:r>
        <w:t xml:space="preserve">: </w:t>
      </w:r>
      <w:proofErr w:type="spellStart"/>
      <w:r>
        <w:t>Những</w:t>
      </w:r>
      <w:proofErr w:type="spellEnd"/>
      <w:r>
        <w:t xml:space="preserve"> </w:t>
      </w:r>
      <w:proofErr w:type="spellStart"/>
      <w:r>
        <w:t>từ</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lớn</w:t>
      </w:r>
      <w:proofErr w:type="spellEnd"/>
      <w:r>
        <w:t xml:space="preserve"> </w:t>
      </w:r>
      <w:proofErr w:type="spellStart"/>
      <w:r>
        <w:t>hơn</w:t>
      </w:r>
      <w:proofErr w:type="spellEnd"/>
      <w:r>
        <w:t xml:space="preserve"> do </w:t>
      </w:r>
      <w:proofErr w:type="spellStart"/>
      <w:r>
        <w:t>đó</w:t>
      </w:r>
      <w:proofErr w:type="spellEnd"/>
      <w:r>
        <w:t xml:space="preserve"> </w:t>
      </w:r>
      <w:proofErr w:type="spellStart"/>
      <w:r>
        <w:t>giảm</w:t>
      </w:r>
      <w:proofErr w:type="spellEnd"/>
      <w:r>
        <w:t xml:space="preserve"> </w:t>
      </w:r>
      <w:proofErr w:type="spellStart"/>
      <w:r>
        <w:t>sự</w:t>
      </w:r>
      <w:proofErr w:type="spellEnd"/>
      <w:r>
        <w:t xml:space="preserve"> </w:t>
      </w:r>
      <w:proofErr w:type="spellStart"/>
      <w:r>
        <w:t>xáo</w:t>
      </w:r>
      <w:proofErr w:type="spellEnd"/>
      <w:r>
        <w:t xml:space="preserve"> </w:t>
      </w:r>
      <w:proofErr w:type="spellStart"/>
      <w:r>
        <w:t>trộn</w:t>
      </w:r>
      <w:proofErr w:type="spellEnd"/>
      <w:r>
        <w:t xml:space="preserve"> </w:t>
      </w:r>
      <w:proofErr w:type="spellStart"/>
      <w:r>
        <w:t>của</w:t>
      </w:r>
      <w:proofErr w:type="spellEnd"/>
      <w:r>
        <w:t xml:space="preserve"> </w:t>
      </w:r>
      <w:proofErr w:type="spellStart"/>
      <w:r>
        <w:t>những</w:t>
      </w:r>
      <w:proofErr w:type="spellEnd"/>
      <w:r>
        <w:t xml:space="preserve"> </w:t>
      </w:r>
      <w:proofErr w:type="spellStart"/>
      <w:r>
        <w:t>từ</w:t>
      </w:r>
      <w:proofErr w:type="spellEnd"/>
      <w:r>
        <w:t xml:space="preserve"> </w:t>
      </w:r>
      <w:proofErr w:type="spellStart"/>
      <w:r>
        <w:t>nhiễu</w:t>
      </w:r>
      <w:proofErr w:type="spellEnd"/>
      <w:r>
        <w:t xml:space="preserve"> </w:t>
      </w:r>
      <w:proofErr w:type="spellStart"/>
      <w:r>
        <w:t>vốn</w:t>
      </w:r>
      <w:proofErr w:type="spellEnd"/>
      <w:r>
        <w:t xml:space="preserve"> </w:t>
      </w:r>
      <w:proofErr w:type="spellStart"/>
      <w:r>
        <w:t>không</w:t>
      </w:r>
      <w:proofErr w:type="spellEnd"/>
      <w:r>
        <w:t xml:space="preserve"> </w:t>
      </w:r>
      <w:proofErr w:type="spellStart"/>
      <w:r>
        <w:t>hữu</w:t>
      </w:r>
      <w:proofErr w:type="spellEnd"/>
      <w:r>
        <w:t xml:space="preserve"> </w:t>
      </w:r>
      <w:proofErr w:type="spellStart"/>
      <w:r>
        <w:t>ích</w:t>
      </w:r>
      <w:proofErr w:type="spellEnd"/>
      <w:r>
        <w:t xml:space="preserve"> </w:t>
      </w:r>
      <w:proofErr w:type="spellStart"/>
      <w:r>
        <w:t>với</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sau</w:t>
      </w:r>
      <w:proofErr w:type="spellEnd"/>
      <w:r>
        <w:t xml:space="preserve"> </w:t>
      </w:r>
      <w:proofErr w:type="spellStart"/>
      <w:r>
        <w:t>này</w:t>
      </w:r>
      <w:proofErr w:type="spellEnd"/>
      <w:r>
        <w:t>.</w:t>
      </w:r>
      <w:r w:rsidR="00B46C94">
        <w:tab/>
      </w:r>
    </w:p>
    <w:p w14:paraId="2B1EF5D9" w14:textId="09CF086D" w:rsidR="00A07FDE" w:rsidRDefault="00A07FDE" w:rsidP="000B49FD">
      <w:r>
        <w:tab/>
      </w:r>
      <w:proofErr w:type="spellStart"/>
      <w:r w:rsidRPr="00A07FDE">
        <w:t>Thay</w:t>
      </w:r>
      <w:proofErr w:type="spellEnd"/>
      <w:r w:rsidRPr="00A07FDE">
        <w:t xml:space="preserve"> </w:t>
      </w:r>
      <w:proofErr w:type="spellStart"/>
      <w:r w:rsidRPr="00A07FDE">
        <w:t>vì</w:t>
      </w:r>
      <w:proofErr w:type="spellEnd"/>
      <w:r w:rsidRPr="00A07FDE">
        <w:t xml:space="preserve"> </w:t>
      </w:r>
      <w:proofErr w:type="spellStart"/>
      <w:r w:rsidRPr="00A07FDE">
        <w:t>sử</w:t>
      </w:r>
      <w:proofErr w:type="spellEnd"/>
      <w:r w:rsidRPr="00A07FDE">
        <w:t xml:space="preserve"> </w:t>
      </w:r>
      <w:proofErr w:type="spellStart"/>
      <w:r w:rsidRPr="00A07FDE">
        <w:t>dụng</w:t>
      </w:r>
      <w:proofErr w:type="spellEnd"/>
      <w:r w:rsidRPr="00A07FDE">
        <w:t xml:space="preserve"> </w:t>
      </w:r>
      <w:proofErr w:type="spellStart"/>
      <w:r w:rsidRPr="00A07FDE">
        <w:t>phương</w:t>
      </w:r>
      <w:proofErr w:type="spellEnd"/>
      <w:r w:rsidRPr="00A07FDE">
        <w:t xml:space="preserve"> </w:t>
      </w:r>
      <w:proofErr w:type="spellStart"/>
      <w:r w:rsidRPr="00A07FDE">
        <w:t>pháp</w:t>
      </w:r>
      <w:proofErr w:type="spellEnd"/>
      <w:r w:rsidRPr="00A07FDE">
        <w:t xml:space="preserve"> </w:t>
      </w:r>
      <w:proofErr w:type="spellStart"/>
      <w:r w:rsidRPr="00A07FDE">
        <w:t>vec-tơ</w:t>
      </w:r>
      <w:proofErr w:type="spellEnd"/>
      <w:r w:rsidRPr="00A07FDE">
        <w:t xml:space="preserve"> one-hot </w:t>
      </w:r>
      <w:proofErr w:type="spellStart"/>
      <w:r w:rsidRPr="00A07FDE">
        <w:t>như</w:t>
      </w:r>
      <w:proofErr w:type="spellEnd"/>
      <w:r w:rsidRPr="00A07FDE">
        <w:t xml:space="preserve"> </w:t>
      </w:r>
      <w:proofErr w:type="spellStart"/>
      <w:r w:rsidRPr="00A07FDE">
        <w:t>cơ</w:t>
      </w:r>
      <w:proofErr w:type="spellEnd"/>
      <w:r w:rsidRPr="00A07FDE">
        <w:t xml:space="preserve"> </w:t>
      </w:r>
      <w:proofErr w:type="spellStart"/>
      <w:r w:rsidRPr="00A07FDE">
        <w:t>bản</w:t>
      </w:r>
      <w:proofErr w:type="spellEnd"/>
      <w:r w:rsidRPr="00A07FDE">
        <w:t xml:space="preserve"> (</w:t>
      </w:r>
      <w:proofErr w:type="spellStart"/>
      <w:r w:rsidRPr="00A07FDE">
        <w:t>tạo</w:t>
      </w:r>
      <w:proofErr w:type="spellEnd"/>
      <w:r w:rsidRPr="00A07FDE">
        <w:t xml:space="preserve"> 1 </w:t>
      </w:r>
      <w:proofErr w:type="spellStart"/>
      <w:r w:rsidRPr="00A07FDE">
        <w:t>tập</w:t>
      </w:r>
      <w:proofErr w:type="spellEnd"/>
      <w:r w:rsidRPr="00A07FDE">
        <w:t xml:space="preserve"> </w:t>
      </w:r>
      <w:proofErr w:type="spellStart"/>
      <w:r w:rsidRPr="00A07FDE">
        <w:t>từ</w:t>
      </w:r>
      <w:proofErr w:type="spellEnd"/>
      <w:r w:rsidRPr="00A07FDE">
        <w:t xml:space="preserve"> </w:t>
      </w:r>
      <w:proofErr w:type="spellStart"/>
      <w:r w:rsidRPr="00A07FDE">
        <w:t>vựng</w:t>
      </w:r>
      <w:proofErr w:type="spellEnd"/>
      <w:r w:rsidRPr="00A07FDE">
        <w:t xml:space="preserve"> </w:t>
      </w:r>
      <w:proofErr w:type="spellStart"/>
      <w:r w:rsidRPr="00A07FDE">
        <w:t>chứa</w:t>
      </w:r>
      <w:proofErr w:type="spellEnd"/>
      <w:r w:rsidRPr="00A07FDE">
        <w:t xml:space="preserve"> </w:t>
      </w:r>
      <w:proofErr w:type="spellStart"/>
      <w:r w:rsidRPr="00A07FDE">
        <w:t>tất</w:t>
      </w:r>
      <w:proofErr w:type="spellEnd"/>
      <w:r w:rsidRPr="00A07FDE">
        <w:t xml:space="preserve"> </w:t>
      </w:r>
      <w:proofErr w:type="spellStart"/>
      <w:r w:rsidRPr="00A07FDE">
        <w:t>cả</w:t>
      </w:r>
      <w:proofErr w:type="spellEnd"/>
      <w:r w:rsidRPr="00A07FDE">
        <w:t xml:space="preserve"> </w:t>
      </w:r>
      <w:proofErr w:type="spellStart"/>
      <w:r w:rsidRPr="00A07FDE">
        <w:t>các</w:t>
      </w:r>
      <w:proofErr w:type="spellEnd"/>
      <w:r w:rsidRPr="00A07FDE">
        <w:t xml:space="preserve"> </w:t>
      </w:r>
      <w:proofErr w:type="spellStart"/>
      <w:r w:rsidRPr="00A07FDE">
        <w:t>từ</w:t>
      </w:r>
      <w:proofErr w:type="spellEnd"/>
      <w:r w:rsidRPr="00A07FDE">
        <w:t xml:space="preserve"> </w:t>
      </w:r>
      <w:proofErr w:type="spellStart"/>
      <w:r w:rsidRPr="00A07FDE">
        <w:t>trong</w:t>
      </w:r>
      <w:proofErr w:type="spellEnd"/>
      <w:r w:rsidRPr="00A07FDE">
        <w:t xml:space="preserve"> </w:t>
      </w:r>
      <w:proofErr w:type="spellStart"/>
      <w:r w:rsidRPr="00A07FDE">
        <w:t>dữ</w:t>
      </w:r>
      <w:proofErr w:type="spellEnd"/>
      <w:r w:rsidRPr="00A07FDE">
        <w:t xml:space="preserve"> </w:t>
      </w:r>
      <w:proofErr w:type="spellStart"/>
      <w:r w:rsidRPr="00A07FDE">
        <w:t>liệu</w:t>
      </w:r>
      <w:proofErr w:type="spellEnd"/>
      <w:r w:rsidRPr="00A07FDE">
        <w:t xml:space="preserve"> </w:t>
      </w:r>
      <w:proofErr w:type="spellStart"/>
      <w:r w:rsidRPr="00A07FDE">
        <w:t>đầu</w:t>
      </w:r>
      <w:proofErr w:type="spellEnd"/>
      <w:r w:rsidRPr="00A07FDE">
        <w:t xml:space="preserve"> </w:t>
      </w:r>
      <w:proofErr w:type="spellStart"/>
      <w:r w:rsidRPr="00A07FDE">
        <w:t>vào</w:t>
      </w:r>
      <w:proofErr w:type="spellEnd"/>
      <w:r w:rsidRPr="00A07FDE">
        <w:t xml:space="preserve"> </w:t>
      </w:r>
      <w:proofErr w:type="spellStart"/>
      <w:r w:rsidRPr="00A07FDE">
        <w:t>để</w:t>
      </w:r>
      <w:proofErr w:type="spellEnd"/>
      <w:r w:rsidRPr="00A07FDE">
        <w:t xml:space="preserve"> </w:t>
      </w:r>
      <w:proofErr w:type="spellStart"/>
      <w:r w:rsidRPr="00A07FDE">
        <w:t>ánh</w:t>
      </w:r>
      <w:proofErr w:type="spellEnd"/>
      <w:r w:rsidRPr="00A07FDE">
        <w:t xml:space="preserve"> </w:t>
      </w:r>
      <w:proofErr w:type="spellStart"/>
      <w:r w:rsidRPr="00A07FDE">
        <w:t>xạ</w:t>
      </w:r>
      <w:proofErr w:type="spellEnd"/>
      <w:r w:rsidRPr="00A07FDE">
        <w:t xml:space="preserve"> </w:t>
      </w:r>
      <w:proofErr w:type="spellStart"/>
      <w:r w:rsidRPr="00A07FDE">
        <w:t>lên</w:t>
      </w:r>
      <w:proofErr w:type="spellEnd"/>
      <w:r w:rsidRPr="00A07FDE">
        <w:t xml:space="preserve"> </w:t>
      </w:r>
      <w:proofErr w:type="spellStart"/>
      <w:r w:rsidRPr="00A07FDE">
        <w:t>mỗi</w:t>
      </w:r>
      <w:proofErr w:type="spellEnd"/>
      <w:r w:rsidRPr="00A07FDE">
        <w:t xml:space="preserve"> </w:t>
      </w:r>
      <w:proofErr w:type="spellStart"/>
      <w:r w:rsidRPr="00A07FDE">
        <w:t>vec-tơ</w:t>
      </w:r>
      <w:proofErr w:type="spellEnd"/>
      <w:r w:rsidRPr="00A07FDE">
        <w:t xml:space="preserve"> </w:t>
      </w:r>
      <w:proofErr w:type="spellStart"/>
      <w:r w:rsidRPr="00A07FDE">
        <w:t>cho</w:t>
      </w:r>
      <w:proofErr w:type="spellEnd"/>
      <w:r w:rsidRPr="00A07FDE">
        <w:t xml:space="preserve"> </w:t>
      </w:r>
      <w:proofErr w:type="spellStart"/>
      <w:r w:rsidRPr="00A07FDE">
        <w:t>từng</w:t>
      </w:r>
      <w:proofErr w:type="spellEnd"/>
      <w:r w:rsidRPr="00A07FDE">
        <w:t xml:space="preserve"> </w:t>
      </w:r>
      <w:proofErr w:type="spellStart"/>
      <w:r w:rsidRPr="00A07FDE">
        <w:t>câu</w:t>
      </w:r>
      <w:proofErr w:type="spellEnd"/>
      <w:r w:rsidRPr="00A07FDE">
        <w:t>)</w:t>
      </w:r>
      <w:r>
        <w:t xml:space="preserve">, </w:t>
      </w:r>
      <w:proofErr w:type="spellStart"/>
      <w:r w:rsidR="000556D8">
        <w:t>dựa</w:t>
      </w:r>
      <w:proofErr w:type="spellEnd"/>
      <w:r w:rsidR="000556D8">
        <w:t xml:space="preserve"> </w:t>
      </w:r>
      <w:proofErr w:type="spellStart"/>
      <w:r w:rsidR="000556D8">
        <w:t>trên</w:t>
      </w:r>
      <w:proofErr w:type="spellEnd"/>
      <w:r w:rsidR="000556D8">
        <w:t xml:space="preserve"> </w:t>
      </w:r>
      <w:proofErr w:type="spellStart"/>
      <w:r w:rsidR="00461946">
        <w:t>điểm</w:t>
      </w:r>
      <w:proofErr w:type="spellEnd"/>
      <w:r w:rsidR="00461946">
        <w:t xml:space="preserve"> </w:t>
      </w:r>
      <w:r w:rsidR="00461946">
        <w:rPr>
          <w:rFonts w:ascii="Symbol" w:eastAsia="Symbol" w:hAnsi="Symbol" w:cs="Symbol"/>
          <w:i/>
        </w:rPr>
        <w:t>c</w:t>
      </w:r>
      <w:r w:rsidR="00461946">
        <w:rPr>
          <w:i/>
          <w:iCs/>
          <w:vertAlign w:val="superscript"/>
        </w:rPr>
        <w:t xml:space="preserve"> </w:t>
      </w:r>
      <w:r w:rsidR="00461946">
        <w:rPr>
          <w:vertAlign w:val="superscript"/>
        </w:rPr>
        <w:t xml:space="preserve">2 </w:t>
      </w:r>
      <w:r w:rsidR="00C937F0">
        <w:rPr>
          <w:vertAlign w:val="superscript"/>
        </w:rPr>
        <w:t xml:space="preserve"> </w:t>
      </w:r>
      <w:proofErr w:type="spellStart"/>
      <w:r w:rsidR="00C937F0">
        <w:t>có</w:t>
      </w:r>
      <w:proofErr w:type="spellEnd"/>
      <w:r w:rsidR="00C937F0">
        <w:t xml:space="preserve"> </w:t>
      </w:r>
      <w:proofErr w:type="spellStart"/>
      <w:r w:rsidR="00C937F0">
        <w:t>được</w:t>
      </w:r>
      <w:proofErr w:type="spellEnd"/>
      <w:r w:rsidR="00C937F0">
        <w:t xml:space="preserve">, </w:t>
      </w:r>
      <w:proofErr w:type="spellStart"/>
      <w:r w:rsidR="00C937F0">
        <w:t>chúng</w:t>
      </w:r>
      <w:proofErr w:type="spellEnd"/>
      <w:r w:rsidR="00C937F0">
        <w:t xml:space="preserve"> </w:t>
      </w:r>
      <w:proofErr w:type="spellStart"/>
      <w:r w:rsidR="00C937F0">
        <w:t>tôi</w:t>
      </w:r>
      <w:proofErr w:type="spellEnd"/>
      <w:r w:rsidR="00C937F0">
        <w:t xml:space="preserve"> </w:t>
      </w:r>
      <w:proofErr w:type="spellStart"/>
      <w:r w:rsidR="00C937F0">
        <w:t>sẽ</w:t>
      </w:r>
      <w:proofErr w:type="spellEnd"/>
      <w:r w:rsidR="00C937F0">
        <w:t xml:space="preserve"> </w:t>
      </w:r>
      <w:proofErr w:type="spellStart"/>
      <w:r w:rsidR="00C937F0">
        <w:t>lựa</w:t>
      </w:r>
      <w:proofErr w:type="spellEnd"/>
      <w:r w:rsidR="00C937F0">
        <w:t xml:space="preserve"> </w:t>
      </w:r>
      <w:proofErr w:type="spellStart"/>
      <w:r w:rsidR="00C937F0">
        <w:t>ch</w:t>
      </w:r>
      <w:r w:rsidR="00B00D3C">
        <w:t>ọn</w:t>
      </w:r>
      <w:proofErr w:type="spellEnd"/>
      <w:r w:rsidR="00B00D3C">
        <w:t xml:space="preserve"> </w:t>
      </w:r>
      <w:proofErr w:type="spellStart"/>
      <w:r w:rsidR="00B00D3C">
        <w:t>ngưỡng</w:t>
      </w:r>
      <w:proofErr w:type="spellEnd"/>
      <w:r w:rsidR="00B00D3C">
        <w:t xml:space="preserve"> </w:t>
      </w:r>
      <w:proofErr w:type="spellStart"/>
      <w:r w:rsidR="00B00D3C">
        <w:t>điểm</w:t>
      </w:r>
      <w:proofErr w:type="spellEnd"/>
      <w:r w:rsidR="00B00D3C">
        <w:t xml:space="preserve"> </w:t>
      </w:r>
      <w:r w:rsidR="00B00D3C">
        <w:rPr>
          <w:rFonts w:ascii="Symbol" w:eastAsia="Symbol" w:hAnsi="Symbol" w:cs="Symbol"/>
          <w:i/>
        </w:rPr>
        <w:t>c</w:t>
      </w:r>
      <w:r w:rsidR="00B00D3C">
        <w:rPr>
          <w:i/>
          <w:iCs/>
          <w:vertAlign w:val="superscript"/>
        </w:rPr>
        <w:t xml:space="preserve"> </w:t>
      </w:r>
      <w:r w:rsidR="00B00D3C">
        <w:rPr>
          <w:vertAlign w:val="superscript"/>
        </w:rPr>
        <w:t xml:space="preserve">2 </w:t>
      </w:r>
      <w:proofErr w:type="spellStart"/>
      <w:r w:rsidR="00B00D3C">
        <w:t>phù</w:t>
      </w:r>
      <w:proofErr w:type="spellEnd"/>
      <w:r w:rsidR="00845F10">
        <w:t xml:space="preserve"> </w:t>
      </w:r>
      <w:proofErr w:type="spellStart"/>
      <w:r w:rsidR="00845F10">
        <w:t>hợp</w:t>
      </w:r>
      <w:proofErr w:type="spellEnd"/>
      <w:r w:rsidR="00845F10">
        <w:t xml:space="preserve"> </w:t>
      </w:r>
      <w:proofErr w:type="spellStart"/>
      <w:r w:rsidR="00845F10">
        <w:t>để</w:t>
      </w:r>
      <w:proofErr w:type="spellEnd"/>
      <w:r w:rsidR="00845F10">
        <w:t xml:space="preserve"> </w:t>
      </w:r>
      <w:proofErr w:type="spellStart"/>
      <w:r w:rsidR="00845F10">
        <w:t>lọc</w:t>
      </w:r>
      <w:proofErr w:type="spellEnd"/>
      <w:r w:rsidR="00077AA0">
        <w:t xml:space="preserve"> </w:t>
      </w:r>
      <w:proofErr w:type="spellStart"/>
      <w:r w:rsidR="00077AA0">
        <w:t>lấy</w:t>
      </w:r>
      <w:proofErr w:type="spellEnd"/>
      <w:r w:rsidR="00845F10">
        <w:t xml:space="preserve"> </w:t>
      </w:r>
      <w:proofErr w:type="spellStart"/>
      <w:r w:rsidR="00845F10">
        <w:t>những</w:t>
      </w:r>
      <w:proofErr w:type="spellEnd"/>
      <w:r w:rsidR="00845F10">
        <w:t xml:space="preserve"> </w:t>
      </w:r>
      <w:proofErr w:type="spellStart"/>
      <w:r w:rsidR="00845F10">
        <w:t>từ</w:t>
      </w:r>
      <w:proofErr w:type="spellEnd"/>
      <w:r w:rsidR="00845F10">
        <w:t xml:space="preserve"> </w:t>
      </w:r>
      <w:proofErr w:type="spellStart"/>
      <w:r w:rsidR="00845F10">
        <w:t>quan</w:t>
      </w:r>
      <w:proofErr w:type="spellEnd"/>
      <w:r w:rsidR="00845F10">
        <w:t xml:space="preserve"> </w:t>
      </w:r>
      <w:proofErr w:type="spellStart"/>
      <w:r w:rsidR="00845F10">
        <w:t>trọng</w:t>
      </w:r>
      <w:proofErr w:type="spellEnd"/>
      <w:r w:rsidR="00845F10">
        <w:t xml:space="preserve"> </w:t>
      </w:r>
      <w:proofErr w:type="spellStart"/>
      <w:r w:rsidR="00845F10">
        <w:t>trong</w:t>
      </w:r>
      <w:proofErr w:type="spellEnd"/>
      <w:r w:rsidR="00845F10">
        <w:t xml:space="preserve"> </w:t>
      </w:r>
      <w:proofErr w:type="spellStart"/>
      <w:r w:rsidR="00845F10">
        <w:t>từng</w:t>
      </w:r>
      <w:proofErr w:type="spellEnd"/>
      <w:r w:rsidR="00845F10">
        <w:t xml:space="preserve"> </w:t>
      </w:r>
      <w:proofErr w:type="spellStart"/>
      <w:r w:rsidR="00845F10">
        <w:t>nhãn</w:t>
      </w:r>
      <w:proofErr w:type="spellEnd"/>
      <w:r w:rsidR="00845F10">
        <w:t xml:space="preserve"> </w:t>
      </w:r>
      <w:proofErr w:type="spellStart"/>
      <w:r w:rsidR="00845F10">
        <w:t>khía</w:t>
      </w:r>
      <w:proofErr w:type="spellEnd"/>
      <w:r w:rsidR="00845F10">
        <w:t xml:space="preserve"> </w:t>
      </w:r>
      <w:proofErr w:type="spellStart"/>
      <w:r w:rsidR="00845F10">
        <w:t>cạnh</w:t>
      </w:r>
      <w:proofErr w:type="spellEnd"/>
      <w:r w:rsidR="00845F10">
        <w:t xml:space="preserve"> </w:t>
      </w:r>
      <w:proofErr w:type="spellStart"/>
      <w:r w:rsidR="00845F10">
        <w:t>của</w:t>
      </w:r>
      <w:proofErr w:type="spellEnd"/>
      <w:r w:rsidR="00845F10">
        <w:t xml:space="preserve"> </w:t>
      </w:r>
      <w:proofErr w:type="spellStart"/>
      <w:r w:rsidR="00845F10">
        <w:t>dữ</w:t>
      </w:r>
      <w:proofErr w:type="spellEnd"/>
      <w:r w:rsidR="00845F10">
        <w:t xml:space="preserve"> </w:t>
      </w:r>
      <w:proofErr w:type="spellStart"/>
      <w:r w:rsidR="00845F10">
        <w:t>liệu</w:t>
      </w:r>
      <w:proofErr w:type="spellEnd"/>
      <w:r w:rsidR="00DA102C">
        <w:t xml:space="preserve"> </w:t>
      </w:r>
      <w:proofErr w:type="spellStart"/>
      <w:r w:rsidR="00DA102C">
        <w:t>và</w:t>
      </w:r>
      <w:proofErr w:type="spellEnd"/>
      <w:r w:rsidR="00DA102C">
        <w:t xml:space="preserve"> </w:t>
      </w:r>
      <w:proofErr w:type="spellStart"/>
      <w:r w:rsidR="00DA102C">
        <w:t>cho</w:t>
      </w:r>
      <w:proofErr w:type="spellEnd"/>
      <w:r w:rsidR="00DA102C">
        <w:t xml:space="preserve"> </w:t>
      </w:r>
      <w:proofErr w:type="spellStart"/>
      <w:r w:rsidR="00DA102C">
        <w:t>vào</w:t>
      </w:r>
      <w:proofErr w:type="spellEnd"/>
      <w:r w:rsidR="00DA102C">
        <w:t xml:space="preserve"> </w:t>
      </w:r>
      <w:proofErr w:type="spellStart"/>
      <w:r w:rsidR="00DA102C">
        <w:t>tập</w:t>
      </w:r>
      <w:proofErr w:type="spellEnd"/>
      <w:r w:rsidR="00DA102C">
        <w:t xml:space="preserve"> </w:t>
      </w:r>
      <w:proofErr w:type="spellStart"/>
      <w:r w:rsidR="00DA102C">
        <w:t>từ</w:t>
      </w:r>
      <w:proofErr w:type="spellEnd"/>
      <w:r w:rsidR="00DA102C">
        <w:t xml:space="preserve"> </w:t>
      </w:r>
      <w:proofErr w:type="spellStart"/>
      <w:r w:rsidR="00DA102C">
        <w:t>vựng</w:t>
      </w:r>
      <w:proofErr w:type="spellEnd"/>
      <w:r w:rsidR="00DA102C">
        <w:t xml:space="preserve"> </w:t>
      </w:r>
      <w:proofErr w:type="spellStart"/>
      <w:r w:rsidR="00DA102C">
        <w:t>của</w:t>
      </w:r>
      <w:proofErr w:type="spellEnd"/>
      <w:r w:rsidR="00DA102C">
        <w:t xml:space="preserve"> </w:t>
      </w:r>
      <w:proofErr w:type="spellStart"/>
      <w:r w:rsidR="00DA102C">
        <w:t>khía</w:t>
      </w:r>
      <w:proofErr w:type="spellEnd"/>
      <w:r w:rsidR="00DA102C">
        <w:t xml:space="preserve"> </w:t>
      </w:r>
      <w:proofErr w:type="spellStart"/>
      <w:r w:rsidR="00DA102C">
        <w:t>cạnh</w:t>
      </w:r>
      <w:proofErr w:type="spellEnd"/>
      <w:r w:rsidR="00DA102C">
        <w:t xml:space="preserve"> </w:t>
      </w:r>
      <w:proofErr w:type="spellStart"/>
      <w:r w:rsidR="00DA102C">
        <w:t>đó</w:t>
      </w:r>
      <w:proofErr w:type="spellEnd"/>
      <w:r w:rsidR="00664AB6">
        <w:t xml:space="preserve">, </w:t>
      </w:r>
      <w:proofErr w:type="spellStart"/>
      <w:r w:rsidR="00664AB6">
        <w:t>sau</w:t>
      </w:r>
      <w:proofErr w:type="spellEnd"/>
      <w:r w:rsidR="00664AB6">
        <w:t xml:space="preserve"> </w:t>
      </w:r>
      <w:proofErr w:type="spellStart"/>
      <w:r w:rsidR="00664AB6">
        <w:t>đó</w:t>
      </w:r>
      <w:proofErr w:type="spellEnd"/>
      <w:r w:rsidR="00664AB6">
        <w:t xml:space="preserve"> </w:t>
      </w:r>
      <w:proofErr w:type="spellStart"/>
      <w:r w:rsidR="00664AB6">
        <w:t>sử</w:t>
      </w:r>
      <w:proofErr w:type="spellEnd"/>
      <w:r w:rsidR="00664AB6">
        <w:t xml:space="preserve"> </w:t>
      </w:r>
      <w:proofErr w:type="spellStart"/>
      <w:r w:rsidR="00664AB6">
        <w:t>dụng</w:t>
      </w:r>
      <w:proofErr w:type="spellEnd"/>
      <w:r w:rsidR="00664AB6">
        <w:t xml:space="preserve"> </w:t>
      </w:r>
      <w:proofErr w:type="spellStart"/>
      <w:r w:rsidR="00664AB6">
        <w:t>chính</w:t>
      </w:r>
      <w:proofErr w:type="spellEnd"/>
      <w:r w:rsidR="00664AB6">
        <w:t xml:space="preserve"> </w:t>
      </w:r>
      <w:proofErr w:type="spellStart"/>
      <w:r w:rsidR="00664AB6">
        <w:t>điểm</w:t>
      </w:r>
      <w:proofErr w:type="spellEnd"/>
      <w:r w:rsidR="00664AB6">
        <w:t xml:space="preserve"> </w:t>
      </w:r>
      <w:r w:rsidR="00664AB6">
        <w:rPr>
          <w:rFonts w:ascii="Symbol" w:eastAsia="Symbol" w:hAnsi="Symbol" w:cs="Symbol"/>
          <w:i/>
        </w:rPr>
        <w:t>c</w:t>
      </w:r>
      <w:r w:rsidR="00664AB6">
        <w:rPr>
          <w:i/>
          <w:iCs/>
          <w:vertAlign w:val="superscript"/>
        </w:rPr>
        <w:t xml:space="preserve"> </w:t>
      </w:r>
      <w:r w:rsidR="00664AB6">
        <w:rPr>
          <w:vertAlign w:val="superscript"/>
        </w:rPr>
        <w:t xml:space="preserve">2  </w:t>
      </w:r>
      <w:proofErr w:type="spellStart"/>
      <w:r w:rsidR="00664AB6">
        <w:t>có</w:t>
      </w:r>
      <w:proofErr w:type="spellEnd"/>
      <w:r w:rsidR="00664AB6">
        <w:t xml:space="preserve"> </w:t>
      </w:r>
      <w:proofErr w:type="spellStart"/>
      <w:r w:rsidR="00664AB6">
        <w:t>được</w:t>
      </w:r>
      <w:proofErr w:type="spellEnd"/>
      <w:r w:rsidR="00664AB6">
        <w:t xml:space="preserve"> </w:t>
      </w:r>
      <w:proofErr w:type="spellStart"/>
      <w:r w:rsidR="00664AB6">
        <w:t>của</w:t>
      </w:r>
      <w:proofErr w:type="spellEnd"/>
      <w:r w:rsidR="00664AB6">
        <w:t xml:space="preserve"> </w:t>
      </w:r>
      <w:proofErr w:type="spellStart"/>
      <w:r w:rsidR="00664AB6">
        <w:t>từng</w:t>
      </w:r>
      <w:proofErr w:type="spellEnd"/>
      <w:r w:rsidR="00664AB6">
        <w:t xml:space="preserve"> </w:t>
      </w:r>
      <w:proofErr w:type="spellStart"/>
      <w:r w:rsidR="00664AB6">
        <w:t>từ</w:t>
      </w:r>
      <w:proofErr w:type="spellEnd"/>
      <w:r w:rsidR="00664AB6">
        <w:t xml:space="preserve"> </w:t>
      </w:r>
      <w:proofErr w:type="spellStart"/>
      <w:r w:rsidR="00664AB6">
        <w:t>để</w:t>
      </w:r>
      <w:proofErr w:type="spellEnd"/>
      <w:r w:rsidR="00CB466A">
        <w:t xml:space="preserve"> </w:t>
      </w:r>
      <w:proofErr w:type="spellStart"/>
      <w:r w:rsidR="004B786F">
        <w:t>thay</w:t>
      </w:r>
      <w:proofErr w:type="spellEnd"/>
      <w:r w:rsidR="004B786F">
        <w:t xml:space="preserve"> </w:t>
      </w:r>
      <w:proofErr w:type="spellStart"/>
      <w:r w:rsidR="004B786F">
        <w:t>vào</w:t>
      </w:r>
      <w:proofErr w:type="spellEnd"/>
      <w:r w:rsidR="004B786F">
        <w:t xml:space="preserve"> </w:t>
      </w:r>
      <w:proofErr w:type="spellStart"/>
      <w:r w:rsidR="004B786F">
        <w:t>giá</w:t>
      </w:r>
      <w:proofErr w:type="spellEnd"/>
      <w:r w:rsidR="004B786F">
        <w:t xml:space="preserve"> </w:t>
      </w:r>
      <w:proofErr w:type="spellStart"/>
      <w:r w:rsidR="004B786F">
        <w:t>trị</w:t>
      </w:r>
      <w:proofErr w:type="spellEnd"/>
      <w:r w:rsidR="004B786F">
        <w:t xml:space="preserve"> </w:t>
      </w:r>
      <w:proofErr w:type="spellStart"/>
      <w:r w:rsidR="004B786F">
        <w:t>của</w:t>
      </w:r>
      <w:proofErr w:type="spellEnd"/>
      <w:r w:rsidR="004B786F">
        <w:t xml:space="preserve"> </w:t>
      </w:r>
      <w:proofErr w:type="spellStart"/>
      <w:r w:rsidR="004B786F">
        <w:t>từ</w:t>
      </w:r>
      <w:proofErr w:type="spellEnd"/>
      <w:r w:rsidR="004B786F">
        <w:t xml:space="preserve"> </w:t>
      </w:r>
      <w:proofErr w:type="spellStart"/>
      <w:r w:rsidR="004B786F">
        <w:t>đó</w:t>
      </w:r>
      <w:proofErr w:type="spellEnd"/>
      <w:r w:rsidR="004B786F">
        <w:t xml:space="preserve"> </w:t>
      </w:r>
      <w:proofErr w:type="spellStart"/>
      <w:r w:rsidR="004B786F">
        <w:t>trong</w:t>
      </w:r>
      <w:proofErr w:type="spellEnd"/>
      <w:r w:rsidR="004B786F">
        <w:t xml:space="preserve"> </w:t>
      </w:r>
      <w:proofErr w:type="spellStart"/>
      <w:r w:rsidR="004B786F">
        <w:t>vecto</w:t>
      </w:r>
      <w:proofErr w:type="spellEnd"/>
      <w:r w:rsidR="004B786F">
        <w:t xml:space="preserve"> one-hot.</w:t>
      </w:r>
      <w:r w:rsidR="004B630E">
        <w:t xml:space="preserve"> </w:t>
      </w:r>
      <w:proofErr w:type="spellStart"/>
      <w:r w:rsidR="004B630E" w:rsidRPr="004B630E">
        <w:t>Như</w:t>
      </w:r>
      <w:proofErr w:type="spellEnd"/>
      <w:r w:rsidR="004B630E" w:rsidRPr="004B630E">
        <w:t xml:space="preserve"> </w:t>
      </w:r>
      <w:proofErr w:type="spellStart"/>
      <w:r w:rsidR="004B630E" w:rsidRPr="004B630E">
        <w:t>vậy</w:t>
      </w:r>
      <w:proofErr w:type="spellEnd"/>
      <w:r w:rsidR="004B630E" w:rsidRPr="004B630E">
        <w:t xml:space="preserve">, </w:t>
      </w:r>
      <w:proofErr w:type="spellStart"/>
      <w:r w:rsidR="004B630E" w:rsidRPr="004B630E">
        <w:t>với</w:t>
      </w:r>
      <w:proofErr w:type="spellEnd"/>
      <w:r w:rsidR="004B630E" w:rsidRPr="004B630E">
        <w:t xml:space="preserve"> </w:t>
      </w:r>
      <w:proofErr w:type="spellStart"/>
      <w:r w:rsidR="004B630E" w:rsidRPr="004B630E">
        <w:t>mỗi</w:t>
      </w:r>
      <w:proofErr w:type="spellEnd"/>
      <w:r w:rsidR="004B630E" w:rsidRPr="004B630E">
        <w:t xml:space="preserve"> </w:t>
      </w:r>
      <w:proofErr w:type="spellStart"/>
      <w:r w:rsidR="004B630E" w:rsidRPr="004B630E">
        <w:t>khía</w:t>
      </w:r>
      <w:proofErr w:type="spellEnd"/>
      <w:r w:rsidR="004B630E" w:rsidRPr="004B630E">
        <w:t xml:space="preserve"> </w:t>
      </w:r>
      <w:proofErr w:type="spellStart"/>
      <w:r w:rsidR="004B630E" w:rsidRPr="004B630E">
        <w:t>cạnh</w:t>
      </w:r>
      <w:proofErr w:type="spellEnd"/>
      <w:r w:rsidR="004B630E" w:rsidRPr="004B630E">
        <w:t xml:space="preserve"> </w:t>
      </w:r>
      <w:proofErr w:type="spellStart"/>
      <w:r w:rsidR="004B630E" w:rsidRPr="004B630E">
        <w:t>của</w:t>
      </w:r>
      <w:proofErr w:type="spellEnd"/>
      <w:r w:rsidR="004B630E" w:rsidRPr="004B630E">
        <w:t xml:space="preserve"> </w:t>
      </w:r>
      <w:proofErr w:type="spellStart"/>
      <w:r w:rsidR="004B630E" w:rsidRPr="004B630E">
        <w:t>của</w:t>
      </w:r>
      <w:proofErr w:type="spellEnd"/>
      <w:r w:rsidR="004B630E" w:rsidRPr="004B630E">
        <w:t xml:space="preserve"> </w:t>
      </w:r>
      <w:proofErr w:type="spellStart"/>
      <w:r w:rsidR="004B630E" w:rsidRPr="004B630E">
        <w:t>bài</w:t>
      </w:r>
      <w:proofErr w:type="spellEnd"/>
      <w:r w:rsidR="004B630E" w:rsidRPr="004B630E">
        <w:t xml:space="preserve"> </w:t>
      </w:r>
      <w:proofErr w:type="spellStart"/>
      <w:r w:rsidR="004B630E" w:rsidRPr="004B630E">
        <w:t>toán</w:t>
      </w:r>
      <w:proofErr w:type="spellEnd"/>
      <w:r w:rsidR="004B630E" w:rsidRPr="004B630E">
        <w:t xml:space="preserve">, </w:t>
      </w:r>
      <w:proofErr w:type="spellStart"/>
      <w:r w:rsidR="004B630E" w:rsidRPr="004B630E">
        <w:t>một</w:t>
      </w:r>
      <w:proofErr w:type="spellEnd"/>
      <w:r w:rsidR="004B630E" w:rsidRPr="004B630E">
        <w:t xml:space="preserve"> </w:t>
      </w:r>
      <w:proofErr w:type="spellStart"/>
      <w:r w:rsidR="004B630E" w:rsidRPr="004B630E">
        <w:t>câu</w:t>
      </w:r>
      <w:proofErr w:type="spellEnd"/>
      <w:r w:rsidR="004B630E" w:rsidRPr="004B630E">
        <w:t xml:space="preserve"> </w:t>
      </w:r>
      <w:proofErr w:type="spellStart"/>
      <w:r w:rsidR="004B630E" w:rsidRPr="004B630E">
        <w:t>đầu</w:t>
      </w:r>
      <w:proofErr w:type="spellEnd"/>
      <w:r w:rsidR="004B630E" w:rsidRPr="004B630E">
        <w:t xml:space="preserve"> </w:t>
      </w:r>
      <w:proofErr w:type="spellStart"/>
      <w:r w:rsidR="004B630E" w:rsidRPr="004B630E">
        <w:t>vào</w:t>
      </w:r>
      <w:proofErr w:type="spellEnd"/>
      <w:r w:rsidR="004B630E" w:rsidRPr="004B630E">
        <w:t xml:space="preserve"> </w:t>
      </w:r>
      <w:proofErr w:type="spellStart"/>
      <w:r w:rsidR="004B630E" w:rsidRPr="004B630E">
        <w:t>sẽ</w:t>
      </w:r>
      <w:proofErr w:type="spellEnd"/>
      <w:r w:rsidR="004B630E" w:rsidRPr="004B630E">
        <w:t xml:space="preserve"> </w:t>
      </w:r>
      <w:proofErr w:type="spellStart"/>
      <w:r w:rsidR="004B630E" w:rsidRPr="004B630E">
        <w:t>được</w:t>
      </w:r>
      <w:proofErr w:type="spellEnd"/>
      <w:r w:rsidR="004B630E" w:rsidRPr="004B630E">
        <w:t xml:space="preserve"> </w:t>
      </w:r>
      <w:proofErr w:type="spellStart"/>
      <w:r w:rsidR="004B630E" w:rsidRPr="004B630E">
        <w:t>biểu</w:t>
      </w:r>
      <w:proofErr w:type="spellEnd"/>
      <w:r w:rsidR="004B630E" w:rsidRPr="004B630E">
        <w:t xml:space="preserve"> </w:t>
      </w:r>
      <w:proofErr w:type="spellStart"/>
      <w:r w:rsidR="004B630E" w:rsidRPr="004B630E">
        <w:t>diễn</w:t>
      </w:r>
      <w:proofErr w:type="spellEnd"/>
      <w:r w:rsidR="004B630E" w:rsidRPr="004B630E">
        <w:t xml:space="preserve"> </w:t>
      </w:r>
      <w:proofErr w:type="spellStart"/>
      <w:r w:rsidR="004B630E" w:rsidRPr="004B630E">
        <w:t>là</w:t>
      </w:r>
      <w:proofErr w:type="spellEnd"/>
      <w:r w:rsidR="004B630E" w:rsidRPr="004B630E">
        <w:t xml:space="preserve"> 1 </w:t>
      </w:r>
      <w:proofErr w:type="spellStart"/>
      <w:r w:rsidR="004B630E" w:rsidRPr="004B630E">
        <w:t>vec-tơ</w:t>
      </w:r>
      <w:proofErr w:type="spellEnd"/>
      <w:r w:rsidR="004B630E" w:rsidRPr="004B630E">
        <w:t xml:space="preserve"> </w:t>
      </w:r>
      <w:proofErr w:type="spellStart"/>
      <w:r w:rsidR="004B630E" w:rsidRPr="004B630E">
        <w:t>có</w:t>
      </w:r>
      <w:proofErr w:type="spellEnd"/>
      <w:r w:rsidR="004B630E" w:rsidRPr="004B630E">
        <w:t xml:space="preserve"> </w:t>
      </w:r>
      <w:proofErr w:type="spellStart"/>
      <w:r w:rsidR="004B630E" w:rsidRPr="004B630E">
        <w:t>độ</w:t>
      </w:r>
      <w:proofErr w:type="spellEnd"/>
      <w:r w:rsidR="004B630E" w:rsidRPr="004B630E">
        <w:t xml:space="preserve"> </w:t>
      </w:r>
      <w:proofErr w:type="spellStart"/>
      <w:r w:rsidR="004B630E" w:rsidRPr="004B630E">
        <w:t>dài</w:t>
      </w:r>
      <w:proofErr w:type="spellEnd"/>
      <w:r w:rsidR="004B630E" w:rsidRPr="004B630E">
        <w:t xml:space="preserve"> </w:t>
      </w:r>
      <w:proofErr w:type="spellStart"/>
      <w:r w:rsidR="004B630E" w:rsidRPr="004B630E">
        <w:t>bằng</w:t>
      </w:r>
      <w:proofErr w:type="spellEnd"/>
      <w:r w:rsidR="004B630E" w:rsidRPr="004B630E">
        <w:t xml:space="preserve"> </w:t>
      </w:r>
      <w:proofErr w:type="spellStart"/>
      <w:r w:rsidR="004B630E" w:rsidRPr="004B630E">
        <w:t>số</w:t>
      </w:r>
      <w:proofErr w:type="spellEnd"/>
      <w:r w:rsidR="004B630E" w:rsidRPr="004B630E">
        <w:t xml:space="preserve"> </w:t>
      </w:r>
      <w:proofErr w:type="spellStart"/>
      <w:r w:rsidR="004B630E" w:rsidRPr="004B630E">
        <w:t>lượng</w:t>
      </w:r>
      <w:proofErr w:type="spellEnd"/>
      <w:r w:rsidR="004B630E" w:rsidRPr="004B630E">
        <w:t xml:space="preserve"> </w:t>
      </w:r>
      <w:proofErr w:type="spellStart"/>
      <w:r w:rsidR="004B630E" w:rsidRPr="004B630E">
        <w:t>từ</w:t>
      </w:r>
      <w:proofErr w:type="spellEnd"/>
      <w:r w:rsidR="004B630E" w:rsidRPr="004B630E">
        <w:t xml:space="preserve"> </w:t>
      </w:r>
      <w:proofErr w:type="spellStart"/>
      <w:r w:rsidR="004B630E" w:rsidRPr="004B630E">
        <w:t>trong</w:t>
      </w:r>
      <w:proofErr w:type="spellEnd"/>
      <w:r w:rsidR="004B630E" w:rsidRPr="004B630E">
        <w:t xml:space="preserve"> </w:t>
      </w:r>
      <w:proofErr w:type="spellStart"/>
      <w:r w:rsidR="004B630E" w:rsidRPr="004B630E">
        <w:t>tập</w:t>
      </w:r>
      <w:proofErr w:type="spellEnd"/>
      <w:r w:rsidR="004B630E" w:rsidRPr="004B630E">
        <w:t xml:space="preserve"> </w:t>
      </w:r>
      <w:proofErr w:type="spellStart"/>
      <w:r w:rsidR="004B630E" w:rsidRPr="004B630E">
        <w:t>từ</w:t>
      </w:r>
      <w:proofErr w:type="spellEnd"/>
      <w:r w:rsidR="004B630E" w:rsidRPr="004B630E">
        <w:t xml:space="preserve"> </w:t>
      </w:r>
      <w:proofErr w:type="spellStart"/>
      <w:r w:rsidR="004B630E" w:rsidRPr="004B630E">
        <w:t>vựng</w:t>
      </w:r>
      <w:proofErr w:type="spellEnd"/>
      <w:r w:rsidR="004B630E" w:rsidRPr="004B630E">
        <w:t xml:space="preserve"> </w:t>
      </w:r>
      <w:proofErr w:type="spellStart"/>
      <w:r w:rsidR="004B630E" w:rsidRPr="004B630E">
        <w:t>của</w:t>
      </w:r>
      <w:proofErr w:type="spellEnd"/>
      <w:r w:rsidR="004B630E" w:rsidRPr="004B630E">
        <w:t xml:space="preserve"> </w:t>
      </w:r>
      <w:proofErr w:type="spellStart"/>
      <w:r w:rsidR="004B630E" w:rsidRPr="004B630E">
        <w:t>khía</w:t>
      </w:r>
      <w:proofErr w:type="spellEnd"/>
      <w:r w:rsidR="004B630E" w:rsidRPr="004B630E">
        <w:t xml:space="preserve"> </w:t>
      </w:r>
      <w:proofErr w:type="spellStart"/>
      <w:r w:rsidR="004B630E" w:rsidRPr="004B630E">
        <w:t>cạnh</w:t>
      </w:r>
      <w:proofErr w:type="spellEnd"/>
      <w:r w:rsidR="004B630E" w:rsidRPr="004B630E">
        <w:t xml:space="preserve"> </w:t>
      </w:r>
      <w:proofErr w:type="spellStart"/>
      <w:r w:rsidR="004B630E" w:rsidRPr="004B630E">
        <w:t>đó</w:t>
      </w:r>
      <w:proofErr w:type="spellEnd"/>
      <w:r w:rsidR="004B630E" w:rsidRPr="004B630E">
        <w:t xml:space="preserve">. </w:t>
      </w:r>
      <w:proofErr w:type="spellStart"/>
      <w:r w:rsidR="004B630E" w:rsidRPr="004B630E">
        <w:t>Từ</w:t>
      </w:r>
      <w:proofErr w:type="spellEnd"/>
      <w:r w:rsidR="004B630E" w:rsidRPr="004B630E">
        <w:t xml:space="preserve"> </w:t>
      </w:r>
      <w:proofErr w:type="spellStart"/>
      <w:r w:rsidR="004B630E" w:rsidRPr="004B630E">
        <w:t>nào</w:t>
      </w:r>
      <w:proofErr w:type="spellEnd"/>
      <w:r w:rsidR="004B630E" w:rsidRPr="004B630E">
        <w:t xml:space="preserve"> </w:t>
      </w:r>
      <w:proofErr w:type="spellStart"/>
      <w:r w:rsidR="004B630E" w:rsidRPr="004B630E">
        <w:t>xuất</w:t>
      </w:r>
      <w:proofErr w:type="spellEnd"/>
      <w:r w:rsidR="004B630E" w:rsidRPr="004B630E">
        <w:t xml:space="preserve"> </w:t>
      </w:r>
      <w:proofErr w:type="spellStart"/>
      <w:r w:rsidR="004B630E" w:rsidRPr="004B630E">
        <w:t>hiện</w:t>
      </w:r>
      <w:proofErr w:type="spellEnd"/>
      <w:r w:rsidR="004B630E" w:rsidRPr="004B630E">
        <w:t xml:space="preserve"> </w:t>
      </w:r>
      <w:proofErr w:type="spellStart"/>
      <w:r w:rsidR="004B630E" w:rsidRPr="004B630E">
        <w:t>trong</w:t>
      </w:r>
      <w:proofErr w:type="spellEnd"/>
      <w:r w:rsidR="004B630E" w:rsidRPr="004B630E">
        <w:t xml:space="preserve"> </w:t>
      </w:r>
      <w:proofErr w:type="spellStart"/>
      <w:r w:rsidR="004B630E" w:rsidRPr="004B630E">
        <w:t>câu</w:t>
      </w:r>
      <w:proofErr w:type="spellEnd"/>
      <w:r w:rsidR="004B630E" w:rsidRPr="004B630E">
        <w:t xml:space="preserve"> </w:t>
      </w:r>
      <w:proofErr w:type="spellStart"/>
      <w:r w:rsidR="004B630E" w:rsidRPr="004B630E">
        <w:t>và</w:t>
      </w:r>
      <w:proofErr w:type="spellEnd"/>
      <w:r w:rsidR="004B630E" w:rsidRPr="004B630E">
        <w:t xml:space="preserve"> </w:t>
      </w:r>
      <w:proofErr w:type="spellStart"/>
      <w:r w:rsidR="004B630E" w:rsidRPr="004B630E">
        <w:t>có</w:t>
      </w:r>
      <w:proofErr w:type="spellEnd"/>
      <w:r w:rsidR="004B630E" w:rsidRPr="004B630E">
        <w:t xml:space="preserve"> </w:t>
      </w:r>
      <w:proofErr w:type="spellStart"/>
      <w:r w:rsidR="004B630E" w:rsidRPr="004B630E">
        <w:t>trong</w:t>
      </w:r>
      <w:proofErr w:type="spellEnd"/>
      <w:r w:rsidR="004B630E" w:rsidRPr="004B630E">
        <w:t xml:space="preserve"> </w:t>
      </w:r>
      <w:proofErr w:type="spellStart"/>
      <w:r w:rsidR="004B630E" w:rsidRPr="004B630E">
        <w:t>tập</w:t>
      </w:r>
      <w:proofErr w:type="spellEnd"/>
      <w:r w:rsidR="004B630E" w:rsidRPr="004B630E">
        <w:t xml:space="preserve"> </w:t>
      </w:r>
      <w:proofErr w:type="spellStart"/>
      <w:r w:rsidR="004B630E" w:rsidRPr="004B630E">
        <w:t>từ</w:t>
      </w:r>
      <w:proofErr w:type="spellEnd"/>
      <w:r w:rsidR="004B630E" w:rsidRPr="004B630E">
        <w:t xml:space="preserve"> </w:t>
      </w:r>
      <w:proofErr w:type="spellStart"/>
      <w:r w:rsidR="004B630E" w:rsidRPr="004B630E">
        <w:t>vựng</w:t>
      </w:r>
      <w:proofErr w:type="spellEnd"/>
      <w:r w:rsidR="004B630E" w:rsidRPr="004B630E">
        <w:t xml:space="preserve"> </w:t>
      </w:r>
      <w:proofErr w:type="spellStart"/>
      <w:r w:rsidR="004B630E" w:rsidRPr="004B630E">
        <w:t>thì</w:t>
      </w:r>
      <w:proofErr w:type="spellEnd"/>
      <w:r w:rsidR="004B630E" w:rsidRPr="004B630E">
        <w:t xml:space="preserve"> </w:t>
      </w:r>
      <w:proofErr w:type="spellStart"/>
      <w:r w:rsidR="004B630E" w:rsidRPr="004B630E">
        <w:t>giá</w:t>
      </w:r>
      <w:proofErr w:type="spellEnd"/>
      <w:r w:rsidR="004B630E" w:rsidRPr="004B630E">
        <w:t xml:space="preserve"> </w:t>
      </w:r>
      <w:proofErr w:type="spellStart"/>
      <w:r w:rsidR="004B630E" w:rsidRPr="004B630E">
        <w:t>trị</w:t>
      </w:r>
      <w:proofErr w:type="spellEnd"/>
      <w:r w:rsidR="004B630E" w:rsidRPr="004B630E">
        <w:t xml:space="preserve"> </w:t>
      </w:r>
      <w:proofErr w:type="spellStart"/>
      <w:r w:rsidR="004B630E" w:rsidRPr="004B630E">
        <w:t>của</w:t>
      </w:r>
      <w:proofErr w:type="spellEnd"/>
      <w:r w:rsidR="004B630E" w:rsidRPr="004B630E">
        <w:t xml:space="preserve"> </w:t>
      </w:r>
      <w:proofErr w:type="spellStart"/>
      <w:r w:rsidR="004B630E" w:rsidRPr="004B630E">
        <w:t>từ</w:t>
      </w:r>
      <w:proofErr w:type="spellEnd"/>
      <w:r w:rsidR="004B630E" w:rsidRPr="004B630E">
        <w:t xml:space="preserve"> </w:t>
      </w:r>
      <w:proofErr w:type="spellStart"/>
      <w:r w:rsidR="004B630E" w:rsidRPr="004B630E">
        <w:t>đó</w:t>
      </w:r>
      <w:proofErr w:type="spellEnd"/>
      <w:r w:rsidR="004B630E" w:rsidRPr="004B630E">
        <w:t xml:space="preserve"> </w:t>
      </w:r>
      <w:proofErr w:type="spellStart"/>
      <w:r w:rsidR="004B630E" w:rsidRPr="004B630E">
        <w:t>trong</w:t>
      </w:r>
      <w:proofErr w:type="spellEnd"/>
      <w:r w:rsidR="004B630E" w:rsidRPr="004B630E">
        <w:t xml:space="preserve"> </w:t>
      </w:r>
      <w:proofErr w:type="spellStart"/>
      <w:r w:rsidR="004B630E" w:rsidRPr="004B630E">
        <w:t>vec-tơ</w:t>
      </w:r>
      <w:proofErr w:type="spellEnd"/>
      <w:r w:rsidR="004B630E" w:rsidRPr="004B630E">
        <w:t xml:space="preserve"> </w:t>
      </w:r>
      <w:proofErr w:type="spellStart"/>
      <w:r w:rsidR="004B630E" w:rsidRPr="004B630E">
        <w:t>câu</w:t>
      </w:r>
      <w:proofErr w:type="spellEnd"/>
      <w:r w:rsidR="004B630E" w:rsidRPr="004B630E">
        <w:t xml:space="preserve"> </w:t>
      </w:r>
      <w:proofErr w:type="spellStart"/>
      <w:r w:rsidR="004B630E" w:rsidRPr="004B630E">
        <w:t>sẽ</w:t>
      </w:r>
      <w:proofErr w:type="spellEnd"/>
      <w:r w:rsidR="004B630E" w:rsidRPr="004B630E">
        <w:t xml:space="preserve"> </w:t>
      </w:r>
      <w:proofErr w:type="spellStart"/>
      <w:r w:rsidR="004B630E" w:rsidRPr="004B630E">
        <w:t>có</w:t>
      </w:r>
      <w:proofErr w:type="spellEnd"/>
      <w:r w:rsidR="004B630E" w:rsidRPr="004B630E">
        <w:t xml:space="preserve"> </w:t>
      </w:r>
      <w:proofErr w:type="spellStart"/>
      <w:r w:rsidR="004B630E" w:rsidRPr="004B630E">
        <w:t>trọng</w:t>
      </w:r>
      <w:proofErr w:type="spellEnd"/>
      <w:r w:rsidR="004B630E" w:rsidRPr="004B630E">
        <w:t xml:space="preserve"> </w:t>
      </w:r>
      <w:proofErr w:type="spellStart"/>
      <w:r w:rsidR="004B630E" w:rsidRPr="004B630E">
        <w:t>số</w:t>
      </w:r>
      <w:proofErr w:type="spellEnd"/>
      <w:r w:rsidR="004B630E" w:rsidRPr="004B630E">
        <w:t xml:space="preserve"> </w:t>
      </w:r>
      <w:proofErr w:type="spellStart"/>
      <w:r w:rsidR="004B630E" w:rsidRPr="004B630E">
        <w:t>là</w:t>
      </w:r>
      <w:proofErr w:type="spellEnd"/>
      <w:r w:rsidR="004B630E" w:rsidRPr="004B630E">
        <w:t xml:space="preserve"> </w:t>
      </w:r>
      <w:r w:rsidR="00835313">
        <w:rPr>
          <w:rFonts w:ascii="Symbol" w:eastAsia="Symbol" w:hAnsi="Symbol" w:cs="Symbol"/>
          <w:i/>
        </w:rPr>
        <w:t>c</w:t>
      </w:r>
      <w:r w:rsidR="00835313">
        <w:rPr>
          <w:i/>
          <w:iCs/>
          <w:vertAlign w:val="superscript"/>
        </w:rPr>
        <w:t xml:space="preserve"> </w:t>
      </w:r>
      <w:r w:rsidR="00835313">
        <w:rPr>
          <w:vertAlign w:val="superscript"/>
        </w:rPr>
        <w:t>2</w:t>
      </w:r>
      <w:r w:rsidR="004B630E" w:rsidRPr="004B630E">
        <w:t xml:space="preserve"> </w:t>
      </w:r>
      <w:proofErr w:type="spellStart"/>
      <w:r w:rsidR="004B630E" w:rsidRPr="004B630E">
        <w:t>của</w:t>
      </w:r>
      <w:proofErr w:type="spellEnd"/>
      <w:r w:rsidR="004B630E" w:rsidRPr="004B630E">
        <w:t xml:space="preserve"> </w:t>
      </w:r>
      <w:proofErr w:type="spellStart"/>
      <w:r w:rsidR="004B630E" w:rsidRPr="004B630E">
        <w:t>nó</w:t>
      </w:r>
      <w:proofErr w:type="spellEnd"/>
      <w:r w:rsidR="004B630E" w:rsidRPr="004B630E">
        <w:t xml:space="preserve">.  </w:t>
      </w:r>
    </w:p>
    <w:p w14:paraId="64B620B1" w14:textId="271B6B27" w:rsidR="00291DAF" w:rsidRDefault="00291DAF" w:rsidP="000B49FD"/>
    <w:p w14:paraId="0B8540B8" w14:textId="0FE320CB" w:rsidR="00736A30" w:rsidRPr="00736A30" w:rsidRDefault="006512C0" w:rsidP="00EB1758">
      <w:pPr>
        <w:pStyle w:val="Heading3"/>
        <w:numPr>
          <w:ilvl w:val="0"/>
          <w:numId w:val="11"/>
        </w:numPr>
        <w:ind w:hanging="720"/>
      </w:pPr>
      <w:r>
        <w:t xml:space="preserve"> </w:t>
      </w:r>
      <w:bookmarkStart w:id="59" w:name="_Toc67937976"/>
      <w:bookmarkStart w:id="60" w:name="_Toc120461239"/>
      <w:proofErr w:type="spellStart"/>
      <w:r w:rsidR="00560818">
        <w:t>Pha</w:t>
      </w:r>
      <w:proofErr w:type="spellEnd"/>
      <w:r w:rsidR="00560818">
        <w:t xml:space="preserve"> 3: </w:t>
      </w:r>
      <w:proofErr w:type="spellStart"/>
      <w:r w:rsidR="00560818">
        <w:t>Mô</w:t>
      </w:r>
      <w:proofErr w:type="spellEnd"/>
      <w:r w:rsidR="00560818">
        <w:t xml:space="preserve"> </w:t>
      </w:r>
      <w:proofErr w:type="spellStart"/>
      <w:r w:rsidR="00560818">
        <w:t>hình</w:t>
      </w:r>
      <w:proofErr w:type="spellEnd"/>
      <w:r w:rsidR="00560818">
        <w:t xml:space="preserve"> </w:t>
      </w:r>
      <w:proofErr w:type="spellStart"/>
      <w:r w:rsidR="00560818">
        <w:t>phân</w:t>
      </w:r>
      <w:proofErr w:type="spellEnd"/>
      <w:r w:rsidR="00560818">
        <w:t xml:space="preserve"> </w:t>
      </w:r>
      <w:proofErr w:type="spellStart"/>
      <w:r w:rsidR="00560818">
        <w:t>lớp</w:t>
      </w:r>
      <w:bookmarkEnd w:id="59"/>
      <w:bookmarkEnd w:id="60"/>
      <w:proofErr w:type="spellEnd"/>
    </w:p>
    <w:p w14:paraId="2E8573A0" w14:textId="0C105002" w:rsidR="00360997" w:rsidRPr="00360997" w:rsidRDefault="00360997" w:rsidP="009628B3">
      <w:pPr>
        <w:ind w:firstLine="720"/>
        <w:rPr>
          <w:b/>
          <w:bCs/>
        </w:rPr>
      </w:pPr>
      <w:proofErr w:type="spellStart"/>
      <w:r w:rsidRPr="00360997">
        <w:rPr>
          <w:b/>
          <w:bCs/>
        </w:rPr>
        <w:t>Phân</w:t>
      </w:r>
      <w:proofErr w:type="spellEnd"/>
      <w:r w:rsidRPr="00360997">
        <w:rPr>
          <w:b/>
          <w:bCs/>
        </w:rPr>
        <w:t xml:space="preserve"> </w:t>
      </w:r>
      <w:proofErr w:type="spellStart"/>
      <w:r w:rsidRPr="00360997">
        <w:rPr>
          <w:b/>
          <w:bCs/>
        </w:rPr>
        <w:t>lớp</w:t>
      </w:r>
      <w:proofErr w:type="spellEnd"/>
      <w:r w:rsidRPr="00360997">
        <w:rPr>
          <w:b/>
          <w:bCs/>
        </w:rPr>
        <w:t xml:space="preserve"> </w:t>
      </w:r>
      <w:proofErr w:type="spellStart"/>
      <w:r w:rsidRPr="00360997">
        <w:rPr>
          <w:b/>
          <w:bCs/>
        </w:rPr>
        <w:t>đa</w:t>
      </w:r>
      <w:proofErr w:type="spellEnd"/>
      <w:r w:rsidRPr="00360997">
        <w:rPr>
          <w:b/>
          <w:bCs/>
        </w:rPr>
        <w:t xml:space="preserve"> </w:t>
      </w:r>
      <w:proofErr w:type="spellStart"/>
      <w:r w:rsidRPr="00360997">
        <w:rPr>
          <w:b/>
          <w:bCs/>
        </w:rPr>
        <w:t>nhãn</w:t>
      </w:r>
      <w:proofErr w:type="spellEnd"/>
      <w:r w:rsidRPr="00360997">
        <w:rPr>
          <w:b/>
          <w:bCs/>
        </w:rPr>
        <w:t xml:space="preserve"> </w:t>
      </w:r>
      <w:proofErr w:type="spellStart"/>
      <w:r w:rsidRPr="00360997">
        <w:rPr>
          <w:b/>
          <w:bCs/>
        </w:rPr>
        <w:t>có</w:t>
      </w:r>
      <w:proofErr w:type="spellEnd"/>
      <w:r w:rsidRPr="00360997">
        <w:rPr>
          <w:b/>
          <w:bCs/>
        </w:rPr>
        <w:t xml:space="preserve"> </w:t>
      </w:r>
      <w:proofErr w:type="spellStart"/>
      <w:r w:rsidRPr="00360997">
        <w:rPr>
          <w:b/>
          <w:bCs/>
        </w:rPr>
        <w:t>giám</w:t>
      </w:r>
      <w:proofErr w:type="spellEnd"/>
      <w:r w:rsidRPr="00360997">
        <w:rPr>
          <w:b/>
          <w:bCs/>
        </w:rPr>
        <w:t xml:space="preserve"> </w:t>
      </w:r>
      <w:proofErr w:type="spellStart"/>
      <w:r w:rsidRPr="00360997">
        <w:rPr>
          <w:b/>
          <w:bCs/>
        </w:rPr>
        <w:t>sát</w:t>
      </w:r>
      <w:proofErr w:type="spellEnd"/>
    </w:p>
    <w:p w14:paraId="6F3549D0" w14:textId="5E61DEC8" w:rsidR="00560818" w:rsidRDefault="00323723" w:rsidP="009628B3">
      <w:pPr>
        <w:ind w:firstLine="720"/>
        <w:rPr>
          <w:rFonts w:eastAsiaTheme="minorEastAsia"/>
        </w:rPr>
      </w:pPr>
      <w:proofErr w:type="spellStart"/>
      <w:r>
        <w:t>Gọi</w:t>
      </w:r>
      <w:proofErr w:type="spellEnd"/>
      <w:r>
        <w:t xml:space="preserve">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D</m:t>
                </m:r>
              </m:e>
            </m:acc>
          </m:e>
          <m:sup>
            <m:r>
              <w:rPr>
                <w:rFonts w:ascii="Cambria Math" w:eastAsiaTheme="minorEastAsia" w:hAnsi="Cambria Math"/>
              </w:rPr>
              <m:t>L</m:t>
            </m:r>
          </m:sup>
        </m:sSup>
      </m:oMath>
      <w:r>
        <w:rPr>
          <w:rFonts w:eastAsiaTheme="minorEastAsia"/>
        </w:rPr>
        <w:t xml:space="preserve"> là tài li</w:t>
      </w:r>
      <w:proofErr w:type="spellStart"/>
      <w:r>
        <w:rPr>
          <w:rFonts w:eastAsiaTheme="minorEastAsia"/>
        </w:rPr>
        <w:t>ệu</w:t>
      </w:r>
      <w:proofErr w:type="spellEnd"/>
      <w:r>
        <w:rPr>
          <w:rFonts w:eastAsiaTheme="minorEastAsia"/>
        </w:rPr>
        <w:t xml:space="preserve"> </w:t>
      </w:r>
      <w:proofErr w:type="spellStart"/>
      <w:r>
        <w:rPr>
          <w:rFonts w:eastAsiaTheme="minorEastAsia"/>
        </w:rPr>
        <w:t>đầu</w:t>
      </w:r>
      <w:proofErr w:type="spellEnd"/>
      <w:r>
        <w:rPr>
          <w:rFonts w:eastAsiaTheme="minorEastAsia"/>
        </w:rPr>
        <w:t xml:space="preserve"> </w:t>
      </w:r>
      <w:proofErr w:type="spellStart"/>
      <w:r>
        <w:rPr>
          <w:rFonts w:eastAsiaTheme="minorEastAsia"/>
        </w:rPr>
        <w:t>vào</w:t>
      </w:r>
      <w:proofErr w:type="spellEnd"/>
      <w:r>
        <w:rPr>
          <w:rFonts w:eastAsiaTheme="minorEastAsia"/>
        </w:rPr>
        <w:t xml:space="preserve"> </w:t>
      </w:r>
      <w:proofErr w:type="spellStart"/>
      <w:r>
        <w:rPr>
          <w:rFonts w:eastAsiaTheme="minorEastAsia"/>
        </w:rPr>
        <w:t>đã</w:t>
      </w:r>
      <w:proofErr w:type="spellEnd"/>
      <w:r>
        <w:rPr>
          <w:rFonts w:eastAsiaTheme="minorEastAsia"/>
        </w:rPr>
        <w:t xml:space="preserve"> </w:t>
      </w:r>
      <w:proofErr w:type="spellStart"/>
      <w:r>
        <w:rPr>
          <w:rFonts w:eastAsiaTheme="minorEastAsia"/>
        </w:rPr>
        <w:t>gán</w:t>
      </w:r>
      <w:proofErr w:type="spellEnd"/>
      <w:r>
        <w:rPr>
          <w:rFonts w:eastAsiaTheme="minorEastAsia"/>
        </w:rPr>
        <w:t xml:space="preserve"> </w:t>
      </w:r>
      <w:proofErr w:type="spellStart"/>
      <w:r>
        <w:rPr>
          <w:rFonts w:eastAsiaTheme="minorEastAsia"/>
        </w:rPr>
        <w:t>nhãn</w:t>
      </w:r>
      <w:proofErr w:type="spellEnd"/>
      <w:r>
        <w:rPr>
          <w:rFonts w:eastAsiaTheme="minorEastAsia"/>
        </w:rPr>
        <w:t xml:space="preserve"> </w:t>
      </w:r>
      <w:proofErr w:type="spellStart"/>
      <w:r>
        <w:rPr>
          <w:rFonts w:eastAsiaTheme="minorEastAsia"/>
        </w:rPr>
        <w:t>với</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r w:rsidRPr="00323723">
        <w:rPr>
          <w:rFonts w:eastAsiaTheme="minorEastAsia"/>
          <w:i/>
          <w:iCs/>
        </w:rPr>
        <w:t>L</w:t>
      </w:r>
      <w:r>
        <w:rPr>
          <w:rFonts w:eastAsiaTheme="minorEastAsia"/>
          <w:i/>
          <w:iCs/>
        </w:rPr>
        <w:t xml:space="preserve"> </w:t>
      </w:r>
      <w:proofErr w:type="spellStart"/>
      <w:r>
        <w:rPr>
          <w:rFonts w:eastAsiaTheme="minorEastAsia"/>
        </w:rPr>
        <w:t>gồm</w:t>
      </w:r>
      <w:proofErr w:type="spellEnd"/>
      <w:r>
        <w:rPr>
          <w:rFonts w:eastAsiaTheme="minorEastAsia"/>
        </w:rPr>
        <w:t xml:space="preserve"> </w:t>
      </w:r>
      <w:r w:rsidRPr="00323723">
        <w:rPr>
          <w:rFonts w:eastAsiaTheme="minorEastAsia"/>
          <w:i/>
          <w:iCs/>
        </w:rPr>
        <w:t>q</w:t>
      </w:r>
      <w:r>
        <w:rPr>
          <w:rFonts w:eastAsiaTheme="minorEastAsia"/>
        </w:rPr>
        <w:t xml:space="preserve"> </w:t>
      </w:r>
      <w:proofErr w:type="spellStart"/>
      <w:r>
        <w:rPr>
          <w:rFonts w:eastAsiaTheme="minorEastAsia"/>
        </w:rPr>
        <w:t>nhãn</w:t>
      </w:r>
      <w:proofErr w:type="spellEnd"/>
      <w:r>
        <w:rPr>
          <w:rFonts w:eastAsiaTheme="minorEastAsia"/>
        </w:rPr>
        <w:t xml:space="preserve">, </w:t>
      </w:r>
      <w:proofErr w:type="spellStart"/>
      <w:r>
        <w:rPr>
          <w:rFonts w:eastAsiaTheme="minorEastAsia"/>
        </w:rPr>
        <w:t>tức</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r w:rsidRPr="00323723">
        <w:rPr>
          <w:rFonts w:eastAsiaTheme="minorEastAsia"/>
          <w:i/>
          <w:iCs/>
        </w:rPr>
        <w:t xml:space="preserve">L </w:t>
      </w:r>
      <w:r w:rsidRPr="00323723">
        <w:rPr>
          <w:rFonts w:eastAsiaTheme="minorEastAsia"/>
        </w:rPr>
        <w:t>=</w:t>
      </w:r>
      <w:r w:rsidRPr="00323723">
        <w:rPr>
          <w:rFonts w:eastAsiaTheme="minorEastAsia"/>
          <w:i/>
          <w:iCs/>
        </w:rPr>
        <w:t xml:space="preserve"> </w:t>
      </w:r>
      <w:r w:rsidRPr="00323723">
        <w:rPr>
          <w:rFonts w:eastAsiaTheme="minorEastAsia"/>
        </w:rPr>
        <w:t>{</w:t>
      </w:r>
      <w:r w:rsidRPr="00323723">
        <w:rPr>
          <w:rFonts w:eastAsiaTheme="minorEastAsia"/>
          <w:i/>
          <w:iCs/>
        </w:rPr>
        <w:t>l</w:t>
      </w:r>
      <w:r w:rsidRPr="00323723">
        <w:rPr>
          <w:rFonts w:eastAsiaTheme="minorEastAsia"/>
          <w:i/>
          <w:iCs/>
          <w:vertAlign w:val="subscript"/>
        </w:rPr>
        <w:t>1</w:t>
      </w:r>
      <w:r w:rsidRPr="00323723">
        <w:rPr>
          <w:rFonts w:eastAsiaTheme="minorEastAsia"/>
          <w:i/>
          <w:iCs/>
        </w:rPr>
        <w:t>, l</w:t>
      </w:r>
      <w:r w:rsidRPr="00323723">
        <w:rPr>
          <w:rFonts w:eastAsiaTheme="minorEastAsia"/>
          <w:i/>
          <w:iCs/>
          <w:vertAlign w:val="subscript"/>
        </w:rPr>
        <w:t>2</w:t>
      </w:r>
      <w:r w:rsidRPr="00323723">
        <w:rPr>
          <w:rFonts w:eastAsiaTheme="minorEastAsia"/>
          <w:i/>
          <w:iCs/>
        </w:rPr>
        <w:t>,</w:t>
      </w:r>
      <w:r>
        <w:rPr>
          <w:rFonts w:eastAsiaTheme="minorEastAsia"/>
          <w:i/>
          <w:iCs/>
        </w:rPr>
        <w:t xml:space="preserve"> … </w:t>
      </w:r>
      <w:r w:rsidRPr="00323723">
        <w:rPr>
          <w:rFonts w:eastAsiaTheme="minorEastAsia"/>
          <w:i/>
          <w:iCs/>
        </w:rPr>
        <w:t xml:space="preserve">, </w:t>
      </w:r>
      <w:proofErr w:type="spellStart"/>
      <w:r w:rsidRPr="00323723">
        <w:rPr>
          <w:rFonts w:eastAsiaTheme="minorEastAsia"/>
          <w:i/>
          <w:iCs/>
        </w:rPr>
        <w:t>l</w:t>
      </w:r>
      <w:r w:rsidRPr="00323723">
        <w:rPr>
          <w:rFonts w:eastAsiaTheme="minorEastAsia"/>
          <w:i/>
          <w:iCs/>
          <w:vertAlign w:val="subscript"/>
        </w:rPr>
        <w:t>q</w:t>
      </w:r>
      <w:proofErr w:type="spellEnd"/>
      <w:r w:rsidRPr="00323723">
        <w:rPr>
          <w:rFonts w:eastAsiaTheme="minorEastAsia"/>
        </w:rPr>
        <w:t>}</w:t>
      </w:r>
      <w:r>
        <w:rPr>
          <w:rFonts w:eastAsiaTheme="minorEastAsia"/>
        </w:rPr>
        <w:t xml:space="preserve">, </w:t>
      </w:r>
      <w:proofErr w:type="spellStart"/>
      <w:r>
        <w:rPr>
          <w:rFonts w:eastAsiaTheme="minorEastAsia"/>
        </w:rPr>
        <w:t>trong</w:t>
      </w:r>
      <w:proofErr w:type="spellEnd"/>
      <w:r>
        <w:rPr>
          <w:rFonts w:eastAsiaTheme="minorEastAsia"/>
        </w:rPr>
        <w:t xml:space="preserve"> </w:t>
      </w:r>
      <w:proofErr w:type="spellStart"/>
      <w:r>
        <w:rPr>
          <w:rFonts w:eastAsiaTheme="minorEastAsia"/>
        </w:rPr>
        <w:t>đó</w:t>
      </w:r>
      <w:proofErr w:type="spellEnd"/>
      <w:r>
        <w:rPr>
          <w:rFonts w:eastAsiaTheme="minorEastAsia"/>
        </w:rPr>
        <w:t xml:space="preserve"> </w:t>
      </w:r>
      <w:proofErr w:type="spellStart"/>
      <w:r>
        <w:rPr>
          <w:rFonts w:eastAsiaTheme="minorEastAsia"/>
        </w:rPr>
        <w:t>mỗi</w:t>
      </w:r>
      <w:proofErr w:type="spellEnd"/>
      <w:r>
        <w:rPr>
          <w:rFonts w:eastAsiaTheme="minorEastAsia"/>
        </w:rPr>
        <w:t xml:space="preserve"> </w:t>
      </w:r>
      <w:proofErr w:type="spellStart"/>
      <w:r>
        <w:rPr>
          <w:rFonts w:eastAsiaTheme="minorEastAsia"/>
        </w:rPr>
        <w:t>tài</w:t>
      </w:r>
      <w:proofErr w:type="spellEnd"/>
      <w:r>
        <w:rPr>
          <w:rFonts w:eastAsiaTheme="minorEastAsia"/>
        </w:rPr>
        <w:t xml:space="preserve"> </w:t>
      </w:r>
      <w:proofErr w:type="spellStart"/>
      <w:r>
        <w:rPr>
          <w:rFonts w:eastAsiaTheme="minorEastAsia"/>
        </w:rPr>
        <w:t>liệu</w:t>
      </w:r>
      <w:proofErr w:type="spellEnd"/>
      <w:r>
        <w:rPr>
          <w:rFonts w:eastAsiaTheme="minorEastAsia"/>
        </w:rPr>
        <w:t xml:space="preserve"> </w:t>
      </w:r>
      <w:proofErr w:type="spellStart"/>
      <w:r>
        <w:rPr>
          <w:rFonts w:eastAsiaTheme="minorEastAsia"/>
        </w:rPr>
        <w:t>trong</w:t>
      </w:r>
      <w:proofErr w:type="spellEnd"/>
      <w:r>
        <w:rPr>
          <w:rFonts w:eastAsiaTheme="minorEastAsia"/>
        </w:rPr>
        <w:t xml:space="preserve">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D</m:t>
                </m:r>
              </m:e>
            </m:acc>
          </m:e>
          <m:sup>
            <m:r>
              <w:rPr>
                <w:rFonts w:ascii="Cambria Math" w:eastAsiaTheme="minorEastAsia" w:hAnsi="Cambria Math"/>
              </w:rPr>
              <m:t>L</m:t>
            </m:r>
          </m:sup>
        </m:sSup>
      </m:oMath>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gán</w:t>
      </w:r>
      <w:proofErr w:type="spellEnd"/>
      <w:r>
        <w:rPr>
          <w:rFonts w:eastAsiaTheme="minorEastAsia"/>
        </w:rPr>
        <w:t xml:space="preserve"> </w:t>
      </w:r>
      <w:proofErr w:type="spellStart"/>
      <w:r>
        <w:rPr>
          <w:rFonts w:eastAsiaTheme="minorEastAsia"/>
        </w:rPr>
        <w:t>một</w:t>
      </w:r>
      <w:proofErr w:type="spellEnd"/>
      <w:r>
        <w:rPr>
          <w:rFonts w:eastAsiaTheme="minorEastAsia"/>
        </w:rPr>
        <w:t xml:space="preserve"> </w:t>
      </w:r>
      <w:proofErr w:type="spellStart"/>
      <w:r>
        <w:rPr>
          <w:rFonts w:eastAsiaTheme="minorEastAsia"/>
        </w:rPr>
        <w:t>tập</w:t>
      </w:r>
      <w:proofErr w:type="spellEnd"/>
      <w:r>
        <w:rPr>
          <w:rFonts w:eastAsiaTheme="minorEastAsia"/>
        </w:rPr>
        <w:t xml:space="preserve"> </w:t>
      </w:r>
      <w:proofErr w:type="spellStart"/>
      <w:r>
        <w:rPr>
          <w:rFonts w:eastAsiaTheme="minorEastAsia"/>
        </w:rPr>
        <w:t>hợp</w:t>
      </w:r>
      <w:proofErr w:type="spellEnd"/>
      <w:r>
        <w:rPr>
          <w:rFonts w:eastAsiaTheme="minorEastAsia"/>
        </w:rPr>
        <w:t xml:space="preserve"> con </w:t>
      </w:r>
      <w:proofErr w:type="spellStart"/>
      <w:r>
        <w:rPr>
          <w:rFonts w:eastAsiaTheme="minorEastAsia"/>
        </w:rPr>
        <w:t>không</w:t>
      </w:r>
      <w:proofErr w:type="spellEnd"/>
      <w:r>
        <w:rPr>
          <w:rFonts w:eastAsiaTheme="minorEastAsia"/>
        </w:rPr>
        <w:t xml:space="preserve"> </w:t>
      </w:r>
      <w:proofErr w:type="spellStart"/>
      <w:r>
        <w:rPr>
          <w:rFonts w:eastAsiaTheme="minorEastAsia"/>
        </w:rPr>
        <w:t>rỗng</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w:t>
      </w:r>
      <w:proofErr w:type="spellStart"/>
      <w:r>
        <w:rPr>
          <w:rFonts w:eastAsiaTheme="minorEastAsia"/>
        </w:rPr>
        <w:t>các</w:t>
      </w:r>
      <w:proofErr w:type="spellEnd"/>
      <w:r>
        <w:rPr>
          <w:rFonts w:eastAsiaTheme="minorEastAsia"/>
        </w:rPr>
        <w:t xml:space="preserve"> </w:t>
      </w:r>
      <w:proofErr w:type="spellStart"/>
      <w:r>
        <w:rPr>
          <w:rFonts w:eastAsiaTheme="minorEastAsia"/>
        </w:rPr>
        <w:t>nhãn</w:t>
      </w:r>
      <w:proofErr w:type="spellEnd"/>
      <w:r>
        <w:rPr>
          <w:rFonts w:eastAsiaTheme="minorEastAsia"/>
        </w:rPr>
        <w:t xml:space="preserve"> </w:t>
      </w:r>
      <w:r w:rsidRPr="00323723">
        <w:rPr>
          <w:rFonts w:eastAsiaTheme="minorEastAsia"/>
          <w:i/>
          <w:iCs/>
        </w:rPr>
        <w:t>label(</w:t>
      </w:r>
      <m:oMath>
        <m:sSup>
          <m:sSupPr>
            <m:ctrlPr>
              <w:rPr>
                <w:rFonts w:ascii="Cambria Math" w:eastAsiaTheme="minorEastAsia" w:hAnsi="Cambria Math"/>
                <w:i/>
                <w:iCs/>
              </w:rPr>
            </m:ctrlPr>
          </m:sSupPr>
          <m:e>
            <m:r>
              <w:rPr>
                <w:rFonts w:ascii="Cambria Math" w:eastAsiaTheme="minorEastAsia" w:hAnsi="Cambria Math"/>
              </w:rPr>
              <m:t xml:space="preserve">d ∈ </m:t>
            </m:r>
            <m:acc>
              <m:accPr>
                <m:chr m:val="̅"/>
                <m:ctrlPr>
                  <w:rPr>
                    <w:rFonts w:ascii="Cambria Math" w:eastAsiaTheme="minorEastAsia" w:hAnsi="Cambria Math"/>
                    <w:i/>
                    <w:iCs/>
                  </w:rPr>
                </m:ctrlPr>
              </m:accPr>
              <m:e>
                <m:r>
                  <w:rPr>
                    <w:rFonts w:ascii="Cambria Math" w:eastAsiaTheme="minorEastAsia" w:hAnsi="Cambria Math"/>
                  </w:rPr>
                  <m:t>D</m:t>
                </m:r>
              </m:e>
            </m:acc>
          </m:e>
          <m:sup>
            <m:r>
              <w:rPr>
                <w:rFonts w:ascii="Cambria Math" w:eastAsiaTheme="minorEastAsia" w:hAnsi="Cambria Math"/>
              </w:rPr>
              <m:t>L</m:t>
            </m:r>
          </m:sup>
        </m:sSup>
      </m:oMath>
      <w:r w:rsidRPr="00323723">
        <w:rPr>
          <w:rFonts w:eastAsiaTheme="minorEastAsia"/>
          <w:i/>
          <w:iCs/>
        </w:rPr>
        <w:t>)</w:t>
      </w:r>
      <w:r>
        <w:rPr>
          <w:rFonts w:eastAsiaTheme="minorEastAsia"/>
          <w:i/>
          <w:iCs/>
        </w:rPr>
        <w:t xml:space="preserve"> </w:t>
      </w:r>
      <m:oMath>
        <m:r>
          <w:rPr>
            <w:rFonts w:ascii="Cambria Math" w:eastAsiaTheme="minorEastAsia" w:hAnsi="Cambria Math"/>
          </w:rPr>
          <m:t>⊆L</m:t>
        </m:r>
      </m:oMath>
      <w:r w:rsidR="005675E6">
        <w:rPr>
          <w:rFonts w:eastAsiaTheme="minorEastAsia"/>
          <w:i/>
          <w:iCs/>
        </w:rPr>
        <w:t xml:space="preserve">. </w:t>
      </w:r>
      <w:proofErr w:type="spellStart"/>
      <w:r w:rsidR="005675E6">
        <w:rPr>
          <w:rFonts w:eastAsiaTheme="minorEastAsia"/>
        </w:rPr>
        <w:t>Nhiệm</w:t>
      </w:r>
      <w:proofErr w:type="spellEnd"/>
      <w:r w:rsidR="005675E6">
        <w:rPr>
          <w:rFonts w:eastAsiaTheme="minorEastAsia"/>
        </w:rPr>
        <w:t xml:space="preserve"> </w:t>
      </w:r>
      <w:proofErr w:type="spellStart"/>
      <w:r w:rsidR="005675E6">
        <w:rPr>
          <w:rFonts w:eastAsiaTheme="minorEastAsia"/>
        </w:rPr>
        <w:t>vụ</w:t>
      </w:r>
      <w:proofErr w:type="spellEnd"/>
      <w:r w:rsidR="005675E6">
        <w:rPr>
          <w:rFonts w:eastAsiaTheme="minorEastAsia"/>
        </w:rPr>
        <w:t xml:space="preserve"> </w:t>
      </w:r>
      <w:proofErr w:type="spellStart"/>
      <w:r w:rsidR="005675E6">
        <w:rPr>
          <w:rFonts w:eastAsiaTheme="minorEastAsia"/>
        </w:rPr>
        <w:t>của</w:t>
      </w:r>
      <w:proofErr w:type="spellEnd"/>
      <w:r w:rsidR="005675E6">
        <w:rPr>
          <w:rFonts w:eastAsiaTheme="minorEastAsia"/>
        </w:rPr>
        <w:t xml:space="preserve"> </w:t>
      </w:r>
      <w:proofErr w:type="spellStart"/>
      <w:r w:rsidR="00AF6112">
        <w:rPr>
          <w:rFonts w:eastAsiaTheme="minorEastAsia"/>
        </w:rPr>
        <w:t>phân</w:t>
      </w:r>
      <w:proofErr w:type="spellEnd"/>
      <w:r w:rsidR="00AF6112">
        <w:rPr>
          <w:rFonts w:eastAsiaTheme="minorEastAsia"/>
        </w:rPr>
        <w:t xml:space="preserve"> </w:t>
      </w:r>
      <w:proofErr w:type="spellStart"/>
      <w:r w:rsidR="00AF6112">
        <w:rPr>
          <w:rFonts w:eastAsiaTheme="minorEastAsia"/>
        </w:rPr>
        <w:t>lớp</w:t>
      </w:r>
      <w:proofErr w:type="spellEnd"/>
      <w:r w:rsidR="00AF6112">
        <w:rPr>
          <w:rFonts w:eastAsiaTheme="minorEastAsia"/>
        </w:rPr>
        <w:t xml:space="preserve"> </w:t>
      </w:r>
      <w:proofErr w:type="spellStart"/>
      <w:r w:rsidR="00AF6112">
        <w:rPr>
          <w:rFonts w:eastAsiaTheme="minorEastAsia"/>
        </w:rPr>
        <w:t>đa</w:t>
      </w:r>
      <w:proofErr w:type="spellEnd"/>
      <w:r w:rsidR="00AF6112">
        <w:rPr>
          <w:rFonts w:eastAsiaTheme="minorEastAsia"/>
        </w:rPr>
        <w:t xml:space="preserve"> </w:t>
      </w:r>
      <w:proofErr w:type="spellStart"/>
      <w:r w:rsidR="00AF6112">
        <w:rPr>
          <w:rFonts w:eastAsiaTheme="minorEastAsia"/>
        </w:rPr>
        <w:t>nhãn</w:t>
      </w:r>
      <w:proofErr w:type="spellEnd"/>
      <w:r w:rsidR="005675E6">
        <w:rPr>
          <w:rFonts w:eastAsiaTheme="minorEastAsia"/>
        </w:rPr>
        <w:t xml:space="preserve"> </w:t>
      </w:r>
      <w:proofErr w:type="spellStart"/>
      <w:r w:rsidR="005675E6">
        <w:rPr>
          <w:rFonts w:eastAsiaTheme="minorEastAsia"/>
        </w:rPr>
        <w:t>là</w:t>
      </w:r>
      <w:proofErr w:type="spellEnd"/>
      <w:r w:rsidR="005675E6">
        <w:rPr>
          <w:rFonts w:eastAsiaTheme="minorEastAsia"/>
        </w:rPr>
        <w:t xml:space="preserve"> </w:t>
      </w:r>
      <w:proofErr w:type="spellStart"/>
      <w:r w:rsidR="005675E6">
        <w:rPr>
          <w:rFonts w:eastAsiaTheme="minorEastAsia"/>
        </w:rPr>
        <w:t>xây</w:t>
      </w:r>
      <w:proofErr w:type="spellEnd"/>
      <w:r w:rsidR="005675E6">
        <w:rPr>
          <w:rFonts w:eastAsiaTheme="minorEastAsia"/>
        </w:rPr>
        <w:t xml:space="preserve"> </w:t>
      </w:r>
      <w:proofErr w:type="spellStart"/>
      <w:r w:rsidR="005675E6">
        <w:rPr>
          <w:rFonts w:eastAsiaTheme="minorEastAsia"/>
        </w:rPr>
        <w:t>dựng</w:t>
      </w:r>
      <w:proofErr w:type="spellEnd"/>
      <w:r w:rsidR="005675E6">
        <w:rPr>
          <w:rFonts w:eastAsiaTheme="minorEastAsia"/>
        </w:rPr>
        <w:t xml:space="preserve"> </w:t>
      </w:r>
      <w:proofErr w:type="spellStart"/>
      <w:r w:rsidR="005675E6">
        <w:rPr>
          <w:rFonts w:eastAsiaTheme="minorEastAsia"/>
        </w:rPr>
        <w:t>hàm</w:t>
      </w:r>
      <w:proofErr w:type="spellEnd"/>
      <w:r w:rsidR="005675E6">
        <w:rPr>
          <w:rFonts w:eastAsiaTheme="minorEastAsia"/>
        </w:rPr>
        <w:t xml:space="preserve"> </w:t>
      </w:r>
      <w:proofErr w:type="spellStart"/>
      <w:r w:rsidR="005675E6">
        <w:rPr>
          <w:rFonts w:eastAsiaTheme="minorEastAsia"/>
        </w:rPr>
        <w:t>phân</w:t>
      </w:r>
      <w:proofErr w:type="spellEnd"/>
      <w:r w:rsidR="005675E6">
        <w:rPr>
          <w:rFonts w:eastAsiaTheme="minorEastAsia"/>
        </w:rPr>
        <w:t xml:space="preserve"> </w:t>
      </w:r>
      <w:proofErr w:type="spellStart"/>
      <w:r w:rsidR="005675E6">
        <w:rPr>
          <w:rFonts w:eastAsiaTheme="minorEastAsia"/>
        </w:rPr>
        <w:t>lớp</w:t>
      </w:r>
      <w:proofErr w:type="spellEnd"/>
      <w:r w:rsidR="005675E6">
        <w:rPr>
          <w:rFonts w:eastAsiaTheme="minorEastAsia"/>
        </w:rPr>
        <w:t xml:space="preserve"> </w:t>
      </w:r>
      <m:oMath>
        <m:r>
          <w:rPr>
            <w:rFonts w:ascii="Cambria Math" w:eastAsiaTheme="minorEastAsia" w:hAnsi="Cambria Math"/>
          </w:rPr>
          <m:t xml:space="preserve">f∈ </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D</m:t>
                </m:r>
              </m:e>
            </m:acc>
          </m:e>
          <m:sup>
            <m:r>
              <w:rPr>
                <w:rFonts w:ascii="Cambria Math" w:eastAsiaTheme="minorEastAsia" w:hAnsi="Cambria Math"/>
              </w:rPr>
              <m:t>L</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oMath>
      <w:r w:rsidR="005675E6">
        <w:rPr>
          <w:rFonts w:eastAsiaTheme="minorEastAsia"/>
        </w:rPr>
        <w:t>, do đó, v</w:t>
      </w:r>
      <w:proofErr w:type="spellStart"/>
      <w:r w:rsidR="005675E6">
        <w:rPr>
          <w:rFonts w:eastAsiaTheme="minorEastAsia"/>
        </w:rPr>
        <w:t>ới</w:t>
      </w:r>
      <w:proofErr w:type="spellEnd"/>
      <w:r w:rsidR="005675E6">
        <w:rPr>
          <w:rFonts w:eastAsiaTheme="minorEastAsia"/>
        </w:rPr>
        <w:t xml:space="preserve"> </w:t>
      </w:r>
      <w:proofErr w:type="spellStart"/>
      <w:r w:rsidR="005675E6">
        <w:rPr>
          <w:rFonts w:eastAsiaTheme="minorEastAsia"/>
        </w:rPr>
        <w:t>một</w:t>
      </w:r>
      <w:proofErr w:type="spellEnd"/>
      <w:r w:rsidR="005675E6">
        <w:rPr>
          <w:rFonts w:eastAsiaTheme="minorEastAsia"/>
        </w:rPr>
        <w:t xml:space="preserve"> </w:t>
      </w:r>
      <w:proofErr w:type="spellStart"/>
      <w:r w:rsidR="005675E6">
        <w:rPr>
          <w:rFonts w:eastAsiaTheme="minorEastAsia"/>
        </w:rPr>
        <w:t>tài</w:t>
      </w:r>
      <w:proofErr w:type="spellEnd"/>
      <w:r w:rsidR="005675E6">
        <w:rPr>
          <w:rFonts w:eastAsiaTheme="minorEastAsia"/>
        </w:rPr>
        <w:t xml:space="preserve"> </w:t>
      </w:r>
      <w:proofErr w:type="spellStart"/>
      <w:r w:rsidR="005675E6">
        <w:rPr>
          <w:rFonts w:eastAsiaTheme="minorEastAsia"/>
        </w:rPr>
        <w:t>liệu</w:t>
      </w:r>
      <w:proofErr w:type="spellEnd"/>
      <w:r w:rsidR="005675E6">
        <w:rPr>
          <w:rFonts w:eastAsiaTheme="minorEastAsia"/>
        </w:rPr>
        <w:t xml:space="preserve"> </w:t>
      </w:r>
      <w:proofErr w:type="spellStart"/>
      <w:r w:rsidR="005675E6">
        <w:rPr>
          <w:rFonts w:eastAsiaTheme="minorEastAsia"/>
        </w:rPr>
        <w:t>chưa</w:t>
      </w:r>
      <w:proofErr w:type="spellEnd"/>
      <w:r w:rsidR="005675E6">
        <w:rPr>
          <w:rFonts w:eastAsiaTheme="minorEastAsia"/>
        </w:rPr>
        <w:t xml:space="preserve"> </w:t>
      </w:r>
      <w:proofErr w:type="spellStart"/>
      <w:r w:rsidR="005675E6">
        <w:rPr>
          <w:rFonts w:eastAsiaTheme="minorEastAsia"/>
        </w:rPr>
        <w:t>được</w:t>
      </w:r>
      <w:proofErr w:type="spellEnd"/>
      <w:r w:rsidR="005675E6">
        <w:rPr>
          <w:rFonts w:eastAsiaTheme="minorEastAsia"/>
        </w:rPr>
        <w:t xml:space="preserve"> </w:t>
      </w:r>
      <w:proofErr w:type="spellStart"/>
      <w:r w:rsidR="005675E6">
        <w:rPr>
          <w:rFonts w:eastAsiaTheme="minorEastAsia"/>
        </w:rPr>
        <w:t>gán</w:t>
      </w:r>
      <w:proofErr w:type="spellEnd"/>
      <w:r w:rsidR="005675E6">
        <w:rPr>
          <w:rFonts w:eastAsiaTheme="minorEastAsia"/>
        </w:rPr>
        <w:t xml:space="preserve"> </w:t>
      </w:r>
      <w:proofErr w:type="spellStart"/>
      <w:r w:rsidR="005675E6">
        <w:rPr>
          <w:rFonts w:eastAsiaTheme="minorEastAsia"/>
        </w:rPr>
        <w:t>nhãn</w:t>
      </w:r>
      <w:proofErr w:type="spellEnd"/>
      <w:r w:rsidR="005675E6">
        <w:rPr>
          <w:rFonts w:eastAsiaTheme="minorEastAsia"/>
        </w:rPr>
        <w:t xml:space="preserve"> </w:t>
      </w:r>
      <w:proofErr w:type="spellStart"/>
      <w:r w:rsidR="005675E6">
        <w:rPr>
          <w:rFonts w:eastAsiaTheme="minorEastAsia"/>
        </w:rPr>
        <w:t>mới</w:t>
      </w:r>
      <w:proofErr w:type="spellEnd"/>
      <w:r w:rsidR="005675E6">
        <w:rPr>
          <w:rFonts w:eastAsiaTheme="minorEastAsia"/>
        </w:rPr>
        <w:t xml:space="preserve"> </w:t>
      </w:r>
      <w:r w:rsidR="005675E6" w:rsidRPr="005675E6">
        <w:rPr>
          <w:rFonts w:eastAsiaTheme="minorEastAsia"/>
          <w:i/>
          <w:iCs/>
        </w:rPr>
        <w:t>d</w:t>
      </w:r>
      <w:r w:rsidR="005675E6" w:rsidRPr="005675E6">
        <w:rPr>
          <w:rFonts w:eastAsiaTheme="minorEastAsia"/>
          <w:i/>
          <w:iCs/>
          <w:vertAlign w:val="superscript"/>
        </w:rPr>
        <w:t>u</w:t>
      </w:r>
      <w:r w:rsidR="005675E6">
        <w:rPr>
          <w:rFonts w:eastAsiaTheme="minorEastAsia"/>
          <w:i/>
          <w:iCs/>
        </w:rPr>
        <w:t xml:space="preserve">, </w:t>
      </w:r>
      <w:proofErr w:type="spellStart"/>
      <w:r w:rsidR="005675E6">
        <w:rPr>
          <w:rFonts w:eastAsiaTheme="minorEastAsia"/>
        </w:rPr>
        <w:t>hàm</w:t>
      </w:r>
      <w:proofErr w:type="spellEnd"/>
      <w:r w:rsidR="005675E6">
        <w:rPr>
          <w:rFonts w:eastAsiaTheme="minorEastAsia"/>
        </w:rPr>
        <w:t xml:space="preserve"> </w:t>
      </w:r>
      <w:proofErr w:type="spellStart"/>
      <w:r w:rsidR="005675E6">
        <w:rPr>
          <w:rFonts w:eastAsiaTheme="minorEastAsia"/>
        </w:rPr>
        <w:t>xác</w:t>
      </w:r>
      <w:proofErr w:type="spellEnd"/>
      <w:r w:rsidR="005675E6">
        <w:rPr>
          <w:rFonts w:eastAsiaTheme="minorEastAsia"/>
        </w:rPr>
        <w:t xml:space="preserve"> </w:t>
      </w:r>
      <w:proofErr w:type="spellStart"/>
      <w:r w:rsidR="005675E6">
        <w:rPr>
          <w:rFonts w:eastAsiaTheme="minorEastAsia"/>
        </w:rPr>
        <w:t>định</w:t>
      </w:r>
      <w:proofErr w:type="spellEnd"/>
      <w:r w:rsidR="005675E6">
        <w:rPr>
          <w:rFonts w:eastAsiaTheme="minorEastAsia"/>
        </w:rPr>
        <w:t xml:space="preserve"> </w:t>
      </w:r>
      <w:proofErr w:type="spellStart"/>
      <w:r w:rsidR="005675E6">
        <w:rPr>
          <w:rFonts w:eastAsiaTheme="minorEastAsia"/>
        </w:rPr>
        <w:t>một</w:t>
      </w:r>
      <w:proofErr w:type="spellEnd"/>
      <w:r w:rsidR="005675E6">
        <w:rPr>
          <w:rFonts w:eastAsiaTheme="minorEastAsia"/>
        </w:rPr>
        <w:t xml:space="preserve"> </w:t>
      </w:r>
      <w:proofErr w:type="spellStart"/>
      <w:r w:rsidR="005675E6">
        <w:rPr>
          <w:rFonts w:eastAsiaTheme="minorEastAsia"/>
        </w:rPr>
        <w:t>tập</w:t>
      </w:r>
      <w:proofErr w:type="spellEnd"/>
      <w:r w:rsidR="005675E6">
        <w:rPr>
          <w:rFonts w:eastAsiaTheme="minorEastAsia"/>
        </w:rPr>
        <w:t xml:space="preserve"> </w:t>
      </w:r>
      <w:proofErr w:type="spellStart"/>
      <w:r w:rsidR="005675E6">
        <w:rPr>
          <w:rFonts w:eastAsiaTheme="minorEastAsia"/>
        </w:rPr>
        <w:t>hợp</w:t>
      </w:r>
      <w:proofErr w:type="spellEnd"/>
      <w:r w:rsidR="005675E6">
        <w:rPr>
          <w:rFonts w:eastAsiaTheme="minorEastAsia"/>
        </w:rPr>
        <w:t xml:space="preserve"> </w:t>
      </w:r>
      <w:proofErr w:type="spellStart"/>
      <w:r w:rsidR="005675E6">
        <w:rPr>
          <w:rFonts w:eastAsiaTheme="minorEastAsia"/>
        </w:rPr>
        <w:t>các</w:t>
      </w:r>
      <w:proofErr w:type="spellEnd"/>
      <w:r w:rsidR="005675E6">
        <w:rPr>
          <w:rFonts w:eastAsiaTheme="minorEastAsia"/>
        </w:rPr>
        <w:t xml:space="preserve"> </w:t>
      </w:r>
      <w:proofErr w:type="spellStart"/>
      <w:r w:rsidR="005675E6">
        <w:rPr>
          <w:rFonts w:eastAsiaTheme="minorEastAsia"/>
        </w:rPr>
        <w:t>nhãn</w:t>
      </w:r>
      <w:proofErr w:type="spellEnd"/>
      <w:r w:rsidR="005675E6">
        <w:rPr>
          <w:rFonts w:eastAsiaTheme="minorEastAsia"/>
        </w:rPr>
        <w:t xml:space="preserve"> </w:t>
      </w:r>
      <w:proofErr w:type="spellStart"/>
      <w:r w:rsidR="005675E6">
        <w:rPr>
          <w:rFonts w:eastAsiaTheme="minorEastAsia"/>
        </w:rPr>
        <w:t>có</w:t>
      </w:r>
      <w:proofErr w:type="spellEnd"/>
      <w:r w:rsidR="005675E6">
        <w:rPr>
          <w:rFonts w:eastAsiaTheme="minorEastAsia"/>
        </w:rPr>
        <w:t xml:space="preserve"> </w:t>
      </w:r>
      <w:proofErr w:type="spellStart"/>
      <w:r w:rsidR="005675E6">
        <w:rPr>
          <w:rFonts w:eastAsiaTheme="minorEastAsia"/>
        </w:rPr>
        <w:t>liên</w:t>
      </w:r>
      <w:proofErr w:type="spellEnd"/>
      <w:r w:rsidR="005675E6">
        <w:rPr>
          <w:rFonts w:eastAsiaTheme="minorEastAsia"/>
        </w:rPr>
        <w:t xml:space="preserve"> </w:t>
      </w:r>
      <w:proofErr w:type="spellStart"/>
      <w:r w:rsidR="005675E6">
        <w:rPr>
          <w:rFonts w:eastAsiaTheme="minorEastAsia"/>
        </w:rPr>
        <w:t>quan</w:t>
      </w:r>
      <w:proofErr w:type="spellEnd"/>
      <w:r w:rsidR="005675E6">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u</m:t>
                </m:r>
              </m:sup>
            </m:sSup>
            <m:ctrlPr>
              <w:rPr>
                <w:rFonts w:ascii="Cambria Math" w:eastAsiaTheme="minorEastAsia" w:hAnsi="Cambria Math"/>
                <w:i/>
                <w:iCs/>
              </w:rPr>
            </m:ctrlPr>
          </m:e>
        </m:d>
        <m:r>
          <w:rPr>
            <w:rFonts w:ascii="Cambria Math" w:eastAsiaTheme="minorEastAsia" w:hAnsi="Cambria Math"/>
          </w:rPr>
          <m:t>⊆L</m:t>
        </m:r>
      </m:oMath>
      <w:r w:rsidR="005675E6">
        <w:rPr>
          <w:rFonts w:eastAsiaTheme="minorEastAsia"/>
          <w:iCs/>
        </w:rPr>
        <w:t>.</w:t>
      </w:r>
    </w:p>
    <w:p w14:paraId="4DF5A537" w14:textId="0D4E85B5" w:rsidR="00FF638A" w:rsidRPr="00FB1F80" w:rsidRDefault="000B49FD" w:rsidP="00FB1F80">
      <w:pPr>
        <w:ind w:firstLine="576"/>
        <w:rPr>
          <w:rFonts w:eastAsiaTheme="minorEastAsia"/>
          <w:iCs/>
        </w:rPr>
      </w:pPr>
      <w:proofErr w:type="spellStart"/>
      <w:r>
        <w:rPr>
          <w:rFonts w:eastAsiaTheme="minorEastAsia"/>
          <w:iCs/>
        </w:rPr>
        <w:t>Với</w:t>
      </w:r>
      <w:proofErr w:type="spellEnd"/>
      <w:r>
        <w:rPr>
          <w:rFonts w:eastAsiaTheme="minorEastAsia"/>
          <w:iCs/>
        </w:rPr>
        <w:t xml:space="preserve"> </w:t>
      </w:r>
      <w:proofErr w:type="spellStart"/>
      <w:r>
        <w:rPr>
          <w:rFonts w:eastAsiaTheme="minorEastAsia"/>
          <w:iCs/>
        </w:rPr>
        <w:t>từng</w:t>
      </w:r>
      <w:proofErr w:type="spellEnd"/>
      <w:r>
        <w:rPr>
          <w:rFonts w:eastAsiaTheme="minorEastAsia"/>
          <w:iCs/>
        </w:rPr>
        <w:t xml:space="preserve"> </w:t>
      </w:r>
      <w:proofErr w:type="spellStart"/>
      <w:r>
        <w:rPr>
          <w:rFonts w:eastAsiaTheme="minorEastAsia"/>
          <w:iCs/>
        </w:rPr>
        <w:t>mẫu</w:t>
      </w:r>
      <w:proofErr w:type="spellEnd"/>
      <w:r>
        <w:rPr>
          <w:rFonts w:eastAsiaTheme="minorEastAsia"/>
          <w:iCs/>
        </w:rPr>
        <w:t xml:space="preserve"> </w:t>
      </w:r>
      <w:proofErr w:type="spellStart"/>
      <w:r>
        <w:rPr>
          <w:rFonts w:eastAsiaTheme="minorEastAsia"/>
          <w:iCs/>
        </w:rPr>
        <w:t>dữ</w:t>
      </w:r>
      <w:proofErr w:type="spellEnd"/>
      <w:r>
        <w:rPr>
          <w:rFonts w:eastAsiaTheme="minorEastAsia"/>
          <w:iCs/>
        </w:rPr>
        <w:t xml:space="preserve"> </w:t>
      </w:r>
      <w:proofErr w:type="spellStart"/>
      <w:r>
        <w:rPr>
          <w:rFonts w:eastAsiaTheme="minorEastAsia"/>
          <w:iCs/>
        </w:rPr>
        <w:t>liệu</w:t>
      </w:r>
      <w:proofErr w:type="spellEnd"/>
      <w:r>
        <w:rPr>
          <w:rFonts w:eastAsiaTheme="minorEastAsia"/>
          <w:iCs/>
        </w:rPr>
        <w:t xml:space="preserve">, </w:t>
      </w:r>
      <w:proofErr w:type="spellStart"/>
      <w:r>
        <w:rPr>
          <w:rFonts w:eastAsiaTheme="minorEastAsia"/>
          <w:iCs/>
        </w:rPr>
        <w:t>chúng</w:t>
      </w:r>
      <w:proofErr w:type="spellEnd"/>
      <w:r>
        <w:rPr>
          <w:rFonts w:eastAsiaTheme="minorEastAsia"/>
          <w:iCs/>
        </w:rPr>
        <w:t xml:space="preserve"> </w:t>
      </w:r>
      <w:proofErr w:type="spellStart"/>
      <w:r>
        <w:rPr>
          <w:rFonts w:eastAsiaTheme="minorEastAsia"/>
          <w:iCs/>
        </w:rPr>
        <w:t>tôi</w:t>
      </w:r>
      <w:proofErr w:type="spellEnd"/>
      <w:r>
        <w:rPr>
          <w:rFonts w:eastAsiaTheme="minorEastAsia"/>
          <w:iCs/>
        </w:rPr>
        <w:t xml:space="preserve"> </w:t>
      </w:r>
      <w:proofErr w:type="spellStart"/>
      <w:r>
        <w:rPr>
          <w:rFonts w:eastAsiaTheme="minorEastAsia"/>
          <w:iCs/>
        </w:rPr>
        <w:t>có</w:t>
      </w:r>
      <w:proofErr w:type="spellEnd"/>
      <w:r>
        <w:rPr>
          <w:rFonts w:eastAsiaTheme="minorEastAsia"/>
          <w:iCs/>
        </w:rPr>
        <w:t xml:space="preserve"> </w:t>
      </w:r>
      <w:proofErr w:type="spellStart"/>
      <w:r>
        <w:rPr>
          <w:rFonts w:eastAsiaTheme="minorEastAsia"/>
          <w:iCs/>
        </w:rPr>
        <w:t>nhãn</w:t>
      </w:r>
      <w:proofErr w:type="spellEnd"/>
      <w:r>
        <w:rPr>
          <w:rFonts w:eastAsiaTheme="minorEastAsia"/>
          <w:iCs/>
        </w:rPr>
        <w:t xml:space="preserve"> </w:t>
      </w:r>
      <w:r w:rsidRPr="00F66B18">
        <w:rPr>
          <w:rFonts w:eastAsiaTheme="minorEastAsia"/>
          <w:i/>
        </w:rPr>
        <w:t>Y</w:t>
      </w:r>
      <w:r>
        <w:rPr>
          <w:rFonts w:eastAsiaTheme="minorEastAsia"/>
          <w:iCs/>
        </w:rPr>
        <w:t xml:space="preserve"> </w:t>
      </w:r>
      <w:proofErr w:type="spellStart"/>
      <w:r>
        <w:rPr>
          <w:rFonts w:eastAsiaTheme="minorEastAsia"/>
          <w:iCs/>
        </w:rPr>
        <w:t>là</w:t>
      </w:r>
      <w:proofErr w:type="spellEnd"/>
      <w:r>
        <w:rPr>
          <w:rFonts w:eastAsiaTheme="minorEastAsia"/>
          <w:iCs/>
        </w:rPr>
        <w:t xml:space="preserve"> </w:t>
      </w:r>
      <w:proofErr w:type="spellStart"/>
      <w:r>
        <w:rPr>
          <w:rFonts w:eastAsiaTheme="minorEastAsia"/>
          <w:iCs/>
        </w:rPr>
        <w:t>một</w:t>
      </w:r>
      <w:proofErr w:type="spellEnd"/>
      <w:r>
        <w:rPr>
          <w:rFonts w:eastAsiaTheme="minorEastAsia"/>
          <w:iCs/>
        </w:rPr>
        <w:t xml:space="preserve"> </w:t>
      </w:r>
      <w:proofErr w:type="spellStart"/>
      <w:r>
        <w:rPr>
          <w:rFonts w:eastAsiaTheme="minorEastAsia"/>
          <w:iCs/>
        </w:rPr>
        <w:t>mảng</w:t>
      </w:r>
      <w:proofErr w:type="spellEnd"/>
      <w:r>
        <w:rPr>
          <w:rFonts w:eastAsiaTheme="minorEastAsia"/>
          <w:iCs/>
        </w:rPr>
        <w:t xml:space="preserve"> </w:t>
      </w:r>
      <w:proofErr w:type="spellStart"/>
      <w:r>
        <w:rPr>
          <w:rFonts w:eastAsiaTheme="minorEastAsia"/>
          <w:iCs/>
        </w:rPr>
        <w:t>với</w:t>
      </w:r>
      <w:proofErr w:type="spellEnd"/>
      <w:r>
        <w:rPr>
          <w:rFonts w:eastAsiaTheme="minorEastAsia"/>
          <w:iCs/>
        </w:rPr>
        <w:t xml:space="preserve"> </w:t>
      </w:r>
      <w:r w:rsidRPr="00F66B18">
        <w:rPr>
          <w:rFonts w:eastAsiaTheme="minorEastAsia"/>
          <w:i/>
        </w:rPr>
        <w:t>n</w:t>
      </w:r>
      <w:r>
        <w:rPr>
          <w:rFonts w:eastAsiaTheme="minorEastAsia"/>
          <w:iCs/>
        </w:rPr>
        <w:t xml:space="preserve"> </w:t>
      </w:r>
      <w:proofErr w:type="spellStart"/>
      <w:r>
        <w:rPr>
          <w:rFonts w:eastAsiaTheme="minorEastAsia"/>
          <w:iCs/>
        </w:rPr>
        <w:t>phần</w:t>
      </w:r>
      <w:proofErr w:type="spellEnd"/>
      <w:r>
        <w:rPr>
          <w:rFonts w:eastAsiaTheme="minorEastAsia"/>
          <w:iCs/>
        </w:rPr>
        <w:t xml:space="preserve"> </w:t>
      </w:r>
      <w:proofErr w:type="spellStart"/>
      <w:r>
        <w:rPr>
          <w:rFonts w:eastAsiaTheme="minorEastAsia"/>
          <w:iCs/>
        </w:rPr>
        <w:t>tử</w:t>
      </w:r>
      <w:proofErr w:type="spellEnd"/>
      <w:r>
        <w:rPr>
          <w:rFonts w:eastAsiaTheme="minorEastAsia"/>
          <w:iCs/>
        </w:rPr>
        <w:t xml:space="preserve"> </w:t>
      </w:r>
      <w:proofErr w:type="spellStart"/>
      <w:r>
        <w:rPr>
          <w:rFonts w:eastAsiaTheme="minorEastAsia"/>
          <w:iCs/>
        </w:rPr>
        <w:t>nhị</w:t>
      </w:r>
      <w:proofErr w:type="spellEnd"/>
      <w:r>
        <w:rPr>
          <w:rFonts w:eastAsiaTheme="minorEastAsia"/>
          <w:iCs/>
        </w:rPr>
        <w:t xml:space="preserve"> </w:t>
      </w:r>
      <w:proofErr w:type="spellStart"/>
      <w:r>
        <w:rPr>
          <w:rFonts w:eastAsiaTheme="minorEastAsia"/>
          <w:iCs/>
        </w:rPr>
        <w:t>phân</w:t>
      </w:r>
      <w:proofErr w:type="spellEnd"/>
      <w:r>
        <w:rPr>
          <w:rFonts w:eastAsiaTheme="minorEastAsia"/>
          <w:iCs/>
        </w:rPr>
        <w:t xml:space="preserve">, </w:t>
      </w:r>
      <w:proofErr w:type="spellStart"/>
      <w:r>
        <w:rPr>
          <w:rFonts w:eastAsiaTheme="minorEastAsia"/>
          <w:iCs/>
        </w:rPr>
        <w:t>với</w:t>
      </w:r>
      <w:proofErr w:type="spellEnd"/>
      <w:r>
        <w:rPr>
          <w:rFonts w:eastAsiaTheme="minorEastAsia"/>
          <w:iCs/>
        </w:rPr>
        <w:t xml:space="preserve"> </w:t>
      </w:r>
      <w:r w:rsidRPr="00F66B18">
        <w:rPr>
          <w:rFonts w:eastAsiaTheme="minorEastAsia"/>
          <w:i/>
        </w:rPr>
        <w:t>n</w:t>
      </w:r>
      <w:r>
        <w:rPr>
          <w:rFonts w:eastAsiaTheme="minorEastAsia"/>
          <w:iCs/>
        </w:rPr>
        <w:t xml:space="preserve"> </w:t>
      </w:r>
      <w:proofErr w:type="spellStart"/>
      <w:r>
        <w:rPr>
          <w:rFonts w:eastAsiaTheme="minorEastAsia"/>
          <w:iCs/>
        </w:rPr>
        <w:t>là</w:t>
      </w:r>
      <w:proofErr w:type="spellEnd"/>
      <w:r>
        <w:rPr>
          <w:rFonts w:eastAsiaTheme="minorEastAsia"/>
          <w:iCs/>
        </w:rPr>
        <w:t xml:space="preserve"> </w:t>
      </w:r>
      <w:proofErr w:type="spellStart"/>
      <w:r>
        <w:rPr>
          <w:rFonts w:eastAsiaTheme="minorEastAsia"/>
          <w:iCs/>
        </w:rPr>
        <w:t>số</w:t>
      </w:r>
      <w:proofErr w:type="spellEnd"/>
      <w:r>
        <w:rPr>
          <w:rFonts w:eastAsiaTheme="minorEastAsia"/>
          <w:iCs/>
        </w:rPr>
        <w:t xml:space="preserve"> </w:t>
      </w:r>
      <w:proofErr w:type="spellStart"/>
      <w:r>
        <w:rPr>
          <w:rFonts w:eastAsiaTheme="minorEastAsia"/>
          <w:iCs/>
        </w:rPr>
        <w:t>lượng</w:t>
      </w:r>
      <w:proofErr w:type="spellEnd"/>
      <w:r>
        <w:rPr>
          <w:rFonts w:eastAsiaTheme="minorEastAsia"/>
          <w:iCs/>
        </w:rPr>
        <w:t xml:space="preserve"> </w:t>
      </w:r>
      <w:proofErr w:type="spellStart"/>
      <w:r>
        <w:rPr>
          <w:rFonts w:eastAsiaTheme="minorEastAsia"/>
          <w:iCs/>
        </w:rPr>
        <w:t>nhãn</w:t>
      </w:r>
      <w:proofErr w:type="spellEnd"/>
      <w:r>
        <w:rPr>
          <w:rFonts w:eastAsiaTheme="minorEastAsia"/>
          <w:iCs/>
        </w:rPr>
        <w:t xml:space="preserve"> </w:t>
      </w:r>
      <w:proofErr w:type="spellStart"/>
      <w:r>
        <w:rPr>
          <w:rFonts w:eastAsiaTheme="minorEastAsia"/>
          <w:iCs/>
        </w:rPr>
        <w:t>của</w:t>
      </w:r>
      <w:proofErr w:type="spellEnd"/>
      <w:r>
        <w:rPr>
          <w:rFonts w:eastAsiaTheme="minorEastAsia"/>
          <w:iCs/>
        </w:rPr>
        <w:t xml:space="preserve"> </w:t>
      </w:r>
      <w:proofErr w:type="spellStart"/>
      <w:r>
        <w:rPr>
          <w:rFonts w:eastAsiaTheme="minorEastAsia"/>
          <w:iCs/>
        </w:rPr>
        <w:t>dữ</w:t>
      </w:r>
      <w:proofErr w:type="spellEnd"/>
      <w:r>
        <w:rPr>
          <w:rFonts w:eastAsiaTheme="minorEastAsia"/>
          <w:iCs/>
        </w:rPr>
        <w:t xml:space="preserve"> </w:t>
      </w:r>
      <w:proofErr w:type="spellStart"/>
      <w:r>
        <w:rPr>
          <w:rFonts w:eastAsiaTheme="minorEastAsia"/>
          <w:iCs/>
        </w:rPr>
        <w:t>liệu</w:t>
      </w:r>
      <w:proofErr w:type="spellEnd"/>
      <w:r>
        <w:rPr>
          <w:rFonts w:eastAsiaTheme="minorEastAsia"/>
          <w:iCs/>
        </w:rPr>
        <w:t xml:space="preserve">. </w:t>
      </w:r>
      <w:proofErr w:type="spellStart"/>
      <w:r>
        <w:rPr>
          <w:rFonts w:eastAsiaTheme="minorEastAsia"/>
          <w:iCs/>
        </w:rPr>
        <w:t>Phần</w:t>
      </w:r>
      <w:proofErr w:type="spellEnd"/>
      <w:r>
        <w:rPr>
          <w:rFonts w:eastAsiaTheme="minorEastAsia"/>
          <w:iCs/>
        </w:rPr>
        <w:t xml:space="preserve"> </w:t>
      </w:r>
      <w:proofErr w:type="spellStart"/>
      <w:r>
        <w:rPr>
          <w:rFonts w:eastAsiaTheme="minorEastAsia"/>
          <w:iCs/>
        </w:rPr>
        <w:t>tử</w:t>
      </w:r>
      <w:proofErr w:type="spellEnd"/>
      <w:r>
        <w:rPr>
          <w:rFonts w:eastAsiaTheme="minorEastAsia"/>
          <w:iCs/>
        </w:rPr>
        <w:t xml:space="preserve"> </w:t>
      </w:r>
      <w:r w:rsidRPr="00F66B18">
        <w:rPr>
          <w:rFonts w:eastAsiaTheme="minorEastAsia"/>
          <w:i/>
        </w:rPr>
        <w:t>Y[</w:t>
      </w:r>
      <w:proofErr w:type="spellStart"/>
      <w:r w:rsidRPr="00F66B18">
        <w:rPr>
          <w:rFonts w:eastAsiaTheme="minorEastAsia"/>
          <w:i/>
        </w:rPr>
        <w:t>i</w:t>
      </w:r>
      <w:proofErr w:type="spellEnd"/>
      <w:r w:rsidRPr="00F66B18">
        <w:rPr>
          <w:rFonts w:eastAsiaTheme="minorEastAsia"/>
          <w:i/>
        </w:rPr>
        <w:t>]</w:t>
      </w:r>
      <w:r>
        <w:rPr>
          <w:rFonts w:eastAsiaTheme="minorEastAsia"/>
          <w:iCs/>
        </w:rPr>
        <w:t xml:space="preserve"> </w:t>
      </w:r>
      <w:proofErr w:type="spellStart"/>
      <w:r>
        <w:rPr>
          <w:rFonts w:eastAsiaTheme="minorEastAsia"/>
          <w:iCs/>
        </w:rPr>
        <w:t>sẽ</w:t>
      </w:r>
      <w:proofErr w:type="spellEnd"/>
      <w:r>
        <w:rPr>
          <w:rFonts w:eastAsiaTheme="minorEastAsia"/>
          <w:iCs/>
        </w:rPr>
        <w:t xml:space="preserve"> </w:t>
      </w:r>
      <w:proofErr w:type="spellStart"/>
      <w:r>
        <w:rPr>
          <w:rFonts w:eastAsiaTheme="minorEastAsia"/>
          <w:iCs/>
        </w:rPr>
        <w:t>có</w:t>
      </w:r>
      <w:proofErr w:type="spellEnd"/>
      <w:r>
        <w:rPr>
          <w:rFonts w:eastAsiaTheme="minorEastAsia"/>
          <w:iCs/>
        </w:rPr>
        <w:t xml:space="preserve"> </w:t>
      </w:r>
      <w:proofErr w:type="spellStart"/>
      <w:r>
        <w:rPr>
          <w:rFonts w:eastAsiaTheme="minorEastAsia"/>
          <w:iCs/>
        </w:rPr>
        <w:t>giá</w:t>
      </w:r>
      <w:proofErr w:type="spellEnd"/>
      <w:r>
        <w:rPr>
          <w:rFonts w:eastAsiaTheme="minorEastAsia"/>
          <w:iCs/>
        </w:rPr>
        <w:t xml:space="preserve"> </w:t>
      </w:r>
      <w:proofErr w:type="spellStart"/>
      <w:r>
        <w:rPr>
          <w:rFonts w:eastAsiaTheme="minorEastAsia"/>
          <w:iCs/>
        </w:rPr>
        <w:t>trị</w:t>
      </w:r>
      <w:proofErr w:type="spellEnd"/>
      <w:r>
        <w:rPr>
          <w:rFonts w:eastAsiaTheme="minorEastAsia"/>
          <w:iCs/>
        </w:rPr>
        <w:t xml:space="preserve"> </w:t>
      </w:r>
      <w:proofErr w:type="spellStart"/>
      <w:r>
        <w:rPr>
          <w:rFonts w:eastAsiaTheme="minorEastAsia"/>
          <w:iCs/>
        </w:rPr>
        <w:t>là</w:t>
      </w:r>
      <w:proofErr w:type="spellEnd"/>
      <w:r>
        <w:rPr>
          <w:rFonts w:eastAsiaTheme="minorEastAsia"/>
          <w:iCs/>
        </w:rPr>
        <w:t xml:space="preserve"> </w:t>
      </w:r>
      <w:r w:rsidRPr="00F66B18">
        <w:rPr>
          <w:rFonts w:eastAsiaTheme="minorEastAsia"/>
          <w:i/>
        </w:rPr>
        <w:t>0</w:t>
      </w:r>
      <w:r>
        <w:rPr>
          <w:rFonts w:eastAsiaTheme="minorEastAsia"/>
          <w:iCs/>
        </w:rPr>
        <w:t xml:space="preserve"> </w:t>
      </w:r>
      <w:proofErr w:type="spellStart"/>
      <w:r>
        <w:rPr>
          <w:rFonts w:eastAsiaTheme="minorEastAsia"/>
          <w:iCs/>
        </w:rPr>
        <w:t>nếu</w:t>
      </w:r>
      <w:proofErr w:type="spellEnd"/>
      <w:r>
        <w:rPr>
          <w:rFonts w:eastAsiaTheme="minorEastAsia"/>
          <w:iCs/>
        </w:rPr>
        <w:t xml:space="preserve"> </w:t>
      </w:r>
      <w:proofErr w:type="spellStart"/>
      <w:r>
        <w:rPr>
          <w:rFonts w:eastAsiaTheme="minorEastAsia"/>
          <w:iCs/>
        </w:rPr>
        <w:t>mẫu</w:t>
      </w:r>
      <w:proofErr w:type="spellEnd"/>
      <w:r>
        <w:rPr>
          <w:rFonts w:eastAsiaTheme="minorEastAsia"/>
          <w:iCs/>
        </w:rPr>
        <w:t xml:space="preserve"> </w:t>
      </w:r>
      <w:proofErr w:type="spellStart"/>
      <w:r>
        <w:rPr>
          <w:rFonts w:eastAsiaTheme="minorEastAsia"/>
          <w:iCs/>
        </w:rPr>
        <w:t>dữ</w:t>
      </w:r>
      <w:proofErr w:type="spellEnd"/>
      <w:r>
        <w:rPr>
          <w:rFonts w:eastAsiaTheme="minorEastAsia"/>
          <w:iCs/>
        </w:rPr>
        <w:t xml:space="preserve"> </w:t>
      </w:r>
      <w:proofErr w:type="spellStart"/>
      <w:r>
        <w:rPr>
          <w:rFonts w:eastAsiaTheme="minorEastAsia"/>
          <w:iCs/>
        </w:rPr>
        <w:t>liệu</w:t>
      </w:r>
      <w:proofErr w:type="spellEnd"/>
      <w:r>
        <w:rPr>
          <w:rFonts w:eastAsiaTheme="minorEastAsia"/>
          <w:iCs/>
        </w:rPr>
        <w:t xml:space="preserve"> </w:t>
      </w:r>
      <w:proofErr w:type="spellStart"/>
      <w:r>
        <w:rPr>
          <w:rFonts w:eastAsiaTheme="minorEastAsia"/>
          <w:iCs/>
        </w:rPr>
        <w:t>đó</w:t>
      </w:r>
      <w:proofErr w:type="spellEnd"/>
      <w:r>
        <w:rPr>
          <w:rFonts w:eastAsiaTheme="minorEastAsia"/>
          <w:iCs/>
        </w:rPr>
        <w:t xml:space="preserve"> </w:t>
      </w:r>
      <w:proofErr w:type="spellStart"/>
      <w:r>
        <w:rPr>
          <w:rFonts w:eastAsiaTheme="minorEastAsia"/>
          <w:iCs/>
        </w:rPr>
        <w:t>không</w:t>
      </w:r>
      <w:proofErr w:type="spellEnd"/>
      <w:r>
        <w:rPr>
          <w:rFonts w:eastAsiaTheme="minorEastAsia"/>
          <w:iCs/>
        </w:rPr>
        <w:t xml:space="preserve"> bao </w:t>
      </w:r>
      <w:proofErr w:type="spellStart"/>
      <w:r>
        <w:rPr>
          <w:rFonts w:eastAsiaTheme="minorEastAsia"/>
          <w:iCs/>
        </w:rPr>
        <w:t>gồm</w:t>
      </w:r>
      <w:proofErr w:type="spellEnd"/>
      <w:r>
        <w:rPr>
          <w:rFonts w:eastAsiaTheme="minorEastAsia"/>
          <w:iCs/>
        </w:rPr>
        <w:t xml:space="preserve"> </w:t>
      </w:r>
      <w:proofErr w:type="spellStart"/>
      <w:r>
        <w:rPr>
          <w:rFonts w:eastAsiaTheme="minorEastAsia"/>
          <w:iCs/>
        </w:rPr>
        <w:t>nhãn</w:t>
      </w:r>
      <w:proofErr w:type="spellEnd"/>
      <w:r>
        <w:rPr>
          <w:rFonts w:eastAsiaTheme="minorEastAsia"/>
          <w:iCs/>
        </w:rPr>
        <w:t xml:space="preserve"> </w:t>
      </w:r>
      <w:proofErr w:type="spellStart"/>
      <w:r w:rsidRPr="00F66B18">
        <w:rPr>
          <w:rFonts w:eastAsiaTheme="minorEastAsia"/>
          <w:i/>
        </w:rPr>
        <w:t>i</w:t>
      </w:r>
      <w:proofErr w:type="spellEnd"/>
      <w:r>
        <w:rPr>
          <w:rFonts w:eastAsiaTheme="minorEastAsia"/>
          <w:iCs/>
        </w:rPr>
        <w:t xml:space="preserve"> </w:t>
      </w:r>
      <w:proofErr w:type="spellStart"/>
      <w:r>
        <w:rPr>
          <w:rFonts w:eastAsiaTheme="minorEastAsia"/>
          <w:iCs/>
        </w:rPr>
        <w:t>và</w:t>
      </w:r>
      <w:proofErr w:type="spellEnd"/>
      <w:r>
        <w:rPr>
          <w:rFonts w:eastAsiaTheme="minorEastAsia"/>
          <w:iCs/>
        </w:rPr>
        <w:t xml:space="preserve"> </w:t>
      </w:r>
      <w:proofErr w:type="spellStart"/>
      <w:r>
        <w:rPr>
          <w:rFonts w:eastAsiaTheme="minorEastAsia"/>
          <w:iCs/>
        </w:rPr>
        <w:t>có</w:t>
      </w:r>
      <w:proofErr w:type="spellEnd"/>
      <w:r>
        <w:rPr>
          <w:rFonts w:eastAsiaTheme="minorEastAsia"/>
          <w:iCs/>
        </w:rPr>
        <w:t xml:space="preserve"> </w:t>
      </w:r>
      <w:proofErr w:type="spellStart"/>
      <w:r>
        <w:rPr>
          <w:rFonts w:eastAsiaTheme="minorEastAsia"/>
          <w:iCs/>
        </w:rPr>
        <w:t>giá</w:t>
      </w:r>
      <w:proofErr w:type="spellEnd"/>
      <w:r>
        <w:rPr>
          <w:rFonts w:eastAsiaTheme="minorEastAsia"/>
          <w:iCs/>
        </w:rPr>
        <w:t xml:space="preserve"> </w:t>
      </w:r>
      <w:proofErr w:type="spellStart"/>
      <w:r>
        <w:rPr>
          <w:rFonts w:eastAsiaTheme="minorEastAsia"/>
          <w:iCs/>
        </w:rPr>
        <w:t>trị</w:t>
      </w:r>
      <w:proofErr w:type="spellEnd"/>
      <w:r>
        <w:rPr>
          <w:rFonts w:eastAsiaTheme="minorEastAsia"/>
          <w:iCs/>
        </w:rPr>
        <w:t xml:space="preserve"> </w:t>
      </w:r>
      <w:proofErr w:type="spellStart"/>
      <w:r>
        <w:rPr>
          <w:rFonts w:eastAsiaTheme="minorEastAsia"/>
          <w:iCs/>
        </w:rPr>
        <w:t>là</w:t>
      </w:r>
      <w:proofErr w:type="spellEnd"/>
      <w:r>
        <w:rPr>
          <w:rFonts w:eastAsiaTheme="minorEastAsia"/>
          <w:iCs/>
        </w:rPr>
        <w:t xml:space="preserve"> </w:t>
      </w:r>
      <w:r w:rsidRPr="00F66B18">
        <w:rPr>
          <w:rFonts w:eastAsiaTheme="minorEastAsia"/>
          <w:i/>
        </w:rPr>
        <w:t>1</w:t>
      </w:r>
      <w:r>
        <w:rPr>
          <w:rFonts w:eastAsiaTheme="minorEastAsia"/>
          <w:iCs/>
        </w:rPr>
        <w:t xml:space="preserve"> </w:t>
      </w:r>
      <w:proofErr w:type="spellStart"/>
      <w:r>
        <w:rPr>
          <w:rFonts w:eastAsiaTheme="minorEastAsia"/>
          <w:iCs/>
        </w:rPr>
        <w:t>nếu</w:t>
      </w:r>
      <w:proofErr w:type="spellEnd"/>
      <w:r>
        <w:rPr>
          <w:rFonts w:eastAsiaTheme="minorEastAsia"/>
          <w:iCs/>
        </w:rPr>
        <w:t xml:space="preserve"> </w:t>
      </w:r>
      <w:proofErr w:type="spellStart"/>
      <w:r>
        <w:rPr>
          <w:rFonts w:eastAsiaTheme="minorEastAsia"/>
          <w:iCs/>
        </w:rPr>
        <w:t>mẫu</w:t>
      </w:r>
      <w:proofErr w:type="spellEnd"/>
      <w:r>
        <w:rPr>
          <w:rFonts w:eastAsiaTheme="minorEastAsia"/>
          <w:iCs/>
        </w:rPr>
        <w:t xml:space="preserve"> </w:t>
      </w:r>
      <w:proofErr w:type="spellStart"/>
      <w:r>
        <w:rPr>
          <w:rFonts w:eastAsiaTheme="minorEastAsia"/>
          <w:iCs/>
        </w:rPr>
        <w:t>dữ</w:t>
      </w:r>
      <w:proofErr w:type="spellEnd"/>
      <w:r>
        <w:rPr>
          <w:rFonts w:eastAsiaTheme="minorEastAsia"/>
          <w:iCs/>
        </w:rPr>
        <w:t xml:space="preserve"> </w:t>
      </w:r>
      <w:proofErr w:type="spellStart"/>
      <w:r>
        <w:rPr>
          <w:rFonts w:eastAsiaTheme="minorEastAsia"/>
          <w:iCs/>
        </w:rPr>
        <w:t>liệu</w:t>
      </w:r>
      <w:proofErr w:type="spellEnd"/>
      <w:r>
        <w:rPr>
          <w:rFonts w:eastAsiaTheme="minorEastAsia"/>
          <w:iCs/>
        </w:rPr>
        <w:t xml:space="preserve"> </w:t>
      </w:r>
      <w:proofErr w:type="spellStart"/>
      <w:r>
        <w:rPr>
          <w:rFonts w:eastAsiaTheme="minorEastAsia"/>
          <w:iCs/>
        </w:rPr>
        <w:t>đó</w:t>
      </w:r>
      <w:proofErr w:type="spellEnd"/>
      <w:r>
        <w:rPr>
          <w:rFonts w:eastAsiaTheme="minorEastAsia"/>
          <w:iCs/>
        </w:rPr>
        <w:t xml:space="preserve"> bao </w:t>
      </w:r>
      <w:proofErr w:type="spellStart"/>
      <w:r>
        <w:rPr>
          <w:rFonts w:eastAsiaTheme="minorEastAsia"/>
          <w:iCs/>
        </w:rPr>
        <w:t>gồm</w:t>
      </w:r>
      <w:proofErr w:type="spellEnd"/>
      <w:r>
        <w:rPr>
          <w:rFonts w:eastAsiaTheme="minorEastAsia"/>
          <w:iCs/>
        </w:rPr>
        <w:t xml:space="preserve"> </w:t>
      </w:r>
      <w:proofErr w:type="spellStart"/>
      <w:r>
        <w:rPr>
          <w:rFonts w:eastAsiaTheme="minorEastAsia"/>
          <w:iCs/>
        </w:rPr>
        <w:t>nhãn</w:t>
      </w:r>
      <w:proofErr w:type="spellEnd"/>
      <w:r>
        <w:rPr>
          <w:rFonts w:eastAsiaTheme="minorEastAsia"/>
          <w:iCs/>
        </w:rPr>
        <w:t xml:space="preserve"> </w:t>
      </w:r>
      <w:proofErr w:type="spellStart"/>
      <w:r w:rsidRPr="00F66B18">
        <w:rPr>
          <w:rFonts w:eastAsiaTheme="minorEastAsia"/>
          <w:i/>
        </w:rPr>
        <w:t>i</w:t>
      </w:r>
      <w:proofErr w:type="spellEnd"/>
      <w:r>
        <w:rPr>
          <w:rFonts w:eastAsiaTheme="minorEastAsia"/>
          <w:iCs/>
        </w:rPr>
        <w:t xml:space="preserve">. </w:t>
      </w:r>
      <w:proofErr w:type="spellStart"/>
      <w:r>
        <w:rPr>
          <w:rFonts w:eastAsiaTheme="minorEastAsia"/>
          <w:iCs/>
        </w:rPr>
        <w:t>Với</w:t>
      </w:r>
      <w:proofErr w:type="spellEnd"/>
      <w:r>
        <w:rPr>
          <w:rFonts w:eastAsiaTheme="minorEastAsia"/>
          <w:iCs/>
        </w:rPr>
        <w:t xml:space="preserve"> </w:t>
      </w:r>
      <w:proofErr w:type="spellStart"/>
      <w:r>
        <w:rPr>
          <w:rFonts w:eastAsiaTheme="minorEastAsia"/>
          <w:iCs/>
        </w:rPr>
        <w:t>mô</w:t>
      </w:r>
      <w:proofErr w:type="spellEnd"/>
      <w:r>
        <w:rPr>
          <w:rFonts w:eastAsiaTheme="minorEastAsia"/>
          <w:iCs/>
        </w:rPr>
        <w:t xml:space="preserve"> </w:t>
      </w:r>
      <w:proofErr w:type="spellStart"/>
      <w:r>
        <w:rPr>
          <w:rFonts w:eastAsiaTheme="minorEastAsia"/>
          <w:iCs/>
        </w:rPr>
        <w:t>hình</w:t>
      </w:r>
      <w:proofErr w:type="spellEnd"/>
      <w:r>
        <w:rPr>
          <w:rFonts w:eastAsiaTheme="minorEastAsia"/>
          <w:iCs/>
        </w:rPr>
        <w:t xml:space="preserve"> </w:t>
      </w:r>
      <w:proofErr w:type="spellStart"/>
      <w:r>
        <w:rPr>
          <w:rFonts w:eastAsiaTheme="minorEastAsia"/>
          <w:iCs/>
        </w:rPr>
        <w:t>phân</w:t>
      </w:r>
      <w:proofErr w:type="spellEnd"/>
      <w:r>
        <w:rPr>
          <w:rFonts w:eastAsiaTheme="minorEastAsia"/>
          <w:iCs/>
        </w:rPr>
        <w:t xml:space="preserve"> </w:t>
      </w:r>
      <w:proofErr w:type="spellStart"/>
      <w:r>
        <w:rPr>
          <w:rFonts w:eastAsiaTheme="minorEastAsia"/>
          <w:iCs/>
        </w:rPr>
        <w:t>lớp</w:t>
      </w:r>
      <w:proofErr w:type="spellEnd"/>
      <w:r>
        <w:rPr>
          <w:rFonts w:eastAsiaTheme="minorEastAsia"/>
          <w:iCs/>
        </w:rPr>
        <w:t xml:space="preserve"> </w:t>
      </w:r>
      <w:proofErr w:type="spellStart"/>
      <w:r>
        <w:rPr>
          <w:rFonts w:eastAsiaTheme="minorEastAsia"/>
          <w:iCs/>
        </w:rPr>
        <w:t>đa</w:t>
      </w:r>
      <w:proofErr w:type="spellEnd"/>
      <w:r>
        <w:rPr>
          <w:rFonts w:eastAsiaTheme="minorEastAsia"/>
          <w:iCs/>
        </w:rPr>
        <w:t xml:space="preserve"> </w:t>
      </w:r>
      <w:proofErr w:type="spellStart"/>
      <w:r>
        <w:rPr>
          <w:rFonts w:eastAsiaTheme="minorEastAsia"/>
          <w:iCs/>
        </w:rPr>
        <w:t>nhãn</w:t>
      </w:r>
      <w:proofErr w:type="spellEnd"/>
      <w:r>
        <w:rPr>
          <w:rFonts w:eastAsiaTheme="minorEastAsia"/>
          <w:iCs/>
        </w:rPr>
        <w:t xml:space="preserve">, </w:t>
      </w:r>
      <w:proofErr w:type="spellStart"/>
      <w:r>
        <w:rPr>
          <w:rFonts w:eastAsiaTheme="minorEastAsia"/>
          <w:iCs/>
        </w:rPr>
        <w:t>chúng</w:t>
      </w:r>
      <w:proofErr w:type="spellEnd"/>
      <w:r>
        <w:rPr>
          <w:rFonts w:eastAsiaTheme="minorEastAsia"/>
          <w:iCs/>
        </w:rPr>
        <w:t xml:space="preserve"> </w:t>
      </w:r>
      <w:proofErr w:type="spellStart"/>
      <w:r>
        <w:rPr>
          <w:rFonts w:eastAsiaTheme="minorEastAsia"/>
          <w:iCs/>
        </w:rPr>
        <w:t>tôi</w:t>
      </w:r>
      <w:proofErr w:type="spellEnd"/>
      <w:r>
        <w:rPr>
          <w:rFonts w:eastAsiaTheme="minorEastAsia"/>
          <w:iCs/>
        </w:rPr>
        <w:t xml:space="preserve"> </w:t>
      </w:r>
      <w:proofErr w:type="spellStart"/>
      <w:r>
        <w:rPr>
          <w:rFonts w:eastAsiaTheme="minorEastAsia"/>
          <w:iCs/>
        </w:rPr>
        <w:t>sẽ</w:t>
      </w:r>
      <w:proofErr w:type="spellEnd"/>
      <w:r>
        <w:rPr>
          <w:rFonts w:eastAsiaTheme="minorEastAsia"/>
          <w:iCs/>
        </w:rPr>
        <w:t xml:space="preserve"> </w:t>
      </w:r>
      <w:proofErr w:type="spellStart"/>
      <w:r>
        <w:rPr>
          <w:rFonts w:eastAsiaTheme="minorEastAsia"/>
          <w:iCs/>
        </w:rPr>
        <w:t>huấn</w:t>
      </w:r>
      <w:proofErr w:type="spellEnd"/>
      <w:r>
        <w:rPr>
          <w:rFonts w:eastAsiaTheme="minorEastAsia"/>
          <w:iCs/>
        </w:rPr>
        <w:t xml:space="preserve"> </w:t>
      </w:r>
      <w:proofErr w:type="spellStart"/>
      <w:r>
        <w:rPr>
          <w:rFonts w:eastAsiaTheme="minorEastAsia"/>
          <w:iCs/>
        </w:rPr>
        <w:t>luyện</w:t>
      </w:r>
      <w:proofErr w:type="spellEnd"/>
      <w:r>
        <w:rPr>
          <w:rFonts w:eastAsiaTheme="minorEastAsia"/>
          <w:iCs/>
        </w:rPr>
        <w:t xml:space="preserve"> </w:t>
      </w:r>
      <w:r w:rsidRPr="00F66B18">
        <w:rPr>
          <w:rFonts w:eastAsiaTheme="minorEastAsia"/>
          <w:i/>
        </w:rPr>
        <w:t>n</w:t>
      </w:r>
      <w:r>
        <w:rPr>
          <w:rFonts w:eastAsiaTheme="minorEastAsia"/>
          <w:iCs/>
        </w:rPr>
        <w:t xml:space="preserve"> </w:t>
      </w:r>
      <w:proofErr w:type="spellStart"/>
      <w:r>
        <w:rPr>
          <w:rFonts w:eastAsiaTheme="minorEastAsia"/>
          <w:iCs/>
        </w:rPr>
        <w:t>mô</w:t>
      </w:r>
      <w:proofErr w:type="spellEnd"/>
      <w:r>
        <w:rPr>
          <w:rFonts w:eastAsiaTheme="minorEastAsia"/>
          <w:iCs/>
        </w:rPr>
        <w:t xml:space="preserve"> </w:t>
      </w:r>
      <w:proofErr w:type="spellStart"/>
      <w:r>
        <w:rPr>
          <w:rFonts w:eastAsiaTheme="minorEastAsia"/>
          <w:iCs/>
        </w:rPr>
        <w:t>hình</w:t>
      </w:r>
      <w:proofErr w:type="spellEnd"/>
      <w:r>
        <w:rPr>
          <w:rFonts w:eastAsiaTheme="minorEastAsia"/>
          <w:iCs/>
        </w:rPr>
        <w:t xml:space="preserve">. </w:t>
      </w:r>
      <w:proofErr w:type="spellStart"/>
      <w:r>
        <w:rPr>
          <w:rFonts w:eastAsiaTheme="minorEastAsia"/>
          <w:iCs/>
        </w:rPr>
        <w:t>Mỗi</w:t>
      </w:r>
      <w:proofErr w:type="spellEnd"/>
      <w:r>
        <w:rPr>
          <w:rFonts w:eastAsiaTheme="minorEastAsia"/>
          <w:iCs/>
        </w:rPr>
        <w:t xml:space="preserve"> </w:t>
      </w:r>
      <w:proofErr w:type="spellStart"/>
      <w:r>
        <w:rPr>
          <w:rFonts w:eastAsiaTheme="minorEastAsia"/>
          <w:iCs/>
        </w:rPr>
        <w:t>một</w:t>
      </w:r>
      <w:proofErr w:type="spellEnd"/>
      <w:r>
        <w:rPr>
          <w:rFonts w:eastAsiaTheme="minorEastAsia"/>
          <w:iCs/>
        </w:rPr>
        <w:t xml:space="preserve"> </w:t>
      </w:r>
      <w:proofErr w:type="spellStart"/>
      <w:r>
        <w:rPr>
          <w:rFonts w:eastAsiaTheme="minorEastAsia"/>
          <w:iCs/>
        </w:rPr>
        <w:t>mô</w:t>
      </w:r>
      <w:proofErr w:type="spellEnd"/>
      <w:r>
        <w:rPr>
          <w:rFonts w:eastAsiaTheme="minorEastAsia"/>
          <w:iCs/>
        </w:rPr>
        <w:t xml:space="preserve"> </w:t>
      </w:r>
      <w:proofErr w:type="spellStart"/>
      <w:r>
        <w:rPr>
          <w:rFonts w:eastAsiaTheme="minorEastAsia"/>
          <w:iCs/>
        </w:rPr>
        <w:t>hình</w:t>
      </w:r>
      <w:proofErr w:type="spellEnd"/>
      <w:r>
        <w:rPr>
          <w:rFonts w:eastAsiaTheme="minorEastAsia"/>
          <w:iCs/>
        </w:rPr>
        <w:t xml:space="preserve"> </w:t>
      </w:r>
      <w:proofErr w:type="spellStart"/>
      <w:r>
        <w:rPr>
          <w:rFonts w:eastAsiaTheme="minorEastAsia"/>
          <w:iCs/>
        </w:rPr>
        <w:t>chính</w:t>
      </w:r>
      <w:proofErr w:type="spellEnd"/>
      <w:r>
        <w:rPr>
          <w:rFonts w:eastAsiaTheme="minorEastAsia"/>
          <w:iCs/>
        </w:rPr>
        <w:t xml:space="preserve"> </w:t>
      </w:r>
      <w:proofErr w:type="spellStart"/>
      <w:r>
        <w:rPr>
          <w:rFonts w:eastAsiaTheme="minorEastAsia"/>
          <w:iCs/>
        </w:rPr>
        <w:t>là</w:t>
      </w:r>
      <w:proofErr w:type="spellEnd"/>
      <w:r>
        <w:rPr>
          <w:rFonts w:eastAsiaTheme="minorEastAsia"/>
          <w:iCs/>
        </w:rPr>
        <w:t xml:space="preserve"> </w:t>
      </w:r>
      <w:proofErr w:type="spellStart"/>
      <w:r>
        <w:rPr>
          <w:rFonts w:eastAsiaTheme="minorEastAsia"/>
          <w:iCs/>
        </w:rPr>
        <w:t>một</w:t>
      </w:r>
      <w:proofErr w:type="spellEnd"/>
      <w:r>
        <w:rPr>
          <w:rFonts w:eastAsiaTheme="minorEastAsia"/>
          <w:iCs/>
        </w:rPr>
        <w:t xml:space="preserve"> </w:t>
      </w:r>
      <w:proofErr w:type="spellStart"/>
      <w:r>
        <w:rPr>
          <w:rFonts w:eastAsiaTheme="minorEastAsia"/>
          <w:iCs/>
        </w:rPr>
        <w:t>bộ</w:t>
      </w:r>
      <w:proofErr w:type="spellEnd"/>
      <w:r>
        <w:rPr>
          <w:rFonts w:eastAsiaTheme="minorEastAsia"/>
          <w:iCs/>
        </w:rPr>
        <w:t xml:space="preserve"> </w:t>
      </w:r>
      <w:proofErr w:type="spellStart"/>
      <w:r>
        <w:rPr>
          <w:rFonts w:eastAsiaTheme="minorEastAsia"/>
          <w:iCs/>
        </w:rPr>
        <w:t>phân</w:t>
      </w:r>
      <w:proofErr w:type="spellEnd"/>
      <w:r>
        <w:rPr>
          <w:rFonts w:eastAsiaTheme="minorEastAsia"/>
          <w:iCs/>
        </w:rPr>
        <w:t xml:space="preserve"> </w:t>
      </w:r>
      <w:proofErr w:type="spellStart"/>
      <w:r>
        <w:rPr>
          <w:rFonts w:eastAsiaTheme="minorEastAsia"/>
          <w:iCs/>
        </w:rPr>
        <w:t>lớp</w:t>
      </w:r>
      <w:proofErr w:type="spellEnd"/>
      <w:r>
        <w:rPr>
          <w:rFonts w:eastAsiaTheme="minorEastAsia"/>
          <w:iCs/>
        </w:rPr>
        <w:t xml:space="preserve"> </w:t>
      </w:r>
      <w:proofErr w:type="spellStart"/>
      <w:r>
        <w:rPr>
          <w:rFonts w:eastAsiaTheme="minorEastAsia"/>
          <w:iCs/>
        </w:rPr>
        <w:t>nhị</w:t>
      </w:r>
      <w:proofErr w:type="spellEnd"/>
      <w:r>
        <w:rPr>
          <w:rFonts w:eastAsiaTheme="minorEastAsia"/>
          <w:iCs/>
        </w:rPr>
        <w:t xml:space="preserve"> </w:t>
      </w:r>
      <w:proofErr w:type="spellStart"/>
      <w:r>
        <w:rPr>
          <w:rFonts w:eastAsiaTheme="minorEastAsia"/>
          <w:iCs/>
        </w:rPr>
        <w:t>phân</w:t>
      </w:r>
      <w:proofErr w:type="spellEnd"/>
      <w:r>
        <w:rPr>
          <w:rFonts w:eastAsiaTheme="minorEastAsia"/>
          <w:iCs/>
        </w:rPr>
        <w:t xml:space="preserve">, </w:t>
      </w:r>
      <w:proofErr w:type="spellStart"/>
      <w:r>
        <w:rPr>
          <w:rFonts w:eastAsiaTheme="minorEastAsia"/>
          <w:iCs/>
        </w:rPr>
        <w:t>nhãn</w:t>
      </w:r>
      <w:proofErr w:type="spellEnd"/>
      <w:r>
        <w:rPr>
          <w:rFonts w:eastAsiaTheme="minorEastAsia"/>
          <w:iCs/>
        </w:rPr>
        <w:t xml:space="preserve"> </w:t>
      </w:r>
      <w:proofErr w:type="spellStart"/>
      <w:r>
        <w:rPr>
          <w:rFonts w:eastAsiaTheme="minorEastAsia"/>
          <w:iCs/>
        </w:rPr>
        <w:t>của</w:t>
      </w:r>
      <w:proofErr w:type="spellEnd"/>
      <w:r>
        <w:rPr>
          <w:rFonts w:eastAsiaTheme="minorEastAsia"/>
          <w:iCs/>
        </w:rPr>
        <w:t xml:space="preserve"> </w:t>
      </w:r>
      <w:proofErr w:type="spellStart"/>
      <w:r>
        <w:rPr>
          <w:rFonts w:eastAsiaTheme="minorEastAsia"/>
          <w:iCs/>
        </w:rPr>
        <w:t>từng</w:t>
      </w:r>
      <w:proofErr w:type="spellEnd"/>
      <w:r>
        <w:rPr>
          <w:rFonts w:eastAsiaTheme="minorEastAsia"/>
          <w:iCs/>
        </w:rPr>
        <w:t xml:space="preserve"> </w:t>
      </w:r>
      <w:proofErr w:type="spellStart"/>
      <w:r>
        <w:rPr>
          <w:rFonts w:eastAsiaTheme="minorEastAsia"/>
          <w:iCs/>
        </w:rPr>
        <w:t>mẫu</w:t>
      </w:r>
      <w:proofErr w:type="spellEnd"/>
      <w:r>
        <w:rPr>
          <w:rFonts w:eastAsiaTheme="minorEastAsia"/>
          <w:iCs/>
        </w:rPr>
        <w:t xml:space="preserve"> </w:t>
      </w:r>
      <w:proofErr w:type="spellStart"/>
      <w:r>
        <w:rPr>
          <w:rFonts w:eastAsiaTheme="minorEastAsia"/>
          <w:iCs/>
        </w:rPr>
        <w:t>dữ</w:t>
      </w:r>
      <w:proofErr w:type="spellEnd"/>
      <w:r>
        <w:rPr>
          <w:rFonts w:eastAsiaTheme="minorEastAsia"/>
          <w:iCs/>
        </w:rPr>
        <w:t xml:space="preserve"> </w:t>
      </w:r>
      <w:proofErr w:type="spellStart"/>
      <w:r>
        <w:rPr>
          <w:rFonts w:eastAsiaTheme="minorEastAsia"/>
          <w:iCs/>
        </w:rPr>
        <w:t>liệu</w:t>
      </w:r>
      <w:proofErr w:type="spellEnd"/>
      <w:r>
        <w:rPr>
          <w:rFonts w:eastAsiaTheme="minorEastAsia"/>
          <w:iCs/>
        </w:rPr>
        <w:t xml:space="preserve"> </w:t>
      </w:r>
      <w:proofErr w:type="spellStart"/>
      <w:r>
        <w:rPr>
          <w:rFonts w:eastAsiaTheme="minorEastAsia"/>
          <w:iCs/>
        </w:rPr>
        <w:t>là</w:t>
      </w:r>
      <w:proofErr w:type="spellEnd"/>
      <w:r>
        <w:rPr>
          <w:rFonts w:eastAsiaTheme="minorEastAsia"/>
          <w:iCs/>
        </w:rPr>
        <w:t xml:space="preserve"> </w:t>
      </w:r>
      <w:r w:rsidRPr="00F66B18">
        <w:rPr>
          <w:rFonts w:eastAsiaTheme="minorEastAsia"/>
          <w:i/>
        </w:rPr>
        <w:t>1</w:t>
      </w:r>
      <w:r>
        <w:rPr>
          <w:rFonts w:eastAsiaTheme="minorEastAsia"/>
          <w:iCs/>
        </w:rPr>
        <w:t xml:space="preserve"> </w:t>
      </w:r>
      <w:proofErr w:type="spellStart"/>
      <w:r>
        <w:rPr>
          <w:rFonts w:eastAsiaTheme="minorEastAsia"/>
          <w:iCs/>
        </w:rPr>
        <w:t>hoặc</w:t>
      </w:r>
      <w:proofErr w:type="spellEnd"/>
      <w:r>
        <w:rPr>
          <w:rFonts w:eastAsiaTheme="minorEastAsia"/>
          <w:iCs/>
        </w:rPr>
        <w:t xml:space="preserve"> </w:t>
      </w:r>
      <w:r w:rsidRPr="00F66B18">
        <w:rPr>
          <w:rFonts w:eastAsiaTheme="minorEastAsia"/>
          <w:i/>
        </w:rPr>
        <w:t>0</w:t>
      </w:r>
      <w:r>
        <w:rPr>
          <w:rFonts w:eastAsiaTheme="minorEastAsia"/>
          <w:iCs/>
        </w:rPr>
        <w:t xml:space="preserve"> </w:t>
      </w:r>
      <w:proofErr w:type="spellStart"/>
      <w:r>
        <w:rPr>
          <w:rFonts w:eastAsiaTheme="minorEastAsia"/>
          <w:iCs/>
        </w:rPr>
        <w:t>với</w:t>
      </w:r>
      <w:proofErr w:type="spellEnd"/>
      <w:r>
        <w:rPr>
          <w:rFonts w:eastAsiaTheme="minorEastAsia"/>
          <w:iCs/>
        </w:rPr>
        <w:t xml:space="preserve"> </w:t>
      </w:r>
      <w:r w:rsidRPr="00F66B18">
        <w:rPr>
          <w:rFonts w:eastAsiaTheme="minorEastAsia"/>
          <w:i/>
        </w:rPr>
        <w:t>1</w:t>
      </w:r>
      <w:r>
        <w:rPr>
          <w:rFonts w:eastAsiaTheme="minorEastAsia"/>
          <w:iCs/>
        </w:rPr>
        <w:t xml:space="preserve"> </w:t>
      </w:r>
      <w:proofErr w:type="spellStart"/>
      <w:r>
        <w:rPr>
          <w:rFonts w:eastAsiaTheme="minorEastAsia"/>
          <w:iCs/>
        </w:rPr>
        <w:t>tương</w:t>
      </w:r>
      <w:proofErr w:type="spellEnd"/>
      <w:r>
        <w:rPr>
          <w:rFonts w:eastAsiaTheme="minorEastAsia"/>
          <w:iCs/>
        </w:rPr>
        <w:t xml:space="preserve"> </w:t>
      </w:r>
      <w:proofErr w:type="spellStart"/>
      <w:r>
        <w:rPr>
          <w:rFonts w:eastAsiaTheme="minorEastAsia"/>
          <w:iCs/>
        </w:rPr>
        <w:t>ứng</w:t>
      </w:r>
      <w:proofErr w:type="spellEnd"/>
      <w:r>
        <w:rPr>
          <w:rFonts w:eastAsiaTheme="minorEastAsia"/>
          <w:iCs/>
        </w:rPr>
        <w:t xml:space="preserve"> </w:t>
      </w:r>
      <w:proofErr w:type="spellStart"/>
      <w:r>
        <w:rPr>
          <w:rFonts w:eastAsiaTheme="minorEastAsia"/>
          <w:iCs/>
        </w:rPr>
        <w:t>với</w:t>
      </w:r>
      <w:proofErr w:type="spellEnd"/>
      <w:r>
        <w:rPr>
          <w:rFonts w:eastAsiaTheme="minorEastAsia"/>
          <w:iCs/>
        </w:rPr>
        <w:t xml:space="preserve"> </w:t>
      </w:r>
      <w:proofErr w:type="spellStart"/>
      <w:r>
        <w:rPr>
          <w:rFonts w:eastAsiaTheme="minorEastAsia"/>
          <w:iCs/>
        </w:rPr>
        <w:t>sự</w:t>
      </w:r>
      <w:proofErr w:type="spellEnd"/>
      <w:r>
        <w:rPr>
          <w:rFonts w:eastAsiaTheme="minorEastAsia"/>
          <w:iCs/>
        </w:rPr>
        <w:t xml:space="preserve"> </w:t>
      </w:r>
      <w:proofErr w:type="spellStart"/>
      <w:r>
        <w:rPr>
          <w:rFonts w:eastAsiaTheme="minorEastAsia"/>
          <w:iCs/>
        </w:rPr>
        <w:t>xuất</w:t>
      </w:r>
      <w:proofErr w:type="spellEnd"/>
      <w:r>
        <w:rPr>
          <w:rFonts w:eastAsiaTheme="minorEastAsia"/>
          <w:iCs/>
        </w:rPr>
        <w:t xml:space="preserve"> </w:t>
      </w:r>
      <w:proofErr w:type="spellStart"/>
      <w:r>
        <w:rPr>
          <w:rFonts w:eastAsiaTheme="minorEastAsia"/>
          <w:iCs/>
        </w:rPr>
        <w:t>hiện</w:t>
      </w:r>
      <w:proofErr w:type="spellEnd"/>
      <w:r>
        <w:rPr>
          <w:rFonts w:eastAsiaTheme="minorEastAsia"/>
          <w:iCs/>
        </w:rPr>
        <w:t xml:space="preserve"> </w:t>
      </w:r>
      <w:proofErr w:type="spellStart"/>
      <w:r>
        <w:rPr>
          <w:rFonts w:eastAsiaTheme="minorEastAsia"/>
          <w:iCs/>
        </w:rPr>
        <w:t>của</w:t>
      </w:r>
      <w:proofErr w:type="spellEnd"/>
      <w:r>
        <w:rPr>
          <w:rFonts w:eastAsiaTheme="minorEastAsia"/>
          <w:iCs/>
        </w:rPr>
        <w:t xml:space="preserve"> </w:t>
      </w:r>
      <w:proofErr w:type="spellStart"/>
      <w:r>
        <w:rPr>
          <w:rFonts w:eastAsiaTheme="minorEastAsia"/>
          <w:iCs/>
        </w:rPr>
        <w:t>nhãn</w:t>
      </w:r>
      <w:proofErr w:type="spellEnd"/>
      <w:r>
        <w:rPr>
          <w:rFonts w:eastAsiaTheme="minorEastAsia"/>
          <w:iCs/>
        </w:rPr>
        <w:t xml:space="preserve"> </w:t>
      </w:r>
      <w:proofErr w:type="spellStart"/>
      <w:r>
        <w:rPr>
          <w:rFonts w:eastAsiaTheme="minorEastAsia"/>
          <w:iCs/>
        </w:rPr>
        <w:t>đó</w:t>
      </w:r>
      <w:proofErr w:type="spellEnd"/>
      <w:r>
        <w:rPr>
          <w:rFonts w:eastAsiaTheme="minorEastAsia"/>
          <w:iCs/>
        </w:rPr>
        <w:t xml:space="preserve"> </w:t>
      </w:r>
      <w:proofErr w:type="spellStart"/>
      <w:r>
        <w:rPr>
          <w:rFonts w:eastAsiaTheme="minorEastAsia"/>
          <w:iCs/>
        </w:rPr>
        <w:t>và</w:t>
      </w:r>
      <w:proofErr w:type="spellEnd"/>
      <w:r>
        <w:rPr>
          <w:rFonts w:eastAsiaTheme="minorEastAsia"/>
          <w:iCs/>
        </w:rPr>
        <w:t xml:space="preserve"> </w:t>
      </w:r>
      <w:r w:rsidRPr="00F66B18">
        <w:rPr>
          <w:rFonts w:eastAsiaTheme="minorEastAsia"/>
          <w:i/>
        </w:rPr>
        <w:t>0</w:t>
      </w:r>
      <w:r>
        <w:rPr>
          <w:rFonts w:eastAsiaTheme="minorEastAsia"/>
          <w:iCs/>
        </w:rPr>
        <w:t xml:space="preserve"> </w:t>
      </w:r>
      <w:proofErr w:type="spellStart"/>
      <w:r>
        <w:rPr>
          <w:rFonts w:eastAsiaTheme="minorEastAsia"/>
          <w:iCs/>
        </w:rPr>
        <w:t>tương</w:t>
      </w:r>
      <w:proofErr w:type="spellEnd"/>
      <w:r>
        <w:rPr>
          <w:rFonts w:eastAsiaTheme="minorEastAsia"/>
          <w:iCs/>
        </w:rPr>
        <w:t xml:space="preserve"> </w:t>
      </w:r>
      <w:proofErr w:type="spellStart"/>
      <w:r>
        <w:rPr>
          <w:rFonts w:eastAsiaTheme="minorEastAsia"/>
          <w:iCs/>
        </w:rPr>
        <w:t>ứng</w:t>
      </w:r>
      <w:proofErr w:type="spellEnd"/>
      <w:r>
        <w:rPr>
          <w:rFonts w:eastAsiaTheme="minorEastAsia"/>
          <w:iCs/>
        </w:rPr>
        <w:t xml:space="preserve"> </w:t>
      </w:r>
      <w:proofErr w:type="spellStart"/>
      <w:r>
        <w:rPr>
          <w:rFonts w:eastAsiaTheme="minorEastAsia"/>
          <w:iCs/>
        </w:rPr>
        <w:t>với</w:t>
      </w:r>
      <w:proofErr w:type="spellEnd"/>
      <w:r>
        <w:rPr>
          <w:rFonts w:eastAsiaTheme="minorEastAsia"/>
          <w:iCs/>
        </w:rPr>
        <w:t xml:space="preserve"> </w:t>
      </w:r>
      <w:proofErr w:type="spellStart"/>
      <w:r>
        <w:rPr>
          <w:rFonts w:eastAsiaTheme="minorEastAsia"/>
          <w:iCs/>
        </w:rPr>
        <w:t>nhãn</w:t>
      </w:r>
      <w:proofErr w:type="spellEnd"/>
      <w:r>
        <w:rPr>
          <w:rFonts w:eastAsiaTheme="minorEastAsia"/>
          <w:iCs/>
        </w:rPr>
        <w:t xml:space="preserve"> </w:t>
      </w:r>
      <w:proofErr w:type="spellStart"/>
      <w:r>
        <w:rPr>
          <w:rFonts w:eastAsiaTheme="minorEastAsia"/>
          <w:iCs/>
        </w:rPr>
        <w:t>đó</w:t>
      </w:r>
      <w:proofErr w:type="spellEnd"/>
      <w:r>
        <w:rPr>
          <w:rFonts w:eastAsiaTheme="minorEastAsia"/>
          <w:iCs/>
        </w:rPr>
        <w:t xml:space="preserve"> </w:t>
      </w:r>
      <w:proofErr w:type="spellStart"/>
      <w:r>
        <w:rPr>
          <w:rFonts w:eastAsiaTheme="minorEastAsia"/>
          <w:iCs/>
        </w:rPr>
        <w:t>không</w:t>
      </w:r>
      <w:proofErr w:type="spellEnd"/>
      <w:r>
        <w:rPr>
          <w:rFonts w:eastAsiaTheme="minorEastAsia"/>
          <w:iCs/>
        </w:rPr>
        <w:t xml:space="preserve"> </w:t>
      </w:r>
      <w:proofErr w:type="spellStart"/>
      <w:r>
        <w:rPr>
          <w:rFonts w:eastAsiaTheme="minorEastAsia"/>
          <w:iCs/>
        </w:rPr>
        <w:t>xuất</w:t>
      </w:r>
      <w:proofErr w:type="spellEnd"/>
      <w:r>
        <w:rPr>
          <w:rFonts w:eastAsiaTheme="minorEastAsia"/>
          <w:iCs/>
        </w:rPr>
        <w:t xml:space="preserve"> </w:t>
      </w:r>
      <w:proofErr w:type="spellStart"/>
      <w:r>
        <w:rPr>
          <w:rFonts w:eastAsiaTheme="minorEastAsia"/>
          <w:iCs/>
        </w:rPr>
        <w:t>hiện</w:t>
      </w:r>
      <w:proofErr w:type="spellEnd"/>
      <w:r>
        <w:rPr>
          <w:rFonts w:eastAsiaTheme="minorEastAsia"/>
          <w:iCs/>
        </w:rPr>
        <w:t xml:space="preserve"> </w:t>
      </w:r>
      <w:proofErr w:type="spellStart"/>
      <w:r>
        <w:rPr>
          <w:rFonts w:eastAsiaTheme="minorEastAsia"/>
          <w:iCs/>
        </w:rPr>
        <w:t>trong</w:t>
      </w:r>
      <w:proofErr w:type="spellEnd"/>
      <w:r>
        <w:rPr>
          <w:rFonts w:eastAsiaTheme="minorEastAsia"/>
          <w:iCs/>
        </w:rPr>
        <w:t xml:space="preserve"> </w:t>
      </w:r>
      <w:proofErr w:type="spellStart"/>
      <w:r>
        <w:rPr>
          <w:rFonts w:eastAsiaTheme="minorEastAsia"/>
          <w:iCs/>
        </w:rPr>
        <w:t>mẫu</w:t>
      </w:r>
      <w:proofErr w:type="spellEnd"/>
      <w:r>
        <w:rPr>
          <w:rFonts w:eastAsiaTheme="minorEastAsia"/>
          <w:iCs/>
        </w:rPr>
        <w:t xml:space="preserve"> </w:t>
      </w:r>
      <w:proofErr w:type="spellStart"/>
      <w:r>
        <w:rPr>
          <w:rFonts w:eastAsiaTheme="minorEastAsia"/>
          <w:iCs/>
        </w:rPr>
        <w:t>dữ</w:t>
      </w:r>
      <w:proofErr w:type="spellEnd"/>
      <w:r>
        <w:rPr>
          <w:rFonts w:eastAsiaTheme="minorEastAsia"/>
          <w:iCs/>
        </w:rPr>
        <w:t xml:space="preserve"> </w:t>
      </w:r>
      <w:proofErr w:type="spellStart"/>
      <w:r>
        <w:rPr>
          <w:rFonts w:eastAsiaTheme="minorEastAsia"/>
          <w:iCs/>
        </w:rPr>
        <w:t>liệu</w:t>
      </w:r>
      <w:proofErr w:type="spellEnd"/>
      <w:r>
        <w:rPr>
          <w:rFonts w:eastAsiaTheme="minorEastAsia"/>
          <w:iCs/>
        </w:rPr>
        <w:t xml:space="preserve"> </w:t>
      </w:r>
      <w:proofErr w:type="spellStart"/>
      <w:r>
        <w:rPr>
          <w:rFonts w:eastAsiaTheme="minorEastAsia"/>
          <w:iCs/>
        </w:rPr>
        <w:t>đó</w:t>
      </w:r>
      <w:proofErr w:type="spellEnd"/>
      <w:r>
        <w:rPr>
          <w:rFonts w:eastAsiaTheme="minorEastAsia"/>
          <w:iCs/>
        </w:rPr>
        <w:t>.</w:t>
      </w:r>
    </w:p>
    <w:p w14:paraId="215FC4DE" w14:textId="21D2A290" w:rsidR="00AD2B25" w:rsidRPr="00AD2B25" w:rsidRDefault="00560818" w:rsidP="00FE6738">
      <w:pPr>
        <w:pStyle w:val="Heading2"/>
        <w:ind w:hanging="846"/>
      </w:pPr>
      <w:bookmarkStart w:id="61" w:name="_Toc67937977"/>
      <w:bookmarkStart w:id="62" w:name="_Toc120461240"/>
      <w:proofErr w:type="spellStart"/>
      <w:r>
        <w:lastRenderedPageBreak/>
        <w:t>Kiến</w:t>
      </w:r>
      <w:proofErr w:type="spellEnd"/>
      <w:r>
        <w:t xml:space="preserve"> </w:t>
      </w:r>
      <w:proofErr w:type="spellStart"/>
      <w:r>
        <w:t>trúc</w:t>
      </w:r>
      <w:proofErr w:type="spellEnd"/>
      <w:r>
        <w:t xml:space="preserve"> THANOS</w:t>
      </w:r>
      <w:bookmarkEnd w:id="61"/>
      <w:bookmarkEnd w:id="62"/>
    </w:p>
    <w:p w14:paraId="043ABA9A" w14:textId="7DE2F747" w:rsidR="00D67B92" w:rsidRPr="00D67B92" w:rsidRDefault="009164F6" w:rsidP="00EB1758">
      <w:pPr>
        <w:pStyle w:val="Heading3"/>
        <w:numPr>
          <w:ilvl w:val="0"/>
          <w:numId w:val="10"/>
        </w:numPr>
        <w:ind w:hanging="720"/>
      </w:pPr>
      <w:r>
        <w:t xml:space="preserve"> </w:t>
      </w:r>
      <w:bookmarkStart w:id="63" w:name="_Toc67937978"/>
      <w:bookmarkStart w:id="64" w:name="_Toc120461241"/>
      <w:proofErr w:type="spellStart"/>
      <w:r w:rsidR="00D67B92">
        <w:t>Động</w:t>
      </w:r>
      <w:proofErr w:type="spellEnd"/>
      <w:r w:rsidR="00D67B92">
        <w:t xml:space="preserve"> </w:t>
      </w:r>
      <w:proofErr w:type="spellStart"/>
      <w:r w:rsidR="00D67B92">
        <w:t>lực</w:t>
      </w:r>
      <w:bookmarkEnd w:id="63"/>
      <w:bookmarkEnd w:id="64"/>
      <w:proofErr w:type="spellEnd"/>
    </w:p>
    <w:p w14:paraId="1DB9D5F7" w14:textId="30A72D69" w:rsidR="000E1EB4" w:rsidRPr="000E1EB4" w:rsidRDefault="000E1EB4" w:rsidP="004C5000">
      <w:pPr>
        <w:ind w:firstLine="720"/>
      </w:pP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phân</w:t>
      </w:r>
      <w:proofErr w:type="spellEnd"/>
      <w:r>
        <w:t xml:space="preserve"> </w:t>
      </w:r>
      <w:proofErr w:type="spellStart"/>
      <w:r>
        <w:t>bố</w:t>
      </w:r>
      <w:proofErr w:type="spellEnd"/>
      <w:r>
        <w:t xml:space="preserve"> </w:t>
      </w:r>
      <w:proofErr w:type="spellStart"/>
      <w:r>
        <w:t>lớp</w:t>
      </w:r>
      <w:proofErr w:type="spellEnd"/>
      <w:r>
        <w:t xml:space="preserve"> </w:t>
      </w:r>
      <w:proofErr w:type="spellStart"/>
      <w:r>
        <w:t>từng</w:t>
      </w:r>
      <w:proofErr w:type="spellEnd"/>
      <w:r>
        <w:t xml:space="preserve"> </w:t>
      </w:r>
      <w:proofErr w:type="spellStart"/>
      <w:r>
        <w:t>nhãn</w:t>
      </w:r>
      <w:proofErr w:type="spellEnd"/>
      <w:r>
        <w:t xml:space="preserve"> </w:t>
      </w:r>
      <w:proofErr w:type="spellStart"/>
      <w:r>
        <w:t>trong</w:t>
      </w:r>
      <w:proofErr w:type="spellEnd"/>
      <w:r>
        <w:t xml:space="preserve"> </w:t>
      </w:r>
      <w:proofErr w:type="spellStart"/>
      <w:r w:rsidR="00126144">
        <w:t>các</w:t>
      </w:r>
      <w:proofErr w:type="spellEnd"/>
      <w:r w:rsidR="00126144">
        <w:t xml:space="preserve"> </w:t>
      </w:r>
      <w:proofErr w:type="spellStart"/>
      <w:r w:rsidR="00126144">
        <w:t>tập</w:t>
      </w:r>
      <w:proofErr w:type="spellEnd"/>
      <w:r w:rsidR="00126144">
        <w:t xml:space="preserve"> </w:t>
      </w:r>
      <w:proofErr w:type="spellStart"/>
      <w:r>
        <w:t>dữ</w:t>
      </w:r>
      <w:proofErr w:type="spellEnd"/>
      <w:r w:rsidR="005F4CE8">
        <w:t xml:space="preserve"> </w:t>
      </w:r>
      <w:proofErr w:type="spellStart"/>
      <w:r w:rsidR="005F4CE8">
        <w:t>liệu</w:t>
      </w:r>
      <w:proofErr w:type="spellEnd"/>
      <w:r w:rsidR="005F4CE8">
        <w:t>:</w:t>
      </w:r>
    </w:p>
    <w:p w14:paraId="76AC7BE4" w14:textId="77777777" w:rsidR="00502B86" w:rsidRDefault="00555A4D" w:rsidP="00502B86">
      <w:pPr>
        <w:keepNext/>
      </w:pPr>
      <w:r>
        <w:rPr>
          <w:noProof/>
        </w:rPr>
        <w:drawing>
          <wp:inline distT="0" distB="0" distL="0" distR="0" wp14:anchorId="742471D1" wp14:editId="5E395E8B">
            <wp:extent cx="5576550" cy="33461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576550" cy="3346178"/>
                    </a:xfrm>
                    <a:prstGeom prst="rect">
                      <a:avLst/>
                    </a:prstGeom>
                  </pic:spPr>
                </pic:pic>
              </a:graphicData>
            </a:graphic>
          </wp:inline>
        </w:drawing>
      </w:r>
    </w:p>
    <w:p w14:paraId="4805A7A1" w14:textId="3127AF4B" w:rsidR="00555A4D" w:rsidRDefault="00502B86" w:rsidP="000052B3">
      <w:pPr>
        <w:pStyle w:val="Caption"/>
      </w:pPr>
      <w:bookmarkStart w:id="65" w:name="_Toc71900490"/>
      <w:proofErr w:type="spellStart"/>
      <w:r>
        <w:t>Hình</w:t>
      </w:r>
      <w:proofErr w:type="spellEnd"/>
      <w:r>
        <w:t xml:space="preserve"> </w:t>
      </w:r>
      <w:fldSimple w:instr=" STYLEREF 1 \s ">
        <w:r w:rsidR="00AE4C36">
          <w:rPr>
            <w:noProof/>
          </w:rPr>
          <w:t>4</w:t>
        </w:r>
      </w:fldSimple>
      <w:r w:rsidR="0044706D">
        <w:noBreakHyphen/>
      </w:r>
      <w:fldSimple w:instr=" SEQ Hình \* ARABIC \s 1 ">
        <w:r w:rsidR="00AE4C36">
          <w:rPr>
            <w:noProof/>
          </w:rPr>
          <w:t>2</w:t>
        </w:r>
      </w:fldSimple>
      <w:r>
        <w:t xml:space="preserve">. </w:t>
      </w:r>
      <w:proofErr w:type="spellStart"/>
      <w:r>
        <w:t>Phân</w:t>
      </w:r>
      <w:proofErr w:type="spellEnd"/>
      <w:r>
        <w:t xml:space="preserve"> </w:t>
      </w:r>
      <w:proofErr w:type="spellStart"/>
      <w:r>
        <w:t>bố</w:t>
      </w:r>
      <w:proofErr w:type="spellEnd"/>
      <w:r>
        <w:t xml:space="preserve"> </w:t>
      </w:r>
      <w:proofErr w:type="spellStart"/>
      <w:r>
        <w:t>lớp</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nhãn</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rsidR="00126144">
        <w:t>m</w:t>
      </w:r>
      <w:r>
        <w:t>ẹ</w:t>
      </w:r>
      <w:proofErr w:type="spellEnd"/>
      <w:r>
        <w:t xml:space="preserve"> &amp; </w:t>
      </w:r>
      <w:proofErr w:type="spellStart"/>
      <w:r w:rsidR="00126144">
        <w:t>b</w:t>
      </w:r>
      <w:r>
        <w:t>é</w:t>
      </w:r>
      <w:proofErr w:type="spellEnd"/>
      <w:r>
        <w:t xml:space="preserve"> </w:t>
      </w:r>
      <w:proofErr w:type="spellStart"/>
      <w:r>
        <w:t>shopee</w:t>
      </w:r>
      <w:bookmarkEnd w:id="65"/>
      <w:proofErr w:type="spellEnd"/>
    </w:p>
    <w:p w14:paraId="3BF0D7F5" w14:textId="77777777" w:rsidR="00126144" w:rsidRDefault="00126144" w:rsidP="00126144">
      <w:pPr>
        <w:keepNext/>
      </w:pPr>
      <w:r>
        <w:rPr>
          <w:noProof/>
        </w:rPr>
        <w:drawing>
          <wp:inline distT="0" distB="0" distL="0" distR="0" wp14:anchorId="1DB9FA35" wp14:editId="6BD7606B">
            <wp:extent cx="5569706" cy="3342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569706" cy="3342068"/>
                    </a:xfrm>
                    <a:prstGeom prst="rect">
                      <a:avLst/>
                    </a:prstGeom>
                  </pic:spPr>
                </pic:pic>
              </a:graphicData>
            </a:graphic>
          </wp:inline>
        </w:drawing>
      </w:r>
    </w:p>
    <w:p w14:paraId="75212F3A" w14:textId="19B1E35F" w:rsidR="00126144" w:rsidRDefault="00126144" w:rsidP="000052B3">
      <w:pPr>
        <w:pStyle w:val="Caption"/>
      </w:pPr>
      <w:bookmarkStart w:id="66" w:name="_Toc71900491"/>
      <w:proofErr w:type="spellStart"/>
      <w:r>
        <w:t>Hình</w:t>
      </w:r>
      <w:proofErr w:type="spellEnd"/>
      <w:r>
        <w:t xml:space="preserve"> </w:t>
      </w:r>
      <w:fldSimple w:instr=" STYLEREF 1 \s ">
        <w:r w:rsidR="00AE4C36">
          <w:rPr>
            <w:noProof/>
          </w:rPr>
          <w:t>4</w:t>
        </w:r>
      </w:fldSimple>
      <w:r w:rsidR="0044706D">
        <w:noBreakHyphen/>
      </w:r>
      <w:fldSimple w:instr=" SEQ Hình \* ARABIC \s 1 ">
        <w:r w:rsidR="00AE4C36">
          <w:rPr>
            <w:noProof/>
          </w:rPr>
          <w:t>3</w:t>
        </w:r>
      </w:fldSimple>
      <w:r>
        <w:t xml:space="preserve">. </w:t>
      </w:r>
      <w:proofErr w:type="spellStart"/>
      <w:r>
        <w:t>Phân</w:t>
      </w:r>
      <w:proofErr w:type="spellEnd"/>
      <w:r>
        <w:t xml:space="preserve"> </w:t>
      </w:r>
      <w:proofErr w:type="spellStart"/>
      <w:r>
        <w:t>bố</w:t>
      </w:r>
      <w:proofErr w:type="spellEnd"/>
      <w:r>
        <w:t xml:space="preserve"> </w:t>
      </w:r>
      <w:proofErr w:type="spellStart"/>
      <w:r>
        <w:t>lớp</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nhãn</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mẹ</w:t>
      </w:r>
      <w:proofErr w:type="spellEnd"/>
      <w:r>
        <w:t xml:space="preserve"> &amp; </w:t>
      </w:r>
      <w:proofErr w:type="spellStart"/>
      <w:r>
        <w:t>bé</w:t>
      </w:r>
      <w:proofErr w:type="spellEnd"/>
      <w:r>
        <w:t xml:space="preserve"> tiki</w:t>
      </w:r>
      <w:bookmarkEnd w:id="66"/>
    </w:p>
    <w:p w14:paraId="0DA0E3B2" w14:textId="77777777" w:rsidR="00126144" w:rsidRPr="00126144" w:rsidRDefault="00126144" w:rsidP="00126144"/>
    <w:p w14:paraId="670F14C9" w14:textId="77777777" w:rsidR="00796136" w:rsidRPr="00796136" w:rsidRDefault="00796136" w:rsidP="00796136"/>
    <w:p w14:paraId="1F1A7292" w14:textId="77777777" w:rsidR="00556E05" w:rsidRDefault="00556E05" w:rsidP="00E503DD">
      <w:pPr>
        <w:keepNext/>
        <w:jc w:val="center"/>
      </w:pPr>
      <w:r>
        <w:rPr>
          <w:noProof/>
        </w:rPr>
        <w:lastRenderedPageBreak/>
        <w:drawing>
          <wp:inline distT="0" distB="0" distL="0" distR="0" wp14:anchorId="6AD730AA" wp14:editId="7B47C6EB">
            <wp:extent cx="5214257" cy="417140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236026" cy="4188820"/>
                    </a:xfrm>
                    <a:prstGeom prst="rect">
                      <a:avLst/>
                    </a:prstGeom>
                  </pic:spPr>
                </pic:pic>
              </a:graphicData>
            </a:graphic>
          </wp:inline>
        </w:drawing>
      </w:r>
    </w:p>
    <w:p w14:paraId="1E6C937F" w14:textId="284504D1" w:rsidR="00556E05" w:rsidRDefault="00556E05" w:rsidP="000052B3">
      <w:pPr>
        <w:pStyle w:val="Caption"/>
      </w:pPr>
      <w:bookmarkStart w:id="67" w:name="_Toc71900492"/>
      <w:proofErr w:type="spellStart"/>
      <w:r>
        <w:t>Hình</w:t>
      </w:r>
      <w:proofErr w:type="spellEnd"/>
      <w:r>
        <w:t xml:space="preserve"> </w:t>
      </w:r>
      <w:fldSimple w:instr=" STYLEREF 1 \s ">
        <w:r w:rsidR="00AE4C36">
          <w:rPr>
            <w:noProof/>
          </w:rPr>
          <w:t>4</w:t>
        </w:r>
      </w:fldSimple>
      <w:r w:rsidR="0044706D">
        <w:noBreakHyphen/>
      </w:r>
      <w:fldSimple w:instr=" SEQ Hình \* ARABIC \s 1 ">
        <w:r w:rsidR="00AE4C36">
          <w:rPr>
            <w:noProof/>
          </w:rPr>
          <w:t>4</w:t>
        </w:r>
      </w:fldSimple>
      <w:r>
        <w:t xml:space="preserve">. </w:t>
      </w:r>
      <w:proofErr w:type="spellStart"/>
      <w:r>
        <w:t>Phân</w:t>
      </w:r>
      <w:proofErr w:type="spellEnd"/>
      <w:r>
        <w:t xml:space="preserve"> </w:t>
      </w:r>
      <w:proofErr w:type="spellStart"/>
      <w:r>
        <w:t>bố</w:t>
      </w:r>
      <w:proofErr w:type="spellEnd"/>
      <w:r>
        <w:t xml:space="preserve"> </w:t>
      </w:r>
      <w:proofErr w:type="spellStart"/>
      <w:r>
        <w:t>lớp</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nhãn</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rsidR="00E503DD">
        <w:t>công</w:t>
      </w:r>
      <w:proofErr w:type="spellEnd"/>
      <w:r w:rsidR="00E503DD">
        <w:t xml:space="preserve"> </w:t>
      </w:r>
      <w:proofErr w:type="spellStart"/>
      <w:r w:rsidR="00E503DD">
        <w:t>nghệ</w:t>
      </w:r>
      <w:proofErr w:type="spellEnd"/>
      <w:r>
        <w:t xml:space="preserve"> </w:t>
      </w:r>
      <w:proofErr w:type="spellStart"/>
      <w:r>
        <w:t>shopee</w:t>
      </w:r>
      <w:bookmarkEnd w:id="67"/>
      <w:proofErr w:type="spellEnd"/>
    </w:p>
    <w:p w14:paraId="28CFCD13" w14:textId="77777777" w:rsidR="002D462F" w:rsidRDefault="002D462F" w:rsidP="003947B5">
      <w:pPr>
        <w:keepNext/>
        <w:jc w:val="center"/>
      </w:pPr>
      <w:r>
        <w:rPr>
          <w:noProof/>
        </w:rPr>
        <w:drawing>
          <wp:inline distT="0" distB="0" distL="0" distR="0" wp14:anchorId="0A1E52F6" wp14:editId="1CD573C5">
            <wp:extent cx="5306785" cy="424542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338146" cy="4270517"/>
                    </a:xfrm>
                    <a:prstGeom prst="rect">
                      <a:avLst/>
                    </a:prstGeom>
                  </pic:spPr>
                </pic:pic>
              </a:graphicData>
            </a:graphic>
          </wp:inline>
        </w:drawing>
      </w:r>
    </w:p>
    <w:p w14:paraId="64FD9752" w14:textId="5BA4401F" w:rsidR="002D462F" w:rsidRDefault="002D462F" w:rsidP="000052B3">
      <w:pPr>
        <w:pStyle w:val="Caption"/>
      </w:pPr>
      <w:bookmarkStart w:id="68" w:name="_Toc71900493"/>
      <w:proofErr w:type="spellStart"/>
      <w:r>
        <w:t>Hình</w:t>
      </w:r>
      <w:proofErr w:type="spellEnd"/>
      <w:r>
        <w:t xml:space="preserve"> </w:t>
      </w:r>
      <w:fldSimple w:instr=" STYLEREF 1 \s ">
        <w:r w:rsidR="00AE4C36">
          <w:rPr>
            <w:noProof/>
          </w:rPr>
          <w:t>4</w:t>
        </w:r>
      </w:fldSimple>
      <w:r w:rsidR="0044706D">
        <w:noBreakHyphen/>
      </w:r>
      <w:fldSimple w:instr=" SEQ Hình \* ARABIC \s 1 ">
        <w:r w:rsidR="00AE4C36">
          <w:rPr>
            <w:noProof/>
          </w:rPr>
          <w:t>5</w:t>
        </w:r>
      </w:fldSimple>
      <w:r>
        <w:t>.</w:t>
      </w:r>
      <w:r w:rsidRPr="002D462F">
        <w:t xml:space="preserve"> </w:t>
      </w:r>
      <w:proofErr w:type="spellStart"/>
      <w:r>
        <w:t>Phân</w:t>
      </w:r>
      <w:proofErr w:type="spellEnd"/>
      <w:r>
        <w:t xml:space="preserve"> </w:t>
      </w:r>
      <w:proofErr w:type="spellStart"/>
      <w:r>
        <w:t>bố</w:t>
      </w:r>
      <w:proofErr w:type="spellEnd"/>
      <w:r>
        <w:t xml:space="preserve"> </w:t>
      </w:r>
      <w:proofErr w:type="spellStart"/>
      <w:r>
        <w:t>lớp</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nhãn</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rsidR="00E503DD">
        <w:t>công</w:t>
      </w:r>
      <w:proofErr w:type="spellEnd"/>
      <w:r w:rsidR="00E503DD">
        <w:t xml:space="preserve"> </w:t>
      </w:r>
      <w:proofErr w:type="spellStart"/>
      <w:r w:rsidR="00E503DD">
        <w:t>nghệ</w:t>
      </w:r>
      <w:proofErr w:type="spellEnd"/>
      <w:r>
        <w:t xml:space="preserve"> tiki</w:t>
      </w:r>
      <w:bookmarkEnd w:id="68"/>
    </w:p>
    <w:p w14:paraId="2DD7C66D" w14:textId="77777777" w:rsidR="002D462F" w:rsidRPr="002D462F" w:rsidRDefault="002D462F" w:rsidP="002D462F"/>
    <w:p w14:paraId="08EF8F51" w14:textId="015E6C47" w:rsidR="00555A4D" w:rsidRPr="000E1EB4" w:rsidRDefault="00555A4D" w:rsidP="009628B3">
      <w:pPr>
        <w:ind w:firstLine="567"/>
      </w:pPr>
      <w:r>
        <w:t xml:space="preserve">Ta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nhận</w:t>
      </w:r>
      <w:proofErr w:type="spellEnd"/>
      <w:r>
        <w:t xml:space="preserve"> </w:t>
      </w:r>
      <w:proofErr w:type="spellStart"/>
      <w:r>
        <w:t>thấy</w:t>
      </w:r>
      <w:proofErr w:type="spellEnd"/>
      <w:r w:rsidR="00CE46D7">
        <w:t xml:space="preserve"> </w:t>
      </w:r>
      <w:proofErr w:type="spellStart"/>
      <w:r w:rsidR="00CE46D7">
        <w:t>phân</w:t>
      </w:r>
      <w:proofErr w:type="spellEnd"/>
      <w:r w:rsidR="00CE46D7">
        <w:t xml:space="preserve"> </w:t>
      </w:r>
      <w:proofErr w:type="spellStart"/>
      <w:r w:rsidR="00CE46D7">
        <w:t>bố</w:t>
      </w:r>
      <w:proofErr w:type="spellEnd"/>
      <w:r w:rsidR="00CE46D7">
        <w:t xml:space="preserve"> </w:t>
      </w:r>
      <w:proofErr w:type="spellStart"/>
      <w:r w:rsidR="00CE46D7">
        <w:t>lớp</w:t>
      </w:r>
      <w:proofErr w:type="spellEnd"/>
      <w:r w:rsidR="00CE46D7">
        <w:t xml:space="preserve"> </w:t>
      </w:r>
      <w:proofErr w:type="spellStart"/>
      <w:r w:rsidR="00CE46D7">
        <w:t>trong</w:t>
      </w:r>
      <w:proofErr w:type="spellEnd"/>
      <w:r w:rsidR="00CE46D7">
        <w:t xml:space="preserve"> </w:t>
      </w:r>
      <w:proofErr w:type="spellStart"/>
      <w:r w:rsidR="00CE46D7">
        <w:t>nhiều</w:t>
      </w:r>
      <w:proofErr w:type="spellEnd"/>
      <w:r w:rsidR="00CE46D7">
        <w:t xml:space="preserve"> </w:t>
      </w:r>
      <w:proofErr w:type="spellStart"/>
      <w:r w:rsidR="00CE46D7">
        <w:t>nhãn</w:t>
      </w:r>
      <w:proofErr w:type="spellEnd"/>
      <w:r w:rsidR="00CE46D7">
        <w:t xml:space="preserve"> </w:t>
      </w:r>
      <w:proofErr w:type="spellStart"/>
      <w:r w:rsidR="00CE46D7">
        <w:t>đang</w:t>
      </w:r>
      <w:proofErr w:type="spellEnd"/>
      <w:r w:rsidR="00CE46D7">
        <w:t xml:space="preserve"> </w:t>
      </w:r>
      <w:proofErr w:type="spellStart"/>
      <w:r w:rsidR="00CE46D7">
        <w:t>bị</w:t>
      </w:r>
      <w:proofErr w:type="spellEnd"/>
      <w:r w:rsidR="00CE46D7">
        <w:t xml:space="preserve"> </w:t>
      </w:r>
      <w:proofErr w:type="spellStart"/>
      <w:r w:rsidR="00CE46D7">
        <w:t>mất</w:t>
      </w:r>
      <w:proofErr w:type="spellEnd"/>
      <w:r w:rsidR="00CE46D7">
        <w:t xml:space="preserve"> </w:t>
      </w:r>
      <w:proofErr w:type="spellStart"/>
      <w:r w:rsidR="00CE46D7">
        <w:t>cân</w:t>
      </w:r>
      <w:proofErr w:type="spellEnd"/>
      <w:r w:rsidR="00CE46D7">
        <w:t xml:space="preserve"> </w:t>
      </w:r>
      <w:proofErr w:type="spellStart"/>
      <w:r w:rsidR="00CE46D7">
        <w:t>bằng</w:t>
      </w:r>
      <w:proofErr w:type="spellEnd"/>
      <w:r w:rsidR="00CE46D7">
        <w:t xml:space="preserve"> </w:t>
      </w:r>
      <w:proofErr w:type="spellStart"/>
      <w:r w:rsidR="00CE46D7">
        <w:t>rõ</w:t>
      </w:r>
      <w:proofErr w:type="spellEnd"/>
      <w:r w:rsidR="00CE46D7">
        <w:t xml:space="preserve"> </w:t>
      </w:r>
      <w:proofErr w:type="spellStart"/>
      <w:r w:rsidR="00CE46D7">
        <w:t>rệt</w:t>
      </w:r>
      <w:proofErr w:type="spellEnd"/>
      <w:r w:rsidR="00CE46D7">
        <w:t xml:space="preserve">. </w:t>
      </w:r>
      <w:proofErr w:type="spellStart"/>
      <w:r w:rsidR="00CE46D7">
        <w:t>Nếu</w:t>
      </w:r>
      <w:proofErr w:type="spellEnd"/>
      <w:r w:rsidR="00CE46D7">
        <w:t xml:space="preserve"> </w:t>
      </w:r>
      <w:proofErr w:type="spellStart"/>
      <w:r w:rsidR="00CE46D7">
        <w:t>chúng</w:t>
      </w:r>
      <w:proofErr w:type="spellEnd"/>
      <w:r w:rsidR="00CE46D7">
        <w:t xml:space="preserve"> ta </w:t>
      </w:r>
      <w:proofErr w:type="spellStart"/>
      <w:r w:rsidR="00CE46D7">
        <w:t>sử</w:t>
      </w:r>
      <w:proofErr w:type="spellEnd"/>
      <w:r w:rsidR="00CE46D7">
        <w:t xml:space="preserve"> </w:t>
      </w:r>
      <w:proofErr w:type="spellStart"/>
      <w:r w:rsidR="00CE46D7">
        <w:t>dụng</w:t>
      </w:r>
      <w:proofErr w:type="spellEnd"/>
      <w:r w:rsidR="00CE46D7">
        <w:t xml:space="preserve"> </w:t>
      </w:r>
      <w:proofErr w:type="spellStart"/>
      <w:r w:rsidR="00CE46D7">
        <w:t>trực</w:t>
      </w:r>
      <w:proofErr w:type="spellEnd"/>
      <w:r w:rsidR="00CE46D7">
        <w:t xml:space="preserve"> </w:t>
      </w:r>
      <w:proofErr w:type="spellStart"/>
      <w:r w:rsidR="00CE46D7">
        <w:t>tiếp</w:t>
      </w:r>
      <w:proofErr w:type="spellEnd"/>
      <w:r w:rsidR="00CE46D7">
        <w:t xml:space="preserve"> </w:t>
      </w:r>
      <w:proofErr w:type="spellStart"/>
      <w:r w:rsidR="00CE46D7">
        <w:t>dữ</w:t>
      </w:r>
      <w:proofErr w:type="spellEnd"/>
      <w:r w:rsidR="00CE46D7">
        <w:t xml:space="preserve"> </w:t>
      </w:r>
      <w:proofErr w:type="spellStart"/>
      <w:r w:rsidR="00CE46D7">
        <w:t>liệu</w:t>
      </w:r>
      <w:proofErr w:type="spellEnd"/>
      <w:r w:rsidR="00CE46D7">
        <w:t xml:space="preserve"> </w:t>
      </w:r>
      <w:proofErr w:type="spellStart"/>
      <w:r w:rsidR="00CE46D7">
        <w:t>mất</w:t>
      </w:r>
      <w:proofErr w:type="spellEnd"/>
      <w:r w:rsidR="00CE46D7">
        <w:t xml:space="preserve"> </w:t>
      </w:r>
      <w:proofErr w:type="spellStart"/>
      <w:r w:rsidR="00CE46D7">
        <w:t>cân</w:t>
      </w:r>
      <w:proofErr w:type="spellEnd"/>
      <w:r w:rsidR="00CE46D7">
        <w:t xml:space="preserve"> </w:t>
      </w:r>
      <w:proofErr w:type="spellStart"/>
      <w:r w:rsidR="00CE46D7">
        <w:t>bằng</w:t>
      </w:r>
      <w:proofErr w:type="spellEnd"/>
      <w:r w:rsidR="00CE46D7">
        <w:t xml:space="preserve"> </w:t>
      </w:r>
      <w:proofErr w:type="spellStart"/>
      <w:r w:rsidR="00CE46D7">
        <w:t>như</w:t>
      </w:r>
      <w:proofErr w:type="spellEnd"/>
      <w:r w:rsidR="00CE46D7">
        <w:t xml:space="preserve"> </w:t>
      </w:r>
      <w:proofErr w:type="spellStart"/>
      <w:r w:rsidR="00CE46D7">
        <w:t>vậy</w:t>
      </w:r>
      <w:proofErr w:type="spellEnd"/>
      <w:r w:rsidR="00CE46D7">
        <w:t xml:space="preserve"> </w:t>
      </w:r>
      <w:proofErr w:type="spellStart"/>
      <w:r w:rsidR="00CE46D7">
        <w:t>để</w:t>
      </w:r>
      <w:proofErr w:type="spellEnd"/>
      <w:r w:rsidR="00CE46D7">
        <w:t xml:space="preserve"> </w:t>
      </w:r>
      <w:proofErr w:type="spellStart"/>
      <w:r w:rsidR="00CE46D7">
        <w:t>huấn</w:t>
      </w:r>
      <w:proofErr w:type="spellEnd"/>
      <w:r w:rsidR="00CE46D7">
        <w:t xml:space="preserve"> </w:t>
      </w:r>
      <w:proofErr w:type="spellStart"/>
      <w:r w:rsidR="00CE46D7">
        <w:t>luyện</w:t>
      </w:r>
      <w:proofErr w:type="spellEnd"/>
      <w:r w:rsidR="00CE46D7">
        <w:t xml:space="preserve"> </w:t>
      </w:r>
      <w:proofErr w:type="spellStart"/>
      <w:r w:rsidR="00CE46D7">
        <w:t>mô</w:t>
      </w:r>
      <w:proofErr w:type="spellEnd"/>
      <w:r w:rsidR="00CE46D7">
        <w:t xml:space="preserve"> </w:t>
      </w:r>
      <w:proofErr w:type="spellStart"/>
      <w:r w:rsidR="00CE46D7">
        <w:t>hình</w:t>
      </w:r>
      <w:proofErr w:type="spellEnd"/>
      <w:r w:rsidR="00CE46D7">
        <w:t xml:space="preserve"> </w:t>
      </w:r>
      <w:proofErr w:type="spellStart"/>
      <w:r w:rsidR="00CE46D7">
        <w:t>thì</w:t>
      </w:r>
      <w:proofErr w:type="spellEnd"/>
      <w:r w:rsidR="00CE46D7">
        <w:t xml:space="preserve"> </w:t>
      </w:r>
      <w:proofErr w:type="spellStart"/>
      <w:r w:rsidR="00BB1838">
        <w:t>kết</w:t>
      </w:r>
      <w:proofErr w:type="spellEnd"/>
      <w:r w:rsidR="00BB1838">
        <w:t xml:space="preserve"> </w:t>
      </w:r>
      <w:proofErr w:type="spellStart"/>
      <w:r w:rsidR="00BB1838">
        <w:t>quả</w:t>
      </w:r>
      <w:proofErr w:type="spellEnd"/>
      <w:r w:rsidR="004C46E5">
        <w:t xml:space="preserve"> </w:t>
      </w:r>
      <w:proofErr w:type="spellStart"/>
      <w:r w:rsidR="004C46E5">
        <w:t>dự</w:t>
      </w:r>
      <w:proofErr w:type="spellEnd"/>
      <w:r w:rsidR="004C46E5">
        <w:t xml:space="preserve"> </w:t>
      </w:r>
      <w:proofErr w:type="spellStart"/>
      <w:r w:rsidR="004C46E5">
        <w:t>đoán</w:t>
      </w:r>
      <w:proofErr w:type="spellEnd"/>
      <w:r w:rsidR="004C46E5">
        <w:t xml:space="preserve"> </w:t>
      </w:r>
      <w:proofErr w:type="spellStart"/>
      <w:r w:rsidR="004C46E5">
        <w:t>không</w:t>
      </w:r>
      <w:proofErr w:type="spellEnd"/>
      <w:r w:rsidR="004C46E5">
        <w:t xml:space="preserve"> </w:t>
      </w:r>
      <w:proofErr w:type="spellStart"/>
      <w:r w:rsidR="004C46E5">
        <w:t>đạt</w:t>
      </w:r>
      <w:proofErr w:type="spellEnd"/>
      <w:r w:rsidR="004C46E5">
        <w:t xml:space="preserve"> </w:t>
      </w:r>
      <w:proofErr w:type="spellStart"/>
      <w:r w:rsidR="004C46E5">
        <w:t>yêu</w:t>
      </w:r>
      <w:proofErr w:type="spellEnd"/>
      <w:r w:rsidR="004C46E5">
        <w:t xml:space="preserve"> </w:t>
      </w:r>
      <w:proofErr w:type="spellStart"/>
      <w:r w:rsidR="004C46E5">
        <w:t>cầu</w:t>
      </w:r>
      <w:proofErr w:type="spellEnd"/>
      <w:r w:rsidR="00341D85">
        <w:t xml:space="preserve"> </w:t>
      </w:r>
      <w:proofErr w:type="spellStart"/>
      <w:r w:rsidR="00341D85">
        <w:t>vì</w:t>
      </w:r>
      <w:proofErr w:type="spellEnd"/>
      <w:r w:rsidR="00341D85">
        <w:t xml:space="preserve"> </w:t>
      </w:r>
      <w:proofErr w:type="spellStart"/>
      <w:r w:rsidR="00341D85">
        <w:t>mô</w:t>
      </w:r>
      <w:proofErr w:type="spellEnd"/>
      <w:r w:rsidR="00341D85">
        <w:t xml:space="preserve"> </w:t>
      </w:r>
      <w:proofErr w:type="spellStart"/>
      <w:r w:rsidR="00341D85">
        <w:t>hình</w:t>
      </w:r>
      <w:proofErr w:type="spellEnd"/>
      <w:r w:rsidR="00341D85">
        <w:t xml:space="preserve"> </w:t>
      </w:r>
      <w:proofErr w:type="spellStart"/>
      <w:r w:rsidR="00341D85">
        <w:t>sẽ</w:t>
      </w:r>
      <w:proofErr w:type="spellEnd"/>
      <w:r w:rsidR="00341D85">
        <w:t xml:space="preserve"> </w:t>
      </w:r>
      <w:proofErr w:type="spellStart"/>
      <w:r w:rsidR="00341D85">
        <w:t>dự</w:t>
      </w:r>
      <w:proofErr w:type="spellEnd"/>
      <w:r w:rsidR="00341D85">
        <w:t xml:space="preserve"> </w:t>
      </w:r>
      <w:proofErr w:type="spellStart"/>
      <w:r w:rsidR="00341D85">
        <w:t>đoán</w:t>
      </w:r>
      <w:proofErr w:type="spellEnd"/>
      <w:r w:rsidR="00341D85">
        <w:t xml:space="preserve"> </w:t>
      </w:r>
      <w:proofErr w:type="spellStart"/>
      <w:r w:rsidR="00341D85">
        <w:t>gần</w:t>
      </w:r>
      <w:proofErr w:type="spellEnd"/>
      <w:r w:rsidR="00341D85">
        <w:t xml:space="preserve"> </w:t>
      </w:r>
      <w:proofErr w:type="spellStart"/>
      <w:r w:rsidR="00341D85">
        <w:t>như</w:t>
      </w:r>
      <w:proofErr w:type="spellEnd"/>
      <w:r w:rsidR="00341D85">
        <w:t xml:space="preserve"> </w:t>
      </w:r>
      <w:proofErr w:type="spellStart"/>
      <w:r w:rsidR="00341D85">
        <w:t>tất</w:t>
      </w:r>
      <w:proofErr w:type="spellEnd"/>
      <w:r w:rsidR="00341D85">
        <w:t xml:space="preserve"> </w:t>
      </w:r>
      <w:proofErr w:type="spellStart"/>
      <w:r w:rsidR="00341D85">
        <w:t>cả</w:t>
      </w:r>
      <w:proofErr w:type="spellEnd"/>
      <w:r w:rsidR="00341D85">
        <w:t xml:space="preserve"> </w:t>
      </w:r>
      <w:proofErr w:type="spellStart"/>
      <w:r w:rsidR="00341D85">
        <w:t>dữ</w:t>
      </w:r>
      <w:proofErr w:type="spellEnd"/>
      <w:r w:rsidR="00341D85">
        <w:t xml:space="preserve"> </w:t>
      </w:r>
      <w:proofErr w:type="spellStart"/>
      <w:r w:rsidR="00341D85">
        <w:t>liệu</w:t>
      </w:r>
      <w:proofErr w:type="spellEnd"/>
      <w:r w:rsidR="00341D85">
        <w:t xml:space="preserve"> </w:t>
      </w:r>
      <w:proofErr w:type="spellStart"/>
      <w:r w:rsidR="00341D85">
        <w:t>đều</w:t>
      </w:r>
      <w:proofErr w:type="spellEnd"/>
      <w:r w:rsidR="00341D85">
        <w:t xml:space="preserve"> </w:t>
      </w:r>
      <w:proofErr w:type="spellStart"/>
      <w:r w:rsidR="00341D85">
        <w:t>thuộc</w:t>
      </w:r>
      <w:proofErr w:type="spellEnd"/>
      <w:r w:rsidR="00341D85">
        <w:t xml:space="preserve"> </w:t>
      </w:r>
      <w:proofErr w:type="spellStart"/>
      <w:r w:rsidR="00341D85">
        <w:t>về</w:t>
      </w:r>
      <w:proofErr w:type="spellEnd"/>
      <w:r w:rsidR="00341D85">
        <w:t xml:space="preserve"> </w:t>
      </w:r>
      <w:proofErr w:type="spellStart"/>
      <w:r w:rsidR="00341D85">
        <w:t>lớp</w:t>
      </w:r>
      <w:proofErr w:type="spellEnd"/>
      <w:r w:rsidR="00341D85">
        <w:t xml:space="preserve"> </w:t>
      </w:r>
      <w:proofErr w:type="spellStart"/>
      <w:r w:rsidR="00341D85">
        <w:t>đa</w:t>
      </w:r>
      <w:proofErr w:type="spellEnd"/>
      <w:r w:rsidR="00341D85">
        <w:t xml:space="preserve"> </w:t>
      </w:r>
      <w:proofErr w:type="spellStart"/>
      <w:r w:rsidR="00341D85">
        <w:t>số</w:t>
      </w:r>
      <w:proofErr w:type="spellEnd"/>
      <w:r w:rsidR="00341D85">
        <w:t>.</w:t>
      </w:r>
      <w:r w:rsidR="002247C3">
        <w:t xml:space="preserve"> </w:t>
      </w:r>
      <w:proofErr w:type="spellStart"/>
      <w:r w:rsidR="002247C3">
        <w:t>Chính</w:t>
      </w:r>
      <w:proofErr w:type="spellEnd"/>
      <w:r w:rsidR="002247C3">
        <w:t xml:space="preserve"> </w:t>
      </w:r>
      <w:proofErr w:type="spellStart"/>
      <w:r w:rsidR="002247C3">
        <w:t>vì</w:t>
      </w:r>
      <w:proofErr w:type="spellEnd"/>
      <w:r w:rsidR="002247C3">
        <w:t xml:space="preserve"> </w:t>
      </w:r>
      <w:proofErr w:type="spellStart"/>
      <w:r w:rsidR="002247C3">
        <w:t>vậy</w:t>
      </w:r>
      <w:proofErr w:type="spellEnd"/>
      <w:r w:rsidR="002247C3">
        <w:t xml:space="preserve"> </w:t>
      </w:r>
      <w:proofErr w:type="spellStart"/>
      <w:r w:rsidR="002247C3">
        <w:t>chúng</w:t>
      </w:r>
      <w:proofErr w:type="spellEnd"/>
      <w:r w:rsidR="002247C3">
        <w:t xml:space="preserve"> </w:t>
      </w:r>
      <w:proofErr w:type="spellStart"/>
      <w:r w:rsidR="002247C3">
        <w:t>tôi</w:t>
      </w:r>
      <w:proofErr w:type="spellEnd"/>
      <w:r w:rsidR="002247C3">
        <w:t xml:space="preserve"> </w:t>
      </w:r>
      <w:proofErr w:type="spellStart"/>
      <w:r w:rsidR="002247C3">
        <w:t>đề</w:t>
      </w:r>
      <w:proofErr w:type="spellEnd"/>
      <w:r w:rsidR="002247C3">
        <w:t xml:space="preserve"> </w:t>
      </w:r>
      <w:proofErr w:type="spellStart"/>
      <w:r w:rsidR="002247C3">
        <w:t>xuất</w:t>
      </w:r>
      <w:proofErr w:type="spellEnd"/>
      <w:r w:rsidR="002247C3">
        <w:t xml:space="preserve"> </w:t>
      </w:r>
      <w:proofErr w:type="spellStart"/>
      <w:r w:rsidR="002247C3">
        <w:t>kiến</w:t>
      </w:r>
      <w:proofErr w:type="spellEnd"/>
      <w:r w:rsidR="002247C3">
        <w:t xml:space="preserve"> </w:t>
      </w:r>
      <w:proofErr w:type="spellStart"/>
      <w:r w:rsidR="002247C3">
        <w:t>trúc</w:t>
      </w:r>
      <w:proofErr w:type="spellEnd"/>
      <w:r w:rsidR="002247C3">
        <w:t xml:space="preserve"> </w:t>
      </w:r>
      <w:proofErr w:type="spellStart"/>
      <w:r w:rsidR="002247C3">
        <w:t>mô</w:t>
      </w:r>
      <w:proofErr w:type="spellEnd"/>
      <w:r w:rsidR="002247C3">
        <w:t xml:space="preserve"> </w:t>
      </w:r>
      <w:proofErr w:type="spellStart"/>
      <w:r w:rsidR="002247C3">
        <w:t>hình</w:t>
      </w:r>
      <w:proofErr w:type="spellEnd"/>
      <w:r w:rsidR="002247C3">
        <w:t xml:space="preserve"> THANOS </w:t>
      </w:r>
      <w:proofErr w:type="spellStart"/>
      <w:r w:rsidR="002247C3">
        <w:t>để</w:t>
      </w:r>
      <w:proofErr w:type="spellEnd"/>
      <w:r w:rsidR="002247C3">
        <w:t xml:space="preserve"> </w:t>
      </w:r>
      <w:proofErr w:type="spellStart"/>
      <w:r w:rsidR="002247C3">
        <w:t>xử</w:t>
      </w:r>
      <w:proofErr w:type="spellEnd"/>
      <w:r w:rsidR="002247C3">
        <w:t xml:space="preserve"> </w:t>
      </w:r>
      <w:proofErr w:type="spellStart"/>
      <w:r w:rsidR="002247C3">
        <w:t>lý</w:t>
      </w:r>
      <w:proofErr w:type="spellEnd"/>
      <w:r w:rsidR="002247C3">
        <w:t xml:space="preserve"> </w:t>
      </w:r>
      <w:proofErr w:type="spellStart"/>
      <w:r w:rsidR="002247C3">
        <w:t>vấn</w:t>
      </w:r>
      <w:proofErr w:type="spellEnd"/>
      <w:r w:rsidR="002247C3">
        <w:t xml:space="preserve"> </w:t>
      </w:r>
      <w:proofErr w:type="spellStart"/>
      <w:r w:rsidR="002247C3">
        <w:t>đề</w:t>
      </w:r>
      <w:proofErr w:type="spellEnd"/>
      <w:r w:rsidR="002247C3">
        <w:t xml:space="preserve"> </w:t>
      </w:r>
      <w:proofErr w:type="spellStart"/>
      <w:r w:rsidR="002247C3">
        <w:t>mất</w:t>
      </w:r>
      <w:proofErr w:type="spellEnd"/>
      <w:r w:rsidR="002247C3">
        <w:t xml:space="preserve"> </w:t>
      </w:r>
      <w:proofErr w:type="spellStart"/>
      <w:r w:rsidR="002247C3">
        <w:t>cân</w:t>
      </w:r>
      <w:proofErr w:type="spellEnd"/>
      <w:r w:rsidR="002247C3">
        <w:t xml:space="preserve"> </w:t>
      </w:r>
      <w:proofErr w:type="spellStart"/>
      <w:r w:rsidR="002247C3">
        <w:t>bằng</w:t>
      </w:r>
      <w:proofErr w:type="spellEnd"/>
      <w:r w:rsidR="002247C3">
        <w:t xml:space="preserve"> </w:t>
      </w:r>
      <w:proofErr w:type="spellStart"/>
      <w:r w:rsidR="002247C3">
        <w:t>dữ</w:t>
      </w:r>
      <w:proofErr w:type="spellEnd"/>
      <w:r w:rsidR="002247C3">
        <w:t xml:space="preserve"> </w:t>
      </w:r>
      <w:proofErr w:type="spellStart"/>
      <w:r w:rsidR="002247C3">
        <w:t>liệu</w:t>
      </w:r>
      <w:proofErr w:type="spellEnd"/>
      <w:r w:rsidR="00AC50BF">
        <w:t>.</w:t>
      </w:r>
    </w:p>
    <w:p w14:paraId="44B9D6FE" w14:textId="07355436" w:rsidR="005D043E" w:rsidRPr="005D043E" w:rsidRDefault="009164F6" w:rsidP="00EB1758">
      <w:pPr>
        <w:pStyle w:val="Heading3"/>
        <w:numPr>
          <w:ilvl w:val="0"/>
          <w:numId w:val="10"/>
        </w:numPr>
        <w:ind w:hanging="720"/>
      </w:pPr>
      <w:r>
        <w:t xml:space="preserve"> </w:t>
      </w:r>
      <w:bookmarkStart w:id="69" w:name="_Toc67937979"/>
      <w:bookmarkStart w:id="70" w:name="_Toc120461242"/>
      <w:proofErr w:type="spellStart"/>
      <w:r w:rsidR="007E18E6">
        <w:t>Mô</w:t>
      </w:r>
      <w:proofErr w:type="spellEnd"/>
      <w:r w:rsidR="007E18E6">
        <w:t xml:space="preserve"> </w:t>
      </w:r>
      <w:proofErr w:type="spellStart"/>
      <w:r w:rsidR="007E18E6">
        <w:t>hình</w:t>
      </w:r>
      <w:proofErr w:type="spellEnd"/>
      <w:r w:rsidR="007E18E6">
        <w:t xml:space="preserve"> </w:t>
      </w:r>
      <w:proofErr w:type="spellStart"/>
      <w:r w:rsidR="007E18E6">
        <w:t>kiến</w:t>
      </w:r>
      <w:proofErr w:type="spellEnd"/>
      <w:r w:rsidR="007E18E6">
        <w:t xml:space="preserve"> </w:t>
      </w:r>
      <w:proofErr w:type="spellStart"/>
      <w:r w:rsidR="007E18E6">
        <w:t>trúc</w:t>
      </w:r>
      <w:proofErr w:type="spellEnd"/>
      <w:r w:rsidR="007E18E6">
        <w:t xml:space="preserve"> THANOS</w:t>
      </w:r>
      <w:bookmarkEnd w:id="69"/>
      <w:bookmarkEnd w:id="70"/>
    </w:p>
    <w:p w14:paraId="44E35ADF" w14:textId="77777777" w:rsidR="00072522" w:rsidRDefault="00C217DA" w:rsidP="00072522">
      <w:pPr>
        <w:keepNext/>
        <w:jc w:val="center"/>
      </w:pPr>
      <w:r>
        <w:rPr>
          <w:noProof/>
        </w:rPr>
        <w:drawing>
          <wp:inline distT="0" distB="0" distL="0" distR="0" wp14:anchorId="74CBC43D" wp14:editId="6F19B0A9">
            <wp:extent cx="5760084" cy="667702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5760084" cy="6677026"/>
                    </a:xfrm>
                    <a:prstGeom prst="rect">
                      <a:avLst/>
                    </a:prstGeom>
                  </pic:spPr>
                </pic:pic>
              </a:graphicData>
            </a:graphic>
          </wp:inline>
        </w:drawing>
      </w:r>
    </w:p>
    <w:p w14:paraId="7AE70A71" w14:textId="139FE706" w:rsidR="00304F1A" w:rsidRDefault="00072522" w:rsidP="000052B3">
      <w:pPr>
        <w:pStyle w:val="Caption"/>
      </w:pPr>
      <w:bookmarkStart w:id="71" w:name="_Toc71900494"/>
      <w:proofErr w:type="spellStart"/>
      <w:r>
        <w:t>Hình</w:t>
      </w:r>
      <w:proofErr w:type="spellEnd"/>
      <w:r>
        <w:t xml:space="preserve"> </w:t>
      </w:r>
      <w:fldSimple w:instr=" STYLEREF 1 \s ">
        <w:r w:rsidR="00AE4C36">
          <w:rPr>
            <w:noProof/>
          </w:rPr>
          <w:t>4</w:t>
        </w:r>
      </w:fldSimple>
      <w:r w:rsidR="0044706D">
        <w:noBreakHyphen/>
      </w:r>
      <w:fldSimple w:instr=" SEQ Hình \* ARABIC \s 1 ">
        <w:r w:rsidR="00AE4C36">
          <w:rPr>
            <w:noProof/>
          </w:rPr>
          <w:t>6</w:t>
        </w:r>
      </w:fldSimple>
      <w:r>
        <w:t xml:space="preserve">. </w:t>
      </w:r>
      <w:proofErr w:type="spellStart"/>
      <w:r>
        <w:t>Mô</w:t>
      </w:r>
      <w:proofErr w:type="spellEnd"/>
      <w:r>
        <w:t xml:space="preserve"> </w:t>
      </w:r>
      <w:proofErr w:type="spellStart"/>
      <w:r>
        <w:t>hình</w:t>
      </w:r>
      <w:proofErr w:type="spellEnd"/>
      <w:r>
        <w:t xml:space="preserve"> </w:t>
      </w:r>
      <w:proofErr w:type="spellStart"/>
      <w:r>
        <w:t>kiến</w:t>
      </w:r>
      <w:proofErr w:type="spellEnd"/>
      <w:r>
        <w:t xml:space="preserve"> </w:t>
      </w:r>
      <w:proofErr w:type="spellStart"/>
      <w:r>
        <w:t>trúc</w:t>
      </w:r>
      <w:proofErr w:type="spellEnd"/>
      <w:r>
        <w:t xml:space="preserve"> THANOS</w:t>
      </w:r>
      <w:bookmarkEnd w:id="71"/>
    </w:p>
    <w:p w14:paraId="5B7214CF" w14:textId="05468C36" w:rsidR="00562399" w:rsidRPr="00304F1A" w:rsidRDefault="00562399" w:rsidP="00B90683"/>
    <w:p w14:paraId="294CA287" w14:textId="03B9E495" w:rsidR="00B90683" w:rsidRPr="00B90683" w:rsidRDefault="00B90683" w:rsidP="009628B3">
      <w:pPr>
        <w:ind w:firstLine="567"/>
      </w:pPr>
      <w:proofErr w:type="spellStart"/>
      <w:r>
        <w:lastRenderedPageBreak/>
        <w:t>Với</w:t>
      </w:r>
      <w:proofErr w:type="spellEnd"/>
      <w:r>
        <w:t xml:space="preserve"> </w:t>
      </w:r>
      <w:proofErr w:type="spellStart"/>
      <w:r>
        <w:t>kiến</w:t>
      </w:r>
      <w:proofErr w:type="spellEnd"/>
      <w:r>
        <w:t xml:space="preserve"> </w:t>
      </w:r>
      <w:proofErr w:type="spellStart"/>
      <w:r>
        <w:t>trúc</w:t>
      </w:r>
      <w:proofErr w:type="spellEnd"/>
      <w:r>
        <w:t xml:space="preserve"> THANOS, </w:t>
      </w:r>
      <w:proofErr w:type="spellStart"/>
      <w:r>
        <w:t>chúng</w:t>
      </w:r>
      <w:proofErr w:type="spellEnd"/>
      <w:r>
        <w:t xml:space="preserve"> </w:t>
      </w:r>
      <w:proofErr w:type="spellStart"/>
      <w:r>
        <w:t>tôi</w:t>
      </w:r>
      <w:proofErr w:type="spellEnd"/>
      <w:r>
        <w:t xml:space="preserve"> </w:t>
      </w:r>
      <w:proofErr w:type="spellStart"/>
      <w:r>
        <w:t>có</w:t>
      </w:r>
      <w:proofErr w:type="spellEnd"/>
      <w:r>
        <w:t xml:space="preserve"> </w:t>
      </w:r>
      <w:proofErr w:type="spellStart"/>
      <w:r>
        <w:t>thêm</w:t>
      </w:r>
      <w:proofErr w:type="spellEnd"/>
      <w:r>
        <w:t xml:space="preserve"> 1 </w:t>
      </w:r>
      <w:proofErr w:type="spellStart"/>
      <w:r>
        <w:t>pha</w:t>
      </w:r>
      <w:proofErr w:type="spellEnd"/>
      <w:r>
        <w:t xml:space="preserve"> </w:t>
      </w:r>
      <w:proofErr w:type="spellStart"/>
      <w:r>
        <w:t>sau</w:t>
      </w:r>
      <w:proofErr w:type="spellEnd"/>
      <w:r>
        <w:t xml:space="preserve"> </w:t>
      </w:r>
      <w:proofErr w:type="spellStart"/>
      <w:r>
        <w:t>pha</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rsidR="00F12029">
        <w:t>Mô</w:t>
      </w:r>
      <w:proofErr w:type="spellEnd"/>
      <w:r w:rsidR="00F12029">
        <w:t xml:space="preserve"> </w:t>
      </w:r>
      <w:proofErr w:type="spellStart"/>
      <w:r w:rsidR="00F12029">
        <w:t>hình</w:t>
      </w:r>
      <w:proofErr w:type="spellEnd"/>
      <w:r w:rsidR="00F12029">
        <w:t xml:space="preserve"> </w:t>
      </w:r>
      <w:proofErr w:type="spellStart"/>
      <w:r w:rsidR="00F12029">
        <w:t>của</w:t>
      </w:r>
      <w:proofErr w:type="spellEnd"/>
      <w:r w:rsidR="00F12029">
        <w:t xml:space="preserve"> </w:t>
      </w:r>
      <w:proofErr w:type="spellStart"/>
      <w:r w:rsidR="00F12029">
        <w:t>chúng</w:t>
      </w:r>
      <w:proofErr w:type="spellEnd"/>
      <w:r w:rsidR="00F12029">
        <w:t xml:space="preserve"> </w:t>
      </w:r>
      <w:proofErr w:type="spellStart"/>
      <w:r w:rsidR="00F12029">
        <w:t>tôi</w:t>
      </w:r>
      <w:proofErr w:type="spellEnd"/>
      <w:r w:rsidR="00F12029">
        <w:t xml:space="preserve"> </w:t>
      </w:r>
      <w:proofErr w:type="spellStart"/>
      <w:r w:rsidR="00F12029">
        <w:t>là</w:t>
      </w:r>
      <w:proofErr w:type="spellEnd"/>
      <w:r w:rsidR="00F12029">
        <w:t xml:space="preserve"> </w:t>
      </w:r>
      <w:proofErr w:type="spellStart"/>
      <w:r w:rsidR="00F12029">
        <w:t>mô</w:t>
      </w:r>
      <w:proofErr w:type="spellEnd"/>
      <w:r w:rsidR="00F12029">
        <w:t xml:space="preserve"> </w:t>
      </w:r>
      <w:proofErr w:type="spellStart"/>
      <w:r w:rsidR="00F12029">
        <w:t>hình</w:t>
      </w:r>
      <w:proofErr w:type="spellEnd"/>
      <w:r w:rsidR="00F12029">
        <w:t xml:space="preserve"> </w:t>
      </w:r>
      <w:proofErr w:type="spellStart"/>
      <w:r w:rsidR="00F12029">
        <w:t>đa</w:t>
      </w:r>
      <w:proofErr w:type="spellEnd"/>
      <w:r w:rsidR="00F12029">
        <w:t xml:space="preserve"> </w:t>
      </w:r>
      <w:proofErr w:type="spellStart"/>
      <w:r w:rsidR="00F12029">
        <w:t>nhãn</w:t>
      </w:r>
      <w:proofErr w:type="spellEnd"/>
      <w:r w:rsidR="00F12029">
        <w:t xml:space="preserve">, </w:t>
      </w:r>
      <w:proofErr w:type="spellStart"/>
      <w:r w:rsidR="00F12029">
        <w:t>vì</w:t>
      </w:r>
      <w:proofErr w:type="spellEnd"/>
      <w:r w:rsidR="00F12029">
        <w:t xml:space="preserve"> </w:t>
      </w:r>
      <w:proofErr w:type="spellStart"/>
      <w:r w:rsidR="00F12029">
        <w:t>vậy</w:t>
      </w:r>
      <w:proofErr w:type="spellEnd"/>
      <w:r w:rsidR="00F12029">
        <w:t xml:space="preserve"> </w:t>
      </w:r>
      <w:proofErr w:type="spellStart"/>
      <w:r w:rsidR="00F12029">
        <w:t>với</w:t>
      </w:r>
      <w:proofErr w:type="spellEnd"/>
      <w:r w:rsidR="00F12029">
        <w:t xml:space="preserve"> </w:t>
      </w:r>
      <w:proofErr w:type="spellStart"/>
      <w:r w:rsidR="00F12029">
        <w:t>mỗi</w:t>
      </w:r>
      <w:proofErr w:type="spellEnd"/>
      <w:r w:rsidR="00F12029">
        <w:t xml:space="preserve"> </w:t>
      </w:r>
      <w:proofErr w:type="spellStart"/>
      <w:r w:rsidR="00F12029">
        <w:t>một</w:t>
      </w:r>
      <w:proofErr w:type="spellEnd"/>
      <w:r w:rsidR="00F12029">
        <w:t xml:space="preserve"> </w:t>
      </w:r>
      <w:proofErr w:type="spellStart"/>
      <w:r w:rsidR="00F12029">
        <w:t>mô</w:t>
      </w:r>
      <w:proofErr w:type="spellEnd"/>
      <w:r w:rsidR="00F12029">
        <w:t xml:space="preserve"> </w:t>
      </w:r>
      <w:proofErr w:type="spellStart"/>
      <w:r w:rsidR="00F12029">
        <w:t>hình</w:t>
      </w:r>
      <w:proofErr w:type="spellEnd"/>
      <w:r w:rsidR="00F12029">
        <w:t xml:space="preserve"> </w:t>
      </w:r>
      <w:proofErr w:type="spellStart"/>
      <w:r w:rsidR="00F12029">
        <w:t>tương</w:t>
      </w:r>
      <w:proofErr w:type="spellEnd"/>
      <w:r w:rsidR="00F12029">
        <w:t xml:space="preserve"> </w:t>
      </w:r>
      <w:proofErr w:type="spellStart"/>
      <w:r w:rsidR="00F12029">
        <w:t>ứng</w:t>
      </w:r>
      <w:proofErr w:type="spellEnd"/>
      <w:r w:rsidR="00F12029">
        <w:t xml:space="preserve"> </w:t>
      </w:r>
      <w:proofErr w:type="spellStart"/>
      <w:r w:rsidR="00F12029">
        <w:t>với</w:t>
      </w:r>
      <w:proofErr w:type="spellEnd"/>
      <w:r w:rsidR="00F12029">
        <w:t xml:space="preserve"> </w:t>
      </w:r>
      <w:proofErr w:type="spellStart"/>
      <w:r w:rsidR="00F12029">
        <w:t>nhãn</w:t>
      </w:r>
      <w:proofErr w:type="spellEnd"/>
      <w:r w:rsidR="00F12029">
        <w:t xml:space="preserve"> </w:t>
      </w:r>
      <w:proofErr w:type="spellStart"/>
      <w:r w:rsidR="00F12029">
        <w:t>đó</w:t>
      </w:r>
      <w:proofErr w:type="spellEnd"/>
      <w:r w:rsidR="00F12029">
        <w:t xml:space="preserve"> </w:t>
      </w:r>
      <w:proofErr w:type="spellStart"/>
      <w:r w:rsidR="00F12029">
        <w:t>sẽ</w:t>
      </w:r>
      <w:proofErr w:type="spellEnd"/>
      <w:r w:rsidR="00F12029">
        <w:t xml:space="preserve"> </w:t>
      </w:r>
      <w:proofErr w:type="spellStart"/>
      <w:r w:rsidR="00F12029">
        <w:t>có</w:t>
      </w:r>
      <w:proofErr w:type="spellEnd"/>
      <w:r w:rsidR="00F12029">
        <w:t xml:space="preserve"> </w:t>
      </w:r>
      <w:proofErr w:type="spellStart"/>
      <w:r w:rsidR="00F12029">
        <w:t>sự</w:t>
      </w:r>
      <w:proofErr w:type="spellEnd"/>
      <w:r w:rsidR="00F12029">
        <w:t xml:space="preserve"> </w:t>
      </w:r>
      <w:proofErr w:type="spellStart"/>
      <w:r w:rsidR="00F12029">
        <w:t>phân</w:t>
      </w:r>
      <w:proofErr w:type="spellEnd"/>
      <w:r w:rsidR="00F12029">
        <w:t xml:space="preserve"> </w:t>
      </w:r>
      <w:proofErr w:type="spellStart"/>
      <w:r w:rsidR="00F12029">
        <w:t>bố</w:t>
      </w:r>
      <w:proofErr w:type="spellEnd"/>
      <w:r w:rsidR="00F12029">
        <w:t xml:space="preserve"> </w:t>
      </w:r>
      <w:proofErr w:type="spellStart"/>
      <w:r w:rsidR="00F12029">
        <w:t>lớp</w:t>
      </w:r>
      <w:proofErr w:type="spellEnd"/>
      <w:r w:rsidR="00F12029">
        <w:t xml:space="preserve"> </w:t>
      </w:r>
      <w:proofErr w:type="spellStart"/>
      <w:r w:rsidR="00F12029">
        <w:t>nhị</w:t>
      </w:r>
      <w:proofErr w:type="spellEnd"/>
      <w:r w:rsidR="00F12029">
        <w:t xml:space="preserve"> </w:t>
      </w:r>
      <w:proofErr w:type="spellStart"/>
      <w:r w:rsidR="00F12029">
        <w:t>phân</w:t>
      </w:r>
      <w:proofErr w:type="spellEnd"/>
      <w:r w:rsidR="00F12029">
        <w:t xml:space="preserve"> </w:t>
      </w:r>
      <w:proofErr w:type="spellStart"/>
      <w:r w:rsidR="00F12029">
        <w:t>khác</w:t>
      </w:r>
      <w:proofErr w:type="spellEnd"/>
      <w:r w:rsidR="00F12029">
        <w:t xml:space="preserve"> </w:t>
      </w:r>
      <w:proofErr w:type="spellStart"/>
      <w:r w:rsidR="00F12029">
        <w:t>nhau</w:t>
      </w:r>
      <w:proofErr w:type="spellEnd"/>
      <w:r w:rsidR="00F12029">
        <w:t xml:space="preserve"> </w:t>
      </w:r>
      <w:proofErr w:type="spellStart"/>
      <w:r w:rsidR="00F12029">
        <w:t>với</w:t>
      </w:r>
      <w:proofErr w:type="spellEnd"/>
      <w:r w:rsidR="00F12029">
        <w:t xml:space="preserve"> </w:t>
      </w:r>
      <w:proofErr w:type="spellStart"/>
      <w:r w:rsidR="00F12029">
        <w:t>những</w:t>
      </w:r>
      <w:proofErr w:type="spellEnd"/>
      <w:r w:rsidR="00F12029">
        <w:t xml:space="preserve"> </w:t>
      </w:r>
      <w:proofErr w:type="spellStart"/>
      <w:r w:rsidR="00F12029">
        <w:t>mô</w:t>
      </w:r>
      <w:proofErr w:type="spellEnd"/>
      <w:r w:rsidR="00F12029">
        <w:t xml:space="preserve"> </w:t>
      </w:r>
      <w:proofErr w:type="spellStart"/>
      <w:r w:rsidR="00F12029">
        <w:t>hình</w:t>
      </w:r>
      <w:proofErr w:type="spellEnd"/>
      <w:r w:rsidR="00F12029">
        <w:t xml:space="preserve"> </w:t>
      </w:r>
      <w:proofErr w:type="spellStart"/>
      <w:r w:rsidR="00F12029">
        <w:t>khác</w:t>
      </w:r>
      <w:proofErr w:type="spellEnd"/>
      <w:r w:rsidR="00F12029">
        <w:t>.</w:t>
      </w:r>
    </w:p>
    <w:p w14:paraId="0F20911D" w14:textId="24CA2B49" w:rsidR="00E3048F" w:rsidRPr="00B90683" w:rsidRDefault="00327829" w:rsidP="004941B8">
      <w:pPr>
        <w:ind w:firstLine="567"/>
      </w:pPr>
      <w:proofErr w:type="spellStart"/>
      <w:r>
        <w:t>Chúng</w:t>
      </w:r>
      <w:proofErr w:type="spellEnd"/>
      <w:r>
        <w:t xml:space="preserve"> </w:t>
      </w:r>
      <w:proofErr w:type="spellStart"/>
      <w:r>
        <w:t>tôi</w:t>
      </w:r>
      <w:proofErr w:type="spellEnd"/>
      <w:r>
        <w:t xml:space="preserve"> </w:t>
      </w:r>
      <w:proofErr w:type="spellStart"/>
      <w:r>
        <w:t>coi</w:t>
      </w:r>
      <w:proofErr w:type="spellEnd"/>
      <w:r>
        <w:t xml:space="preserve"> </w:t>
      </w:r>
      <w:proofErr w:type="spellStart"/>
      <w:r>
        <w:t>rằng</w:t>
      </w:r>
      <w:proofErr w:type="spellEnd"/>
      <w:r>
        <w:t xml:space="preserve"> </w:t>
      </w:r>
      <w:proofErr w:type="spellStart"/>
      <w:r>
        <w:t>sự</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xảy</w:t>
      </w:r>
      <w:proofErr w:type="spellEnd"/>
      <w:r>
        <w:t xml:space="preserve"> </w:t>
      </w:r>
      <w:proofErr w:type="spellStart"/>
      <w:r>
        <w:t>ra</w:t>
      </w:r>
      <w:proofErr w:type="spellEnd"/>
      <w:r>
        <w:t xml:space="preserve"> </w:t>
      </w:r>
      <w:proofErr w:type="spellStart"/>
      <w:r>
        <w:t>khi</w:t>
      </w:r>
      <w:proofErr w:type="spellEnd"/>
      <w:r>
        <w:t xml:space="preserve"> </w:t>
      </w:r>
      <w:proofErr w:type="spellStart"/>
      <w:r>
        <w:t>tỷ</w:t>
      </w:r>
      <w:proofErr w:type="spellEnd"/>
      <w:r>
        <w:t xml:space="preserve"> </w:t>
      </w:r>
      <w:proofErr w:type="spellStart"/>
      <w:r>
        <w:t>lệ</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lớp</w:t>
      </w:r>
      <w:proofErr w:type="spellEnd"/>
      <w:r>
        <w:t xml:space="preserve"> </w:t>
      </w:r>
      <w:proofErr w:type="spellStart"/>
      <w:r>
        <w:t>đa</w:t>
      </w:r>
      <w:proofErr w:type="spellEnd"/>
      <w:r>
        <w:t xml:space="preserve"> </w:t>
      </w:r>
      <w:proofErr w:type="spellStart"/>
      <w:r>
        <w:t>số</w:t>
      </w:r>
      <w:proofErr w:type="spellEnd"/>
      <w:r>
        <w:t xml:space="preserve"> </w:t>
      </w:r>
      <w:proofErr w:type="spellStart"/>
      <w:r>
        <w:t>với</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lớn</w:t>
      </w:r>
      <w:proofErr w:type="spellEnd"/>
      <w:r>
        <w:t xml:space="preserve"> </w:t>
      </w:r>
      <w:proofErr w:type="spellStart"/>
      <w:r>
        <w:t>hơn</w:t>
      </w:r>
      <w:proofErr w:type="spellEnd"/>
      <w:r>
        <w:t xml:space="preserve"> 3, </w:t>
      </w:r>
      <w:proofErr w:type="spellStart"/>
      <w:r>
        <w:t>tức</w:t>
      </w:r>
      <w:proofErr w:type="spellEnd"/>
      <w:r>
        <w:t xml:space="preserve"> </w:t>
      </w:r>
      <w:proofErr w:type="spellStart"/>
      <w:r>
        <w:t>là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phân</w:t>
      </w:r>
      <w:proofErr w:type="spellEnd"/>
      <w:r>
        <w:t xml:space="preserve"> </w:t>
      </w:r>
      <w:proofErr w:type="spellStart"/>
      <w:r>
        <w:t>bố</w:t>
      </w:r>
      <w:proofErr w:type="spellEnd"/>
      <w:r>
        <w:t xml:space="preserve"> </w:t>
      </w:r>
      <w:proofErr w:type="spellStart"/>
      <w:r>
        <w:t>với</w:t>
      </w:r>
      <w:proofErr w:type="spellEnd"/>
      <w:r>
        <w:t xml:space="preserve"> </w:t>
      </w:r>
      <w:proofErr w:type="spellStart"/>
      <w:r>
        <w:t>tỷ</w:t>
      </w:r>
      <w:proofErr w:type="spellEnd"/>
      <w:r>
        <w:t xml:space="preserve"> </w:t>
      </w:r>
      <w:proofErr w:type="spellStart"/>
      <w:r>
        <w:t>lệ</w:t>
      </w:r>
      <w:proofErr w:type="spellEnd"/>
      <w:r>
        <w:t xml:space="preserve"> 75/25 </w:t>
      </w:r>
      <w:proofErr w:type="spellStart"/>
      <w:r>
        <w:t>hoặc</w:t>
      </w:r>
      <w:proofErr w:type="spellEnd"/>
      <w:r>
        <w:t xml:space="preserve"> </w:t>
      </w:r>
      <w:proofErr w:type="spellStart"/>
      <w:r>
        <w:t>lớn</w:t>
      </w:r>
      <w:proofErr w:type="spellEnd"/>
      <w:r>
        <w:t xml:space="preserve"> </w:t>
      </w:r>
      <w:proofErr w:type="spellStart"/>
      <w:r>
        <w:t>hơn</w:t>
      </w:r>
      <w:proofErr w:type="spellEnd"/>
      <w:r>
        <w:t xml:space="preserve">. Khi </w:t>
      </w:r>
      <w:proofErr w:type="spellStart"/>
      <w:r>
        <w:t>đó</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những</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xử</w:t>
      </w:r>
      <w:proofErr w:type="spellEnd"/>
      <w:r>
        <w:t xml:space="preserve"> </w:t>
      </w:r>
      <w:proofErr w:type="spellStart"/>
      <w:r>
        <w:t>lý</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với</w:t>
      </w:r>
      <w:proofErr w:type="spellEnd"/>
      <w:r>
        <w:t xml:space="preserve"> </w:t>
      </w:r>
      <w:proofErr w:type="spellStart"/>
      <w:r>
        <w:t>từng</w:t>
      </w:r>
      <w:proofErr w:type="spellEnd"/>
      <w:r>
        <w:t xml:space="preserve"> </w:t>
      </w:r>
      <w:proofErr w:type="spellStart"/>
      <w:r w:rsidR="00EC0643">
        <w:t>bộ</w:t>
      </w:r>
      <w:proofErr w:type="spellEnd"/>
      <w:r w:rsidR="00EC0643">
        <w:t xml:space="preserve"> </w:t>
      </w:r>
      <w:proofErr w:type="spellStart"/>
      <w:r w:rsidR="00EC0643">
        <w:t>phân</w:t>
      </w:r>
      <w:proofErr w:type="spellEnd"/>
      <w:r w:rsidR="00EC0643">
        <w:t xml:space="preserve"> </w:t>
      </w:r>
      <w:proofErr w:type="spellStart"/>
      <w:r w:rsidR="00EC0643">
        <w:t>lớp</w:t>
      </w:r>
      <w:proofErr w:type="spellEnd"/>
      <w:r w:rsidR="00EC0643">
        <w:t xml:space="preserve"> </w:t>
      </w:r>
      <w:proofErr w:type="spellStart"/>
      <w:r w:rsidR="00EC0643">
        <w:t>trong</w:t>
      </w:r>
      <w:proofErr w:type="spellEnd"/>
      <w:r w:rsidR="00EC0643">
        <w:t xml:space="preserve"> </w:t>
      </w:r>
      <w:proofErr w:type="spellStart"/>
      <w:r w:rsidR="00EC0643">
        <w:t>mô</w:t>
      </w:r>
      <w:proofErr w:type="spellEnd"/>
      <w:r w:rsidR="00EC0643">
        <w:t xml:space="preserve"> </w:t>
      </w:r>
      <w:proofErr w:type="spellStart"/>
      <w:r w:rsidR="00EC0643">
        <w:t>hình</w:t>
      </w:r>
      <w:proofErr w:type="spellEnd"/>
      <w:r w:rsidR="00EC0643">
        <w:t xml:space="preserve"> </w:t>
      </w:r>
      <w:proofErr w:type="spellStart"/>
      <w:r w:rsidR="00EC0643">
        <w:t>phân</w:t>
      </w:r>
      <w:proofErr w:type="spellEnd"/>
      <w:r w:rsidR="00EC0643">
        <w:t xml:space="preserve"> </w:t>
      </w:r>
      <w:proofErr w:type="spellStart"/>
      <w:r w:rsidR="00EC0643">
        <w:t>lớp</w:t>
      </w:r>
      <w:proofErr w:type="spellEnd"/>
      <w:r w:rsidR="00EC0643">
        <w:t xml:space="preserve"> </w:t>
      </w:r>
      <w:proofErr w:type="spellStart"/>
      <w:r w:rsidR="00EC0643">
        <w:t>đa</w:t>
      </w:r>
      <w:proofErr w:type="spellEnd"/>
      <w:r w:rsidR="00EC0643">
        <w:t xml:space="preserve"> </w:t>
      </w:r>
      <w:proofErr w:type="spellStart"/>
      <w:r w:rsidR="00EC0643">
        <w:t>nhãn</w:t>
      </w:r>
      <w:proofErr w:type="spellEnd"/>
      <w:r w:rsidR="00EC0643">
        <w:t xml:space="preserve"> </w:t>
      </w:r>
      <w:proofErr w:type="spellStart"/>
      <w:r w:rsidR="00EC0643">
        <w:t>của</w:t>
      </w:r>
      <w:proofErr w:type="spellEnd"/>
      <w:r w:rsidR="00EC0643">
        <w:t xml:space="preserve"> </w:t>
      </w:r>
      <w:proofErr w:type="spellStart"/>
      <w:r w:rsidR="00EC0643">
        <w:t>chúng</w:t>
      </w:r>
      <w:proofErr w:type="spellEnd"/>
      <w:r w:rsidR="00EC0643">
        <w:t xml:space="preserve"> </w:t>
      </w:r>
      <w:proofErr w:type="spellStart"/>
      <w:r w:rsidR="00EC0643">
        <w:t>tôi</w:t>
      </w:r>
      <w:proofErr w:type="spellEnd"/>
      <w:r w:rsidR="00EC0643">
        <w:t>.</w:t>
      </w:r>
    </w:p>
    <w:p w14:paraId="6DBCB698" w14:textId="68DCF854" w:rsidR="00FA14A7" w:rsidRDefault="00FA14A7" w:rsidP="00E21785"/>
    <w:p w14:paraId="2D96C45E" w14:textId="728E6950" w:rsidR="00812507" w:rsidRDefault="00AB60CC" w:rsidP="00EB1758">
      <w:pPr>
        <w:pStyle w:val="ListParagraph"/>
        <w:numPr>
          <w:ilvl w:val="0"/>
          <w:numId w:val="12"/>
        </w:numPr>
        <w:ind w:left="851" w:hanging="491"/>
        <w:rPr>
          <w:b/>
          <w:bCs/>
        </w:rPr>
      </w:pPr>
      <w:r w:rsidRPr="00E21785">
        <w:rPr>
          <w:b/>
          <w:bCs/>
        </w:rPr>
        <w:t>Random Oversampling</w:t>
      </w:r>
    </w:p>
    <w:p w14:paraId="425726E5" w14:textId="2E317F92" w:rsidR="007936AD" w:rsidRPr="007936AD" w:rsidRDefault="007936AD" w:rsidP="00FB1F80">
      <w:pPr>
        <w:ind w:firstLine="360"/>
        <w:rPr>
          <w:b/>
          <w:bCs/>
        </w:rPr>
      </w:pPr>
      <w:proofErr w:type="spellStart"/>
      <w:r w:rsidRPr="00E121BD">
        <w:t>Trong</w:t>
      </w:r>
      <w:proofErr w:type="spellEnd"/>
      <w:r w:rsidRPr="00E121BD">
        <w:t xml:space="preserve"> </w:t>
      </w:r>
      <w:proofErr w:type="spellStart"/>
      <w:r w:rsidRPr="00E121BD">
        <w:t>quá</w:t>
      </w:r>
      <w:proofErr w:type="spellEnd"/>
      <w:r w:rsidRPr="00E121BD">
        <w:t xml:space="preserve"> </w:t>
      </w:r>
      <w:proofErr w:type="spellStart"/>
      <w:r w:rsidRPr="00E121BD">
        <w:t>trình</w:t>
      </w:r>
      <w:proofErr w:type="spellEnd"/>
      <w:r w:rsidRPr="00E121BD">
        <w:t xml:space="preserve"> over sampling, </w:t>
      </w:r>
      <w:proofErr w:type="spellStart"/>
      <w:r w:rsidRPr="00E121BD">
        <w:t>chúng</w:t>
      </w:r>
      <w:proofErr w:type="spellEnd"/>
      <w:r w:rsidRPr="00E121BD">
        <w:t xml:space="preserve"> ta </w:t>
      </w:r>
      <w:proofErr w:type="spellStart"/>
      <w:r w:rsidRPr="00E121BD">
        <w:t>tạo</w:t>
      </w:r>
      <w:proofErr w:type="spellEnd"/>
      <w:r w:rsidRPr="00E121BD">
        <w:t xml:space="preserve"> </w:t>
      </w:r>
      <w:proofErr w:type="spellStart"/>
      <w:r w:rsidRPr="00E121BD">
        <w:t>dữ</w:t>
      </w:r>
      <w:proofErr w:type="spellEnd"/>
      <w:r w:rsidRPr="00E121BD">
        <w:t xml:space="preserve"> </w:t>
      </w:r>
      <w:proofErr w:type="spellStart"/>
      <w:r w:rsidRPr="00E121BD">
        <w:t>liệu</w:t>
      </w:r>
      <w:proofErr w:type="spellEnd"/>
      <w:r w:rsidRPr="00E121BD">
        <w:t xml:space="preserve"> </w:t>
      </w:r>
      <w:proofErr w:type="spellStart"/>
      <w:r w:rsidRPr="00E121BD">
        <w:t>bổ</w:t>
      </w:r>
      <w:proofErr w:type="spellEnd"/>
      <w:r w:rsidRPr="00E121BD">
        <w:t xml:space="preserve"> sung </w:t>
      </w:r>
      <w:proofErr w:type="spellStart"/>
      <w:r w:rsidRPr="00E121BD">
        <w:t>cho</w:t>
      </w:r>
      <w:proofErr w:type="spellEnd"/>
      <w:r w:rsidRPr="00E121BD">
        <w:t xml:space="preserve"> </w:t>
      </w:r>
      <w:proofErr w:type="spellStart"/>
      <w:r w:rsidRPr="00E121BD">
        <w:t>lớp</w:t>
      </w:r>
      <w:proofErr w:type="spellEnd"/>
      <w:r w:rsidRPr="00E121BD">
        <w:t xml:space="preserve"> </w:t>
      </w:r>
      <w:proofErr w:type="spellStart"/>
      <w:r w:rsidRPr="00E121BD">
        <w:t>thiểu</w:t>
      </w:r>
      <w:proofErr w:type="spellEnd"/>
      <w:r w:rsidRPr="00E121BD">
        <w:t xml:space="preserve"> </w:t>
      </w:r>
      <w:proofErr w:type="spellStart"/>
      <w:r w:rsidRPr="00E121BD">
        <w:t>số</w:t>
      </w:r>
      <w:proofErr w:type="spellEnd"/>
      <w:r w:rsidRPr="00E121BD">
        <w:t xml:space="preserve"> </w:t>
      </w:r>
      <w:proofErr w:type="spellStart"/>
      <w:r w:rsidRPr="00E121BD">
        <w:t>bằng</w:t>
      </w:r>
      <w:proofErr w:type="spellEnd"/>
      <w:r w:rsidRPr="00E121BD">
        <w:t xml:space="preserve"> </w:t>
      </w:r>
      <w:proofErr w:type="spellStart"/>
      <w:r w:rsidRPr="00E121BD">
        <w:t>cách</w:t>
      </w:r>
      <w:proofErr w:type="spellEnd"/>
      <w:r w:rsidRPr="00E121BD">
        <w:t xml:space="preserve"> </w:t>
      </w:r>
      <w:proofErr w:type="spellStart"/>
      <w:r w:rsidRPr="00E121BD">
        <w:t>tạo</w:t>
      </w:r>
      <w:proofErr w:type="spellEnd"/>
      <w:r w:rsidRPr="00E121BD">
        <w:t xml:space="preserve"> </w:t>
      </w:r>
      <w:proofErr w:type="spellStart"/>
      <w:r w:rsidRPr="00E121BD">
        <w:t>ra</w:t>
      </w:r>
      <w:proofErr w:type="spellEnd"/>
      <w:r w:rsidRPr="00E121BD">
        <w:t xml:space="preserve"> </w:t>
      </w:r>
      <w:proofErr w:type="spellStart"/>
      <w:r w:rsidRPr="00E121BD">
        <w:t>các</w:t>
      </w:r>
      <w:proofErr w:type="spellEnd"/>
      <w:r w:rsidRPr="00E121BD">
        <w:t xml:space="preserve"> </w:t>
      </w:r>
      <w:proofErr w:type="spellStart"/>
      <w:r w:rsidRPr="00E121BD">
        <w:t>bản</w:t>
      </w:r>
      <w:proofErr w:type="spellEnd"/>
      <w:r w:rsidRPr="00E121BD">
        <w:t xml:space="preserve"> </w:t>
      </w:r>
      <w:proofErr w:type="spellStart"/>
      <w:r w:rsidRPr="00E121BD">
        <w:t>sao</w:t>
      </w:r>
      <w:proofErr w:type="spellEnd"/>
      <w:r w:rsidRPr="00E121BD">
        <w:t xml:space="preserve"> </w:t>
      </w:r>
      <w:proofErr w:type="spellStart"/>
      <w:r w:rsidRPr="00E121BD">
        <w:t>dữ</w:t>
      </w:r>
      <w:proofErr w:type="spellEnd"/>
      <w:r w:rsidRPr="00E121BD">
        <w:t xml:space="preserve"> </w:t>
      </w:r>
      <w:proofErr w:type="spellStart"/>
      <w:r w:rsidRPr="00E121BD">
        <w:t>liệu</w:t>
      </w:r>
      <w:proofErr w:type="spellEnd"/>
      <w:r w:rsidRPr="00E121BD">
        <w:t xml:space="preserve"> </w:t>
      </w:r>
      <w:proofErr w:type="spellStart"/>
      <w:r w:rsidRPr="00E121BD">
        <w:t>từ</w:t>
      </w:r>
      <w:proofErr w:type="spellEnd"/>
      <w:r w:rsidRPr="00E121BD">
        <w:t xml:space="preserve"> </w:t>
      </w:r>
      <w:proofErr w:type="spellStart"/>
      <w:r w:rsidRPr="00E121BD">
        <w:t>lớp</w:t>
      </w:r>
      <w:proofErr w:type="spellEnd"/>
      <w:r w:rsidRPr="00E121BD">
        <w:t xml:space="preserve"> </w:t>
      </w:r>
      <w:proofErr w:type="spellStart"/>
      <w:r w:rsidRPr="00E121BD">
        <w:t>thiểu</w:t>
      </w:r>
      <w:proofErr w:type="spellEnd"/>
      <w:r w:rsidRPr="00E121BD">
        <w:t xml:space="preserve"> </w:t>
      </w:r>
      <w:proofErr w:type="spellStart"/>
      <w:r w:rsidRPr="00E121BD">
        <w:t>số</w:t>
      </w:r>
      <w:proofErr w:type="spellEnd"/>
      <w:r w:rsidRPr="00E121BD">
        <w:t xml:space="preserve"> </w:t>
      </w:r>
      <w:proofErr w:type="spellStart"/>
      <w:r w:rsidRPr="00E121BD">
        <w:t>hoặc</w:t>
      </w:r>
      <w:proofErr w:type="spellEnd"/>
      <w:r w:rsidRPr="00E121BD">
        <w:t xml:space="preserve"> </w:t>
      </w:r>
      <w:proofErr w:type="spellStart"/>
      <w:r w:rsidRPr="00E121BD">
        <w:t>bằng</w:t>
      </w:r>
      <w:proofErr w:type="spellEnd"/>
      <w:r w:rsidRPr="00E121BD">
        <w:t xml:space="preserve"> </w:t>
      </w:r>
      <w:proofErr w:type="spellStart"/>
      <w:r w:rsidRPr="00E121BD">
        <w:t>một</w:t>
      </w:r>
      <w:proofErr w:type="spellEnd"/>
      <w:r w:rsidRPr="00E121BD">
        <w:t xml:space="preserve"> </w:t>
      </w:r>
      <w:proofErr w:type="spellStart"/>
      <w:r w:rsidRPr="00E121BD">
        <w:t>số</w:t>
      </w:r>
      <w:proofErr w:type="spellEnd"/>
      <w:r w:rsidRPr="00E121BD">
        <w:t xml:space="preserve"> </w:t>
      </w:r>
      <w:proofErr w:type="spellStart"/>
      <w:r w:rsidRPr="00E121BD">
        <w:t>phương</w:t>
      </w:r>
      <w:proofErr w:type="spellEnd"/>
      <w:r w:rsidRPr="00E121BD">
        <w:t xml:space="preserve"> </w:t>
      </w:r>
      <w:proofErr w:type="spellStart"/>
      <w:r w:rsidRPr="00E121BD">
        <w:t>pháp</w:t>
      </w:r>
      <w:proofErr w:type="spellEnd"/>
      <w:r w:rsidRPr="00E121BD">
        <w:t xml:space="preserve"> </w:t>
      </w:r>
      <w:proofErr w:type="spellStart"/>
      <w:r w:rsidRPr="00E121BD">
        <w:t>để</w:t>
      </w:r>
      <w:proofErr w:type="spellEnd"/>
      <w:r w:rsidRPr="00E121BD">
        <w:t xml:space="preserve"> </w:t>
      </w:r>
      <w:proofErr w:type="spellStart"/>
      <w:r w:rsidRPr="00E121BD">
        <w:t>tạo</w:t>
      </w:r>
      <w:proofErr w:type="spellEnd"/>
      <w:r w:rsidRPr="00E121BD">
        <w:t xml:space="preserve"> </w:t>
      </w:r>
      <w:proofErr w:type="spellStart"/>
      <w:r w:rsidRPr="00E121BD">
        <w:t>thêm</w:t>
      </w:r>
      <w:proofErr w:type="spellEnd"/>
      <w:r w:rsidRPr="00E121BD">
        <w:t xml:space="preserve"> </w:t>
      </w:r>
      <w:proofErr w:type="spellStart"/>
      <w:r w:rsidRPr="00E121BD">
        <w:t>dữ</w:t>
      </w:r>
      <w:proofErr w:type="spellEnd"/>
      <w:r w:rsidRPr="00E121BD">
        <w:t xml:space="preserve"> </w:t>
      </w:r>
      <w:proofErr w:type="spellStart"/>
      <w:r w:rsidRPr="00E121BD">
        <w:t>liệu</w:t>
      </w:r>
      <w:proofErr w:type="spellEnd"/>
      <w:r w:rsidRPr="00E121BD">
        <w:t xml:space="preserve"> </w:t>
      </w:r>
      <w:proofErr w:type="spellStart"/>
      <w:r w:rsidRPr="00E121BD">
        <w:t>đại</w:t>
      </w:r>
      <w:proofErr w:type="spellEnd"/>
      <w:r w:rsidRPr="00E121BD">
        <w:t xml:space="preserve"> </w:t>
      </w:r>
      <w:proofErr w:type="spellStart"/>
      <w:r w:rsidRPr="00E121BD">
        <w:t>diện</w:t>
      </w:r>
      <w:proofErr w:type="spellEnd"/>
      <w:r w:rsidRPr="00E121BD">
        <w:t xml:space="preserve"> </w:t>
      </w:r>
      <w:proofErr w:type="spellStart"/>
      <w:r w:rsidRPr="00E121BD">
        <w:t>cho</w:t>
      </w:r>
      <w:proofErr w:type="spellEnd"/>
      <w:r w:rsidRPr="00E121BD">
        <w:t xml:space="preserve"> </w:t>
      </w:r>
      <w:proofErr w:type="spellStart"/>
      <w:r w:rsidRPr="00E121BD">
        <w:t>lớp</w:t>
      </w:r>
      <w:proofErr w:type="spellEnd"/>
      <w:r w:rsidRPr="00E121BD">
        <w:t xml:space="preserve"> </w:t>
      </w:r>
      <w:proofErr w:type="spellStart"/>
      <w:r w:rsidRPr="00E121BD">
        <w:t>thiểu</w:t>
      </w:r>
      <w:proofErr w:type="spellEnd"/>
      <w:r w:rsidRPr="00E121BD">
        <w:t xml:space="preserve"> </w:t>
      </w:r>
      <w:proofErr w:type="spellStart"/>
      <w:r w:rsidRPr="00E121BD">
        <w:t>số</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những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đã</w:t>
      </w:r>
      <w:proofErr w:type="spellEnd"/>
      <w:r>
        <w:t xml:space="preserve"> </w:t>
      </w:r>
      <w:proofErr w:type="spellStart"/>
      <w:r>
        <w:t>tồn</w:t>
      </w:r>
      <w:proofErr w:type="spellEnd"/>
      <w:r>
        <w:t xml:space="preserve"> </w:t>
      </w:r>
      <w:proofErr w:type="spellStart"/>
      <w:r>
        <w:t>tại</w:t>
      </w:r>
      <w:proofErr w:type="spellEnd"/>
      <w:r w:rsidRPr="00E121BD">
        <w:t>.</w:t>
      </w:r>
      <w:r>
        <w:t xml:space="preserve"> Oversampling </w:t>
      </w:r>
      <w:proofErr w:type="spellStart"/>
      <w:r>
        <w:t>hoạt</w:t>
      </w:r>
      <w:proofErr w:type="spellEnd"/>
      <w:r>
        <w:t xml:space="preserve"> </w:t>
      </w:r>
      <w:proofErr w:type="spellStart"/>
      <w:r>
        <w:t>động</w:t>
      </w:r>
      <w:proofErr w:type="spellEnd"/>
      <w:r>
        <w:t xml:space="preserve"> </w:t>
      </w:r>
      <w:proofErr w:type="spellStart"/>
      <w:r>
        <w:t>lấy</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một</w:t>
      </w:r>
      <w:proofErr w:type="spellEnd"/>
      <w:r>
        <w:t xml:space="preserve"> </w:t>
      </w:r>
      <w:proofErr w:type="spellStart"/>
      <w:r>
        <w:t>điểm</w:t>
      </w:r>
      <w:proofErr w:type="spellEnd"/>
      <w:r>
        <w:t xml:space="preserve"> </w:t>
      </w:r>
      <w:proofErr w:type="spellStart"/>
      <w:r>
        <w:t>từ</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k-</w:t>
      </w:r>
      <w:proofErr w:type="spellStart"/>
      <w:r>
        <w:t>láng</w:t>
      </w:r>
      <w:proofErr w:type="spellEnd"/>
      <w:r>
        <w:t xml:space="preserve"> </w:t>
      </w:r>
      <w:proofErr w:type="spellStart"/>
      <w:r>
        <w:t>giềng</w:t>
      </w:r>
      <w:proofErr w:type="spellEnd"/>
      <w:r>
        <w:t xml:space="preserve"> </w:t>
      </w:r>
      <w:proofErr w:type="spellStart"/>
      <w:r>
        <w:t>gần</w:t>
      </w:r>
      <w:proofErr w:type="spellEnd"/>
      <w:r>
        <w:t xml:space="preserve"> </w:t>
      </w:r>
      <w:proofErr w:type="spellStart"/>
      <w:r>
        <w:t>nhất</w:t>
      </w:r>
      <w:proofErr w:type="spellEnd"/>
      <w:r>
        <w:t xml:space="preserve"> </w:t>
      </w:r>
      <w:proofErr w:type="spellStart"/>
      <w:r>
        <w:t>cho</w:t>
      </w:r>
      <w:proofErr w:type="spellEnd"/>
      <w:r>
        <w:t xml:space="preserve"> </w:t>
      </w:r>
      <w:proofErr w:type="spellStart"/>
      <w:r>
        <w:t>điểm</w:t>
      </w:r>
      <w:proofErr w:type="spellEnd"/>
      <w:r>
        <w:t xml:space="preserve"> </w:t>
      </w:r>
      <w:proofErr w:type="spellStart"/>
      <w:r>
        <w:t>này</w:t>
      </w:r>
      <w:proofErr w:type="spellEnd"/>
      <w:r>
        <w:t>.</w:t>
      </w:r>
      <w:r w:rsidRPr="00E121BD">
        <w:t xml:space="preserve"> </w:t>
      </w:r>
      <w:proofErr w:type="spellStart"/>
      <w:r w:rsidRPr="00E121BD">
        <w:t>Mặc</w:t>
      </w:r>
      <w:proofErr w:type="spellEnd"/>
      <w:r w:rsidRPr="00E121BD">
        <w:t xml:space="preserve"> </w:t>
      </w:r>
      <w:proofErr w:type="spellStart"/>
      <w:r w:rsidRPr="00E121BD">
        <w:t>dù</w:t>
      </w:r>
      <w:proofErr w:type="spellEnd"/>
      <w:r w:rsidRPr="00E121BD">
        <w:t xml:space="preserve"> </w:t>
      </w:r>
      <w:proofErr w:type="spellStart"/>
      <w:r w:rsidRPr="00E121BD">
        <w:t>vậy</w:t>
      </w:r>
      <w:proofErr w:type="spellEnd"/>
      <w:r w:rsidRPr="00E121BD">
        <w:t xml:space="preserve">, </w:t>
      </w:r>
      <w:proofErr w:type="spellStart"/>
      <w:r w:rsidRPr="00E121BD">
        <w:t>lặp</w:t>
      </w:r>
      <w:proofErr w:type="spellEnd"/>
      <w:r w:rsidRPr="00E121BD">
        <w:t xml:space="preserve"> </w:t>
      </w:r>
      <w:proofErr w:type="spellStart"/>
      <w:r w:rsidRPr="00E121BD">
        <w:t>lại</w:t>
      </w:r>
      <w:proofErr w:type="spellEnd"/>
      <w:r w:rsidRPr="00E121BD">
        <w:t xml:space="preserve"> </w:t>
      </w:r>
      <w:proofErr w:type="spellStart"/>
      <w:r w:rsidRPr="00E121BD">
        <w:t>các</w:t>
      </w:r>
      <w:proofErr w:type="spellEnd"/>
      <w:r w:rsidRPr="00E121BD">
        <w:t xml:space="preserve"> </w:t>
      </w:r>
      <w:proofErr w:type="spellStart"/>
      <w:r w:rsidRPr="00E121BD">
        <w:t>dữ</w:t>
      </w:r>
      <w:proofErr w:type="spellEnd"/>
      <w:r w:rsidRPr="00E121BD">
        <w:t xml:space="preserve"> </w:t>
      </w:r>
      <w:proofErr w:type="spellStart"/>
      <w:r w:rsidRPr="00E121BD">
        <w:t>liệu</w:t>
      </w:r>
      <w:proofErr w:type="spellEnd"/>
      <w:r w:rsidRPr="00E121BD">
        <w:t xml:space="preserve"> </w:t>
      </w:r>
      <w:proofErr w:type="spellStart"/>
      <w:r w:rsidRPr="00E121BD">
        <w:t>từ</w:t>
      </w:r>
      <w:proofErr w:type="spellEnd"/>
      <w:r w:rsidRPr="00E121BD">
        <w:t xml:space="preserve"> </w:t>
      </w:r>
      <w:proofErr w:type="spellStart"/>
      <w:r w:rsidRPr="00E121BD">
        <w:t>lớp</w:t>
      </w:r>
      <w:proofErr w:type="spellEnd"/>
      <w:r w:rsidRPr="00E121BD">
        <w:t xml:space="preserve"> </w:t>
      </w:r>
      <w:proofErr w:type="spellStart"/>
      <w:r w:rsidRPr="00E121BD">
        <w:t>thiểu</w:t>
      </w:r>
      <w:proofErr w:type="spellEnd"/>
      <w:r w:rsidRPr="00E121BD">
        <w:t xml:space="preserve"> </w:t>
      </w:r>
      <w:proofErr w:type="spellStart"/>
      <w:r w:rsidRPr="00E121BD">
        <w:t>số</w:t>
      </w:r>
      <w:proofErr w:type="spellEnd"/>
      <w:r w:rsidRPr="00E121BD">
        <w:t xml:space="preserve"> </w:t>
      </w:r>
      <w:proofErr w:type="spellStart"/>
      <w:r w:rsidRPr="00E121BD">
        <w:t>có</w:t>
      </w:r>
      <w:proofErr w:type="spellEnd"/>
      <w:r w:rsidRPr="00E121BD">
        <w:t xml:space="preserve"> </w:t>
      </w:r>
      <w:proofErr w:type="spellStart"/>
      <w:r w:rsidRPr="00E121BD">
        <w:t>thể</w:t>
      </w:r>
      <w:proofErr w:type="spellEnd"/>
      <w:r w:rsidRPr="00E121BD">
        <w:t xml:space="preserve"> </w:t>
      </w:r>
      <w:proofErr w:type="spellStart"/>
      <w:r w:rsidRPr="00E121BD">
        <w:t>gây</w:t>
      </w:r>
      <w:proofErr w:type="spellEnd"/>
      <w:r w:rsidRPr="00E121BD">
        <w:t xml:space="preserve"> </w:t>
      </w:r>
      <w:proofErr w:type="spellStart"/>
      <w:r w:rsidRPr="00E121BD">
        <w:t>nên</w:t>
      </w:r>
      <w:proofErr w:type="spellEnd"/>
      <w:r w:rsidRPr="00E121BD">
        <w:t xml:space="preserve"> </w:t>
      </w:r>
      <w:proofErr w:type="spellStart"/>
      <w:r w:rsidRPr="00E121BD">
        <w:t>hiện</w:t>
      </w:r>
      <w:proofErr w:type="spellEnd"/>
      <w:r w:rsidRPr="00E121BD">
        <w:t xml:space="preserve"> </w:t>
      </w:r>
      <w:proofErr w:type="spellStart"/>
      <w:r w:rsidRPr="00E121BD">
        <w:t>tượng</w:t>
      </w:r>
      <w:proofErr w:type="spellEnd"/>
      <w:r w:rsidRPr="00E121BD">
        <w:t xml:space="preserve"> overfitting</w:t>
      </w:r>
      <w:r>
        <w:t>.</w:t>
      </w:r>
    </w:p>
    <w:p w14:paraId="4A3D72A1" w14:textId="339C7C00" w:rsidR="001012A0" w:rsidRDefault="001012A0" w:rsidP="001012A0">
      <w:pPr>
        <w:ind w:firstLine="720"/>
      </w:pPr>
      <w:proofErr w:type="spellStart"/>
      <w:r>
        <w:t>Phương</w:t>
      </w:r>
      <w:proofErr w:type="spellEnd"/>
      <w:r>
        <w:t xml:space="preserve"> </w:t>
      </w:r>
      <w:proofErr w:type="spellStart"/>
      <w:r>
        <w:t>pháp</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nhất</w:t>
      </w:r>
      <w:proofErr w:type="spellEnd"/>
      <w:r>
        <w:t xml:space="preserve"> </w:t>
      </w:r>
      <w:proofErr w:type="spellStart"/>
      <w:r>
        <w:t>là</w:t>
      </w:r>
      <w:proofErr w:type="spellEnd"/>
      <w:r>
        <w:t xml:space="preserve"> random over sampling, </w:t>
      </w:r>
      <w:proofErr w:type="spellStart"/>
      <w:r>
        <w:t>trong</w:t>
      </w:r>
      <w:proofErr w:type="spellEnd"/>
      <w:r>
        <w:t xml:space="preserve"> </w:t>
      </w:r>
      <w:proofErr w:type="spellStart"/>
      <w:r>
        <w:t>đó</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sao</w:t>
      </w:r>
      <w:proofErr w:type="spellEnd"/>
      <w:r>
        <w:t xml:space="preserve"> </w:t>
      </w:r>
      <w:proofErr w:type="spellStart"/>
      <w:r>
        <w:t>chép</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cả</w:t>
      </w:r>
      <w:proofErr w:type="spellEnd"/>
      <w:r>
        <w:t xml:space="preserve"> </w:t>
      </w:r>
      <w:proofErr w:type="spellStart"/>
      <w:r>
        <w:t>hai</w:t>
      </w:r>
      <w:proofErr w:type="spellEnd"/>
      <w:r>
        <w:t xml:space="preserve"> </w:t>
      </w:r>
      <w:proofErr w:type="spellStart"/>
      <w:r>
        <w:t>lớp</w:t>
      </w:r>
      <w:proofErr w:type="spellEnd"/>
      <w:r>
        <w:t xml:space="preserve"> </w:t>
      </w:r>
      <w:proofErr w:type="spellStart"/>
      <w:r>
        <w:t>có</w:t>
      </w:r>
      <w:proofErr w:type="spellEnd"/>
      <w:r>
        <w:t xml:space="preserve"> </w:t>
      </w:r>
      <w:proofErr w:type="spellStart"/>
      <w:r>
        <w:t>cùng</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hoặc</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tỷ</w:t>
      </w:r>
      <w:proofErr w:type="spellEnd"/>
      <w:r>
        <w:t xml:space="preserve"> </w:t>
      </w:r>
      <w:proofErr w:type="spellStart"/>
      <w:r>
        <w:t>lệ</w:t>
      </w:r>
      <w:proofErr w:type="spellEnd"/>
      <w:r>
        <w:t xml:space="preserve"> </w:t>
      </w:r>
      <w:proofErr w:type="spellStart"/>
      <w:r>
        <w:t>nào</w:t>
      </w:r>
      <w:proofErr w:type="spellEnd"/>
      <w:r>
        <w:t xml:space="preserve"> </w:t>
      </w:r>
      <w:proofErr w:type="spellStart"/>
      <w:r>
        <w:t>đó</w:t>
      </w:r>
      <w:proofErr w:type="spellEnd"/>
      <w:r>
        <w:t>.</w:t>
      </w:r>
    </w:p>
    <w:p w14:paraId="326360CF" w14:textId="77777777" w:rsidR="001012A0" w:rsidRDefault="001012A0" w:rsidP="001012A0">
      <w:pPr>
        <w:ind w:firstLine="720"/>
      </w:pPr>
      <w:proofErr w:type="spellStart"/>
      <w:r>
        <w:t>Các</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lấy</w:t>
      </w:r>
      <w:proofErr w:type="spellEnd"/>
      <w:r>
        <w:t xml:space="preserve"> </w:t>
      </w:r>
      <w:proofErr w:type="spellStart"/>
      <w:r>
        <w:t>từ</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được</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và</w:t>
      </w:r>
      <w:proofErr w:type="spellEnd"/>
      <w:r>
        <w:t xml:space="preserve"> </w:t>
      </w:r>
      <w:proofErr w:type="spellStart"/>
      <w:r>
        <w:t>có</w:t>
      </w:r>
      <w:proofErr w:type="spellEnd"/>
      <w:r>
        <w:t xml:space="preserve"> </w:t>
      </w:r>
      <w:proofErr w:type="spellStart"/>
      <w:r>
        <w:t>sự</w:t>
      </w:r>
      <w:proofErr w:type="spellEnd"/>
      <w:r>
        <w:t xml:space="preserve"> </w:t>
      </w:r>
      <w:proofErr w:type="spellStart"/>
      <w:r>
        <w:t>thay</w:t>
      </w:r>
      <w:proofErr w:type="spellEnd"/>
      <w:r>
        <w:t xml:space="preserve"> </w:t>
      </w:r>
      <w:proofErr w:type="spellStart"/>
      <w:r>
        <w:t>thế</w:t>
      </w:r>
      <w:proofErr w:type="spellEnd"/>
      <w:r>
        <w:t xml:space="preserve">. </w:t>
      </w:r>
      <w:proofErr w:type="spellStart"/>
      <w:r>
        <w:t>Điều</w:t>
      </w:r>
      <w:proofErr w:type="spellEnd"/>
      <w:r>
        <w:t xml:space="preserve"> </w:t>
      </w:r>
      <w:proofErr w:type="spellStart"/>
      <w:r>
        <w:t>đó</w:t>
      </w:r>
      <w:proofErr w:type="spellEnd"/>
      <w:r>
        <w:t xml:space="preserve"> </w:t>
      </w:r>
      <w:proofErr w:type="spellStart"/>
      <w:r>
        <w:t>nghĩa</w:t>
      </w:r>
      <w:proofErr w:type="spellEnd"/>
      <w:r>
        <w:t xml:space="preserve"> </w:t>
      </w:r>
      <w:proofErr w:type="spellStart"/>
      <w:r>
        <w:t>là</w:t>
      </w:r>
      <w:proofErr w:type="spellEnd"/>
      <w:r>
        <w:t xml:space="preserve"> </w:t>
      </w:r>
      <w:proofErr w:type="spellStart"/>
      <w:r>
        <w:t>các</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và</w:t>
      </w:r>
      <w:proofErr w:type="spellEnd"/>
      <w:r>
        <w:t xml:space="preserve"> </w:t>
      </w:r>
      <w:proofErr w:type="spellStart"/>
      <w:r>
        <w:t>thêm</w:t>
      </w:r>
      <w:proofErr w:type="spellEnd"/>
      <w:r>
        <w:t xml:space="preserve"> </w:t>
      </w:r>
      <w:proofErr w:type="spellStart"/>
      <w:r>
        <w:t>vào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mới</w:t>
      </w:r>
      <w:proofErr w:type="spellEnd"/>
      <w:r>
        <w:t xml:space="preserve"> - </w:t>
      </w:r>
      <w:proofErr w:type="spellStart"/>
      <w:r>
        <w:t>là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đã</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hơn</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từ</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ban </w:t>
      </w:r>
      <w:proofErr w:type="spellStart"/>
      <w:r>
        <w:t>đầu</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t xml:space="preserve">, </w:t>
      </w:r>
      <w:proofErr w:type="spellStart"/>
      <w:r>
        <w:t>sau</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trả</w:t>
      </w:r>
      <w:proofErr w:type="spellEnd"/>
      <w:r>
        <w:t xml:space="preserve"> </w:t>
      </w:r>
      <w:proofErr w:type="spellStart"/>
      <w:r>
        <w:t>lại</w:t>
      </w:r>
      <w:proofErr w:type="spellEnd"/>
      <w:r>
        <w:t xml:space="preserve"> </w:t>
      </w:r>
      <w:proofErr w:type="spellStart"/>
      <w:r>
        <w:t>hoặc</w:t>
      </w:r>
      <w:proofErr w:type="spellEnd"/>
      <w:r>
        <w:t xml:space="preserve"> </w:t>
      </w:r>
      <w:proofErr w:type="spellStart"/>
      <w:r>
        <w:t>thay</w:t>
      </w:r>
      <w:proofErr w:type="spellEnd"/>
      <w:r>
        <w:t xml:space="preserve"> </w:t>
      </w:r>
      <w:proofErr w:type="spellStart"/>
      <w:r>
        <w:t>thế</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ban </w:t>
      </w:r>
      <w:proofErr w:type="spellStart"/>
      <w:r>
        <w:t>đầu</w:t>
      </w:r>
      <w:proofErr w:type="spellEnd"/>
      <w:r>
        <w:t xml:space="preserve"> </w:t>
      </w:r>
      <w:proofErr w:type="spellStart"/>
      <w:r>
        <w:t>để</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lại</w:t>
      </w:r>
      <w:proofErr w:type="spellEnd"/>
      <w:r>
        <w:t>.</w:t>
      </w:r>
    </w:p>
    <w:p w14:paraId="2985A244" w14:textId="77777777" w:rsidR="001012A0" w:rsidRDefault="001012A0" w:rsidP="001012A0">
      <w:pPr>
        <w:ind w:firstLine="720"/>
      </w:pPr>
      <w:proofErr w:type="spellStart"/>
      <w:r>
        <w:t>Kỹ</w:t>
      </w:r>
      <w:proofErr w:type="spellEnd"/>
      <w:r>
        <w:t xml:space="preserve"> </w:t>
      </w:r>
      <w:proofErr w:type="spellStart"/>
      <w:r>
        <w:t>thuật</w:t>
      </w:r>
      <w:proofErr w:type="spellEnd"/>
      <w:r>
        <w:t xml:space="preserve"> </w:t>
      </w:r>
      <w:proofErr w:type="spellStart"/>
      <w:r>
        <w:t>này</w:t>
      </w:r>
      <w:proofErr w:type="spellEnd"/>
      <w:r>
        <w:t xml:space="preserve"> </w:t>
      </w:r>
      <w:proofErr w:type="spellStart"/>
      <w:r>
        <w:t>có</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máy</w:t>
      </w:r>
      <w:proofErr w:type="spellEnd"/>
      <w:r>
        <w:t xml:space="preserve"> </w:t>
      </w:r>
      <w:proofErr w:type="spellStart"/>
      <w:r>
        <w:t>bị</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bởi</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lệch</w:t>
      </w:r>
      <w:proofErr w:type="spellEnd"/>
      <w:r>
        <w:t xml:space="preserve"> </w:t>
      </w:r>
      <w:proofErr w:type="spellStart"/>
      <w:r>
        <w:t>và</w:t>
      </w:r>
      <w:proofErr w:type="spellEnd"/>
      <w:r>
        <w:t xml:space="preserve"> </w:t>
      </w:r>
      <w:proofErr w:type="spellStart"/>
      <w:r>
        <w:t>trong</w:t>
      </w:r>
      <w:proofErr w:type="spellEnd"/>
      <w:r>
        <w:t xml:space="preserve"> </w:t>
      </w:r>
      <w:proofErr w:type="spellStart"/>
      <w:r>
        <w:t>đó</w:t>
      </w:r>
      <w:proofErr w:type="spellEnd"/>
      <w:r>
        <w:t xml:space="preserve"> </w:t>
      </w:r>
      <w:proofErr w:type="spellStart"/>
      <w:r>
        <w:t>nhiều</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trùng</w:t>
      </w:r>
      <w:proofErr w:type="spellEnd"/>
      <w:r>
        <w:t xml:space="preserve"> </w:t>
      </w:r>
      <w:proofErr w:type="spellStart"/>
      <w:r>
        <w:t>lặp</w:t>
      </w:r>
      <w:proofErr w:type="spellEnd"/>
      <w:r>
        <w:t xml:space="preserve"> </w:t>
      </w:r>
      <w:proofErr w:type="spellStart"/>
      <w:r>
        <w:t>cho</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nhất</w:t>
      </w:r>
      <w:proofErr w:type="spellEnd"/>
      <w:r>
        <w:t xml:space="preserve"> </w:t>
      </w:r>
      <w:proofErr w:type="spellStart"/>
      <w:r>
        <w:t>định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sự</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lặp</w:t>
      </w:r>
      <w:proofErr w:type="spellEnd"/>
      <w:r>
        <w:t xml:space="preserve"> </w:t>
      </w:r>
      <w:proofErr w:type="spellStart"/>
      <w:r>
        <w:t>đi</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các</w:t>
      </w:r>
      <w:proofErr w:type="spellEnd"/>
      <w:r>
        <w:t xml:space="preserve"> </w:t>
      </w:r>
      <w:proofErr w:type="spellStart"/>
      <w:r>
        <w:t>hệ</w:t>
      </w:r>
      <w:proofErr w:type="spellEnd"/>
      <w:r>
        <w:t xml:space="preserve"> </w:t>
      </w:r>
      <w:proofErr w:type="spellStart"/>
      <w:r>
        <w:t>số</w:t>
      </w:r>
      <w:proofErr w:type="spellEnd"/>
      <w:r>
        <w:t xml:space="preserve">, </w:t>
      </w:r>
      <w:proofErr w:type="spellStart"/>
      <w:r>
        <w:t>như</w:t>
      </w:r>
      <w:proofErr w:type="spellEnd"/>
      <w:r>
        <w:t xml:space="preserve"> </w:t>
      </w:r>
      <w:proofErr w:type="spellStart"/>
      <w:r>
        <w:t>các</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giảm</w:t>
      </w:r>
      <w:proofErr w:type="spellEnd"/>
      <w:r>
        <w:t xml:space="preserve"> </w:t>
      </w:r>
      <w:proofErr w:type="spellStart"/>
      <w:r>
        <w:t>độ</w:t>
      </w:r>
      <w:proofErr w:type="spellEnd"/>
      <w:r>
        <w:t xml:space="preserve"> </w:t>
      </w:r>
      <w:proofErr w:type="spellStart"/>
      <w:r>
        <w:t>dốc</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Nó</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sự</w:t>
      </w:r>
      <w:proofErr w:type="spellEnd"/>
      <w:r>
        <w:t xml:space="preserve"> </w:t>
      </w:r>
      <w:proofErr w:type="spellStart"/>
      <w:r>
        <w:t>phân</w:t>
      </w:r>
      <w:proofErr w:type="spellEnd"/>
      <w:r>
        <w:t xml:space="preserve"> </w:t>
      </w:r>
      <w:proofErr w:type="spellStart"/>
      <w:r>
        <w:t>tách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tốt</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SVM </w:t>
      </w:r>
      <w:proofErr w:type="spellStart"/>
      <w:r>
        <w:t>và</w:t>
      </w:r>
      <w:proofErr w:type="spellEnd"/>
      <w:r>
        <w:t xml:space="preserve"> Decision Trees.</w:t>
      </w:r>
    </w:p>
    <w:p w14:paraId="06AEE5F8" w14:textId="77777777" w:rsidR="001012A0" w:rsidRDefault="001012A0" w:rsidP="001012A0">
      <w:pPr>
        <w:ind w:firstLine="720"/>
      </w:pPr>
      <w:proofErr w:type="spellStart"/>
      <w:r>
        <w:t>Điều</w:t>
      </w:r>
      <w:proofErr w:type="spellEnd"/>
      <w:r>
        <w:t xml:space="preserve"> </w:t>
      </w:r>
      <w:proofErr w:type="spellStart"/>
      <w:r>
        <w:t>này</w:t>
      </w:r>
      <w:proofErr w:type="spellEnd"/>
      <w:r>
        <w:t xml:space="preserve"> </w:t>
      </w:r>
      <w:proofErr w:type="spellStart"/>
      <w:r>
        <w:t>hữu</w:t>
      </w:r>
      <w:proofErr w:type="spellEnd"/>
      <w:r>
        <w:t xml:space="preserve"> </w:t>
      </w:r>
      <w:proofErr w:type="spellStart"/>
      <w:r>
        <w:t>ích</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lớp</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vài</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cho</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khiến</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overfit </w:t>
      </w:r>
      <w:proofErr w:type="spellStart"/>
      <w:r>
        <w:t>trong</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bị</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tăng</w:t>
      </w:r>
      <w:proofErr w:type="spellEnd"/>
      <w:r>
        <w:t xml:space="preserve"> </w:t>
      </w:r>
      <w:proofErr w:type="spellStart"/>
      <w:r>
        <w:t>lỗi</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tốt</w:t>
      </w:r>
      <w:proofErr w:type="spellEnd"/>
      <w:r>
        <w:t xml:space="preserve"> </w:t>
      </w:r>
      <w:proofErr w:type="spellStart"/>
      <w:r>
        <w:t>hơn</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nhưng</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kém</w:t>
      </w:r>
      <w:proofErr w:type="spellEnd"/>
      <w:r>
        <w:t xml:space="preserve"> </w:t>
      </w:r>
      <w:proofErr w:type="spellStart"/>
      <w:r>
        <w:t>hơn</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kiểm</w:t>
      </w:r>
      <w:proofErr w:type="spellEnd"/>
      <w:r>
        <w:t xml:space="preserve"> </w:t>
      </w:r>
      <w:proofErr w:type="spellStart"/>
      <w:r>
        <w:t>thử</w:t>
      </w:r>
      <w:proofErr w:type="spellEnd"/>
      <w:r>
        <w:t>.</w:t>
      </w:r>
    </w:p>
    <w:p w14:paraId="7EB917B5" w14:textId="77777777" w:rsidR="001012A0" w:rsidRDefault="001012A0" w:rsidP="001012A0">
      <w:pPr>
        <w:ind w:firstLine="720"/>
      </w:pPr>
      <w:r>
        <w:lastRenderedPageBreak/>
        <w:t xml:space="preserve">Do </w:t>
      </w:r>
      <w:proofErr w:type="spellStart"/>
      <w:r>
        <w:t>đó</w:t>
      </w:r>
      <w:proofErr w:type="spellEnd"/>
      <w:r>
        <w:t xml:space="preserve">, </w:t>
      </w:r>
      <w:proofErr w:type="spellStart"/>
      <w:r>
        <w:t>theo</w:t>
      </w:r>
      <w:proofErr w:type="spellEnd"/>
      <w:r>
        <w:t xml:space="preserve"> </w:t>
      </w:r>
      <w:proofErr w:type="spellStart"/>
      <w:r>
        <w:t>dõi</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trên</w:t>
      </w:r>
      <w:proofErr w:type="spellEnd"/>
      <w:r>
        <w:t xml:space="preserve"> </w:t>
      </w:r>
      <w:proofErr w:type="spellStart"/>
      <w:r>
        <w:t>cả</w:t>
      </w:r>
      <w:proofErr w:type="spellEnd"/>
      <w:r>
        <w:t xml:space="preserve"> </w:t>
      </w:r>
      <w:proofErr w:type="spellStart"/>
      <w:r>
        <w:t>hai</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sau</w:t>
      </w:r>
      <w:proofErr w:type="spellEnd"/>
      <w:r>
        <w:t xml:space="preserve"> </w:t>
      </w:r>
      <w:proofErr w:type="spellStart"/>
      <w:r>
        <w:t>khi</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quá</w:t>
      </w:r>
      <w:proofErr w:type="spellEnd"/>
      <w:r>
        <w:t xml:space="preserve"> </w:t>
      </w:r>
      <w:proofErr w:type="spellStart"/>
      <w:r>
        <w:t>mức</w:t>
      </w:r>
      <w:proofErr w:type="spellEnd"/>
      <w:r>
        <w:t xml:space="preserve"> (oversampling) </w:t>
      </w:r>
      <w:proofErr w:type="spellStart"/>
      <w:r>
        <w:t>và</w:t>
      </w:r>
      <w:proofErr w:type="spellEnd"/>
      <w:r>
        <w:t xml:space="preserve"> so </w:t>
      </w:r>
      <w:proofErr w:type="spellStart"/>
      <w:r>
        <w:t>sánh</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với</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ban </w:t>
      </w:r>
      <w:proofErr w:type="spellStart"/>
      <w:r>
        <w:t>đầu</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tốt</w:t>
      </w:r>
      <w:proofErr w:type="spellEnd"/>
      <w:r>
        <w:t xml:space="preserve"> </w:t>
      </w:r>
      <w:proofErr w:type="spellStart"/>
      <w:r>
        <w:t>để</w:t>
      </w:r>
      <w:proofErr w:type="spellEnd"/>
      <w:r>
        <w:t xml:space="preserve"> </w:t>
      </w:r>
      <w:proofErr w:type="spellStart"/>
      <w:r>
        <w:t>có</w:t>
      </w:r>
      <w:proofErr w:type="spellEnd"/>
      <w:r>
        <w:t xml:space="preserve"> </w:t>
      </w:r>
      <w:proofErr w:type="spellStart"/>
      <w:r>
        <w:t>được</w:t>
      </w:r>
      <w:proofErr w:type="spellEnd"/>
      <w:r>
        <w:t xml:space="preserve"> </w:t>
      </w:r>
      <w:proofErr w:type="spellStart"/>
      <w:r>
        <w:t>cái</w:t>
      </w:r>
      <w:proofErr w:type="spellEnd"/>
      <w:r>
        <w:t xml:space="preserve"> </w:t>
      </w:r>
      <w:proofErr w:type="spellStart"/>
      <w:r>
        <w:t>nhìn</w:t>
      </w:r>
      <w:proofErr w:type="spellEnd"/>
      <w:r>
        <w:t xml:space="preserve"> </w:t>
      </w:r>
      <w:proofErr w:type="spellStart"/>
      <w:r>
        <w:t>sâu</w:t>
      </w:r>
      <w:proofErr w:type="spellEnd"/>
      <w:r>
        <w:t xml:space="preserve"> </w:t>
      </w:r>
      <w:proofErr w:type="spellStart"/>
      <w:r>
        <w:t>hơn</w:t>
      </w:r>
      <w:proofErr w:type="spellEnd"/>
      <w:r>
        <w:t xml:space="preserve"> </w:t>
      </w:r>
      <w:proofErr w:type="spellStart"/>
      <w:r>
        <w:t>về</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phương</w:t>
      </w:r>
      <w:proofErr w:type="spellEnd"/>
      <w:r>
        <w:t xml:space="preserve"> </w:t>
      </w:r>
      <w:proofErr w:type="spellStart"/>
      <w:r>
        <w:t>pháp</w:t>
      </w:r>
      <w:proofErr w:type="spellEnd"/>
      <w:r>
        <w:t>.</w:t>
      </w:r>
    </w:p>
    <w:p w14:paraId="1DCF78F0" w14:textId="77777777" w:rsidR="001012A0" w:rsidRPr="00E84DEA" w:rsidRDefault="001012A0" w:rsidP="001012A0">
      <w:pPr>
        <w:ind w:firstLine="720"/>
      </w:pPr>
      <w:proofErr w:type="spellStart"/>
      <w:r>
        <w:t>Sự</w:t>
      </w:r>
      <w:proofErr w:type="spellEnd"/>
      <w:r>
        <w:t xml:space="preserve"> </w:t>
      </w:r>
      <w:proofErr w:type="spellStart"/>
      <w:r>
        <w:t>gia</w:t>
      </w:r>
      <w:proofErr w:type="spellEnd"/>
      <w:r>
        <w:t xml:space="preserve"> </w:t>
      </w:r>
      <w:proofErr w:type="spellStart"/>
      <w:r>
        <w:t>tăng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nếu</w:t>
      </w:r>
      <w:proofErr w:type="spellEnd"/>
      <w:r>
        <w:t xml:space="preserve"> </w:t>
      </w:r>
      <w:proofErr w:type="spellStart"/>
      <w:r>
        <w:t>sự</w:t>
      </w:r>
      <w:proofErr w:type="spellEnd"/>
      <w:r>
        <w:t xml:space="preserve"> </w:t>
      </w:r>
      <w:proofErr w:type="spellStart"/>
      <w:r>
        <w:t>chênh</w:t>
      </w:r>
      <w:proofErr w:type="spellEnd"/>
      <w:r>
        <w:t xml:space="preserve"> </w:t>
      </w:r>
      <w:proofErr w:type="spellStart"/>
      <w:r>
        <w:t>lệch</w:t>
      </w:r>
      <w:proofErr w:type="spellEnd"/>
      <w:r>
        <w:t xml:space="preserve"> </w:t>
      </w:r>
      <w:proofErr w:type="spellStart"/>
      <w:r>
        <w:t>lớp</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sự</w:t>
      </w:r>
      <w:proofErr w:type="spellEnd"/>
      <w:r>
        <w:t xml:space="preserve"> </w:t>
      </w:r>
      <w:proofErr w:type="spellStart"/>
      <w:r>
        <w:t>tăng</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trong</w:t>
      </w:r>
      <w:proofErr w:type="spellEnd"/>
      <w:r>
        <w:t xml:space="preserve"> chi </w:t>
      </w:r>
      <w:proofErr w:type="spellStart"/>
      <w:r>
        <w:t>phí</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khi</w:t>
      </w:r>
      <w:proofErr w:type="spellEnd"/>
      <w:r>
        <w:t xml:space="preserve"> </w:t>
      </w:r>
      <w:proofErr w:type="spellStart"/>
      <w:r>
        <w:t>lắp</w:t>
      </w:r>
      <w:proofErr w:type="spellEnd"/>
      <w:r>
        <w:t xml:space="preserve"> </w:t>
      </w:r>
      <w:proofErr w:type="spellStart"/>
      <w:r>
        <w:t>mô</w:t>
      </w:r>
      <w:proofErr w:type="spellEnd"/>
      <w:r>
        <w:t xml:space="preserve"> </w:t>
      </w:r>
      <w:proofErr w:type="spellStart"/>
      <w:r>
        <w:t>hình</w:t>
      </w:r>
      <w:proofErr w:type="spellEnd"/>
      <w:r>
        <w:t xml:space="preserve">, </w:t>
      </w:r>
      <w:proofErr w:type="spellStart"/>
      <w:r>
        <w:t>nhất</w:t>
      </w:r>
      <w:proofErr w:type="spellEnd"/>
      <w:r>
        <w:t xml:space="preserve"> </w:t>
      </w:r>
      <w:proofErr w:type="spellStart"/>
      <w:r>
        <w:t>là</w:t>
      </w:r>
      <w:proofErr w:type="spellEnd"/>
      <w:r>
        <w:t xml:space="preserve"> </w:t>
      </w:r>
      <w:proofErr w:type="spellStart"/>
      <w:r>
        <w:t>khi</w:t>
      </w:r>
      <w:proofErr w:type="spellEnd"/>
      <w:r>
        <w:t xml:space="preserve"> </w:t>
      </w:r>
      <w:proofErr w:type="spellStart"/>
      <w:r>
        <w:t>thấy</w:t>
      </w:r>
      <w:proofErr w:type="spellEnd"/>
      <w:r>
        <w:t xml:space="preserve"> </w:t>
      </w:r>
      <w:proofErr w:type="spellStart"/>
      <w:r>
        <w:t>lại</w:t>
      </w:r>
      <w:proofErr w:type="spellEnd"/>
      <w:r>
        <w:t xml:space="preserve"> </w:t>
      </w:r>
      <w:proofErr w:type="spellStart"/>
      <w:r>
        <w:t>các</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khi</w:t>
      </w:r>
      <w:proofErr w:type="spellEnd"/>
      <w:r>
        <w:t xml:space="preserve"> </w:t>
      </w:r>
      <w:proofErr w:type="spellStart"/>
      <w:r>
        <w:t>đang</w:t>
      </w:r>
      <w:proofErr w:type="spellEnd"/>
      <w:r>
        <w:t xml:space="preserve"> </w:t>
      </w:r>
      <w:proofErr w:type="spellStart"/>
      <w:r>
        <w:t>xem</w:t>
      </w:r>
      <w:proofErr w:type="spellEnd"/>
      <w:r>
        <w:t xml:space="preserve"> </w:t>
      </w:r>
      <w:proofErr w:type="spellStart"/>
      <w:r>
        <w:t>xét</w:t>
      </w:r>
      <w:proofErr w:type="spellEnd"/>
      <w:r>
        <w:t>.</w:t>
      </w:r>
    </w:p>
    <w:p w14:paraId="3ACB6CEA" w14:textId="77777777" w:rsidR="001012A0" w:rsidRPr="00E21785" w:rsidRDefault="001012A0" w:rsidP="00E21785">
      <w:pPr>
        <w:rPr>
          <w:b/>
          <w:bCs/>
        </w:rPr>
      </w:pPr>
    </w:p>
    <w:p w14:paraId="43164569" w14:textId="77777777" w:rsidR="00FF638A" w:rsidRDefault="00E21785" w:rsidP="00EB1758">
      <w:pPr>
        <w:pStyle w:val="ListParagraph"/>
        <w:numPr>
          <w:ilvl w:val="0"/>
          <w:numId w:val="12"/>
        </w:numPr>
        <w:ind w:left="851" w:hanging="502"/>
        <w:rPr>
          <w:b/>
          <w:bCs/>
        </w:rPr>
      </w:pPr>
      <w:r>
        <w:rPr>
          <w:b/>
          <w:bCs/>
        </w:rPr>
        <w:t xml:space="preserve">Random </w:t>
      </w:r>
      <w:proofErr w:type="spellStart"/>
      <w:r>
        <w:rPr>
          <w:b/>
          <w:bCs/>
        </w:rPr>
        <w:t>Undersampling</w:t>
      </w:r>
      <w:proofErr w:type="spellEnd"/>
    </w:p>
    <w:p w14:paraId="4343F695" w14:textId="70EC8881" w:rsidR="007936AD" w:rsidRPr="00737FAA" w:rsidRDefault="007936AD" w:rsidP="00FB1F80">
      <w:pPr>
        <w:ind w:firstLine="720"/>
        <w:rPr>
          <w:b/>
          <w:bCs/>
        </w:rPr>
      </w:pPr>
      <w:proofErr w:type="spellStart"/>
      <w:r>
        <w:t>Lấy</w:t>
      </w:r>
      <w:proofErr w:type="spellEnd"/>
      <w:r>
        <w:t xml:space="preserve"> </w:t>
      </w:r>
      <w:proofErr w:type="spellStart"/>
      <w:r>
        <w:t>mẫu</w:t>
      </w:r>
      <w:proofErr w:type="spellEnd"/>
      <w:r>
        <w:t xml:space="preserve"> </w:t>
      </w:r>
      <w:proofErr w:type="spellStart"/>
      <w:r>
        <w:t>dưới</w:t>
      </w:r>
      <w:proofErr w:type="spellEnd"/>
      <w:r>
        <w:t xml:space="preserve"> (</w:t>
      </w:r>
      <w:proofErr w:type="spellStart"/>
      <w:r>
        <w:t>Undersampling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nhóm</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các</w:t>
      </w:r>
      <w:proofErr w:type="spellEnd"/>
      <w:r>
        <w:t xml:space="preserve"> </w:t>
      </w:r>
      <w:proofErr w:type="spellStart"/>
      <w:r>
        <w:t>lớp</w:t>
      </w:r>
      <w:proofErr w:type="spellEnd"/>
      <w:r>
        <w:t xml:space="preserve"> </w:t>
      </w:r>
      <w:proofErr w:type="spellStart"/>
      <w:r>
        <w:t>cho</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có</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lớp</w:t>
      </w:r>
      <w:proofErr w:type="spellEnd"/>
      <w:r>
        <w:t xml:space="preserve"> </w:t>
      </w:r>
      <w:proofErr w:type="spellStart"/>
      <w:r>
        <w:t>lệch</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dưới</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các</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khỏi</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lớp</w:t>
      </w:r>
      <w:proofErr w:type="spellEnd"/>
      <w:r>
        <w:t xml:space="preserve"> </w:t>
      </w:r>
      <w:proofErr w:type="spellStart"/>
      <w:r>
        <w:t>đa</w:t>
      </w:r>
      <w:proofErr w:type="spellEnd"/>
      <w:r>
        <w:t xml:space="preserve"> </w:t>
      </w:r>
      <w:proofErr w:type="spellStart"/>
      <w:r>
        <w:t>số</w:t>
      </w:r>
      <w:proofErr w:type="spellEnd"/>
      <w:r>
        <w:t xml:space="preserve"> </w:t>
      </w:r>
      <w:proofErr w:type="spellStart"/>
      <w:r>
        <w:t>để</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việc</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lớp</w:t>
      </w:r>
      <w:proofErr w:type="spellEnd"/>
      <w:r>
        <w:t xml:space="preserve"> </w:t>
      </w:r>
      <w:proofErr w:type="spellStart"/>
      <w:r>
        <w:t>tốt</w:t>
      </w:r>
      <w:proofErr w:type="spellEnd"/>
      <w:r>
        <w:t xml:space="preserve"> </w:t>
      </w:r>
      <w:proofErr w:type="spellStart"/>
      <w:r>
        <w:t>hơn</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giảm</w:t>
      </w:r>
      <w:proofErr w:type="spellEnd"/>
      <w:r>
        <w:t xml:space="preserve"> </w:t>
      </w:r>
      <w:proofErr w:type="spellStart"/>
      <w:r>
        <w:t>độ</w:t>
      </w:r>
      <w:proofErr w:type="spellEnd"/>
      <w:r>
        <w:t xml:space="preserve"> </w:t>
      </w:r>
      <w:proofErr w:type="spellStart"/>
      <w:r>
        <w:t>lệch</w:t>
      </w:r>
      <w:proofErr w:type="spellEnd"/>
      <w:r>
        <w:t xml:space="preserve"> </w:t>
      </w:r>
      <w:proofErr w:type="spellStart"/>
      <w:r>
        <w:t>từ</w:t>
      </w:r>
      <w:proofErr w:type="spellEnd"/>
      <w:r>
        <w:t xml:space="preserve"> 1:100 </w:t>
      </w:r>
      <w:proofErr w:type="spellStart"/>
      <w:r>
        <w:t>xuống</w:t>
      </w:r>
      <w:proofErr w:type="spellEnd"/>
      <w:r>
        <w:t xml:space="preserve"> 1:10, 1:2 </w:t>
      </w:r>
      <w:proofErr w:type="spellStart"/>
      <w:r>
        <w:t>hoặc</w:t>
      </w:r>
      <w:proofErr w:type="spellEnd"/>
      <w:r>
        <w:t xml:space="preserve"> </w:t>
      </w:r>
      <w:proofErr w:type="spellStart"/>
      <w:r>
        <w:t>thậm</w:t>
      </w:r>
      <w:proofErr w:type="spellEnd"/>
      <w:r>
        <w:t xml:space="preserve"> </w:t>
      </w:r>
      <w:proofErr w:type="spellStart"/>
      <w:r>
        <w:t>chí</w:t>
      </w:r>
      <w:proofErr w:type="spellEnd"/>
      <w:r>
        <w:t xml:space="preserve"> </w:t>
      </w:r>
      <w:proofErr w:type="spellStart"/>
      <w:r>
        <w:t>là</w:t>
      </w:r>
      <w:proofErr w:type="spellEnd"/>
      <w:r>
        <w:t xml:space="preserve"> </w:t>
      </w:r>
      <w:proofErr w:type="spellStart"/>
      <w:r>
        <w:t>lớp</w:t>
      </w:r>
      <w:proofErr w:type="spellEnd"/>
      <w:r>
        <w:t xml:space="preserve"> </w:t>
      </w:r>
      <w:proofErr w:type="spellStart"/>
      <w:r>
        <w:t>phân</w:t>
      </w:r>
      <w:proofErr w:type="spellEnd"/>
      <w:r>
        <w:t xml:space="preserve"> </w:t>
      </w:r>
      <w:proofErr w:type="spellStart"/>
      <w:r>
        <w:t>phối</w:t>
      </w:r>
      <w:proofErr w:type="spellEnd"/>
      <w:r>
        <w:t xml:space="preserve"> 1:1. </w:t>
      </w:r>
      <w:proofErr w:type="spellStart"/>
      <w:r>
        <w:t>Điều</w:t>
      </w:r>
      <w:proofErr w:type="spellEnd"/>
      <w:r>
        <w:t xml:space="preserve"> </w:t>
      </w:r>
      <w:proofErr w:type="spellStart"/>
      <w:r>
        <w:t>này</w:t>
      </w:r>
      <w:proofErr w:type="spellEnd"/>
      <w:r>
        <w:t xml:space="preserve"> </w:t>
      </w:r>
      <w:proofErr w:type="spellStart"/>
      <w:r>
        <w:t>khác</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lấy</w:t>
      </w:r>
      <w:proofErr w:type="spellEnd"/>
      <w:r>
        <w:t xml:space="preserve"> </w:t>
      </w:r>
      <w:proofErr w:type="spellStart"/>
      <w:r>
        <w:t>thêm</w:t>
      </w:r>
      <w:proofErr w:type="spellEnd"/>
      <w:r>
        <w:t xml:space="preserve"> </w:t>
      </w:r>
      <w:proofErr w:type="spellStart"/>
      <w:r>
        <w:t>các</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để</w:t>
      </w:r>
      <w:proofErr w:type="spellEnd"/>
      <w:r>
        <w:t xml:space="preserve"> </w:t>
      </w:r>
      <w:proofErr w:type="spellStart"/>
      <w:r>
        <w:t>giảm</w:t>
      </w:r>
      <w:proofErr w:type="spellEnd"/>
      <w:r>
        <w:t xml:space="preserve"> </w:t>
      </w:r>
      <w:proofErr w:type="spellStart"/>
      <w:r>
        <w:t>bớt</w:t>
      </w:r>
      <w:proofErr w:type="spellEnd"/>
      <w:r>
        <w:t xml:space="preserve"> </w:t>
      </w:r>
      <w:proofErr w:type="spellStart"/>
      <w:r>
        <w:t>sự</w:t>
      </w:r>
      <w:proofErr w:type="spellEnd"/>
      <w:r>
        <w:t xml:space="preserve"> </w:t>
      </w:r>
      <w:proofErr w:type="spellStart"/>
      <w:r>
        <w:t>sai</w:t>
      </w:r>
      <w:proofErr w:type="spellEnd"/>
      <w:r>
        <w:t xml:space="preserve"> </w:t>
      </w:r>
      <w:proofErr w:type="spellStart"/>
      <w:r>
        <w:t>lệch</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lớp</w:t>
      </w:r>
      <w:proofErr w:type="spellEnd"/>
      <w:r>
        <w:t xml:space="preserve"> </w:t>
      </w:r>
      <w:proofErr w:type="spellStart"/>
      <w:r>
        <w:t>của</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quá</w:t>
      </w:r>
      <w:proofErr w:type="spellEnd"/>
      <w:r>
        <w:t xml:space="preserve"> </w:t>
      </w:r>
      <w:proofErr w:type="spellStart"/>
      <w:r>
        <w:t>mức</w:t>
      </w:r>
      <w:proofErr w:type="spellEnd"/>
      <w:r>
        <w:t xml:space="preserve"> (oversampling). </w:t>
      </w:r>
      <w:proofErr w:type="spellStart"/>
      <w:r>
        <w:t>Phương</w:t>
      </w:r>
      <w:proofErr w:type="spellEnd"/>
      <w:r>
        <w:t xml:space="preserve"> </w:t>
      </w:r>
      <w:proofErr w:type="spellStart"/>
      <w:r>
        <w:t>pháp</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dưới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mà</w:t>
      </w:r>
      <w:proofErr w:type="spellEnd"/>
      <w:r>
        <w:t xml:space="preserve"> </w:t>
      </w:r>
      <w:proofErr w:type="spellStart"/>
      <w:r>
        <w:t>sau</w:t>
      </w:r>
      <w:proofErr w:type="spellEnd"/>
      <w:r>
        <w:t xml:space="preserve">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máy</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dưới</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quá</w:t>
      </w:r>
      <w:proofErr w:type="spellEnd"/>
      <w:r>
        <w:t xml:space="preserve"> </w:t>
      </w:r>
      <w:proofErr w:type="spellStart"/>
      <w:r>
        <w:t>mức</w:t>
      </w:r>
      <w:proofErr w:type="spellEnd"/>
      <w:r>
        <w:t xml:space="preserve"> </w:t>
      </w:r>
      <w:proofErr w:type="spellStart"/>
      <w:r>
        <w:t>cho</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và</w:t>
      </w:r>
      <w:proofErr w:type="spellEnd"/>
      <w:r>
        <w:t xml:space="preserve"> </w:t>
      </w:r>
      <w:proofErr w:type="spellStart"/>
      <w:r>
        <w:t>sự</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này</w:t>
      </w:r>
      <w:proofErr w:type="spellEnd"/>
      <w:r>
        <w:t xml:space="preserve"> </w:t>
      </w:r>
      <w:proofErr w:type="spellStart"/>
      <w:r>
        <w:t>thường</w:t>
      </w:r>
      <w:proofErr w:type="spellEnd"/>
      <w:r>
        <w:t xml:space="preserve"> </w:t>
      </w:r>
      <w:proofErr w:type="spellStart"/>
      <w:r>
        <w:t>mang</w:t>
      </w:r>
      <w:proofErr w:type="spellEnd"/>
      <w:r>
        <w:t xml:space="preserve"> </w:t>
      </w:r>
      <w:proofErr w:type="spellStart"/>
      <w:r>
        <w:t>lại</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cao</w:t>
      </w:r>
      <w:proofErr w:type="spellEnd"/>
      <w:r>
        <w:t xml:space="preserve"> </w:t>
      </w:r>
      <w:proofErr w:type="spellStart"/>
      <w:r>
        <w:t>hơn</w:t>
      </w:r>
      <w:proofErr w:type="spellEnd"/>
      <w:r>
        <w:t xml:space="preserve"> so </w:t>
      </w:r>
      <w:proofErr w:type="spellStart"/>
      <w:r>
        <w:t>với</w:t>
      </w:r>
      <w:proofErr w:type="spellEnd"/>
      <w:r>
        <w:t xml:space="preserve"> </w:t>
      </w:r>
      <w:proofErr w:type="spellStart"/>
      <w:r>
        <w:t>việc</w:t>
      </w:r>
      <w:proofErr w:type="spellEnd"/>
      <w:r>
        <w:t xml:space="preserve"> </w:t>
      </w:r>
      <w:proofErr w:type="spellStart"/>
      <w:r>
        <w:t>chỉ</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quá</w:t>
      </w:r>
      <w:proofErr w:type="spellEnd"/>
      <w:r>
        <w:t xml:space="preserve"> </w:t>
      </w:r>
      <w:proofErr w:type="spellStart"/>
      <w:r>
        <w:t>mức</w:t>
      </w:r>
      <w:proofErr w:type="spellEnd"/>
      <w:r>
        <w:t xml:space="preserve"> </w:t>
      </w:r>
      <w:proofErr w:type="spellStart"/>
      <w:r>
        <w:t>hoặc</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dưới</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w:t>
      </w:r>
    </w:p>
    <w:p w14:paraId="6C0EDBAB" w14:textId="52B8CDE9" w:rsidR="00093132" w:rsidRPr="00093132" w:rsidRDefault="00093132" w:rsidP="00093132">
      <w:pPr>
        <w:ind w:firstLine="720"/>
      </w:pPr>
      <w:proofErr w:type="spellStart"/>
      <w:r>
        <w:t>Kỹ</w:t>
      </w:r>
      <w:proofErr w:type="spellEnd"/>
      <w:r>
        <w:t xml:space="preserve"> </w:t>
      </w:r>
      <w:proofErr w:type="spellStart"/>
      <w:r>
        <w:t>thuật</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dưới</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nhất</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chọn</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các</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lớp</w:t>
      </w:r>
      <w:proofErr w:type="spellEnd"/>
      <w:r>
        <w:t xml:space="preserve"> </w:t>
      </w:r>
      <w:proofErr w:type="spellStart"/>
      <w:r>
        <w:t>đa</w:t>
      </w:r>
      <w:proofErr w:type="spellEnd"/>
      <w:r>
        <w:t xml:space="preserve"> </w:t>
      </w:r>
      <w:proofErr w:type="spellStart"/>
      <w:r>
        <w:t>số</w:t>
      </w:r>
      <w:proofErr w:type="spellEnd"/>
      <w:r>
        <w:t xml:space="preserve"> </w:t>
      </w:r>
      <w:proofErr w:type="spellStart"/>
      <w:r>
        <w:t>và</w:t>
      </w:r>
      <w:proofErr w:type="spellEnd"/>
      <w:r>
        <w:t xml:space="preserve"> </w:t>
      </w:r>
      <w:proofErr w:type="spellStart"/>
      <w:r>
        <w:t>xóa</w:t>
      </w:r>
      <w:proofErr w:type="spellEnd"/>
      <w:r>
        <w:t xml:space="preserve"> </w:t>
      </w:r>
      <w:proofErr w:type="spellStart"/>
      <w:r>
        <w:t>chúng</w:t>
      </w:r>
      <w:proofErr w:type="spellEnd"/>
      <w:r>
        <w:t xml:space="preserve"> </w:t>
      </w:r>
      <w:proofErr w:type="spellStart"/>
      <w:r>
        <w:t>khỏi</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dưới</w:t>
      </w:r>
      <w:proofErr w:type="spellEnd"/>
      <w:r>
        <w:t xml:space="preserve"> </w:t>
      </w:r>
      <w:proofErr w:type="spellStart"/>
      <w:r>
        <w:t>ngẫu</w:t>
      </w:r>
      <w:proofErr w:type="spellEnd"/>
      <w:r>
        <w:t xml:space="preserve"> </w:t>
      </w:r>
      <w:proofErr w:type="spellStart"/>
      <w:r>
        <w:t>nhiên</w:t>
      </w:r>
      <w:proofErr w:type="spellEnd"/>
      <w:r>
        <w:t xml:space="preserve"> (random </w:t>
      </w:r>
      <w:proofErr w:type="spellStart"/>
      <w:r>
        <w:t>undersampling</w:t>
      </w:r>
      <w:proofErr w:type="spellEnd"/>
      <w:r>
        <w:t xml:space="preserve">). </w:t>
      </w:r>
      <w:proofErr w:type="spellStart"/>
      <w:r>
        <w:t>Mặc</w:t>
      </w:r>
      <w:proofErr w:type="spellEnd"/>
      <w:r>
        <w:t xml:space="preserve"> </w:t>
      </w:r>
      <w:proofErr w:type="spellStart"/>
      <w:r>
        <w:t>dù</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và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một</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của</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này</w:t>
      </w:r>
      <w:proofErr w:type="spellEnd"/>
      <w:r>
        <w:t xml:space="preserve"> </w:t>
      </w:r>
      <w:proofErr w:type="spellStart"/>
      <w:r>
        <w:t>là</w:t>
      </w:r>
      <w:proofErr w:type="spellEnd"/>
      <w:r>
        <w:t xml:space="preserve"> </w:t>
      </w:r>
      <w:proofErr w:type="spellStart"/>
      <w:r>
        <w:t>các</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bị</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mà</w:t>
      </w:r>
      <w:proofErr w:type="spellEnd"/>
      <w:r>
        <w:t xml:space="preserve"> </w:t>
      </w:r>
      <w:proofErr w:type="spellStart"/>
      <w:r>
        <w:t>không</w:t>
      </w:r>
      <w:proofErr w:type="spellEnd"/>
      <w:r>
        <w:t xml:space="preserve"> </w:t>
      </w:r>
      <w:proofErr w:type="spellStart"/>
      <w:r>
        <w:t>quan</w:t>
      </w:r>
      <w:proofErr w:type="spellEnd"/>
      <w:r>
        <w:t xml:space="preserve"> </w:t>
      </w:r>
      <w:proofErr w:type="spellStart"/>
      <w:r>
        <w:t>tâm</w:t>
      </w:r>
      <w:proofErr w:type="spellEnd"/>
      <w:r>
        <w:t xml:space="preserve"> </w:t>
      </w:r>
      <w:proofErr w:type="spellStart"/>
      <w:r>
        <w:t>đến</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hữu</w:t>
      </w:r>
      <w:proofErr w:type="spellEnd"/>
      <w:r>
        <w:t xml:space="preserve"> </w:t>
      </w:r>
      <w:proofErr w:type="spellStart"/>
      <w:r>
        <w:t>ích</w:t>
      </w:r>
      <w:proofErr w:type="spellEnd"/>
      <w:r>
        <w:t xml:space="preserve"> </w:t>
      </w:r>
      <w:proofErr w:type="spellStart"/>
      <w:r>
        <w:t>hoặc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ranh</w:t>
      </w:r>
      <w:proofErr w:type="spellEnd"/>
      <w:r>
        <w:t xml:space="preserve"> </w:t>
      </w:r>
      <w:proofErr w:type="spellStart"/>
      <w:r>
        <w:t>giới</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lớp</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có</w:t>
      </w:r>
      <w:proofErr w:type="spellEnd"/>
      <w:r>
        <w:t xml:space="preserve"> </w:t>
      </w:r>
      <w:proofErr w:type="spellStart"/>
      <w:r>
        <w:t>nghĩa</w:t>
      </w:r>
      <w:proofErr w:type="spellEnd"/>
      <w:r>
        <w:t xml:space="preserve"> </w:t>
      </w:r>
      <w:proofErr w:type="spellStart"/>
      <w:r>
        <w:t>là</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hữu</w:t>
      </w:r>
      <w:proofErr w:type="spellEnd"/>
      <w:r>
        <w:t xml:space="preserve"> </w:t>
      </w:r>
      <w:proofErr w:type="spellStart"/>
      <w:r>
        <w:t>ích</w:t>
      </w:r>
      <w:proofErr w:type="spellEnd"/>
      <w:r>
        <w:t xml:space="preserve"> </w:t>
      </w:r>
      <w:proofErr w:type="spellStart"/>
      <w:r>
        <w:t>có</w:t>
      </w:r>
      <w:proofErr w:type="spellEnd"/>
      <w:r>
        <w:t xml:space="preserve"> </w:t>
      </w:r>
      <w:proofErr w:type="spellStart"/>
      <w:r>
        <w:t>thể</w:t>
      </w:r>
      <w:proofErr w:type="spellEnd"/>
      <w:r>
        <w:t xml:space="preserve">, </w:t>
      </w:r>
      <w:proofErr w:type="spellStart"/>
      <w:r>
        <w:t>hoặc</w:t>
      </w:r>
      <w:proofErr w:type="spellEnd"/>
      <w:r>
        <w:t xml:space="preserve"> </w:t>
      </w:r>
      <w:proofErr w:type="spellStart"/>
      <w:r>
        <w:t>thậm</w:t>
      </w:r>
      <w:proofErr w:type="spellEnd"/>
      <w:r>
        <w:t xml:space="preserve"> </w:t>
      </w:r>
      <w:proofErr w:type="spellStart"/>
      <w:r>
        <w:t>chí</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sẽ</w:t>
      </w:r>
      <w:proofErr w:type="spellEnd"/>
      <w:r>
        <w:t xml:space="preserve"> </w:t>
      </w:r>
      <w:proofErr w:type="spellStart"/>
      <w:r>
        <w:t>bị</w:t>
      </w:r>
      <w:proofErr w:type="spellEnd"/>
      <w:r>
        <w:t xml:space="preserve"> </w:t>
      </w:r>
      <w:proofErr w:type="spellStart"/>
      <w:r>
        <w:t>xóa</w:t>
      </w:r>
      <w:proofErr w:type="spellEnd"/>
      <w:r>
        <w:t xml:space="preserve">. </w:t>
      </w:r>
      <w:proofErr w:type="spellStart"/>
      <w:r>
        <w:t>Việc</w:t>
      </w:r>
      <w:proofErr w:type="spellEnd"/>
      <w:r>
        <w:t xml:space="preserve"> </w:t>
      </w:r>
      <w:proofErr w:type="spellStart"/>
      <w:r>
        <w:t>mất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như</w:t>
      </w:r>
      <w:proofErr w:type="spellEnd"/>
      <w:r>
        <w:t xml:space="preserve"> </w:t>
      </w:r>
      <w:proofErr w:type="spellStart"/>
      <w:r>
        <w:t>vậy</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cho</w:t>
      </w:r>
      <w:proofErr w:type="spellEnd"/>
      <w:r>
        <w:t xml:space="preserve"> </w:t>
      </w:r>
      <w:proofErr w:type="spellStart"/>
      <w:r>
        <w:t>ranh</w:t>
      </w:r>
      <w:proofErr w:type="spellEnd"/>
      <w:r>
        <w:t xml:space="preserve"> </w:t>
      </w:r>
      <w:proofErr w:type="spellStart"/>
      <w:r>
        <w:t>giới</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và</w:t>
      </w:r>
      <w:proofErr w:type="spellEnd"/>
      <w:r>
        <w:t xml:space="preserve"> </w:t>
      </w:r>
      <w:proofErr w:type="spellStart"/>
      <w:r>
        <w:t>đa</w:t>
      </w:r>
      <w:proofErr w:type="spellEnd"/>
      <w:r>
        <w:t xml:space="preserve"> </w:t>
      </w:r>
      <w:proofErr w:type="spellStart"/>
      <w:r>
        <w:t>số</w:t>
      </w:r>
      <w:proofErr w:type="spellEnd"/>
      <w:r>
        <w:t xml:space="preserve"> </w:t>
      </w:r>
      <w:proofErr w:type="spellStart"/>
      <w:r>
        <w:t>khó</w:t>
      </w:r>
      <w:proofErr w:type="spellEnd"/>
      <w:r>
        <w:t xml:space="preserve"> </w:t>
      </w:r>
      <w:proofErr w:type="spellStart"/>
      <w:r>
        <w:t>để</w:t>
      </w:r>
      <w:proofErr w:type="spellEnd"/>
      <w:r>
        <w:t xml:space="preserve"> </w:t>
      </w:r>
      <w:proofErr w:type="spellStart"/>
      <w:r>
        <w:t>học</w:t>
      </w:r>
      <w:proofErr w:type="spellEnd"/>
      <w:r>
        <w:t xml:space="preserve"> </w:t>
      </w:r>
      <w:proofErr w:type="spellStart"/>
      <w:r>
        <w:t>hơn</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giảm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phân</w:t>
      </w:r>
      <w:proofErr w:type="spellEnd"/>
      <w:r>
        <w:t xml:space="preserve"> </w:t>
      </w:r>
      <w:proofErr w:type="spellStart"/>
      <w:r>
        <w:t>lớp</w:t>
      </w:r>
      <w:proofErr w:type="spellEnd"/>
    </w:p>
    <w:p w14:paraId="680D02E2" w14:textId="2A949B4F" w:rsidR="00E21785" w:rsidRDefault="00E21785" w:rsidP="00EB1758">
      <w:pPr>
        <w:pStyle w:val="ListParagraph"/>
        <w:numPr>
          <w:ilvl w:val="0"/>
          <w:numId w:val="12"/>
        </w:numPr>
        <w:ind w:left="851" w:hanging="491"/>
        <w:rPr>
          <w:b/>
          <w:bCs/>
        </w:rPr>
      </w:pPr>
      <w:r>
        <w:rPr>
          <w:b/>
          <w:bCs/>
        </w:rPr>
        <w:t>SMOTE</w:t>
      </w:r>
    </w:p>
    <w:p w14:paraId="256AA7FF" w14:textId="77777777" w:rsidR="00093132" w:rsidRDefault="00093132" w:rsidP="00093132">
      <w:pPr>
        <w:ind w:firstLine="720"/>
      </w:pPr>
      <w:proofErr w:type="spellStart"/>
      <w:r>
        <w:t>Một</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là</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quá</w:t>
      </w:r>
      <w:proofErr w:type="spellEnd"/>
      <w:r>
        <w:t xml:space="preserve"> </w:t>
      </w:r>
      <w:proofErr w:type="spellStart"/>
      <w:r>
        <w:t>mức</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nhất</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sao</w:t>
      </w:r>
      <w:proofErr w:type="spellEnd"/>
      <w:r>
        <w:t xml:space="preserve"> </w:t>
      </w:r>
      <w:proofErr w:type="spellStart"/>
      <w:r>
        <w:t>chép</w:t>
      </w:r>
      <w:proofErr w:type="spellEnd"/>
      <w:r>
        <w:t xml:space="preserve"> </w:t>
      </w:r>
      <w:proofErr w:type="spellStart"/>
      <w:r>
        <w:t>các</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mặc</w:t>
      </w:r>
      <w:proofErr w:type="spellEnd"/>
      <w:r>
        <w:t xml:space="preserve"> </w:t>
      </w:r>
      <w:proofErr w:type="spellStart"/>
      <w:r>
        <w:t>dù</w:t>
      </w:r>
      <w:proofErr w:type="spellEnd"/>
      <w:r>
        <w:t xml:space="preserve"> </w:t>
      </w:r>
      <w:proofErr w:type="spellStart"/>
      <w:r>
        <w:t>những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thêm</w:t>
      </w:r>
      <w:proofErr w:type="spellEnd"/>
      <w:r>
        <w:t xml:space="preserve"> </w:t>
      </w:r>
      <w:proofErr w:type="spellStart"/>
      <w:r>
        <w:t>bất</w:t>
      </w:r>
      <w:proofErr w:type="spellEnd"/>
      <w:r>
        <w:t xml:space="preserve"> </w:t>
      </w:r>
      <w:proofErr w:type="spellStart"/>
      <w:r>
        <w:t>kỳ</w:t>
      </w:r>
      <w:proofErr w:type="spellEnd"/>
      <w:r>
        <w:t xml:space="preserve"> </w:t>
      </w:r>
      <w:proofErr w:type="spellStart"/>
      <w:r>
        <w:t>thông</w:t>
      </w:r>
      <w:proofErr w:type="spellEnd"/>
      <w:r>
        <w:t xml:space="preserve"> tin </w:t>
      </w:r>
      <w:proofErr w:type="spellStart"/>
      <w:r>
        <w:t>mới</w:t>
      </w:r>
      <w:proofErr w:type="spellEnd"/>
      <w:r>
        <w:t xml:space="preserve"> </w:t>
      </w:r>
      <w:proofErr w:type="spellStart"/>
      <w:r>
        <w:t>nào</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Thay</w:t>
      </w:r>
      <w:proofErr w:type="spellEnd"/>
      <w:r>
        <w:t xml:space="preserve"> </w:t>
      </w:r>
      <w:proofErr w:type="spellStart"/>
      <w:r>
        <w:t>vào</w:t>
      </w:r>
      <w:proofErr w:type="spellEnd"/>
      <w:r>
        <w:t xml:space="preserve"> </w:t>
      </w:r>
      <w:proofErr w:type="spellStart"/>
      <w:r>
        <w:t>đó</w:t>
      </w:r>
      <w:proofErr w:type="spellEnd"/>
      <w:r>
        <w:t xml:space="preserve"> </w:t>
      </w:r>
      <w:proofErr w:type="spellStart"/>
      <w:r>
        <w:t>những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từ</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sẵn</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kiểu</w:t>
      </w:r>
      <w:proofErr w:type="spellEnd"/>
      <w:r>
        <w:t xml:space="preserve"> </w:t>
      </w:r>
      <w:proofErr w:type="spellStart"/>
      <w:r>
        <w:t>tăng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lastRenderedPageBreak/>
        <w:t>lấy</w:t>
      </w:r>
      <w:proofErr w:type="spellEnd"/>
      <w:r>
        <w:t xml:space="preserve"> </w:t>
      </w:r>
      <w:proofErr w:type="spellStart"/>
      <w:r>
        <w:t>mẫu</w:t>
      </w:r>
      <w:proofErr w:type="spellEnd"/>
      <w:r>
        <w:t xml:space="preserve"> </w:t>
      </w:r>
      <w:proofErr w:type="spellStart"/>
      <w:r>
        <w:t>quá</w:t>
      </w:r>
      <w:proofErr w:type="spellEnd"/>
      <w:r>
        <w:t xml:space="preserve"> </w:t>
      </w:r>
      <w:proofErr w:type="spellStart"/>
      <w:r>
        <w:t>mức</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tổng</w:t>
      </w:r>
      <w:proofErr w:type="spellEnd"/>
      <w:r>
        <w:t xml:space="preserve"> </w:t>
      </w:r>
      <w:proofErr w:type="spellStart"/>
      <w:r>
        <w:t>hợp</w:t>
      </w:r>
      <w:proofErr w:type="spellEnd"/>
      <w:r>
        <w:t xml:space="preserve"> (Synthetic Minority Oversampling Technique), </w:t>
      </w:r>
      <w:proofErr w:type="spellStart"/>
      <w:r>
        <w:t>viết</w:t>
      </w:r>
      <w:proofErr w:type="spellEnd"/>
      <w:r>
        <w:t xml:space="preserve"> </w:t>
      </w:r>
      <w:proofErr w:type="spellStart"/>
      <w:r>
        <w:t>tắt</w:t>
      </w:r>
      <w:proofErr w:type="spellEnd"/>
      <w:r>
        <w:t xml:space="preserve"> </w:t>
      </w:r>
      <w:proofErr w:type="spellStart"/>
      <w:r>
        <w:t>là</w:t>
      </w:r>
      <w:proofErr w:type="spellEnd"/>
      <w:r>
        <w:t xml:space="preserve"> SMOTE.</w:t>
      </w:r>
    </w:p>
    <w:p w14:paraId="07BB9C89" w14:textId="77777777" w:rsidR="00093132" w:rsidRDefault="00093132" w:rsidP="00093132">
      <w:pPr>
        <w:ind w:firstLine="720"/>
      </w:pPr>
      <w:proofErr w:type="spellStart"/>
      <w:r>
        <w:t>Một</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sao</w:t>
      </w:r>
      <w:proofErr w:type="spellEnd"/>
      <w:r>
        <w:t xml:space="preserve"> </w:t>
      </w:r>
      <w:proofErr w:type="spellStart"/>
      <w:r>
        <w:t>chép</w:t>
      </w:r>
      <w:proofErr w:type="spellEnd"/>
      <w:r>
        <w:t xml:space="preserve"> </w:t>
      </w:r>
      <w:proofErr w:type="spellStart"/>
      <w:r>
        <w:t>các</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là</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t xml:space="preserve"> </w:t>
      </w:r>
      <w:proofErr w:type="spellStart"/>
      <w:r>
        <w:t>từ</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Đó</w:t>
      </w:r>
      <w:proofErr w:type="spellEnd"/>
      <w:r>
        <w:t xml:space="preserve"> </w:t>
      </w:r>
      <w:proofErr w:type="spellStart"/>
      <w:r>
        <w:t>là</w:t>
      </w:r>
      <w:proofErr w:type="spellEnd"/>
      <w:r>
        <w:t xml:space="preserve"> </w:t>
      </w:r>
      <w:proofErr w:type="spellStart"/>
      <w:r>
        <w:t>một</w:t>
      </w:r>
      <w:proofErr w:type="spellEnd"/>
      <w:r>
        <w:t xml:space="preserve"> </w:t>
      </w:r>
      <w:proofErr w:type="spellStart"/>
      <w:r>
        <w:t>kiểu</w:t>
      </w:r>
      <w:proofErr w:type="spellEnd"/>
      <w:r>
        <w:t xml:space="preserve"> </w:t>
      </w:r>
      <w:proofErr w:type="spellStart"/>
      <w:r>
        <w:t>tăng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dạng</w:t>
      </w:r>
      <w:proofErr w:type="spellEnd"/>
      <w:r>
        <w:t xml:space="preserve"> </w:t>
      </w:r>
      <w:proofErr w:type="spellStart"/>
      <w:r>
        <w:t>bảng</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rất</w:t>
      </w:r>
      <w:proofErr w:type="spellEnd"/>
      <w:r>
        <w:t xml:space="preserve"> </w:t>
      </w:r>
      <w:proofErr w:type="spellStart"/>
      <w:r>
        <w:t>hiệu</w:t>
      </w:r>
      <w:proofErr w:type="spellEnd"/>
      <w:r>
        <w:t xml:space="preserve"> </w:t>
      </w:r>
      <w:proofErr w:type="spellStart"/>
      <w:r>
        <w:t>quả</w:t>
      </w:r>
      <w:proofErr w:type="spellEnd"/>
      <w:r>
        <w:t>.</w:t>
      </w:r>
    </w:p>
    <w:p w14:paraId="4370DE67" w14:textId="77777777" w:rsidR="00093132" w:rsidRDefault="00093132" w:rsidP="00093132">
      <w:pPr>
        <w:ind w:firstLine="720"/>
      </w:pPr>
      <w:r>
        <w:t xml:space="preserve">SMOTE </w:t>
      </w:r>
      <w:proofErr w:type="spellStart"/>
      <w:r>
        <w:t>hoạt</w:t>
      </w:r>
      <w:proofErr w:type="spellEnd"/>
      <w:r>
        <w:t xml:space="preserve"> </w:t>
      </w:r>
      <w:proofErr w:type="spellStart"/>
      <w:r>
        <w:t>động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gần</w:t>
      </w:r>
      <w:proofErr w:type="spellEnd"/>
      <w:r>
        <w:t xml:space="preserve"> </w:t>
      </w:r>
      <w:proofErr w:type="spellStart"/>
      <w:r>
        <w:t>nhau</w:t>
      </w:r>
      <w:proofErr w:type="spellEnd"/>
      <w:r>
        <w:t xml:space="preserve"> </w:t>
      </w:r>
      <w:proofErr w:type="spellStart"/>
      <w:r>
        <w:t>trong</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vẽ</w:t>
      </w:r>
      <w:proofErr w:type="spellEnd"/>
      <w:r>
        <w:t xml:space="preserve"> </w:t>
      </w:r>
      <w:proofErr w:type="spellStart"/>
      <w:r>
        <w:t>một</w:t>
      </w:r>
      <w:proofErr w:type="spellEnd"/>
      <w:r>
        <w:t xml:space="preserve"> </w:t>
      </w:r>
      <w:proofErr w:type="spellStart"/>
      <w:r>
        <w:t>đường</w:t>
      </w:r>
      <w:proofErr w:type="spellEnd"/>
      <w:r>
        <w:t xml:space="preserve"> </w:t>
      </w:r>
      <w:proofErr w:type="spellStart"/>
      <w:r>
        <w:t>thẳng</w:t>
      </w:r>
      <w:proofErr w:type="spellEnd"/>
      <w:r>
        <w:t xml:space="preserve"> </w:t>
      </w:r>
      <w:proofErr w:type="spellStart"/>
      <w:r>
        <w:t>giữa</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và</w:t>
      </w:r>
      <w:proofErr w:type="spellEnd"/>
      <w:r>
        <w:t xml:space="preserve"> </w:t>
      </w:r>
      <w:proofErr w:type="spellStart"/>
      <w:r>
        <w:t>vẽ</w:t>
      </w:r>
      <w:proofErr w:type="spellEnd"/>
      <w:r>
        <w:t xml:space="preserve"> </w:t>
      </w:r>
      <w:proofErr w:type="spellStart"/>
      <w:r>
        <w:t>một</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t xml:space="preserve"> </w:t>
      </w:r>
      <w:proofErr w:type="spellStart"/>
      <w:r>
        <w:t>tại</w:t>
      </w:r>
      <w:proofErr w:type="spellEnd"/>
      <w:r>
        <w:t xml:space="preserve"> </w:t>
      </w:r>
      <w:proofErr w:type="spellStart"/>
      <w:r>
        <w:t>một</w:t>
      </w:r>
      <w:proofErr w:type="spellEnd"/>
      <w:r>
        <w:t xml:space="preserve"> </w:t>
      </w:r>
      <w:proofErr w:type="spellStart"/>
      <w:r>
        <w:t>điểm</w:t>
      </w:r>
      <w:proofErr w:type="spellEnd"/>
      <w:r>
        <w:t xml:space="preserve"> </w:t>
      </w:r>
      <w:proofErr w:type="spellStart"/>
      <w:r>
        <w:t>dọc</w:t>
      </w:r>
      <w:proofErr w:type="spellEnd"/>
      <w:r>
        <w:t xml:space="preserve"> </w:t>
      </w:r>
      <w:proofErr w:type="spellStart"/>
      <w:r>
        <w:t>theo</w:t>
      </w:r>
      <w:proofErr w:type="spellEnd"/>
      <w:r>
        <w:t xml:space="preserve"> </w:t>
      </w:r>
      <w:proofErr w:type="spellStart"/>
      <w:r>
        <w:t>đường</w:t>
      </w:r>
      <w:proofErr w:type="spellEnd"/>
      <w:r>
        <w:t xml:space="preserve"> </w:t>
      </w:r>
      <w:proofErr w:type="spellStart"/>
      <w:r>
        <w:t>đó</w:t>
      </w:r>
      <w:proofErr w:type="spellEnd"/>
      <w:r>
        <w:t>.</w:t>
      </w:r>
    </w:p>
    <w:p w14:paraId="5C10FCD1" w14:textId="4F2E7DBC" w:rsidR="00093132" w:rsidRDefault="00093132" w:rsidP="00093132">
      <w:pPr>
        <w:ind w:firstLine="720"/>
      </w:pPr>
      <w:proofErr w:type="spellStart"/>
      <w:r>
        <w:t>Phương</w:t>
      </w:r>
      <w:proofErr w:type="spellEnd"/>
      <w:r>
        <w:t xml:space="preserve"> </w:t>
      </w:r>
      <w:proofErr w:type="spellStart"/>
      <w:r>
        <w:t>pháp</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nhiều</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nó</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dưới</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undersampling</w:t>
      </w:r>
      <w:proofErr w:type="spellEnd"/>
      <w:r>
        <w:t xml:space="preserve">) </w:t>
      </w:r>
      <w:proofErr w:type="spellStart"/>
      <w:r>
        <w:t>để</w:t>
      </w:r>
      <w:proofErr w:type="spellEnd"/>
      <w:r>
        <w:t xml:space="preserve"> </w:t>
      </w:r>
      <w:proofErr w:type="spellStart"/>
      <w:r>
        <w:t>cắt</w:t>
      </w:r>
      <w:proofErr w:type="spellEnd"/>
      <w:r>
        <w:t xml:space="preserve"> </w:t>
      </w:r>
      <w:proofErr w:type="spellStart"/>
      <w:r>
        <w:t>bớt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lớp</w:t>
      </w:r>
      <w:proofErr w:type="spellEnd"/>
      <w:r>
        <w:t xml:space="preserve"> </w:t>
      </w:r>
      <w:proofErr w:type="spellStart"/>
      <w:r>
        <w:t>đa</w:t>
      </w:r>
      <w:proofErr w:type="spellEnd"/>
      <w:r>
        <w:t xml:space="preserve"> </w:t>
      </w:r>
      <w:proofErr w:type="spellStart"/>
      <w:r>
        <w:t>số</w:t>
      </w:r>
      <w:proofErr w:type="spellEnd"/>
      <w:r>
        <w:t xml:space="preserve">, </w:t>
      </w:r>
      <w:proofErr w:type="spellStart"/>
      <w:r>
        <w:t>sau</w:t>
      </w:r>
      <w:proofErr w:type="spellEnd"/>
      <w:r>
        <w:t xml:space="preserve"> </w:t>
      </w:r>
      <w:proofErr w:type="spellStart"/>
      <w:r>
        <w:t>đó</w:t>
      </w:r>
      <w:proofErr w:type="spellEnd"/>
      <w:r>
        <w:t xml:space="preserve"> </w:t>
      </w:r>
      <w:proofErr w:type="spellStart"/>
      <w:r>
        <w:t>sử</w:t>
      </w:r>
      <w:proofErr w:type="spellEnd"/>
      <w:r>
        <w:t xml:space="preserve"> </w:t>
      </w:r>
      <w:proofErr w:type="spellStart"/>
      <w:r>
        <w:t>dụng</w:t>
      </w:r>
      <w:proofErr w:type="spellEnd"/>
      <w:r>
        <w:t xml:space="preserve"> SMOTE </w:t>
      </w:r>
      <w:proofErr w:type="spellStart"/>
      <w:r>
        <w:t>để</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quá</w:t>
      </w:r>
      <w:proofErr w:type="spellEnd"/>
      <w:r>
        <w:t xml:space="preserve"> </w:t>
      </w:r>
      <w:proofErr w:type="spellStart"/>
      <w:r>
        <w:t>mức</w:t>
      </w:r>
      <w:proofErr w:type="spellEnd"/>
      <w:r>
        <w:t xml:space="preserve"> (oversample) </w:t>
      </w:r>
      <w:proofErr w:type="spellStart"/>
      <w:r>
        <w:t>cho</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nhằm</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phân</w:t>
      </w:r>
      <w:proofErr w:type="spellEnd"/>
      <w:r>
        <w:t xml:space="preserve"> </w:t>
      </w:r>
      <w:proofErr w:type="spellStart"/>
      <w:r>
        <w:t>bố</w:t>
      </w:r>
      <w:proofErr w:type="spellEnd"/>
      <w:r>
        <w:t xml:space="preserve"> </w:t>
      </w:r>
      <w:proofErr w:type="spellStart"/>
      <w:r>
        <w:t>lớp</w:t>
      </w:r>
      <w:proofErr w:type="spellEnd"/>
      <w:r>
        <w:t>.</w:t>
      </w:r>
    </w:p>
    <w:p w14:paraId="12BFD13E" w14:textId="77777777" w:rsidR="00093132" w:rsidRPr="00F031EE" w:rsidRDefault="00093132" w:rsidP="00093132">
      <w:pPr>
        <w:ind w:firstLine="720"/>
      </w:pP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này</w:t>
      </w:r>
      <w:proofErr w:type="spellEnd"/>
      <w:r>
        <w:t xml:space="preserve"> </w:t>
      </w:r>
      <w:proofErr w:type="spellStart"/>
      <w:r>
        <w:t>là</w:t>
      </w:r>
      <w:proofErr w:type="spellEnd"/>
      <w:r>
        <w:t xml:space="preserve"> </w:t>
      </w:r>
      <w:proofErr w:type="spellStart"/>
      <w:r>
        <w:t>các</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mà</w:t>
      </w:r>
      <w:proofErr w:type="spellEnd"/>
      <w:r>
        <w:t xml:space="preserve"> </w:t>
      </w:r>
      <w:proofErr w:type="spellStart"/>
      <w:r>
        <w:t>không</w:t>
      </w:r>
      <w:proofErr w:type="spellEnd"/>
      <w:r>
        <w:t xml:space="preserve"> </w:t>
      </w:r>
      <w:proofErr w:type="spellStart"/>
      <w:r>
        <w:t>xem</w:t>
      </w:r>
      <w:proofErr w:type="spellEnd"/>
      <w:r>
        <w:t xml:space="preserve"> </w:t>
      </w:r>
      <w:proofErr w:type="spellStart"/>
      <w:r>
        <w:t>xét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lớp</w:t>
      </w:r>
      <w:proofErr w:type="spellEnd"/>
      <w:r>
        <w:t xml:space="preserve"> </w:t>
      </w:r>
      <w:proofErr w:type="spellStart"/>
      <w:r>
        <w:t>đa</w:t>
      </w:r>
      <w:proofErr w:type="spellEnd"/>
      <w:r>
        <w:t xml:space="preserve"> </w:t>
      </w:r>
      <w:proofErr w:type="spellStart"/>
      <w:r>
        <w:t>số</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rõ</w:t>
      </w:r>
      <w:proofErr w:type="spellEnd"/>
      <w:r>
        <w:t xml:space="preserve"> </w:t>
      </w:r>
      <w:proofErr w:type="spellStart"/>
      <w:r>
        <w:t>ràng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sự</w:t>
      </w:r>
      <w:proofErr w:type="spellEnd"/>
      <w:r>
        <w:t xml:space="preserve"> </w:t>
      </w:r>
      <w:proofErr w:type="spellStart"/>
      <w:r>
        <w:t>chồng</w:t>
      </w:r>
      <w:proofErr w:type="spellEnd"/>
      <w:r>
        <w:t xml:space="preserve"> </w:t>
      </w:r>
      <w:proofErr w:type="spellStart"/>
      <w:r>
        <w:t>chéo</w:t>
      </w:r>
      <w:proofErr w:type="spellEnd"/>
      <w:r>
        <w:t xml:space="preserve"> </w:t>
      </w:r>
      <w:proofErr w:type="spellStart"/>
      <w:r>
        <w:t>mạnh</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lớp</w:t>
      </w:r>
      <w:proofErr w:type="spellEnd"/>
      <w:r>
        <w:t>.</w:t>
      </w:r>
    </w:p>
    <w:p w14:paraId="1E8739E5" w14:textId="77777777" w:rsidR="00093132" w:rsidRDefault="00093132" w:rsidP="00E21785">
      <w:pPr>
        <w:rPr>
          <w:b/>
          <w:bCs/>
        </w:rPr>
      </w:pPr>
    </w:p>
    <w:p w14:paraId="654474FC" w14:textId="5BFDA083" w:rsidR="00B432A0" w:rsidRPr="00E21785" w:rsidRDefault="00B432A0" w:rsidP="00EB1758">
      <w:pPr>
        <w:pStyle w:val="ListParagraph"/>
        <w:numPr>
          <w:ilvl w:val="0"/>
          <w:numId w:val="12"/>
        </w:numPr>
        <w:ind w:left="851" w:hanging="491"/>
        <w:rPr>
          <w:b/>
          <w:bCs/>
        </w:rPr>
      </w:pPr>
      <w:r w:rsidRPr="00B432A0">
        <w:rPr>
          <w:b/>
          <w:bCs/>
        </w:rPr>
        <w:t>Bagging Classifier</w:t>
      </w:r>
    </w:p>
    <w:p w14:paraId="2D71002E" w14:textId="77777777" w:rsidR="00093132" w:rsidRPr="00A777C7" w:rsidRDefault="00093132" w:rsidP="00093132">
      <w:pPr>
        <w:ind w:firstLine="720"/>
      </w:pPr>
      <w:r w:rsidRPr="00A777C7">
        <w:t xml:space="preserve">Bagging (Bootstrap </w:t>
      </w:r>
      <w:proofErr w:type="spellStart"/>
      <w:r w:rsidRPr="00A777C7">
        <w:t>Aggregration</w:t>
      </w:r>
      <w:proofErr w:type="spellEnd"/>
      <w:r w:rsidRPr="00A777C7">
        <w:t xml:space="preserve">) </w:t>
      </w:r>
      <w:proofErr w:type="spellStart"/>
      <w:r w:rsidRPr="00A777C7">
        <w:t>là</w:t>
      </w:r>
      <w:proofErr w:type="spellEnd"/>
      <w:r w:rsidRPr="00A777C7">
        <w:t xml:space="preserve"> </w:t>
      </w:r>
      <w:proofErr w:type="spellStart"/>
      <w:r w:rsidRPr="00A777C7">
        <w:t>một</w:t>
      </w:r>
      <w:proofErr w:type="spellEnd"/>
      <w:r w:rsidRPr="00A777C7">
        <w:t xml:space="preserve"> </w:t>
      </w:r>
      <w:proofErr w:type="spellStart"/>
      <w:r w:rsidRPr="00A777C7">
        <w:t>thuật</w:t>
      </w:r>
      <w:proofErr w:type="spellEnd"/>
      <w:r w:rsidRPr="00A777C7">
        <w:t xml:space="preserve"> </w:t>
      </w:r>
      <w:proofErr w:type="spellStart"/>
      <w:r w:rsidRPr="00A777C7">
        <w:t>toán</w:t>
      </w:r>
      <w:proofErr w:type="spellEnd"/>
      <w:r w:rsidRPr="00A777C7">
        <w:t xml:space="preserve"> </w:t>
      </w:r>
      <w:proofErr w:type="spellStart"/>
      <w:r w:rsidRPr="00A777C7">
        <w:t>tổng</w:t>
      </w:r>
      <w:proofErr w:type="spellEnd"/>
      <w:r w:rsidRPr="00A777C7">
        <w:t xml:space="preserve"> </w:t>
      </w:r>
      <w:proofErr w:type="spellStart"/>
      <w:r w:rsidRPr="00A777C7">
        <w:t>hợp</w:t>
      </w:r>
      <w:proofErr w:type="spellEnd"/>
      <w:r w:rsidRPr="00A777C7">
        <w:t xml:space="preserve"> (Ensemble Algorithm) </w:t>
      </w:r>
      <w:proofErr w:type="spellStart"/>
      <w:r w:rsidRPr="00A777C7">
        <w:t>mà</w:t>
      </w:r>
      <w:proofErr w:type="spellEnd"/>
      <w:r w:rsidRPr="00A777C7">
        <w:t xml:space="preserve"> </w:t>
      </w:r>
      <w:proofErr w:type="spellStart"/>
      <w:r w:rsidRPr="00A777C7">
        <w:t>nó</w:t>
      </w:r>
      <w:proofErr w:type="spellEnd"/>
      <w:r w:rsidRPr="00A777C7">
        <w:t xml:space="preserve"> </w:t>
      </w:r>
      <w:proofErr w:type="spellStart"/>
      <w:r w:rsidRPr="00A777C7">
        <w:t>áp</w:t>
      </w:r>
      <w:proofErr w:type="spellEnd"/>
      <w:r w:rsidRPr="00A777C7">
        <w:t xml:space="preserve"> </w:t>
      </w:r>
      <w:proofErr w:type="spellStart"/>
      <w:r w:rsidRPr="00A777C7">
        <w:t>dụng</w:t>
      </w:r>
      <w:proofErr w:type="spellEnd"/>
      <w:r w:rsidRPr="00A777C7">
        <w:t xml:space="preserve"> </w:t>
      </w:r>
      <w:proofErr w:type="spellStart"/>
      <w:r w:rsidRPr="00A777C7">
        <w:t>với</w:t>
      </w:r>
      <w:proofErr w:type="spellEnd"/>
      <w:r w:rsidRPr="00A777C7">
        <w:t xml:space="preserve"> </w:t>
      </w:r>
      <w:proofErr w:type="spellStart"/>
      <w:r w:rsidRPr="00A777C7">
        <w:t>nhiều</w:t>
      </w:r>
      <w:proofErr w:type="spellEnd"/>
      <w:r w:rsidRPr="00A777C7">
        <w:t xml:space="preserve"> </w:t>
      </w:r>
      <w:proofErr w:type="spellStart"/>
      <w:r w:rsidRPr="00A777C7">
        <w:t>mô</w:t>
      </w:r>
      <w:proofErr w:type="spellEnd"/>
      <w:r w:rsidRPr="00A777C7">
        <w:t xml:space="preserve"> </w:t>
      </w:r>
      <w:proofErr w:type="spellStart"/>
      <w:r w:rsidRPr="00A777C7">
        <w:t>hình</w:t>
      </w:r>
      <w:proofErr w:type="spellEnd"/>
      <w:r w:rsidRPr="00A777C7">
        <w:t xml:space="preserve"> </w:t>
      </w:r>
      <w:proofErr w:type="spellStart"/>
      <w:r w:rsidRPr="00A777C7">
        <w:t>trên</w:t>
      </w:r>
      <w:proofErr w:type="spellEnd"/>
      <w:r w:rsidRPr="00A777C7">
        <w:t xml:space="preserve"> </w:t>
      </w:r>
      <w:proofErr w:type="spellStart"/>
      <w:r w:rsidRPr="00A777C7">
        <w:t>các</w:t>
      </w:r>
      <w:proofErr w:type="spellEnd"/>
      <w:r w:rsidRPr="00A777C7">
        <w:t xml:space="preserve"> </w:t>
      </w:r>
      <w:proofErr w:type="spellStart"/>
      <w:r w:rsidRPr="00A777C7">
        <w:t>tập</w:t>
      </w:r>
      <w:proofErr w:type="spellEnd"/>
      <w:r w:rsidRPr="00A777C7">
        <w:t xml:space="preserve"> con </w:t>
      </w:r>
      <w:proofErr w:type="spellStart"/>
      <w:r w:rsidRPr="00A777C7">
        <w:t>khác</w:t>
      </w:r>
      <w:proofErr w:type="spellEnd"/>
      <w:r w:rsidRPr="00A777C7">
        <w:t xml:space="preserve"> </w:t>
      </w:r>
      <w:proofErr w:type="spellStart"/>
      <w:r w:rsidRPr="00A777C7">
        <w:t>nhau</w:t>
      </w:r>
      <w:proofErr w:type="spellEnd"/>
      <w:r w:rsidRPr="00A777C7">
        <w:t xml:space="preserve"> </w:t>
      </w:r>
      <w:proofErr w:type="spellStart"/>
      <w:r w:rsidRPr="00A777C7">
        <w:t>của</w:t>
      </w:r>
      <w:proofErr w:type="spellEnd"/>
      <w:r w:rsidRPr="00A777C7">
        <w:t xml:space="preserve"> </w:t>
      </w:r>
      <w:proofErr w:type="spellStart"/>
      <w:r w:rsidRPr="00A777C7">
        <w:t>tập</w:t>
      </w:r>
      <w:proofErr w:type="spellEnd"/>
      <w:r w:rsidRPr="00A777C7">
        <w:t xml:space="preserve"> </w:t>
      </w:r>
      <w:proofErr w:type="spellStart"/>
      <w:r w:rsidRPr="00A777C7">
        <w:t>dữ</w:t>
      </w:r>
      <w:proofErr w:type="spellEnd"/>
      <w:r w:rsidRPr="00A777C7">
        <w:t xml:space="preserve"> </w:t>
      </w:r>
      <w:proofErr w:type="spellStart"/>
      <w:r w:rsidRPr="00A777C7">
        <w:t>liệu</w:t>
      </w:r>
      <w:proofErr w:type="spellEnd"/>
      <w:r w:rsidRPr="00A777C7">
        <w:t xml:space="preserve"> </w:t>
      </w:r>
      <w:proofErr w:type="spellStart"/>
      <w:r w:rsidRPr="00A777C7">
        <w:t>huấn</w:t>
      </w:r>
      <w:proofErr w:type="spellEnd"/>
      <w:r w:rsidRPr="00A777C7">
        <w:t xml:space="preserve"> </w:t>
      </w:r>
      <w:proofErr w:type="spellStart"/>
      <w:r w:rsidRPr="00A777C7">
        <w:t>luyện</w:t>
      </w:r>
      <w:proofErr w:type="spellEnd"/>
      <w:r w:rsidRPr="00A777C7">
        <w:t xml:space="preserve">, </w:t>
      </w:r>
      <w:proofErr w:type="spellStart"/>
      <w:r w:rsidRPr="00A777C7">
        <w:t>sau</w:t>
      </w:r>
      <w:proofErr w:type="spellEnd"/>
      <w:r w:rsidRPr="00A777C7">
        <w:t xml:space="preserve"> </w:t>
      </w:r>
      <w:proofErr w:type="spellStart"/>
      <w:r w:rsidRPr="00A777C7">
        <w:t>đó</w:t>
      </w:r>
      <w:proofErr w:type="spellEnd"/>
      <w:r w:rsidRPr="00A777C7">
        <w:t xml:space="preserve"> </w:t>
      </w:r>
      <w:proofErr w:type="spellStart"/>
      <w:r w:rsidRPr="00A777C7">
        <w:t>kết</w:t>
      </w:r>
      <w:proofErr w:type="spellEnd"/>
      <w:r w:rsidRPr="00A777C7">
        <w:t xml:space="preserve"> </w:t>
      </w:r>
      <w:proofErr w:type="spellStart"/>
      <w:r w:rsidRPr="00A777C7">
        <w:t>hợp</w:t>
      </w:r>
      <w:proofErr w:type="spellEnd"/>
      <w:r w:rsidRPr="00A777C7">
        <w:t xml:space="preserve"> </w:t>
      </w:r>
      <w:proofErr w:type="spellStart"/>
      <w:r w:rsidRPr="00A777C7">
        <w:t>các</w:t>
      </w:r>
      <w:proofErr w:type="spellEnd"/>
      <w:r w:rsidRPr="00A777C7">
        <w:t xml:space="preserve"> </w:t>
      </w:r>
      <w:proofErr w:type="spellStart"/>
      <w:r w:rsidRPr="00A777C7">
        <w:t>dự</w:t>
      </w:r>
      <w:proofErr w:type="spellEnd"/>
      <w:r w:rsidRPr="00A777C7">
        <w:t xml:space="preserve"> </w:t>
      </w:r>
      <w:proofErr w:type="spellStart"/>
      <w:r w:rsidRPr="00A777C7">
        <w:t>đoán</w:t>
      </w:r>
      <w:proofErr w:type="spellEnd"/>
      <w:r w:rsidRPr="00A777C7">
        <w:t xml:space="preserve"> </w:t>
      </w:r>
      <w:proofErr w:type="spellStart"/>
      <w:r w:rsidRPr="00A777C7">
        <w:t>từ</w:t>
      </w:r>
      <w:proofErr w:type="spellEnd"/>
      <w:r w:rsidRPr="00A777C7">
        <w:t xml:space="preserve"> </w:t>
      </w:r>
      <w:proofErr w:type="spellStart"/>
      <w:r w:rsidRPr="00A777C7">
        <w:t>tất</w:t>
      </w:r>
      <w:proofErr w:type="spellEnd"/>
      <w:r w:rsidRPr="00A777C7">
        <w:t xml:space="preserve"> </w:t>
      </w:r>
      <w:proofErr w:type="spellStart"/>
      <w:r w:rsidRPr="00A777C7">
        <w:t>cả</w:t>
      </w:r>
      <w:proofErr w:type="spellEnd"/>
      <w:r w:rsidRPr="00A777C7">
        <w:t xml:space="preserve"> </w:t>
      </w:r>
      <w:proofErr w:type="spellStart"/>
      <w:r w:rsidRPr="00A777C7">
        <w:t>các</w:t>
      </w:r>
      <w:proofErr w:type="spellEnd"/>
      <w:r w:rsidRPr="00A777C7">
        <w:t xml:space="preserve"> </w:t>
      </w:r>
      <w:proofErr w:type="spellStart"/>
      <w:r w:rsidRPr="00A777C7">
        <w:t>mô</w:t>
      </w:r>
      <w:proofErr w:type="spellEnd"/>
      <w:r w:rsidRPr="00A777C7">
        <w:t xml:space="preserve"> </w:t>
      </w:r>
      <w:proofErr w:type="spellStart"/>
      <w:r w:rsidRPr="00A777C7">
        <w:t>hình</w:t>
      </w:r>
      <w:proofErr w:type="spellEnd"/>
      <w:r w:rsidRPr="00A777C7">
        <w:t xml:space="preserve">. </w:t>
      </w:r>
      <w:proofErr w:type="spellStart"/>
      <w:r w:rsidRPr="00A777C7">
        <w:t>Rừng</w:t>
      </w:r>
      <w:proofErr w:type="spellEnd"/>
      <w:r w:rsidRPr="00A777C7">
        <w:t xml:space="preserve"> </w:t>
      </w:r>
      <w:proofErr w:type="spellStart"/>
      <w:r w:rsidRPr="00A777C7">
        <w:t>ngẫu</w:t>
      </w:r>
      <w:proofErr w:type="spellEnd"/>
      <w:r w:rsidRPr="00A777C7">
        <w:t xml:space="preserve"> </w:t>
      </w:r>
      <w:proofErr w:type="spellStart"/>
      <w:r w:rsidRPr="00A777C7">
        <w:t>nhiên</w:t>
      </w:r>
      <w:proofErr w:type="spellEnd"/>
      <w:r w:rsidRPr="00A777C7">
        <w:t xml:space="preserve"> (Random Forest) </w:t>
      </w:r>
      <w:proofErr w:type="spellStart"/>
      <w:r w:rsidRPr="00A777C7">
        <w:t>là</w:t>
      </w:r>
      <w:proofErr w:type="spellEnd"/>
      <w:r w:rsidRPr="00A777C7">
        <w:t xml:space="preserve"> </w:t>
      </w:r>
      <w:proofErr w:type="spellStart"/>
      <w:r w:rsidRPr="00A777C7">
        <w:t>một</w:t>
      </w:r>
      <w:proofErr w:type="spellEnd"/>
      <w:r w:rsidRPr="00A777C7">
        <w:t xml:space="preserve"> </w:t>
      </w:r>
      <w:proofErr w:type="spellStart"/>
      <w:r w:rsidRPr="00A777C7">
        <w:t>phần</w:t>
      </w:r>
      <w:proofErr w:type="spellEnd"/>
      <w:r w:rsidRPr="00A777C7">
        <w:t xml:space="preserve"> </w:t>
      </w:r>
      <w:proofErr w:type="spellStart"/>
      <w:r w:rsidRPr="00A777C7">
        <w:t>mở</w:t>
      </w:r>
      <w:proofErr w:type="spellEnd"/>
      <w:r w:rsidRPr="00A777C7">
        <w:t xml:space="preserve"> </w:t>
      </w:r>
      <w:proofErr w:type="spellStart"/>
      <w:r w:rsidRPr="00A777C7">
        <w:t>rộng</w:t>
      </w:r>
      <w:proofErr w:type="spellEnd"/>
      <w:r w:rsidRPr="00A777C7">
        <w:t xml:space="preserve"> </w:t>
      </w:r>
      <w:proofErr w:type="spellStart"/>
      <w:r w:rsidRPr="00A777C7">
        <w:t>của</w:t>
      </w:r>
      <w:proofErr w:type="spellEnd"/>
      <w:r w:rsidRPr="00A777C7">
        <w:t xml:space="preserve"> bagging - </w:t>
      </w:r>
      <w:proofErr w:type="spellStart"/>
      <w:r w:rsidRPr="00A777C7">
        <w:t>tức</w:t>
      </w:r>
      <w:proofErr w:type="spellEnd"/>
      <w:r w:rsidRPr="00A777C7">
        <w:t xml:space="preserve"> </w:t>
      </w:r>
      <w:proofErr w:type="spellStart"/>
      <w:r w:rsidRPr="00A777C7">
        <w:t>là</w:t>
      </w:r>
      <w:proofErr w:type="spellEnd"/>
      <w:r w:rsidRPr="00A777C7">
        <w:t xml:space="preserve"> </w:t>
      </w:r>
      <w:proofErr w:type="spellStart"/>
      <w:r w:rsidRPr="00A777C7">
        <w:t>cũng</w:t>
      </w:r>
      <w:proofErr w:type="spellEnd"/>
      <w:r w:rsidRPr="00A777C7">
        <w:t xml:space="preserve"> </w:t>
      </w:r>
      <w:proofErr w:type="spellStart"/>
      <w:r w:rsidRPr="00A777C7">
        <w:t>chọn</w:t>
      </w:r>
      <w:proofErr w:type="spellEnd"/>
      <w:r w:rsidRPr="00A777C7">
        <w:t xml:space="preserve"> </w:t>
      </w:r>
      <w:proofErr w:type="spellStart"/>
      <w:r w:rsidRPr="00A777C7">
        <w:t>ngẫu</w:t>
      </w:r>
      <w:proofErr w:type="spellEnd"/>
      <w:r w:rsidRPr="00A777C7">
        <w:t xml:space="preserve"> </w:t>
      </w:r>
      <w:proofErr w:type="spellStart"/>
      <w:r w:rsidRPr="00A777C7">
        <w:t>nhiên</w:t>
      </w:r>
      <w:proofErr w:type="spellEnd"/>
      <w:r w:rsidRPr="00A777C7">
        <w:t xml:space="preserve"> </w:t>
      </w:r>
      <w:proofErr w:type="spellStart"/>
      <w:r w:rsidRPr="00A777C7">
        <w:t>các</w:t>
      </w:r>
      <w:proofErr w:type="spellEnd"/>
      <w:r w:rsidRPr="00A777C7">
        <w:t xml:space="preserve"> </w:t>
      </w:r>
      <w:proofErr w:type="spellStart"/>
      <w:r w:rsidRPr="00A777C7">
        <w:t>tập</w:t>
      </w:r>
      <w:proofErr w:type="spellEnd"/>
      <w:r w:rsidRPr="00A777C7">
        <w:t xml:space="preserve"> </w:t>
      </w:r>
      <w:proofErr w:type="spellStart"/>
      <w:r w:rsidRPr="00A777C7">
        <w:t>hợp</w:t>
      </w:r>
      <w:proofErr w:type="spellEnd"/>
      <w:r w:rsidRPr="00A777C7">
        <w:t xml:space="preserve"> con </w:t>
      </w:r>
      <w:proofErr w:type="spellStart"/>
      <w:r w:rsidRPr="00A777C7">
        <w:t>của</w:t>
      </w:r>
      <w:proofErr w:type="spellEnd"/>
      <w:r w:rsidRPr="00A777C7">
        <w:t xml:space="preserve"> </w:t>
      </w:r>
      <w:proofErr w:type="spellStart"/>
      <w:r w:rsidRPr="00A777C7">
        <w:t>các</w:t>
      </w:r>
      <w:proofErr w:type="spellEnd"/>
      <w:r w:rsidRPr="00A777C7">
        <w:t xml:space="preserve"> </w:t>
      </w:r>
      <w:proofErr w:type="spellStart"/>
      <w:r w:rsidRPr="00A777C7">
        <w:t>đặc</w:t>
      </w:r>
      <w:proofErr w:type="spellEnd"/>
      <w:r w:rsidRPr="00A777C7">
        <w:t xml:space="preserve"> </w:t>
      </w:r>
      <w:proofErr w:type="spellStart"/>
      <w:r w:rsidRPr="00A777C7">
        <w:t>trưng</w:t>
      </w:r>
      <w:proofErr w:type="spellEnd"/>
      <w:r w:rsidRPr="00A777C7">
        <w:t xml:space="preserve"> (Features) </w:t>
      </w:r>
      <w:proofErr w:type="spellStart"/>
      <w:r w:rsidRPr="00A777C7">
        <w:t>được</w:t>
      </w:r>
      <w:proofErr w:type="spellEnd"/>
      <w:r w:rsidRPr="00A777C7">
        <w:t xml:space="preserve"> </w:t>
      </w:r>
      <w:proofErr w:type="spellStart"/>
      <w:r w:rsidRPr="00A777C7">
        <w:t>sử</w:t>
      </w:r>
      <w:proofErr w:type="spellEnd"/>
      <w:r w:rsidRPr="00A777C7">
        <w:t xml:space="preserve"> </w:t>
      </w:r>
      <w:proofErr w:type="spellStart"/>
      <w:r w:rsidRPr="00A777C7">
        <w:t>dụng</w:t>
      </w:r>
      <w:proofErr w:type="spellEnd"/>
      <w:r w:rsidRPr="00A777C7">
        <w:t xml:space="preserve"> </w:t>
      </w:r>
      <w:proofErr w:type="spellStart"/>
      <w:r w:rsidRPr="00A777C7">
        <w:t>trong</w:t>
      </w:r>
      <w:proofErr w:type="spellEnd"/>
      <w:r w:rsidRPr="00A777C7">
        <w:t xml:space="preserve"> </w:t>
      </w:r>
      <w:proofErr w:type="spellStart"/>
      <w:r w:rsidRPr="00A777C7">
        <w:t>mỗi</w:t>
      </w:r>
      <w:proofErr w:type="spellEnd"/>
      <w:r w:rsidRPr="00A777C7">
        <w:t xml:space="preserve"> </w:t>
      </w:r>
      <w:proofErr w:type="spellStart"/>
      <w:r w:rsidRPr="00A777C7">
        <w:t>mẫu</w:t>
      </w:r>
      <w:proofErr w:type="spellEnd"/>
      <w:r w:rsidRPr="00A777C7">
        <w:t xml:space="preserve"> </w:t>
      </w:r>
      <w:proofErr w:type="spellStart"/>
      <w:r w:rsidRPr="00A777C7">
        <w:t>dữ</w:t>
      </w:r>
      <w:proofErr w:type="spellEnd"/>
      <w:r w:rsidRPr="00A777C7">
        <w:t xml:space="preserve"> </w:t>
      </w:r>
      <w:proofErr w:type="spellStart"/>
      <w:r w:rsidRPr="00A777C7">
        <w:t>liệu</w:t>
      </w:r>
      <w:proofErr w:type="spellEnd"/>
      <w:r w:rsidRPr="00A777C7">
        <w:t xml:space="preserve">. </w:t>
      </w:r>
      <w:proofErr w:type="spellStart"/>
      <w:r w:rsidRPr="00A777C7">
        <w:t>Cả</w:t>
      </w:r>
      <w:proofErr w:type="spellEnd"/>
      <w:r w:rsidRPr="00A777C7">
        <w:t xml:space="preserve"> Bagging </w:t>
      </w:r>
      <w:proofErr w:type="spellStart"/>
      <w:r w:rsidRPr="00A777C7">
        <w:t>và</w:t>
      </w:r>
      <w:proofErr w:type="spellEnd"/>
      <w:r w:rsidRPr="00A777C7">
        <w:t xml:space="preserve"> </w:t>
      </w:r>
      <w:proofErr w:type="spellStart"/>
      <w:r w:rsidRPr="00A777C7">
        <w:t>rừng</w:t>
      </w:r>
      <w:proofErr w:type="spellEnd"/>
      <w:r w:rsidRPr="00A777C7">
        <w:t xml:space="preserve"> </w:t>
      </w:r>
      <w:proofErr w:type="spellStart"/>
      <w:r w:rsidRPr="00A777C7">
        <w:t>ngẫu</w:t>
      </w:r>
      <w:proofErr w:type="spellEnd"/>
      <w:r w:rsidRPr="00A777C7">
        <w:t xml:space="preserve"> </w:t>
      </w:r>
      <w:proofErr w:type="spellStart"/>
      <w:r w:rsidRPr="00A777C7">
        <w:t>nhiên</w:t>
      </w:r>
      <w:proofErr w:type="spellEnd"/>
      <w:r w:rsidRPr="00A777C7">
        <w:t xml:space="preserve"> </w:t>
      </w:r>
      <w:proofErr w:type="spellStart"/>
      <w:r w:rsidRPr="00A777C7">
        <w:t>đã</w:t>
      </w:r>
      <w:proofErr w:type="spellEnd"/>
      <w:r w:rsidRPr="00A777C7">
        <w:t xml:space="preserve"> </w:t>
      </w:r>
      <w:proofErr w:type="spellStart"/>
      <w:r w:rsidRPr="00A777C7">
        <w:t>chứng</w:t>
      </w:r>
      <w:proofErr w:type="spellEnd"/>
      <w:r w:rsidRPr="00A777C7">
        <w:t xml:space="preserve"> </w:t>
      </w:r>
      <w:proofErr w:type="spellStart"/>
      <w:r w:rsidRPr="00A777C7">
        <w:t>minh</w:t>
      </w:r>
      <w:proofErr w:type="spellEnd"/>
      <w:r w:rsidRPr="00A777C7">
        <w:t xml:space="preserve"> </w:t>
      </w:r>
      <w:proofErr w:type="spellStart"/>
      <w:r w:rsidRPr="00A777C7">
        <w:t>được</w:t>
      </w:r>
      <w:proofErr w:type="spellEnd"/>
      <w:r w:rsidRPr="00A777C7">
        <w:t xml:space="preserve"> </w:t>
      </w:r>
      <w:proofErr w:type="spellStart"/>
      <w:r w:rsidRPr="00A777C7">
        <w:t>hiệu</w:t>
      </w:r>
      <w:proofErr w:type="spellEnd"/>
      <w:r w:rsidRPr="00A777C7">
        <w:t xml:space="preserve"> </w:t>
      </w:r>
      <w:proofErr w:type="spellStart"/>
      <w:r w:rsidRPr="00A777C7">
        <w:t>quả</w:t>
      </w:r>
      <w:proofErr w:type="spellEnd"/>
      <w:r w:rsidRPr="00A777C7">
        <w:t xml:space="preserve"> </w:t>
      </w:r>
      <w:proofErr w:type="spellStart"/>
      <w:r w:rsidRPr="00A777C7">
        <w:t>đối</w:t>
      </w:r>
      <w:proofErr w:type="spellEnd"/>
      <w:r w:rsidRPr="00A777C7">
        <w:t xml:space="preserve"> </w:t>
      </w:r>
      <w:proofErr w:type="spellStart"/>
      <w:r w:rsidRPr="00A777C7">
        <w:t>với</w:t>
      </w:r>
      <w:proofErr w:type="spellEnd"/>
      <w:r w:rsidRPr="00A777C7">
        <w:t xml:space="preserve"> </w:t>
      </w:r>
      <w:proofErr w:type="spellStart"/>
      <w:r w:rsidRPr="00A777C7">
        <w:t>một</w:t>
      </w:r>
      <w:proofErr w:type="spellEnd"/>
      <w:r w:rsidRPr="00A777C7">
        <w:t xml:space="preserve"> </w:t>
      </w:r>
      <w:proofErr w:type="spellStart"/>
      <w:r w:rsidRPr="00A777C7">
        <w:t>loạt</w:t>
      </w:r>
      <w:proofErr w:type="spellEnd"/>
      <w:r w:rsidRPr="00A777C7">
        <w:t xml:space="preserve"> </w:t>
      </w:r>
      <w:proofErr w:type="spellStart"/>
      <w:r w:rsidRPr="00A777C7">
        <w:t>các</w:t>
      </w:r>
      <w:proofErr w:type="spellEnd"/>
      <w:r w:rsidRPr="00A777C7">
        <w:t xml:space="preserve"> </w:t>
      </w:r>
      <w:proofErr w:type="spellStart"/>
      <w:r w:rsidRPr="00A777C7">
        <w:t>vấn</w:t>
      </w:r>
      <w:proofErr w:type="spellEnd"/>
      <w:r w:rsidRPr="00A777C7">
        <w:t xml:space="preserve"> </w:t>
      </w:r>
      <w:proofErr w:type="spellStart"/>
      <w:r w:rsidRPr="00A777C7">
        <w:t>đề</w:t>
      </w:r>
      <w:proofErr w:type="spellEnd"/>
      <w:r w:rsidRPr="00A777C7">
        <w:t xml:space="preserve"> </w:t>
      </w:r>
      <w:proofErr w:type="spellStart"/>
      <w:r w:rsidRPr="00A777C7">
        <w:t>mô</w:t>
      </w:r>
      <w:proofErr w:type="spellEnd"/>
      <w:r w:rsidRPr="00A777C7">
        <w:t xml:space="preserve"> </w:t>
      </w:r>
      <w:proofErr w:type="spellStart"/>
      <w:r w:rsidRPr="00A777C7">
        <w:t>hình</w:t>
      </w:r>
      <w:proofErr w:type="spellEnd"/>
      <w:r w:rsidRPr="00A777C7">
        <w:t xml:space="preserve"> </w:t>
      </w:r>
      <w:proofErr w:type="spellStart"/>
      <w:r w:rsidRPr="00A777C7">
        <w:t>dự</w:t>
      </w:r>
      <w:proofErr w:type="spellEnd"/>
      <w:r w:rsidRPr="00A777C7">
        <w:t xml:space="preserve"> </w:t>
      </w:r>
      <w:proofErr w:type="spellStart"/>
      <w:r w:rsidRPr="00A777C7">
        <w:t>đoán</w:t>
      </w:r>
      <w:proofErr w:type="spellEnd"/>
      <w:r w:rsidRPr="00A777C7">
        <w:t xml:space="preserve"> </w:t>
      </w:r>
      <w:proofErr w:type="spellStart"/>
      <w:r w:rsidRPr="00A777C7">
        <w:t>khác</w:t>
      </w:r>
      <w:proofErr w:type="spellEnd"/>
      <w:r w:rsidRPr="00A777C7">
        <w:t xml:space="preserve"> </w:t>
      </w:r>
      <w:proofErr w:type="spellStart"/>
      <w:r w:rsidRPr="00A777C7">
        <w:t>nhau</w:t>
      </w:r>
      <w:proofErr w:type="spellEnd"/>
      <w:r w:rsidRPr="00A777C7">
        <w:t xml:space="preserve">. </w:t>
      </w:r>
      <w:proofErr w:type="spellStart"/>
      <w:r w:rsidRPr="00A777C7">
        <w:t>Mặc</w:t>
      </w:r>
      <w:proofErr w:type="spellEnd"/>
      <w:r w:rsidRPr="00A777C7">
        <w:t xml:space="preserve"> </w:t>
      </w:r>
      <w:proofErr w:type="spellStart"/>
      <w:r w:rsidRPr="00A777C7">
        <w:t>dù</w:t>
      </w:r>
      <w:proofErr w:type="spellEnd"/>
      <w:r w:rsidRPr="00A777C7">
        <w:t xml:space="preserve"> </w:t>
      </w:r>
      <w:proofErr w:type="spellStart"/>
      <w:r w:rsidRPr="00A777C7">
        <w:t>hiệu</w:t>
      </w:r>
      <w:proofErr w:type="spellEnd"/>
      <w:r w:rsidRPr="00A777C7">
        <w:t xml:space="preserve"> </w:t>
      </w:r>
      <w:proofErr w:type="spellStart"/>
      <w:r w:rsidRPr="00A777C7">
        <w:t>quả</w:t>
      </w:r>
      <w:proofErr w:type="spellEnd"/>
      <w:r w:rsidRPr="00A777C7">
        <w:t xml:space="preserve">, </w:t>
      </w:r>
      <w:proofErr w:type="spellStart"/>
      <w:r w:rsidRPr="00A777C7">
        <w:t>chúng</w:t>
      </w:r>
      <w:proofErr w:type="spellEnd"/>
      <w:r w:rsidRPr="00A777C7">
        <w:t xml:space="preserve"> </w:t>
      </w:r>
      <w:proofErr w:type="spellStart"/>
      <w:r w:rsidRPr="00A777C7">
        <w:t>không</w:t>
      </w:r>
      <w:proofErr w:type="spellEnd"/>
      <w:r w:rsidRPr="00A777C7">
        <w:t xml:space="preserve"> </w:t>
      </w:r>
      <w:proofErr w:type="spellStart"/>
      <w:r w:rsidRPr="00A777C7">
        <w:t>phù</w:t>
      </w:r>
      <w:proofErr w:type="spellEnd"/>
      <w:r w:rsidRPr="00A777C7">
        <w:t xml:space="preserve"> </w:t>
      </w:r>
      <w:proofErr w:type="spellStart"/>
      <w:r w:rsidRPr="00A777C7">
        <w:t>hợp</w:t>
      </w:r>
      <w:proofErr w:type="spellEnd"/>
      <w:r w:rsidRPr="00A777C7">
        <w:t xml:space="preserve"> </w:t>
      </w:r>
      <w:proofErr w:type="spellStart"/>
      <w:r w:rsidRPr="00A777C7">
        <w:t>với</w:t>
      </w:r>
      <w:proofErr w:type="spellEnd"/>
      <w:r w:rsidRPr="00A777C7">
        <w:t xml:space="preserve"> </w:t>
      </w:r>
      <w:proofErr w:type="spellStart"/>
      <w:r w:rsidRPr="00A777C7">
        <w:t>các</w:t>
      </w:r>
      <w:proofErr w:type="spellEnd"/>
      <w:r w:rsidRPr="00A777C7">
        <w:t xml:space="preserve"> </w:t>
      </w:r>
      <w:proofErr w:type="spellStart"/>
      <w:r w:rsidRPr="00A777C7">
        <w:t>bài</w:t>
      </w:r>
      <w:proofErr w:type="spellEnd"/>
      <w:r w:rsidRPr="00A777C7">
        <w:t xml:space="preserve"> </w:t>
      </w:r>
      <w:proofErr w:type="spellStart"/>
      <w:r w:rsidRPr="00A777C7">
        <w:t>toán</w:t>
      </w:r>
      <w:proofErr w:type="spellEnd"/>
      <w:r w:rsidRPr="00A777C7">
        <w:t xml:space="preserve"> </w:t>
      </w:r>
      <w:proofErr w:type="spellStart"/>
      <w:r w:rsidRPr="00A777C7">
        <w:t>phân</w:t>
      </w:r>
      <w:proofErr w:type="spellEnd"/>
      <w:r w:rsidRPr="00A777C7">
        <w:t xml:space="preserve"> </w:t>
      </w:r>
      <w:proofErr w:type="spellStart"/>
      <w:r w:rsidRPr="00A777C7">
        <w:t>loại</w:t>
      </w:r>
      <w:proofErr w:type="spellEnd"/>
      <w:r w:rsidRPr="00A777C7">
        <w:t xml:space="preserve"> </w:t>
      </w:r>
      <w:proofErr w:type="spellStart"/>
      <w:r w:rsidRPr="00A777C7">
        <w:t>có</w:t>
      </w:r>
      <w:proofErr w:type="spellEnd"/>
      <w:r w:rsidRPr="00A777C7">
        <w:t xml:space="preserve"> </w:t>
      </w:r>
      <w:proofErr w:type="spellStart"/>
      <w:r w:rsidRPr="00A777C7">
        <w:t>phân</w:t>
      </w:r>
      <w:proofErr w:type="spellEnd"/>
      <w:r w:rsidRPr="00A777C7">
        <w:t xml:space="preserve"> </w:t>
      </w:r>
      <w:proofErr w:type="spellStart"/>
      <w:r w:rsidRPr="00A777C7">
        <w:t>bố</w:t>
      </w:r>
      <w:proofErr w:type="spellEnd"/>
      <w:r w:rsidRPr="00A777C7">
        <w:t xml:space="preserve"> </w:t>
      </w:r>
      <w:proofErr w:type="spellStart"/>
      <w:r w:rsidRPr="00A777C7">
        <w:t>các</w:t>
      </w:r>
      <w:proofErr w:type="spellEnd"/>
      <w:r w:rsidRPr="00A777C7">
        <w:t xml:space="preserve"> </w:t>
      </w:r>
      <w:proofErr w:type="spellStart"/>
      <w:r w:rsidRPr="00A777C7">
        <w:t>lớp</w:t>
      </w:r>
      <w:proofErr w:type="spellEnd"/>
      <w:r w:rsidRPr="00A777C7">
        <w:t xml:space="preserve"> </w:t>
      </w:r>
      <w:proofErr w:type="spellStart"/>
      <w:r w:rsidRPr="00A777C7">
        <w:t>lệch</w:t>
      </w:r>
      <w:proofErr w:type="spellEnd"/>
      <w:r w:rsidRPr="00A777C7">
        <w:t xml:space="preserve">. </w:t>
      </w:r>
      <w:proofErr w:type="spellStart"/>
      <w:r w:rsidRPr="00A777C7">
        <w:t>Tuy</w:t>
      </w:r>
      <w:proofErr w:type="spellEnd"/>
      <w:r w:rsidRPr="00A777C7">
        <w:t xml:space="preserve"> </w:t>
      </w:r>
      <w:proofErr w:type="spellStart"/>
      <w:r w:rsidRPr="00A777C7">
        <w:t>nhiên</w:t>
      </w:r>
      <w:proofErr w:type="spellEnd"/>
      <w:r w:rsidRPr="00A777C7">
        <w:t xml:space="preserve">, </w:t>
      </w:r>
      <w:proofErr w:type="spellStart"/>
      <w:r w:rsidRPr="00A777C7">
        <w:t>nhiều</w:t>
      </w:r>
      <w:proofErr w:type="spellEnd"/>
      <w:r w:rsidRPr="00A777C7">
        <w:t xml:space="preserve"> </w:t>
      </w:r>
      <w:proofErr w:type="spellStart"/>
      <w:r w:rsidRPr="00A777C7">
        <w:t>sửa</w:t>
      </w:r>
      <w:proofErr w:type="spellEnd"/>
      <w:r w:rsidRPr="00A777C7">
        <w:t xml:space="preserve"> </w:t>
      </w:r>
      <w:proofErr w:type="spellStart"/>
      <w:r w:rsidRPr="00A777C7">
        <w:t>đổi</w:t>
      </w:r>
      <w:proofErr w:type="spellEnd"/>
      <w:r w:rsidRPr="00A777C7">
        <w:t xml:space="preserve"> </w:t>
      </w:r>
      <w:proofErr w:type="spellStart"/>
      <w:r w:rsidRPr="00A777C7">
        <w:t>đối</w:t>
      </w:r>
      <w:proofErr w:type="spellEnd"/>
      <w:r w:rsidRPr="00A777C7">
        <w:t xml:space="preserve"> </w:t>
      </w:r>
      <w:proofErr w:type="spellStart"/>
      <w:r w:rsidRPr="00A777C7">
        <w:t>với</w:t>
      </w:r>
      <w:proofErr w:type="spellEnd"/>
      <w:r w:rsidRPr="00A777C7">
        <w:t xml:space="preserve"> </w:t>
      </w:r>
      <w:proofErr w:type="spellStart"/>
      <w:r w:rsidRPr="00A777C7">
        <w:t>các</w:t>
      </w:r>
      <w:proofErr w:type="spellEnd"/>
      <w:r w:rsidRPr="00A777C7">
        <w:t xml:space="preserve"> </w:t>
      </w:r>
      <w:proofErr w:type="spellStart"/>
      <w:r w:rsidRPr="00A777C7">
        <w:t>thuật</w:t>
      </w:r>
      <w:proofErr w:type="spellEnd"/>
      <w:r w:rsidRPr="00A777C7">
        <w:t xml:space="preserve"> </w:t>
      </w:r>
      <w:proofErr w:type="spellStart"/>
      <w:r w:rsidRPr="00A777C7">
        <w:t>toán</w:t>
      </w:r>
      <w:proofErr w:type="spellEnd"/>
      <w:r w:rsidRPr="00A777C7">
        <w:t xml:space="preserve"> </w:t>
      </w:r>
      <w:proofErr w:type="spellStart"/>
      <w:r w:rsidRPr="00A777C7">
        <w:t>đã</w:t>
      </w:r>
      <w:proofErr w:type="spellEnd"/>
      <w:r w:rsidRPr="00A777C7">
        <w:t xml:space="preserve"> </w:t>
      </w:r>
      <w:proofErr w:type="spellStart"/>
      <w:r w:rsidRPr="00A777C7">
        <w:t>được</w:t>
      </w:r>
      <w:proofErr w:type="spellEnd"/>
      <w:r w:rsidRPr="00A777C7">
        <w:t xml:space="preserve"> </w:t>
      </w:r>
      <w:proofErr w:type="spellStart"/>
      <w:r w:rsidRPr="00A777C7">
        <w:t>đề</w:t>
      </w:r>
      <w:proofErr w:type="spellEnd"/>
      <w:r w:rsidRPr="00A777C7">
        <w:t xml:space="preserve"> </w:t>
      </w:r>
      <w:proofErr w:type="spellStart"/>
      <w:r w:rsidRPr="00A777C7">
        <w:t>xuất</w:t>
      </w:r>
      <w:proofErr w:type="spellEnd"/>
      <w:r w:rsidRPr="00A777C7">
        <w:t xml:space="preserve"> </w:t>
      </w:r>
      <w:proofErr w:type="spellStart"/>
      <w:r w:rsidRPr="00A777C7">
        <w:t>để</w:t>
      </w:r>
      <w:proofErr w:type="spellEnd"/>
      <w:r w:rsidRPr="00A777C7">
        <w:t xml:space="preserve"> </w:t>
      </w:r>
      <w:proofErr w:type="spellStart"/>
      <w:r w:rsidRPr="00A777C7">
        <w:t>thích</w:t>
      </w:r>
      <w:proofErr w:type="spellEnd"/>
      <w:r w:rsidRPr="00A777C7">
        <w:t xml:space="preserve"> </w:t>
      </w:r>
      <w:proofErr w:type="spellStart"/>
      <w:r w:rsidRPr="00A777C7">
        <w:t>nghi</w:t>
      </w:r>
      <w:proofErr w:type="spellEnd"/>
      <w:r w:rsidRPr="00A777C7">
        <w:t xml:space="preserve"> </w:t>
      </w:r>
      <w:proofErr w:type="spellStart"/>
      <w:r w:rsidRPr="00A777C7">
        <w:t>với</w:t>
      </w:r>
      <w:proofErr w:type="spellEnd"/>
      <w:r w:rsidRPr="00A777C7">
        <w:t xml:space="preserve"> </w:t>
      </w:r>
      <w:proofErr w:type="spellStart"/>
      <w:r w:rsidRPr="00A777C7">
        <w:t>chúng</w:t>
      </w:r>
      <w:proofErr w:type="spellEnd"/>
      <w:r w:rsidRPr="00A777C7">
        <w:t xml:space="preserve"> </w:t>
      </w:r>
      <w:proofErr w:type="spellStart"/>
      <w:r w:rsidRPr="00A777C7">
        <w:t>và</w:t>
      </w:r>
      <w:proofErr w:type="spellEnd"/>
      <w:r w:rsidRPr="00A777C7">
        <w:t xml:space="preserve"> </w:t>
      </w:r>
      <w:proofErr w:type="spellStart"/>
      <w:r w:rsidRPr="00A777C7">
        <w:t>làm</w:t>
      </w:r>
      <w:proofErr w:type="spellEnd"/>
      <w:r w:rsidRPr="00A777C7">
        <w:t xml:space="preserve"> </w:t>
      </w:r>
      <w:proofErr w:type="spellStart"/>
      <w:r w:rsidRPr="00A777C7">
        <w:t>cho</w:t>
      </w:r>
      <w:proofErr w:type="spellEnd"/>
      <w:r w:rsidRPr="00A777C7">
        <w:t xml:space="preserve"> </w:t>
      </w:r>
      <w:proofErr w:type="spellStart"/>
      <w:r w:rsidRPr="00A777C7">
        <w:t>chúng</w:t>
      </w:r>
      <w:proofErr w:type="spellEnd"/>
      <w:r w:rsidRPr="00A777C7">
        <w:t xml:space="preserve"> </w:t>
      </w:r>
      <w:proofErr w:type="spellStart"/>
      <w:r w:rsidRPr="00A777C7">
        <w:t>phù</w:t>
      </w:r>
      <w:proofErr w:type="spellEnd"/>
      <w:r w:rsidRPr="00A777C7">
        <w:t xml:space="preserve"> </w:t>
      </w:r>
      <w:proofErr w:type="spellStart"/>
      <w:r w:rsidRPr="00A777C7">
        <w:t>hợp</w:t>
      </w:r>
      <w:proofErr w:type="spellEnd"/>
      <w:r w:rsidRPr="00A777C7">
        <w:t xml:space="preserve"> </w:t>
      </w:r>
      <w:proofErr w:type="spellStart"/>
      <w:r w:rsidRPr="00A777C7">
        <w:t>hơn</w:t>
      </w:r>
      <w:proofErr w:type="spellEnd"/>
      <w:r w:rsidRPr="00A777C7">
        <w:t xml:space="preserve"> </w:t>
      </w:r>
      <w:proofErr w:type="spellStart"/>
      <w:r w:rsidRPr="00A777C7">
        <w:t>với</w:t>
      </w:r>
      <w:proofErr w:type="spellEnd"/>
      <w:r w:rsidRPr="00A777C7">
        <w:t xml:space="preserve"> </w:t>
      </w:r>
      <w:proofErr w:type="spellStart"/>
      <w:r w:rsidRPr="00A777C7">
        <w:t>sự</w:t>
      </w:r>
      <w:proofErr w:type="spellEnd"/>
      <w:r w:rsidRPr="00A777C7">
        <w:t xml:space="preserve"> </w:t>
      </w:r>
      <w:proofErr w:type="spellStart"/>
      <w:r w:rsidRPr="00A777C7">
        <w:t>mất</w:t>
      </w:r>
      <w:proofErr w:type="spellEnd"/>
      <w:r w:rsidRPr="00A777C7">
        <w:t xml:space="preserve"> </w:t>
      </w:r>
      <w:proofErr w:type="spellStart"/>
      <w:r w:rsidRPr="00A777C7">
        <w:t>cân</w:t>
      </w:r>
      <w:proofErr w:type="spellEnd"/>
      <w:r w:rsidRPr="00A777C7">
        <w:t xml:space="preserve"> </w:t>
      </w:r>
      <w:proofErr w:type="spellStart"/>
      <w:r w:rsidRPr="00A777C7">
        <w:t>bằng</w:t>
      </w:r>
      <w:proofErr w:type="spellEnd"/>
      <w:r w:rsidRPr="00A777C7">
        <w:t xml:space="preserve"> </w:t>
      </w:r>
      <w:proofErr w:type="spellStart"/>
      <w:r w:rsidRPr="00A777C7">
        <w:t>lớp</w:t>
      </w:r>
      <w:proofErr w:type="spellEnd"/>
      <w:r w:rsidRPr="00A777C7">
        <w:t xml:space="preserve"> </w:t>
      </w:r>
      <w:proofErr w:type="spellStart"/>
      <w:r w:rsidRPr="00A777C7">
        <w:t>đáng</w:t>
      </w:r>
      <w:proofErr w:type="spellEnd"/>
      <w:r w:rsidRPr="00A777C7">
        <w:t xml:space="preserve"> </w:t>
      </w:r>
      <w:proofErr w:type="spellStart"/>
      <w:r w:rsidRPr="00A777C7">
        <w:t>kể</w:t>
      </w:r>
      <w:proofErr w:type="spellEnd"/>
      <w:r w:rsidRPr="00A777C7">
        <w:t>.</w:t>
      </w:r>
    </w:p>
    <w:p w14:paraId="63209F9A" w14:textId="77777777" w:rsidR="00093132" w:rsidRDefault="00093132" w:rsidP="00093132">
      <w:pPr>
        <w:ind w:firstLine="720"/>
      </w:pPr>
      <w:proofErr w:type="spellStart"/>
      <w:r>
        <w:t>Có</w:t>
      </w:r>
      <w:proofErr w:type="spellEnd"/>
      <w:r>
        <w:t xml:space="preserve"> </w:t>
      </w:r>
      <w:proofErr w:type="spellStart"/>
      <w:r>
        <w:t>nhiều</w:t>
      </w:r>
      <w:proofErr w:type="spellEnd"/>
      <w:r>
        <w:t xml:space="preserve"> </w:t>
      </w:r>
      <w:proofErr w:type="spellStart"/>
      <w:r>
        <w:t>cách</w:t>
      </w:r>
      <w:proofErr w:type="spellEnd"/>
      <w:r>
        <w:t xml:space="preserve"> </w:t>
      </w:r>
      <w:proofErr w:type="spellStart"/>
      <w:r>
        <w:t>để</w:t>
      </w:r>
      <w:proofErr w:type="spellEnd"/>
      <w:r>
        <w:t xml:space="preserve"> </w:t>
      </w:r>
      <w:proofErr w:type="spellStart"/>
      <w:r>
        <w:t>áp</w:t>
      </w:r>
      <w:proofErr w:type="spellEnd"/>
      <w:r>
        <w:t xml:space="preserve"> </w:t>
      </w:r>
      <w:proofErr w:type="spellStart"/>
      <w:r>
        <w:t>dụng</w:t>
      </w:r>
      <w:proofErr w:type="spellEnd"/>
      <w:r>
        <w:t xml:space="preserve"> Bagging </w:t>
      </w:r>
      <w:proofErr w:type="spellStart"/>
      <w:r>
        <w:t>vào</w:t>
      </w:r>
      <w:proofErr w:type="spellEnd"/>
      <w:r>
        <w:t xml:space="preserve"> </w:t>
      </w:r>
      <w:proofErr w:type="spellStart"/>
      <w:r>
        <w:t>xử</w:t>
      </w:r>
      <w:proofErr w:type="spellEnd"/>
      <w:r>
        <w:t xml:space="preserve"> </w:t>
      </w:r>
      <w:proofErr w:type="spellStart"/>
      <w:r>
        <w:t>lý</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đó</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nhất</w:t>
      </w:r>
      <w:proofErr w:type="spellEnd"/>
      <w:r>
        <w:t xml:space="preserve"> </w:t>
      </w:r>
      <w:proofErr w:type="spellStart"/>
      <w:r>
        <w:t>là</w:t>
      </w:r>
      <w:proofErr w:type="spellEnd"/>
      <w:r>
        <w:t xml:space="preserve"> </w:t>
      </w:r>
      <w:proofErr w:type="spellStart"/>
      <w:r>
        <w:t>lấy</w:t>
      </w:r>
      <w:proofErr w:type="spellEnd"/>
      <w:r>
        <w:t xml:space="preserve"> </w:t>
      </w:r>
      <w:proofErr w:type="spellStart"/>
      <w:r>
        <w:t>lại</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(Resampling) </w:t>
      </w:r>
      <w:proofErr w:type="spellStart"/>
      <w:r>
        <w:t>trên</w:t>
      </w:r>
      <w:proofErr w:type="spellEnd"/>
      <w:r>
        <w:t xml:space="preserve"> </w:t>
      </w:r>
      <w:proofErr w:type="spellStart"/>
      <w:r>
        <w:t>các</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con (Bootstrap) </w:t>
      </w:r>
      <w:proofErr w:type="spellStart"/>
      <w:r>
        <w:t>trước</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lên</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yếu</w:t>
      </w:r>
      <w:proofErr w:type="spellEnd"/>
      <w:r>
        <w:t xml:space="preserve"> - </w:t>
      </w:r>
      <w:proofErr w:type="spellStart"/>
      <w:r>
        <w:t>là</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giống</w:t>
      </w:r>
      <w:proofErr w:type="spellEnd"/>
      <w:r>
        <w:t xml:space="preserve"> </w:t>
      </w:r>
      <w:proofErr w:type="spellStart"/>
      <w:r>
        <w:t>hoặc</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bootstrap. </w:t>
      </w:r>
      <w:proofErr w:type="spellStart"/>
      <w:r>
        <w:t>Điều</w:t>
      </w:r>
      <w:proofErr w:type="spellEnd"/>
      <w:r>
        <w:t xml:space="preserve"> </w:t>
      </w:r>
      <w:proofErr w:type="spellStart"/>
      <w:r>
        <w:t>này</w:t>
      </w:r>
      <w:proofErr w:type="spellEnd"/>
      <w:r>
        <w:t xml:space="preserve"> </w:t>
      </w:r>
      <w:proofErr w:type="spellStart"/>
      <w:r>
        <w:t>có</w:t>
      </w:r>
      <w:proofErr w:type="spellEnd"/>
      <w:r>
        <w:t xml:space="preserve"> </w:t>
      </w:r>
      <w:proofErr w:type="spellStart"/>
      <w:r>
        <w:t>nghĩa</w:t>
      </w:r>
      <w:proofErr w:type="spellEnd"/>
      <w:r>
        <w:t xml:space="preserve"> </w:t>
      </w:r>
      <w:proofErr w:type="spellStart"/>
      <w:r>
        <w:t>là</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áp</w:t>
      </w:r>
      <w:proofErr w:type="spellEnd"/>
      <w:r>
        <w:t xml:space="preserve"> </w:t>
      </w:r>
      <w:proofErr w:type="spellStart"/>
      <w:r>
        <w:t>dụng</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quá</w:t>
      </w:r>
      <w:proofErr w:type="spellEnd"/>
      <w:r>
        <w:t xml:space="preserve"> </w:t>
      </w:r>
      <w:proofErr w:type="spellStart"/>
      <w:r>
        <w:t>mức</w:t>
      </w:r>
      <w:proofErr w:type="spellEnd"/>
      <w:r>
        <w:t xml:space="preserve"> </w:t>
      </w:r>
      <w:proofErr w:type="spellStart"/>
      <w:r>
        <w:t>cho</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hoặc</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dưới</w:t>
      </w:r>
      <w:proofErr w:type="spellEnd"/>
      <w:r>
        <w:t xml:space="preserve"> </w:t>
      </w:r>
      <w:proofErr w:type="spellStart"/>
      <w:r>
        <w:t>mức</w:t>
      </w:r>
      <w:proofErr w:type="spellEnd"/>
      <w:r>
        <w:t xml:space="preserve"> </w:t>
      </w:r>
      <w:proofErr w:type="spellStart"/>
      <w:r>
        <w:t>cho</w:t>
      </w:r>
      <w:proofErr w:type="spellEnd"/>
      <w:r>
        <w:t xml:space="preserve"> </w:t>
      </w:r>
      <w:proofErr w:type="spellStart"/>
      <w:r>
        <w:t>lớp</w:t>
      </w:r>
      <w:proofErr w:type="spellEnd"/>
      <w:r>
        <w:t xml:space="preserve"> </w:t>
      </w:r>
      <w:proofErr w:type="spellStart"/>
      <w:r>
        <w:t>đa</w:t>
      </w:r>
      <w:proofErr w:type="spellEnd"/>
      <w:r>
        <w:t xml:space="preserve"> </w:t>
      </w:r>
      <w:proofErr w:type="spellStart"/>
      <w:r>
        <w:t>số</w:t>
      </w:r>
      <w:proofErr w:type="spellEnd"/>
      <w:r>
        <w:t>.</w:t>
      </w:r>
    </w:p>
    <w:p w14:paraId="7597CE4E" w14:textId="77777777" w:rsidR="00093132" w:rsidRDefault="00093132" w:rsidP="00093132">
      <w:pPr>
        <w:ind w:firstLine="709"/>
      </w:pPr>
      <w:proofErr w:type="spellStart"/>
      <w:r>
        <w:t>Lấy</w:t>
      </w:r>
      <w:proofErr w:type="spellEnd"/>
      <w:r>
        <w:t xml:space="preserve"> </w:t>
      </w:r>
      <w:proofErr w:type="spellStart"/>
      <w:r>
        <w:t>mẫu</w:t>
      </w:r>
      <w:proofErr w:type="spellEnd"/>
      <w:r>
        <w:t xml:space="preserve"> </w:t>
      </w:r>
      <w:proofErr w:type="spellStart"/>
      <w:r>
        <w:t>quá</w:t>
      </w:r>
      <w:proofErr w:type="spellEnd"/>
      <w:r>
        <w:t xml:space="preserve"> </w:t>
      </w:r>
      <w:proofErr w:type="spellStart"/>
      <w:r>
        <w:t>mức</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bootstrap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OverBagging</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vậy</w:t>
      </w:r>
      <w:proofErr w:type="spellEnd"/>
      <w:r>
        <w:t xml:space="preserve">, </w:t>
      </w:r>
      <w:proofErr w:type="spellStart"/>
      <w:r>
        <w:t>việc</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dưới</w:t>
      </w:r>
      <w:proofErr w:type="spellEnd"/>
      <w:r>
        <w:t xml:space="preserve"> </w:t>
      </w:r>
      <w:proofErr w:type="spellStart"/>
      <w:r>
        <w:t>lớp</w:t>
      </w:r>
      <w:proofErr w:type="spellEnd"/>
      <w:r>
        <w:t xml:space="preserve"> </w:t>
      </w:r>
      <w:proofErr w:type="spellStart"/>
      <w:r>
        <w:t>đa</w:t>
      </w:r>
      <w:proofErr w:type="spellEnd"/>
      <w:r>
        <w:t xml:space="preserve"> </w:t>
      </w:r>
      <w:proofErr w:type="spellStart"/>
      <w:r>
        <w:t>số</w:t>
      </w:r>
      <w:proofErr w:type="spellEnd"/>
      <w:r>
        <w:t xml:space="preserve"> </w:t>
      </w:r>
      <w:proofErr w:type="spellStart"/>
      <w:r>
        <w:t>trong</w:t>
      </w:r>
      <w:proofErr w:type="spellEnd"/>
      <w:r>
        <w:t xml:space="preserve"> bootstrap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UnderBagging</w:t>
      </w:r>
      <w:proofErr w:type="spellEnd"/>
      <w:r>
        <w:t xml:space="preserve"> </w:t>
      </w:r>
      <w:proofErr w:type="spellStart"/>
      <w:r>
        <w:t>và</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cả</w:t>
      </w:r>
      <w:proofErr w:type="spellEnd"/>
      <w:r>
        <w:t xml:space="preserve"> </w:t>
      </w:r>
      <w:proofErr w:type="spellStart"/>
      <w:r>
        <w:t>hai</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OverUnderBagging</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nó</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phiên</w:t>
      </w:r>
      <w:proofErr w:type="spellEnd"/>
      <w:r>
        <w:t xml:space="preserve"> </w:t>
      </w:r>
      <w:proofErr w:type="spellStart"/>
      <w:r>
        <w:t>bản</w:t>
      </w:r>
      <w:proofErr w:type="spellEnd"/>
      <w:r>
        <w:t xml:space="preserve"> Bagging </w:t>
      </w:r>
      <w:proofErr w:type="spellStart"/>
      <w:r>
        <w:t>sử</w:t>
      </w:r>
      <w:proofErr w:type="spellEnd"/>
      <w:r>
        <w:t xml:space="preserve"> </w:t>
      </w:r>
      <w:proofErr w:type="spellStart"/>
      <w:r>
        <w:t>dụng</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dưới</w:t>
      </w:r>
      <w:proofErr w:type="spellEnd"/>
      <w:r>
        <w:t xml:space="preserve"> </w:t>
      </w:r>
      <w:proofErr w:type="spellStart"/>
      <w:r>
        <w:t>ngẫu</w:t>
      </w:r>
      <w:proofErr w:type="spellEnd"/>
      <w:r>
        <w:t xml:space="preserve"> </w:t>
      </w:r>
      <w:proofErr w:type="spellStart"/>
      <w:r>
        <w:t>nhiên</w:t>
      </w:r>
      <w:proofErr w:type="spellEnd"/>
      <w:r>
        <w:t xml:space="preserve"> (Random Under Sampling) </w:t>
      </w:r>
      <w:proofErr w:type="spellStart"/>
      <w:r>
        <w:t>trên</w:t>
      </w:r>
      <w:proofErr w:type="spellEnd"/>
      <w:r>
        <w:t xml:space="preserve"> </w:t>
      </w:r>
      <w:proofErr w:type="spellStart"/>
      <w:r>
        <w:t>lớp</w:t>
      </w:r>
      <w:proofErr w:type="spellEnd"/>
      <w:r>
        <w:t xml:space="preserve"> </w:t>
      </w:r>
      <w:proofErr w:type="spellStart"/>
      <w:r>
        <w:t>đa</w:t>
      </w:r>
      <w:proofErr w:type="spellEnd"/>
      <w:r>
        <w:t xml:space="preserve"> </w:t>
      </w:r>
      <w:proofErr w:type="spellStart"/>
      <w:r>
        <w:t>số</w:t>
      </w:r>
      <w:proofErr w:type="spellEnd"/>
      <w:r>
        <w:t xml:space="preserve"> </w:t>
      </w:r>
      <w:proofErr w:type="spellStart"/>
      <w:r>
        <w:t>trong</w:t>
      </w:r>
      <w:proofErr w:type="spellEnd"/>
      <w:r>
        <w:t xml:space="preserve"> </w:t>
      </w:r>
      <w:proofErr w:type="spellStart"/>
      <w:r>
        <w:t>mẫu</w:t>
      </w:r>
      <w:proofErr w:type="spellEnd"/>
      <w:r>
        <w:t xml:space="preserve"> bootstrap </w:t>
      </w:r>
      <w:proofErr w:type="spellStart"/>
      <w:r>
        <w:t>để</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hai</w:t>
      </w:r>
      <w:proofErr w:type="spellEnd"/>
      <w:r>
        <w:t xml:space="preserve"> </w:t>
      </w:r>
      <w:proofErr w:type="spellStart"/>
      <w:r>
        <w:t>lớp</w:t>
      </w:r>
      <w:proofErr w:type="spellEnd"/>
      <w:r>
        <w:t>.</w:t>
      </w:r>
    </w:p>
    <w:p w14:paraId="2F0ED388" w14:textId="77777777" w:rsidR="00093132" w:rsidRPr="00E21785" w:rsidRDefault="00093132" w:rsidP="00E21785">
      <w:pPr>
        <w:rPr>
          <w:b/>
          <w:bCs/>
        </w:rPr>
      </w:pPr>
    </w:p>
    <w:p w14:paraId="7EE6D176" w14:textId="77777777" w:rsidR="00090EF6" w:rsidRDefault="00090EF6" w:rsidP="00EB1758">
      <w:pPr>
        <w:pStyle w:val="ListParagraph"/>
        <w:numPr>
          <w:ilvl w:val="0"/>
          <w:numId w:val="12"/>
        </w:numPr>
        <w:ind w:left="851" w:hanging="491"/>
        <w:rPr>
          <w:b/>
          <w:bCs/>
        </w:rPr>
      </w:pPr>
      <w:r w:rsidRPr="00090EF6">
        <w:rPr>
          <w:b/>
          <w:bCs/>
        </w:rPr>
        <w:t xml:space="preserve">Random Forest </w:t>
      </w:r>
      <w:proofErr w:type="spellStart"/>
      <w:r w:rsidRPr="00090EF6">
        <w:rPr>
          <w:b/>
          <w:bCs/>
        </w:rPr>
        <w:t>với</w:t>
      </w:r>
      <w:proofErr w:type="spellEnd"/>
      <w:r w:rsidRPr="00090EF6">
        <w:rPr>
          <w:b/>
          <w:bCs/>
        </w:rPr>
        <w:t xml:space="preserve"> </w:t>
      </w:r>
      <w:proofErr w:type="spellStart"/>
      <w:r w:rsidRPr="00090EF6">
        <w:rPr>
          <w:b/>
          <w:bCs/>
        </w:rPr>
        <w:t>trọng</w:t>
      </w:r>
      <w:proofErr w:type="spellEnd"/>
      <w:r w:rsidRPr="00090EF6">
        <w:rPr>
          <w:b/>
          <w:bCs/>
        </w:rPr>
        <w:t xml:space="preserve"> </w:t>
      </w:r>
      <w:proofErr w:type="spellStart"/>
      <w:r w:rsidRPr="00090EF6">
        <w:rPr>
          <w:b/>
          <w:bCs/>
        </w:rPr>
        <w:t>số</w:t>
      </w:r>
      <w:proofErr w:type="spellEnd"/>
      <w:r w:rsidRPr="00090EF6">
        <w:rPr>
          <w:b/>
          <w:bCs/>
        </w:rPr>
        <w:t xml:space="preserve"> class </w:t>
      </w:r>
      <w:proofErr w:type="spellStart"/>
      <w:r w:rsidRPr="00090EF6">
        <w:rPr>
          <w:b/>
          <w:bCs/>
        </w:rPr>
        <w:t>và</w:t>
      </w:r>
      <w:proofErr w:type="spellEnd"/>
      <w:r w:rsidRPr="00090EF6">
        <w:rPr>
          <w:b/>
          <w:bCs/>
        </w:rPr>
        <w:t xml:space="preserve"> Random </w:t>
      </w:r>
      <w:proofErr w:type="spellStart"/>
      <w:r w:rsidRPr="00090EF6">
        <w:rPr>
          <w:b/>
          <w:bCs/>
        </w:rPr>
        <w:t>Undersampling</w:t>
      </w:r>
      <w:proofErr w:type="spellEnd"/>
    </w:p>
    <w:p w14:paraId="1079F945" w14:textId="77777777" w:rsidR="00093132" w:rsidRDefault="00093132" w:rsidP="00093132">
      <w:pPr>
        <w:ind w:firstLine="709"/>
      </w:pPr>
      <w:proofErr w:type="spellStart"/>
      <w:r>
        <w:t>Rừng</w:t>
      </w:r>
      <w:proofErr w:type="spellEnd"/>
      <w:r>
        <w:t xml:space="preserve"> </w:t>
      </w:r>
      <w:proofErr w:type="spellStart"/>
      <w:r>
        <w:t>ngẫu</w:t>
      </w:r>
      <w:proofErr w:type="spellEnd"/>
      <w:r>
        <w:t xml:space="preserve"> </w:t>
      </w:r>
      <w:proofErr w:type="spellStart"/>
      <w:r>
        <w:t>nhiên</w:t>
      </w:r>
      <w:proofErr w:type="spellEnd"/>
      <w:r>
        <w:t xml:space="preserve"> (Random Forest) </w:t>
      </w:r>
      <w:proofErr w:type="spellStart"/>
      <w:r>
        <w:t>là</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một</w:t>
      </w:r>
      <w:proofErr w:type="spellEnd"/>
      <w:r>
        <w:t xml:space="preserve"> </w:t>
      </w:r>
      <w:proofErr w:type="spellStart"/>
      <w:r>
        <w:t>cải</w:t>
      </w:r>
      <w:proofErr w:type="spellEnd"/>
      <w:r>
        <w:t xml:space="preserve"> </w:t>
      </w:r>
      <w:proofErr w:type="spellStart"/>
      <w:r>
        <w:t>tiến</w:t>
      </w:r>
      <w:proofErr w:type="spellEnd"/>
      <w:r>
        <w:t xml:space="preserve"> so </w:t>
      </w:r>
      <w:proofErr w:type="spellStart"/>
      <w:r>
        <w:t>với</w:t>
      </w:r>
      <w:proofErr w:type="spellEnd"/>
      <w:r>
        <w:t xml:space="preserve"> </w:t>
      </w:r>
      <w:proofErr w:type="spellStart"/>
      <w:r>
        <w:t>kỹ</w:t>
      </w:r>
      <w:proofErr w:type="spellEnd"/>
      <w:r>
        <w:t xml:space="preserve"> </w:t>
      </w:r>
      <w:proofErr w:type="spellStart"/>
      <w:r>
        <w:t>thuật</w:t>
      </w:r>
      <w:proofErr w:type="spellEnd"/>
      <w:r>
        <w:t xml:space="preserve"> Bagging. </w:t>
      </w:r>
      <w:proofErr w:type="spellStart"/>
      <w:r>
        <w:t>Giống</w:t>
      </w:r>
      <w:proofErr w:type="spellEnd"/>
      <w:r>
        <w:t xml:space="preserve"> </w:t>
      </w:r>
      <w:proofErr w:type="spellStart"/>
      <w:r>
        <w:t>như</w:t>
      </w:r>
      <w:proofErr w:type="spellEnd"/>
      <w:r>
        <w:t xml:space="preserve"> Bagging, </w:t>
      </w:r>
      <w:proofErr w:type="spellStart"/>
      <w:r>
        <w:t>rừng</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mẫu</w:t>
      </w:r>
      <w:proofErr w:type="spellEnd"/>
      <w:r>
        <w:t xml:space="preserve"> bootstrap </w:t>
      </w:r>
      <w:proofErr w:type="spellStart"/>
      <w:r>
        <w:t>từ</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và</w:t>
      </w:r>
      <w:proofErr w:type="spellEnd"/>
      <w:r>
        <w:t xml:space="preserve"> </w:t>
      </w:r>
      <w:proofErr w:type="spellStart"/>
      <w:r>
        <w:t>lắp</w:t>
      </w:r>
      <w:proofErr w:type="spellEnd"/>
      <w:r>
        <w:t xml:space="preserve"> </w:t>
      </w:r>
      <w:proofErr w:type="spellStart"/>
      <w:r>
        <w:t>một</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trên</w:t>
      </w:r>
      <w:proofErr w:type="spellEnd"/>
      <w:r>
        <w:t xml:space="preserve"> </w:t>
      </w:r>
      <w:proofErr w:type="spellStart"/>
      <w:r>
        <w:t>mỗi</w:t>
      </w:r>
      <w:proofErr w:type="spellEnd"/>
      <w:r>
        <w:t xml:space="preserve"> </w:t>
      </w:r>
      <w:proofErr w:type="spellStart"/>
      <w:r>
        <w:t>mẫu</w:t>
      </w:r>
      <w:proofErr w:type="spellEnd"/>
      <w:r>
        <w:t xml:space="preserve">. </w:t>
      </w:r>
      <w:proofErr w:type="spellStart"/>
      <w:r>
        <w:t>Sự</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chính</w:t>
      </w:r>
      <w:proofErr w:type="spellEnd"/>
      <w:r>
        <w:t xml:space="preserve"> </w:t>
      </w:r>
      <w:proofErr w:type="spellStart"/>
      <w:r>
        <w:t>là</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các</w:t>
      </w:r>
      <w:proofErr w:type="spellEnd"/>
      <w:r>
        <w:t xml:space="preserve"> </w:t>
      </w:r>
      <w:proofErr w:type="spellStart"/>
      <w:r>
        <w:t>cột</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thay</w:t>
      </w:r>
      <w:proofErr w:type="spellEnd"/>
      <w:r>
        <w:t xml:space="preserve"> </w:t>
      </w:r>
      <w:proofErr w:type="spellStart"/>
      <w:r>
        <w:t>vào</w:t>
      </w:r>
      <w:proofErr w:type="spellEnd"/>
      <w:r>
        <w:t xml:space="preserve"> </w:t>
      </w:r>
      <w:proofErr w:type="spellStart"/>
      <w:r>
        <w:t>đó</w:t>
      </w:r>
      <w:proofErr w:type="spellEnd"/>
      <w:r>
        <w:t xml:space="preserve">, </w:t>
      </w:r>
      <w:proofErr w:type="spellStart"/>
      <w:r>
        <w:t>một</w:t>
      </w:r>
      <w:proofErr w:type="spellEnd"/>
      <w:r>
        <w:t xml:space="preserve"> </w:t>
      </w:r>
      <w:proofErr w:type="spellStart"/>
      <w:r>
        <w:t>tập</w:t>
      </w:r>
      <w:proofErr w:type="spellEnd"/>
      <w:r>
        <w:t xml:space="preserve"> con </w:t>
      </w:r>
      <w:proofErr w:type="spellStart"/>
      <w:r>
        <w:t>nhỏ</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cột</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cho</w:t>
      </w:r>
      <w:proofErr w:type="spellEnd"/>
      <w:r>
        <w:t xml:space="preserve"> </w:t>
      </w:r>
      <w:proofErr w:type="spellStart"/>
      <w:r>
        <w:t>mỗi</w:t>
      </w:r>
      <w:proofErr w:type="spellEnd"/>
      <w:r>
        <w:t xml:space="preserve"> </w:t>
      </w:r>
      <w:proofErr w:type="spellStart"/>
      <w:r>
        <w:t>mẫu</w:t>
      </w:r>
      <w:proofErr w:type="spellEnd"/>
      <w:r>
        <w:t xml:space="preserve"> bootstrap. </w:t>
      </w:r>
      <w:proofErr w:type="spellStart"/>
      <w:r>
        <w:t>Điều</w:t>
      </w:r>
      <w:proofErr w:type="spellEnd"/>
      <w:r>
        <w:t xml:space="preserve"> </w:t>
      </w:r>
      <w:proofErr w:type="spellStart"/>
      <w:r>
        <w:t>này</w:t>
      </w:r>
      <w:proofErr w:type="spellEnd"/>
      <w:r>
        <w:t xml:space="preserve"> </w:t>
      </w:r>
      <w:proofErr w:type="spellStart"/>
      <w:r>
        <w:t>có</w:t>
      </w:r>
      <w:proofErr w:type="spellEnd"/>
      <w:r>
        <w:t xml:space="preserve"> </w:t>
      </w:r>
      <w:proofErr w:type="spellStart"/>
      <w:r>
        <w:t>tác</w:t>
      </w:r>
      <w:proofErr w:type="spellEnd"/>
      <w:r>
        <w:t xml:space="preserve"> </w:t>
      </w:r>
      <w:proofErr w:type="spellStart"/>
      <w:r>
        <w:t>dụng</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làm</w:t>
      </w:r>
      <w:proofErr w:type="spellEnd"/>
      <w:r>
        <w:t xml:space="preserve"> </w:t>
      </w:r>
      <w:proofErr w:type="spellStart"/>
      <w:r>
        <w:t>cho</w:t>
      </w:r>
      <w:proofErr w:type="spellEnd"/>
      <w:r>
        <w:t xml:space="preserve"> </w:t>
      </w:r>
      <w:proofErr w:type="spellStart"/>
      <w:r>
        <w:t>chúng</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hơn</w:t>
      </w:r>
      <w:proofErr w:type="spellEnd"/>
      <w:r>
        <w:t xml:space="preserve">), </w:t>
      </w:r>
      <w:proofErr w:type="spellStart"/>
      <w:r>
        <w:t>và</w:t>
      </w:r>
      <w:proofErr w:type="spellEnd"/>
      <w:r>
        <w:t xml:space="preserve"> do </w:t>
      </w:r>
      <w:proofErr w:type="spellStart"/>
      <w:r>
        <w:t>đó</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tổng</w:t>
      </w:r>
      <w:proofErr w:type="spellEnd"/>
      <w:r>
        <w:t xml:space="preserve"> </w:t>
      </w:r>
      <w:proofErr w:type="spellStart"/>
      <w:r>
        <w:t>hợp</w:t>
      </w:r>
      <w:proofErr w:type="spellEnd"/>
      <w:r>
        <w:t>.</w:t>
      </w:r>
    </w:p>
    <w:p w14:paraId="325C7F78" w14:textId="77777777" w:rsidR="00093132" w:rsidRDefault="00093132" w:rsidP="00093132">
      <w:pPr>
        <w:ind w:firstLine="709"/>
      </w:pPr>
      <w:proofErr w:type="spellStart"/>
      <w:r>
        <w:t>Giống</w:t>
      </w:r>
      <w:proofErr w:type="spellEnd"/>
      <w:r>
        <w:t xml:space="preserve"> </w:t>
      </w:r>
      <w:proofErr w:type="spellStart"/>
      <w:r>
        <w:t>như</w:t>
      </w:r>
      <w:proofErr w:type="spellEnd"/>
      <w:r>
        <w:t xml:space="preserve"> </w:t>
      </w:r>
      <w:proofErr w:type="spellStart"/>
      <w:r>
        <w:t>kỹ</w:t>
      </w:r>
      <w:proofErr w:type="spellEnd"/>
      <w:r>
        <w:t xml:space="preserve"> </w:t>
      </w:r>
      <w:proofErr w:type="spellStart"/>
      <w:r>
        <w:t>thuật</w:t>
      </w:r>
      <w:proofErr w:type="spellEnd"/>
      <w:r>
        <w:t xml:space="preserve"> Bagging, </w:t>
      </w:r>
      <w:proofErr w:type="spellStart"/>
      <w:r>
        <w:t>rừng</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rất</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trên</w:t>
      </w:r>
      <w:proofErr w:type="spellEnd"/>
      <w:r>
        <w:t xml:space="preserve"> </w:t>
      </w:r>
      <w:proofErr w:type="spellStart"/>
      <w:r>
        <w:t>bài</w:t>
      </w:r>
      <w:proofErr w:type="spellEnd"/>
      <w:r>
        <w:t xml:space="preserve"> </w:t>
      </w:r>
      <w:proofErr w:type="spellStart"/>
      <w:r>
        <w:t>toán</w:t>
      </w:r>
      <w:proofErr w:type="spellEnd"/>
      <w:r>
        <w:t xml:space="preserve"> hay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r>
        <w:t xml:space="preserve"> </w:t>
      </w:r>
      <w:proofErr w:type="spellStart"/>
      <w:r>
        <w:t>và</w:t>
      </w:r>
      <w:proofErr w:type="spellEnd"/>
      <w:r>
        <w:t xml:space="preserve"> </w:t>
      </w:r>
      <w:proofErr w:type="spellStart"/>
      <w:r>
        <w:t>trải</w:t>
      </w:r>
      <w:proofErr w:type="spellEnd"/>
      <w:r>
        <w:t xml:space="preserve"> </w:t>
      </w:r>
      <w:proofErr w:type="spellStart"/>
      <w:r>
        <w:t>rộng</w:t>
      </w:r>
      <w:proofErr w:type="spellEnd"/>
      <w:r>
        <w:t xml:space="preserve">, </w:t>
      </w:r>
      <w:proofErr w:type="spellStart"/>
      <w:r>
        <w:t>nhưng</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nguyên</w:t>
      </w:r>
      <w:proofErr w:type="spellEnd"/>
      <w:r>
        <w:t xml:space="preserve"> </w:t>
      </w:r>
      <w:proofErr w:type="spellStart"/>
      <w:r>
        <w:t>gốc</w:t>
      </w:r>
      <w:proofErr w:type="spellEnd"/>
      <w:r>
        <w:t xml:space="preserve"> </w:t>
      </w:r>
      <w:proofErr w:type="spellStart"/>
      <w:r>
        <w:t>không</w:t>
      </w:r>
      <w:proofErr w:type="spellEnd"/>
      <w:r>
        <w:t xml:space="preserve"> </w:t>
      </w:r>
      <w:proofErr w:type="spellStart"/>
      <w:r>
        <w:t>lớn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w:t>
      </w:r>
    </w:p>
    <w:p w14:paraId="2192E94D" w14:textId="77777777" w:rsidR="00093132" w:rsidRDefault="00093132" w:rsidP="00093132">
      <w:pPr>
        <w:ind w:firstLine="709"/>
      </w:pPr>
      <w:proofErr w:type="spellStart"/>
      <w:r>
        <w:t>Một</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để</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là</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mà</w:t>
      </w:r>
      <w:proofErr w:type="spellEnd"/>
      <w:r>
        <w:t xml:space="preserve"> </w:t>
      </w:r>
      <w:proofErr w:type="spellStart"/>
      <w:r>
        <w:t>mỗi</w:t>
      </w:r>
      <w:proofErr w:type="spellEnd"/>
      <w:r>
        <w:t xml:space="preserve"> </w:t>
      </w:r>
      <w:proofErr w:type="spellStart"/>
      <w:r>
        <w:t>lớp</w:t>
      </w:r>
      <w:proofErr w:type="spellEnd"/>
      <w:r>
        <w:t xml:space="preserve"> </w:t>
      </w:r>
      <w:proofErr w:type="spellStart"/>
      <w:r>
        <w:t>có</w:t>
      </w:r>
      <w:proofErr w:type="spellEnd"/>
      <w:r>
        <w:t xml:space="preserve"> </w:t>
      </w:r>
      <w:proofErr w:type="spellStart"/>
      <w:r>
        <w:t>khi</w:t>
      </w:r>
      <w:proofErr w:type="spellEnd"/>
      <w:r>
        <w:t xml:space="preserve"> </w:t>
      </w:r>
      <w:proofErr w:type="spellStart"/>
      <w:r>
        <w:t>tính</w:t>
      </w:r>
      <w:proofErr w:type="spellEnd"/>
      <w:r>
        <w:t xml:space="preserve"> </w:t>
      </w:r>
      <w:proofErr w:type="spellStart"/>
      <w:r>
        <w:t>điểm</w:t>
      </w:r>
      <w:proofErr w:type="spellEnd"/>
      <w:r>
        <w:t xml:space="preserve"> “</w:t>
      </w:r>
      <w:proofErr w:type="spellStart"/>
      <w:r>
        <w:t>tạp</w:t>
      </w:r>
      <w:proofErr w:type="spellEnd"/>
      <w:r>
        <w:t xml:space="preserve"> </w:t>
      </w:r>
      <w:proofErr w:type="spellStart"/>
      <w:r>
        <w:t>chất</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điểm</w:t>
      </w:r>
      <w:proofErr w:type="spellEnd"/>
      <w:r>
        <w:t xml:space="preserve"> </w:t>
      </w:r>
      <w:proofErr w:type="spellStart"/>
      <w:r>
        <w:t>phân</w:t>
      </w:r>
      <w:proofErr w:type="spellEnd"/>
      <w:r>
        <w:t xml:space="preserve"> </w:t>
      </w:r>
      <w:proofErr w:type="spellStart"/>
      <w:r>
        <w:t>nhánh</w:t>
      </w:r>
      <w:proofErr w:type="spellEnd"/>
      <w:r>
        <w:t xml:space="preserve">. </w:t>
      </w:r>
      <w:proofErr w:type="spellStart"/>
      <w:r>
        <w:t>Tạp</w:t>
      </w:r>
      <w:proofErr w:type="spellEnd"/>
      <w:r>
        <w:t xml:space="preserve"> </w:t>
      </w:r>
      <w:proofErr w:type="spellStart"/>
      <w:r>
        <w:t>chất</w:t>
      </w:r>
      <w:proofErr w:type="spellEnd"/>
      <w:r>
        <w:t xml:space="preserve"> </w:t>
      </w:r>
      <w:proofErr w:type="spellStart"/>
      <w:r>
        <w:t>đo</w:t>
      </w:r>
      <w:proofErr w:type="spellEnd"/>
      <w:r>
        <w:t xml:space="preserve"> </w:t>
      </w:r>
      <w:proofErr w:type="spellStart"/>
      <w:r>
        <w:t>lường</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trộn</w:t>
      </w:r>
      <w:proofErr w:type="spellEnd"/>
      <w:r>
        <w:t xml:space="preserve"> </w:t>
      </w:r>
      <w:proofErr w:type="spellStart"/>
      <w:r>
        <w:t>lẫn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nhóm</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đã</w:t>
      </w:r>
      <w:proofErr w:type="spellEnd"/>
      <w:r>
        <w:t xml:space="preserve"> </w:t>
      </w:r>
      <w:proofErr w:type="spellStart"/>
      <w:r>
        <w:t>cho</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đo</w:t>
      </w:r>
      <w:proofErr w:type="spellEnd"/>
      <w:r>
        <w:t xml:space="preserve"> </w:t>
      </w:r>
      <w:proofErr w:type="spellStart"/>
      <w:r>
        <w:t>bằng</w:t>
      </w:r>
      <w:proofErr w:type="spellEnd"/>
      <w:r>
        <w:t xml:space="preserve"> </w:t>
      </w:r>
      <w:proofErr w:type="spellStart"/>
      <w:r>
        <w:t>độ</w:t>
      </w:r>
      <w:proofErr w:type="spellEnd"/>
      <w:r>
        <w:t xml:space="preserve"> </w:t>
      </w:r>
      <w:proofErr w:type="spellStart"/>
      <w:r>
        <w:t>đo</w:t>
      </w:r>
      <w:proofErr w:type="spellEnd"/>
      <w:r>
        <w:t xml:space="preserve"> Gini </w:t>
      </w:r>
      <w:proofErr w:type="spellStart"/>
      <w:r>
        <w:t>hoặc</w:t>
      </w:r>
      <w:proofErr w:type="spellEnd"/>
      <w:r>
        <w:t xml:space="preserve"> entropy. </w:t>
      </w:r>
      <w:proofErr w:type="spellStart"/>
      <w:r>
        <w:t>Việc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bị</w:t>
      </w:r>
      <w:proofErr w:type="spellEnd"/>
      <w:r>
        <w:t xml:space="preserve"> </w:t>
      </w:r>
      <w:proofErr w:type="spellStart"/>
      <w:r>
        <w:t>sai</w:t>
      </w:r>
      <w:proofErr w:type="spellEnd"/>
      <w:r>
        <w:t xml:space="preserve"> </w:t>
      </w:r>
      <w:proofErr w:type="spellStart"/>
      <w:r>
        <w:t>lệch</w:t>
      </w:r>
      <w:proofErr w:type="spellEnd"/>
      <w:r>
        <w:t xml:space="preserve"> </w:t>
      </w:r>
      <w:proofErr w:type="spellStart"/>
      <w:r>
        <w:t>để</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cho</w:t>
      </w:r>
      <w:proofErr w:type="spellEnd"/>
      <w:r>
        <w:t xml:space="preserve"> </w:t>
      </w:r>
      <w:proofErr w:type="spellStart"/>
      <w:r>
        <w:t>tầng</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được</w:t>
      </w:r>
      <w:proofErr w:type="spellEnd"/>
      <w:r>
        <w:t xml:space="preserve"> </w:t>
      </w:r>
      <w:proofErr w:type="spellStart"/>
      <w:r>
        <w:t>ưu</w:t>
      </w:r>
      <w:proofErr w:type="spellEnd"/>
      <w:r>
        <w:t xml:space="preserve"> </w:t>
      </w:r>
      <w:proofErr w:type="spellStart"/>
      <w:r>
        <w:t>tiên</w:t>
      </w:r>
      <w:proofErr w:type="spellEnd"/>
      <w:r>
        <w:t xml:space="preserve">, </w:t>
      </w:r>
      <w:proofErr w:type="spellStart"/>
      <w:r>
        <w:t>cho</w:t>
      </w:r>
      <w:proofErr w:type="spellEnd"/>
      <w:r>
        <w:t xml:space="preserve"> </w:t>
      </w:r>
      <w:proofErr w:type="spellStart"/>
      <w:r>
        <w:t>phép</w:t>
      </w:r>
      <w:proofErr w:type="spellEnd"/>
      <w:r>
        <w:t xml:space="preserve"> </w:t>
      </w:r>
      <w:proofErr w:type="spellStart"/>
      <w:r>
        <w:t>một</w:t>
      </w:r>
      <w:proofErr w:type="spellEnd"/>
      <w:r>
        <w:t xml:space="preserve"> </w:t>
      </w:r>
      <w:proofErr w:type="spellStart"/>
      <w:r>
        <w:t>số</w:t>
      </w:r>
      <w:proofErr w:type="spellEnd"/>
      <w:r>
        <w:t xml:space="preserve"> </w:t>
      </w:r>
      <w:proofErr w:type="spellStart"/>
      <w:r>
        <w:t>kết</w:t>
      </w:r>
      <w:proofErr w:type="spellEnd"/>
      <w:r>
        <w:t xml:space="preserve"> </w:t>
      </w:r>
      <w:proofErr w:type="spellStart"/>
      <w:r>
        <w:t>quả</w:t>
      </w:r>
      <w:proofErr w:type="spellEnd"/>
      <w:r>
        <w:t xml:space="preserve"> False Positive </w:t>
      </w:r>
      <w:proofErr w:type="spellStart"/>
      <w:r>
        <w:t>đối</w:t>
      </w:r>
      <w:proofErr w:type="spellEnd"/>
      <w:r>
        <w:t xml:space="preserve"> </w:t>
      </w:r>
      <w:proofErr w:type="spellStart"/>
      <w:r>
        <w:t>với</w:t>
      </w:r>
      <w:proofErr w:type="spellEnd"/>
      <w:r>
        <w:t xml:space="preserve"> </w:t>
      </w:r>
      <w:proofErr w:type="spellStart"/>
      <w:r>
        <w:t>tầng</w:t>
      </w:r>
      <w:proofErr w:type="spellEnd"/>
      <w:r>
        <w:t xml:space="preserve"> </w:t>
      </w:r>
      <w:proofErr w:type="spellStart"/>
      <w:r>
        <w:t>lớp</w:t>
      </w:r>
      <w:proofErr w:type="spellEnd"/>
      <w:r>
        <w:t xml:space="preserve"> </w:t>
      </w:r>
      <w:proofErr w:type="spellStart"/>
      <w:r>
        <w:t>đa</w:t>
      </w:r>
      <w:proofErr w:type="spellEnd"/>
      <w:r>
        <w:t xml:space="preserve"> </w:t>
      </w:r>
      <w:proofErr w:type="spellStart"/>
      <w:r>
        <w:t>số</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này</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tham</w:t>
      </w:r>
      <w:proofErr w:type="spellEnd"/>
      <w:r>
        <w:t xml:space="preserve"> </w:t>
      </w:r>
      <w:proofErr w:type="spellStart"/>
      <w:r>
        <w:t>số</w:t>
      </w:r>
      <w:proofErr w:type="spellEnd"/>
      <w:r>
        <w:t xml:space="preserve"> </w:t>
      </w:r>
      <w:proofErr w:type="spellStart"/>
      <w:r>
        <w:t>class_weight</w:t>
      </w:r>
      <w:proofErr w:type="spellEnd"/>
      <w:r>
        <w:t xml:space="preserve"> </w:t>
      </w:r>
      <w:proofErr w:type="spellStart"/>
      <w:r>
        <w:t>trên</w:t>
      </w:r>
      <w:proofErr w:type="spellEnd"/>
      <w:r>
        <w:t xml:space="preserve"> </w:t>
      </w:r>
      <w:proofErr w:type="spellStart"/>
      <w:r>
        <w:t>lớp</w:t>
      </w:r>
      <w:proofErr w:type="spellEnd"/>
      <w:r>
        <w:t xml:space="preserve"> </w:t>
      </w:r>
      <w:proofErr w:type="spellStart"/>
      <w:r>
        <w:t>RandomForestClassifier</w:t>
      </w:r>
      <w:proofErr w:type="spellEnd"/>
      <w:r>
        <w:t>.</w:t>
      </w:r>
    </w:p>
    <w:p w14:paraId="1C0CE61F" w14:textId="77777777" w:rsidR="00093132" w:rsidRDefault="00093132" w:rsidP="00093132">
      <w:pPr>
        <w:ind w:firstLine="709"/>
      </w:pPr>
      <w:proofErr w:type="spellStart"/>
      <w:r>
        <w:t>Nếu</w:t>
      </w:r>
      <w:proofErr w:type="spellEnd"/>
      <w:r>
        <w:t xml:space="preserve"> </w:t>
      </w:r>
      <w:proofErr w:type="spellStart"/>
      <w:r>
        <w:t>mỗi</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từ</w:t>
      </w:r>
      <w:proofErr w:type="spellEnd"/>
      <w:r>
        <w:t xml:space="preserve"> </w:t>
      </w:r>
      <w:proofErr w:type="spellStart"/>
      <w:r>
        <w:t>một</w:t>
      </w:r>
      <w:proofErr w:type="spellEnd"/>
      <w:r>
        <w:t xml:space="preserve"> </w:t>
      </w:r>
      <w:proofErr w:type="spellStart"/>
      <w:r>
        <w:t>mẫu</w:t>
      </w:r>
      <w:proofErr w:type="spellEnd"/>
      <w:r>
        <w:t xml:space="preserve"> bootstrap, </w:t>
      </w:r>
      <w:proofErr w:type="spellStart"/>
      <w:r>
        <w:t>phân</w:t>
      </w:r>
      <w:proofErr w:type="spellEnd"/>
      <w:r>
        <w:t xml:space="preserve"> </w:t>
      </w:r>
      <w:proofErr w:type="spellStart"/>
      <w:r>
        <w:t>phối</w:t>
      </w:r>
      <w:proofErr w:type="spellEnd"/>
      <w:r>
        <w:t xml:space="preserve"> </w:t>
      </w:r>
      <w:proofErr w:type="spellStart"/>
      <w:r>
        <w:t>lớp</w:t>
      </w:r>
      <w:proofErr w:type="spellEnd"/>
      <w:r>
        <w:t xml:space="preserve"> </w:t>
      </w:r>
      <w:proofErr w:type="spellStart"/>
      <w:r>
        <w:t>trong</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khác</w:t>
      </w:r>
      <w:proofErr w:type="spellEnd"/>
      <w:r>
        <w:t xml:space="preserve"> </w:t>
      </w:r>
      <w:proofErr w:type="spellStart"/>
      <w:r>
        <w:t>nhau</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cây</w:t>
      </w:r>
      <w:proofErr w:type="spellEnd"/>
      <w:r>
        <w:t xml:space="preserve">. Do </w:t>
      </w:r>
      <w:proofErr w:type="spellStart"/>
      <w:r>
        <w:t>đó</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lớp</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lớp</w:t>
      </w:r>
      <w:proofErr w:type="spellEnd"/>
      <w:r>
        <w:t xml:space="preserve"> </w:t>
      </w:r>
      <w:proofErr w:type="spellStart"/>
      <w:r>
        <w:t>trong</w:t>
      </w:r>
      <w:proofErr w:type="spellEnd"/>
      <w:r>
        <w:t xml:space="preserve"> </w:t>
      </w:r>
      <w:proofErr w:type="spellStart"/>
      <w:r>
        <w:t>mỗi</w:t>
      </w:r>
      <w:proofErr w:type="spellEnd"/>
      <w:r>
        <w:t xml:space="preserve"> </w:t>
      </w:r>
      <w:proofErr w:type="spellStart"/>
      <w:r>
        <w:t>mẫu</w:t>
      </w:r>
      <w:proofErr w:type="spellEnd"/>
      <w:r>
        <w:t xml:space="preserve"> bootstrap, </w:t>
      </w:r>
      <w:proofErr w:type="spellStart"/>
      <w:r>
        <w:t>thay</w:t>
      </w:r>
      <w:proofErr w:type="spellEnd"/>
      <w:r>
        <w:t xml:space="preserve"> </w:t>
      </w:r>
      <w:proofErr w:type="spellStart"/>
      <w:r>
        <w:t>vì</w:t>
      </w:r>
      <w:proofErr w:type="spellEnd"/>
      <w:r>
        <w:t xml:space="preserve"> </w:t>
      </w:r>
      <w:proofErr w:type="spellStart"/>
      <w:r>
        <w:t>toàn</w:t>
      </w:r>
      <w:proofErr w:type="spellEnd"/>
      <w:r>
        <w:t xml:space="preserve"> </w:t>
      </w:r>
      <w:proofErr w:type="spellStart"/>
      <w:r>
        <w:t>bộ</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như</w:t>
      </w:r>
      <w:proofErr w:type="spellEnd"/>
      <w:r>
        <w:t xml:space="preserve"> </w:t>
      </w:r>
      <w:proofErr w:type="spellStart"/>
      <w:r>
        <w:t>trên</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đặt</w:t>
      </w:r>
      <w:proofErr w:type="spellEnd"/>
      <w:r>
        <w:t xml:space="preserve"> </w:t>
      </w:r>
      <w:proofErr w:type="spellStart"/>
      <w:r>
        <w:t>tham</w:t>
      </w:r>
      <w:proofErr w:type="spellEnd"/>
      <w:r>
        <w:t xml:space="preserve"> </w:t>
      </w:r>
      <w:proofErr w:type="spellStart"/>
      <w:r>
        <w:t>số</w:t>
      </w:r>
      <w:proofErr w:type="spellEnd"/>
      <w:r>
        <w:t xml:space="preserve"> </w:t>
      </w:r>
      <w:proofErr w:type="spellStart"/>
      <w:r>
        <w:t>class_weight</w:t>
      </w:r>
      <w:proofErr w:type="spellEnd"/>
      <w:r>
        <w:t xml:space="preserve"> </w:t>
      </w:r>
      <w:proofErr w:type="spellStart"/>
      <w:r>
        <w:t>thành</w:t>
      </w:r>
      <w:proofErr w:type="spellEnd"/>
      <w:r>
        <w:t xml:space="preserve"> </w:t>
      </w:r>
      <w:proofErr w:type="spellStart"/>
      <w:r>
        <w:t>giá</w:t>
      </w:r>
      <w:proofErr w:type="spellEnd"/>
      <w:r>
        <w:t xml:space="preserve"> </w:t>
      </w:r>
      <w:proofErr w:type="spellStart"/>
      <w:r>
        <w:t>trị</w:t>
      </w:r>
      <w:proofErr w:type="spellEnd"/>
      <w:r>
        <w:t xml:space="preserve"> ‘</w:t>
      </w:r>
      <w:proofErr w:type="spellStart"/>
      <w:r>
        <w:t>balanced_</w:t>
      </w:r>
      <w:proofErr w:type="gramStart"/>
      <w:r>
        <w:t>subsample</w:t>
      </w:r>
      <w:proofErr w:type="spellEnd"/>
      <w:r>
        <w:t>‘</w:t>
      </w:r>
      <w:proofErr w:type="gramEnd"/>
      <w:r>
        <w:t>.</w:t>
      </w:r>
    </w:p>
    <w:p w14:paraId="35E5011D" w14:textId="77777777" w:rsidR="00093132" w:rsidRPr="00A21DF1" w:rsidRDefault="00093132" w:rsidP="00093132">
      <w:pPr>
        <w:ind w:firstLine="709"/>
      </w:pPr>
      <w:proofErr w:type="spellStart"/>
      <w:r>
        <w:t>Một</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hữu</w:t>
      </w:r>
      <w:proofErr w:type="spellEnd"/>
      <w:r>
        <w:t xml:space="preserve"> </w:t>
      </w:r>
      <w:proofErr w:type="spellStart"/>
      <w:r>
        <w:t>ích</w:t>
      </w:r>
      <w:proofErr w:type="spellEnd"/>
      <w:r>
        <w:t xml:space="preserve"> </w:t>
      </w:r>
      <w:proofErr w:type="spellStart"/>
      <w:r>
        <w:t>khác</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rừng</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là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lại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trên</w:t>
      </w:r>
      <w:proofErr w:type="spellEnd"/>
      <w:r>
        <w:t xml:space="preserve"> </w:t>
      </w:r>
      <w:proofErr w:type="spellStart"/>
      <w:r>
        <w:t>mẫu</w:t>
      </w:r>
      <w:proofErr w:type="spellEnd"/>
      <w:r>
        <w:t xml:space="preserve"> bootstrap </w:t>
      </w:r>
      <w:proofErr w:type="spellStart"/>
      <w:r>
        <w:t>để</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phân</w:t>
      </w:r>
      <w:proofErr w:type="spellEnd"/>
      <w:r>
        <w:t xml:space="preserve"> </w:t>
      </w:r>
      <w:proofErr w:type="spellStart"/>
      <w:r>
        <w:t>bố</w:t>
      </w:r>
      <w:proofErr w:type="spellEnd"/>
      <w:r>
        <w:t xml:space="preserve"> </w:t>
      </w:r>
      <w:proofErr w:type="spellStart"/>
      <w:r>
        <w:t>lớp</w:t>
      </w:r>
      <w:proofErr w:type="spellEnd"/>
      <w:r>
        <w:t xml:space="preserve">. </w:t>
      </w:r>
      <w:proofErr w:type="spellStart"/>
      <w:r>
        <w:t>Lớp</w:t>
      </w:r>
      <w:proofErr w:type="spellEnd"/>
      <w:r>
        <w:t xml:space="preserve"> </w:t>
      </w:r>
      <w:proofErr w:type="spellStart"/>
      <w:r>
        <w:t>BalancedRandomForestClassifier</w:t>
      </w:r>
      <w:proofErr w:type="spellEnd"/>
      <w:r>
        <w:t xml:space="preserve"> </w:t>
      </w:r>
      <w:proofErr w:type="spellStart"/>
      <w:r>
        <w:t>từ</w:t>
      </w:r>
      <w:proofErr w:type="spellEnd"/>
      <w:r>
        <w:t xml:space="preserve"> </w:t>
      </w:r>
      <w:proofErr w:type="spellStart"/>
      <w:r>
        <w:t>thư</w:t>
      </w:r>
      <w:proofErr w:type="spellEnd"/>
      <w:r>
        <w:t xml:space="preserve"> </w:t>
      </w:r>
      <w:proofErr w:type="spellStart"/>
      <w:r>
        <w:t>viện</w:t>
      </w:r>
      <w:proofErr w:type="spellEnd"/>
      <w:r>
        <w:t xml:space="preserve"> imbalanced-learn </w:t>
      </w:r>
      <w:proofErr w:type="spellStart"/>
      <w:r>
        <w:t>thực</w:t>
      </w:r>
      <w:proofErr w:type="spellEnd"/>
      <w:r>
        <w:t xml:space="preserve"> </w:t>
      </w:r>
      <w:proofErr w:type="spellStart"/>
      <w:r>
        <w:t>hiện</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dưới</w:t>
      </w:r>
      <w:proofErr w:type="spellEnd"/>
      <w:r>
        <w:t xml:space="preserve"> </w:t>
      </w:r>
      <w:proofErr w:type="spellStart"/>
      <w:r>
        <w:t>ngẫu</w:t>
      </w:r>
      <w:proofErr w:type="spellEnd"/>
      <w:r>
        <w:t xml:space="preserve"> </w:t>
      </w:r>
      <w:proofErr w:type="spellStart"/>
      <w:r>
        <w:t>nhiên</w:t>
      </w:r>
      <w:proofErr w:type="spellEnd"/>
      <w:r>
        <w:t xml:space="preserve"> (Random Oversampling) </w:t>
      </w:r>
      <w:proofErr w:type="spellStart"/>
      <w:r>
        <w:t>của</w:t>
      </w:r>
      <w:proofErr w:type="spellEnd"/>
      <w:r>
        <w:t xml:space="preserve"> </w:t>
      </w:r>
      <w:proofErr w:type="spellStart"/>
      <w:r>
        <w:t>lớp</w:t>
      </w:r>
      <w:proofErr w:type="spellEnd"/>
      <w:r>
        <w:t xml:space="preserve"> </w:t>
      </w:r>
      <w:proofErr w:type="spellStart"/>
      <w:r>
        <w:t>đa</w:t>
      </w:r>
      <w:proofErr w:type="spellEnd"/>
      <w:r>
        <w:t xml:space="preserve"> </w:t>
      </w:r>
      <w:proofErr w:type="spellStart"/>
      <w:r>
        <w:t>số</w:t>
      </w:r>
      <w:proofErr w:type="spellEnd"/>
      <w:r>
        <w:t xml:space="preserve"> </w:t>
      </w:r>
      <w:proofErr w:type="spellStart"/>
      <w:r>
        <w:t>trong</w:t>
      </w:r>
      <w:proofErr w:type="spellEnd"/>
      <w:r>
        <w:t xml:space="preserve"> </w:t>
      </w:r>
      <w:proofErr w:type="spellStart"/>
      <w:r>
        <w:t>mẫu</w:t>
      </w:r>
      <w:proofErr w:type="spellEnd"/>
      <w:r>
        <w:t xml:space="preserve"> bootstrap. </w:t>
      </w:r>
      <w:proofErr w:type="spellStart"/>
      <w:r>
        <w:t>Đây</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Rừng</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Cân</w:t>
      </w:r>
      <w:proofErr w:type="spellEnd"/>
      <w:r>
        <w:t xml:space="preserve"> </w:t>
      </w:r>
      <w:proofErr w:type="spellStart"/>
      <w:r>
        <w:t>bằng</w:t>
      </w:r>
      <w:proofErr w:type="spellEnd"/>
      <w:r>
        <w:t xml:space="preserve"> (Balanced Random Forest).</w:t>
      </w:r>
    </w:p>
    <w:p w14:paraId="7238901D" w14:textId="77777777" w:rsidR="00093132" w:rsidRDefault="00093132" w:rsidP="00090EF6">
      <w:pPr>
        <w:rPr>
          <w:b/>
          <w:bCs/>
        </w:rPr>
      </w:pPr>
    </w:p>
    <w:p w14:paraId="748CEE5A" w14:textId="6F2BD066" w:rsidR="00090EF6" w:rsidRPr="00090EF6" w:rsidRDefault="00090EF6" w:rsidP="00EB1758">
      <w:pPr>
        <w:pStyle w:val="ListParagraph"/>
        <w:numPr>
          <w:ilvl w:val="0"/>
          <w:numId w:val="12"/>
        </w:numPr>
        <w:ind w:left="851" w:hanging="491"/>
        <w:rPr>
          <w:b/>
          <w:bCs/>
        </w:rPr>
      </w:pPr>
      <w:r w:rsidRPr="00090EF6">
        <w:rPr>
          <w:b/>
          <w:bCs/>
        </w:rPr>
        <w:t>Easy Ensemble Classifier</w:t>
      </w:r>
    </w:p>
    <w:p w14:paraId="7EFAE91E" w14:textId="77777777" w:rsidR="003111D8" w:rsidRDefault="003111D8" w:rsidP="003111D8">
      <w:pPr>
        <w:ind w:firstLine="720"/>
      </w:pPr>
      <w:r>
        <w:t xml:space="preserve">Khi </w:t>
      </w:r>
      <w:proofErr w:type="spellStart"/>
      <w:r>
        <w:t>thực</w:t>
      </w:r>
      <w:proofErr w:type="spellEnd"/>
      <w:r>
        <w:t xml:space="preserve"> </w:t>
      </w:r>
      <w:proofErr w:type="spellStart"/>
      <w:r>
        <w:t>hiện</w:t>
      </w:r>
      <w:proofErr w:type="spellEnd"/>
      <w:r>
        <w:t xml:space="preserve"> </w:t>
      </w:r>
      <w:proofErr w:type="spellStart"/>
      <w:r>
        <w:t>kỹ</w:t>
      </w:r>
      <w:proofErr w:type="spellEnd"/>
      <w:r>
        <w:t xml:space="preserve"> </w:t>
      </w:r>
      <w:proofErr w:type="spellStart"/>
      <w:r>
        <w:t>thuật</w:t>
      </w:r>
      <w:proofErr w:type="spellEnd"/>
      <w:r>
        <w:t xml:space="preserve"> Bagging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lại</w:t>
      </w:r>
      <w:proofErr w:type="spellEnd"/>
      <w:r>
        <w:t xml:space="preserve"> </w:t>
      </w:r>
      <w:proofErr w:type="spellStart"/>
      <w:r>
        <w:t>ngẫu</w:t>
      </w:r>
      <w:proofErr w:type="spellEnd"/>
      <w:r>
        <w:t xml:space="preserve"> </w:t>
      </w:r>
      <w:proofErr w:type="spellStart"/>
      <w:r>
        <w:t>nhiên</w:t>
      </w:r>
      <w:proofErr w:type="spellEnd"/>
      <w:r>
        <w:t xml:space="preserve"> (Random Resampling) </w:t>
      </w:r>
      <w:proofErr w:type="spellStart"/>
      <w:r>
        <w:t>của</w:t>
      </w:r>
      <w:proofErr w:type="spellEnd"/>
      <w:r>
        <w:t xml:space="preserve"> </w:t>
      </w:r>
      <w:proofErr w:type="spellStart"/>
      <w:r>
        <w:t>lớp</w:t>
      </w:r>
      <w:proofErr w:type="spellEnd"/>
      <w:r>
        <w:t xml:space="preserve"> </w:t>
      </w:r>
      <w:proofErr w:type="spellStart"/>
      <w:r>
        <w:t>đa</w:t>
      </w:r>
      <w:proofErr w:type="spellEnd"/>
      <w:r>
        <w:t xml:space="preserve"> </w:t>
      </w:r>
      <w:proofErr w:type="spellStart"/>
      <w:r>
        <w:t>số</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nhiều</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với</w:t>
      </w:r>
      <w:proofErr w:type="spellEnd"/>
      <w:r>
        <w:t xml:space="preserve"> </w:t>
      </w:r>
      <w:proofErr w:type="spellStart"/>
      <w:r>
        <w:t>phân</w:t>
      </w:r>
      <w:proofErr w:type="spellEnd"/>
      <w:r>
        <w:t xml:space="preserve"> </w:t>
      </w:r>
      <w:proofErr w:type="spellStart"/>
      <w:r>
        <w:t>bố</w:t>
      </w:r>
      <w:proofErr w:type="spellEnd"/>
      <w:r>
        <w:t xml:space="preserve"> </w:t>
      </w:r>
      <w:proofErr w:type="spellStart"/>
      <w:r>
        <w:t>lớp</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Cụ</w:t>
      </w:r>
      <w:proofErr w:type="spellEnd"/>
      <w:r>
        <w:t xml:space="preserve"> </w:t>
      </w:r>
      <w:proofErr w:type="spellStart"/>
      <w:r>
        <w:t>thể</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từ</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và</w:t>
      </w:r>
      <w:proofErr w:type="spellEnd"/>
      <w:r>
        <w:t xml:space="preserve"> </w:t>
      </w:r>
      <w:proofErr w:type="spellStart"/>
      <w:r>
        <w:t>một</w:t>
      </w:r>
      <w:proofErr w:type="spellEnd"/>
      <w:r>
        <w:t xml:space="preserve"> </w:t>
      </w:r>
      <w:proofErr w:type="spellStart"/>
      <w:r>
        <w:t>mẫu</w:t>
      </w:r>
      <w:proofErr w:type="spellEnd"/>
      <w:r>
        <w:t xml:space="preserve"> </w:t>
      </w:r>
      <w:proofErr w:type="spellStart"/>
      <w:r>
        <w:t>nhỏ</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từ</w:t>
      </w:r>
      <w:proofErr w:type="spellEnd"/>
      <w:r>
        <w:t xml:space="preserve"> </w:t>
      </w:r>
      <w:proofErr w:type="spellStart"/>
      <w:r>
        <w:t>lớp</w:t>
      </w:r>
      <w:proofErr w:type="spellEnd"/>
      <w:r>
        <w:t xml:space="preserve"> </w:t>
      </w:r>
      <w:proofErr w:type="spellStart"/>
      <w:r>
        <w:t>đa</w:t>
      </w:r>
      <w:proofErr w:type="spellEnd"/>
      <w:r>
        <w:t xml:space="preserve"> </w:t>
      </w:r>
      <w:proofErr w:type="spellStart"/>
      <w:r>
        <w:t>số</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nên</w:t>
      </w:r>
      <w:proofErr w:type="spellEnd"/>
      <w:r>
        <w:t xml:space="preserve"> </w:t>
      </w:r>
      <w:proofErr w:type="spellStart"/>
      <w:r>
        <w:t>sự</w:t>
      </w:r>
      <w:proofErr w:type="spellEnd"/>
      <w:r>
        <w:t xml:space="preserve"> </w:t>
      </w:r>
      <w:proofErr w:type="spellStart"/>
      <w:r>
        <w:t>phân</w:t>
      </w:r>
      <w:proofErr w:type="spellEnd"/>
      <w:r>
        <w:t xml:space="preserve"> </w:t>
      </w:r>
      <w:proofErr w:type="spellStart"/>
      <w:r>
        <w:lastRenderedPageBreak/>
        <w:t>bố</w:t>
      </w:r>
      <w:proofErr w:type="spellEnd"/>
      <w:r>
        <w:t xml:space="preserve"> </w:t>
      </w:r>
      <w:proofErr w:type="spellStart"/>
      <w:r>
        <w:t>lớp</w:t>
      </w:r>
      <w:proofErr w:type="spellEnd"/>
      <w:r>
        <w:t xml:space="preserve"> </w:t>
      </w:r>
      <w:proofErr w:type="spellStart"/>
      <w:r>
        <w:t>cân</w:t>
      </w:r>
      <w:proofErr w:type="spellEnd"/>
      <w:r>
        <w:t xml:space="preserve"> </w:t>
      </w:r>
      <w:proofErr w:type="spellStart"/>
      <w:r>
        <w:t>bằng</w:t>
      </w:r>
      <w:proofErr w:type="spellEnd"/>
      <w:r>
        <w:t xml:space="preserve">. Sau </w:t>
      </w:r>
      <w:proofErr w:type="spellStart"/>
      <w:r>
        <w:t>đó</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yếu</w:t>
      </w:r>
      <w:proofErr w:type="spellEnd"/>
      <w:r>
        <w:t xml:space="preserve"> (weaker learner)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nhiều</w:t>
      </w:r>
      <w:proofErr w:type="spellEnd"/>
      <w:r>
        <w:t xml:space="preserve"> </w:t>
      </w:r>
      <w:proofErr w:type="spellStart"/>
      <w:r>
        <w:t>lần</w:t>
      </w:r>
      <w:proofErr w:type="spellEnd"/>
      <w:r>
        <w:t xml:space="preserve"> </w:t>
      </w:r>
      <w:proofErr w:type="spellStart"/>
      <w:r>
        <w:t>và</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trên</w:t>
      </w:r>
      <w:proofErr w:type="spellEnd"/>
      <w:r>
        <w:t xml:space="preserve"> </w:t>
      </w:r>
      <w:proofErr w:type="spellStart"/>
      <w:r>
        <w:t>toàn</w:t>
      </w:r>
      <w:proofErr w:type="spellEnd"/>
      <w:r>
        <w:t xml:space="preserve"> </w:t>
      </w:r>
      <w:proofErr w:type="spellStart"/>
      <w:r>
        <w:t>bộ</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đưa</w:t>
      </w:r>
      <w:proofErr w:type="spellEnd"/>
      <w:r>
        <w:t xml:space="preserve"> </w:t>
      </w:r>
      <w:proofErr w:type="spellStart"/>
      <w:r>
        <w:t>ra</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có</w:t>
      </w:r>
      <w:proofErr w:type="spellEnd"/>
      <w:r>
        <w:t xml:space="preserve"> </w:t>
      </w:r>
      <w:proofErr w:type="spellStart"/>
      <w:r>
        <w:t>chọn</w:t>
      </w:r>
      <w:proofErr w:type="spellEnd"/>
      <w:r>
        <w:t xml:space="preserve"> </w:t>
      </w:r>
      <w:proofErr w:type="spellStart"/>
      <w:r>
        <w:t>lọc</w:t>
      </w:r>
      <w:proofErr w:type="spellEnd"/>
      <w:r>
        <w:t xml:space="preserve"> </w:t>
      </w:r>
      <w:proofErr w:type="spellStart"/>
      <w:r>
        <w:t>các</w:t>
      </w:r>
      <w:proofErr w:type="spellEnd"/>
      <w:r>
        <w:t xml:space="preserve"> </w:t>
      </w:r>
      <w:proofErr w:type="spellStart"/>
      <w:r>
        <w:t>mẫu</w:t>
      </w:r>
      <w:proofErr w:type="spellEnd"/>
      <w:r>
        <w:t xml:space="preserve"> con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một</w:t>
      </w:r>
      <w:proofErr w:type="spellEnd"/>
      <w:r>
        <w:t xml:space="preserve"> </w:t>
      </w:r>
      <w:proofErr w:type="spellStart"/>
      <w:r>
        <w:t>kiểu</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dưới</w:t>
      </w:r>
      <w:proofErr w:type="spellEnd"/>
      <w:r>
        <w:t xml:space="preserve"> (</w:t>
      </w:r>
      <w:proofErr w:type="spellStart"/>
      <w:r>
        <w:t>Undersampling</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đa</w:t>
      </w:r>
      <w:proofErr w:type="spellEnd"/>
      <w:r>
        <w:t xml:space="preserve"> </w:t>
      </w:r>
      <w:proofErr w:type="spellStart"/>
      <w:r>
        <w:t>số</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ra</w:t>
      </w:r>
      <w:proofErr w:type="spellEnd"/>
      <w:r>
        <w:t xml:space="preserve"> </w:t>
      </w:r>
      <w:proofErr w:type="spellStart"/>
      <w:r>
        <w:t>nhiều</w:t>
      </w:r>
      <w:proofErr w:type="spellEnd"/>
      <w:r>
        <w:t xml:space="preserve"> </w:t>
      </w:r>
      <w:proofErr w:type="spellStart"/>
      <w:r>
        <w:t>mẫu</w:t>
      </w:r>
      <w:proofErr w:type="spellEnd"/>
      <w:r>
        <w:t xml:space="preserve"> con </w:t>
      </w:r>
      <w:proofErr w:type="spellStart"/>
      <w:r>
        <w:t>cho</w:t>
      </w:r>
      <w:proofErr w:type="spellEnd"/>
      <w:r>
        <w:t xml:space="preserve"> </w:t>
      </w:r>
      <w:proofErr w:type="spellStart"/>
      <w:r>
        <w:t>phép</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tổng</w:t>
      </w:r>
      <w:proofErr w:type="spellEnd"/>
      <w:r>
        <w:t xml:space="preserve"> </w:t>
      </w:r>
      <w:proofErr w:type="spellStart"/>
      <w:r>
        <w:t>hợp</w:t>
      </w:r>
      <w:proofErr w:type="spellEnd"/>
      <w:r>
        <w:t xml:space="preserve"> (ensemble) </w:t>
      </w:r>
      <w:proofErr w:type="spellStart"/>
      <w:r>
        <w:t>khắc</w:t>
      </w:r>
      <w:proofErr w:type="spellEnd"/>
      <w:r>
        <w:t xml:space="preserve"> </w:t>
      </w:r>
      <w:proofErr w:type="spellStart"/>
      <w:r>
        <w:t>phục</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dưới</w:t>
      </w:r>
      <w:proofErr w:type="spellEnd"/>
      <w:r>
        <w:t xml:space="preserve"> </w:t>
      </w:r>
      <w:proofErr w:type="spellStart"/>
      <w:r>
        <w:t>trong</w:t>
      </w:r>
      <w:proofErr w:type="spellEnd"/>
      <w:r>
        <w:t xml:space="preserve"> </w:t>
      </w:r>
      <w:proofErr w:type="spellStart"/>
      <w:r>
        <w:t>đó</w:t>
      </w:r>
      <w:proofErr w:type="spellEnd"/>
      <w:r>
        <w:t xml:space="preserve"> </w:t>
      </w:r>
      <w:proofErr w:type="spellStart"/>
      <w:r>
        <w:t>thông</w:t>
      </w:r>
      <w:proofErr w:type="spellEnd"/>
      <w:r>
        <w:t xml:space="preserve"> tin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bị</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khỏi</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w:t>
      </w:r>
    </w:p>
    <w:p w14:paraId="7ACE18DC" w14:textId="77777777" w:rsidR="003111D8" w:rsidRPr="0063236F" w:rsidRDefault="003111D8" w:rsidP="003111D8">
      <w:pPr>
        <w:ind w:firstLine="720"/>
      </w:pPr>
      <w:r>
        <w:t xml:space="preserve">Easy Ensemble </w:t>
      </w:r>
      <w:proofErr w:type="spellStart"/>
      <w:r>
        <w:t>là</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chọn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lớp</w:t>
      </w:r>
      <w:proofErr w:type="spellEnd"/>
      <w:r>
        <w:t xml:space="preserve"> </w:t>
      </w:r>
      <w:proofErr w:type="spellStart"/>
      <w:r>
        <w:t>thiểu</w:t>
      </w:r>
      <w:proofErr w:type="spellEnd"/>
      <w:r>
        <w:t xml:space="preserve"> </w:t>
      </w:r>
      <w:proofErr w:type="spellStart"/>
      <w:r>
        <w:t>số</w:t>
      </w:r>
      <w:proofErr w:type="spellEnd"/>
      <w:r>
        <w:t xml:space="preserve"> </w:t>
      </w:r>
      <w:proofErr w:type="spellStart"/>
      <w:r>
        <w:t>và</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hợp</w:t>
      </w:r>
      <w:proofErr w:type="spellEnd"/>
      <w:r>
        <w:t xml:space="preserve"> con </w:t>
      </w:r>
      <w:proofErr w:type="spellStart"/>
      <w:r>
        <w:t>từ</w:t>
      </w:r>
      <w:proofErr w:type="spellEnd"/>
      <w:r>
        <w:t xml:space="preserve"> </w:t>
      </w:r>
      <w:proofErr w:type="spellStart"/>
      <w:r>
        <w:t>lớp</w:t>
      </w:r>
      <w:proofErr w:type="spellEnd"/>
      <w:r>
        <w:t xml:space="preserve"> </w:t>
      </w:r>
      <w:proofErr w:type="spellStart"/>
      <w:r>
        <w:t>đa</w:t>
      </w:r>
      <w:proofErr w:type="spellEnd"/>
      <w:r>
        <w:t xml:space="preserve"> </w:t>
      </w:r>
      <w:proofErr w:type="spellStart"/>
      <w:r>
        <w:t>số</w:t>
      </w:r>
      <w:proofErr w:type="spellEnd"/>
      <w:r>
        <w:t xml:space="preserve">, </w:t>
      </w:r>
      <w:proofErr w:type="spellStart"/>
      <w:r>
        <w:t>sau</w:t>
      </w:r>
      <w:proofErr w:type="spellEnd"/>
      <w:r>
        <w:t xml:space="preserve"> </w:t>
      </w:r>
      <w:proofErr w:type="spellStart"/>
      <w:r>
        <w:t>đó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cho</w:t>
      </w:r>
      <w:proofErr w:type="spellEnd"/>
      <w:r>
        <w:t xml:space="preserve"> </w:t>
      </w:r>
      <w:proofErr w:type="spellStart"/>
      <w:r>
        <w:t>mỗi</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Thay</w:t>
      </w:r>
      <w:proofErr w:type="spellEnd"/>
      <w:r>
        <w:t xml:space="preserve"> </w:t>
      </w:r>
      <w:proofErr w:type="spellStart"/>
      <w:r>
        <w:t>vì</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lược</w:t>
      </w:r>
      <w:proofErr w:type="spellEnd"/>
      <w:r>
        <w:t xml:space="preserve"> </w:t>
      </w:r>
      <w:proofErr w:type="spellStart"/>
      <w:r>
        <w:t>bớt</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mỗi</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con, </w:t>
      </w:r>
      <w:proofErr w:type="spellStart"/>
      <w:r>
        <w:t>cụ</w:t>
      </w:r>
      <w:proofErr w:type="spellEnd"/>
      <w:r>
        <w:t xml:space="preserve"> </w:t>
      </w:r>
      <w:proofErr w:type="spellStart"/>
      <w:r>
        <w:t>thể</w:t>
      </w:r>
      <w:proofErr w:type="spellEnd"/>
      <w:r>
        <w:t xml:space="preserve"> </w:t>
      </w:r>
      <w:proofErr w:type="spellStart"/>
      <w:r>
        <w:t>là</w:t>
      </w:r>
      <w:proofErr w:type="spellEnd"/>
      <w:r>
        <w:t xml:space="preserve"> </w:t>
      </w:r>
      <w:proofErr w:type="spellStart"/>
      <w:r>
        <w:t>thuật</w:t>
      </w:r>
      <w:proofErr w:type="spellEnd"/>
      <w:r>
        <w:t xml:space="preserve"> </w:t>
      </w:r>
      <w:proofErr w:type="spellStart"/>
      <w:r>
        <w:t>toán</w:t>
      </w:r>
      <w:proofErr w:type="spellEnd"/>
      <w:r>
        <w:t xml:space="preserve"> AdaBoost. AdaBoost </w:t>
      </w:r>
      <w:proofErr w:type="spellStart"/>
      <w:r>
        <w:t>hoạt</w:t>
      </w:r>
      <w:proofErr w:type="spellEnd"/>
      <w:r>
        <w:t xml:space="preserve"> </w:t>
      </w:r>
      <w:proofErr w:type="spellStart"/>
      <w:r>
        <w:t>động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sau</w:t>
      </w:r>
      <w:proofErr w:type="spellEnd"/>
      <w:r>
        <w:t xml:space="preserve"> </w:t>
      </w:r>
      <w:proofErr w:type="spellStart"/>
      <w:r>
        <w:t>đó</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lỗi</w:t>
      </w:r>
      <w:proofErr w:type="spellEnd"/>
      <w:r>
        <w:t xml:space="preserve"> do </w:t>
      </w:r>
      <w:proofErr w:type="spellStart"/>
      <w:r>
        <w:t>cây</w:t>
      </w:r>
      <w:proofErr w:type="spellEnd"/>
      <w:r>
        <w:t xml:space="preserve"> </w:t>
      </w:r>
      <w:proofErr w:type="spellStart"/>
      <w:r>
        <w:t>tạo</w:t>
      </w:r>
      <w:proofErr w:type="spellEnd"/>
      <w:r>
        <w:t xml:space="preserve"> </w:t>
      </w:r>
      <w:proofErr w:type="spellStart"/>
      <w:r>
        <w:t>ra</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theo</w:t>
      </w:r>
      <w:proofErr w:type="spellEnd"/>
      <w:r>
        <w:t xml:space="preserve"> </w:t>
      </w:r>
      <w:proofErr w:type="spellStart"/>
      <w:r>
        <w:t>các</w:t>
      </w:r>
      <w:proofErr w:type="spellEnd"/>
      <w:r>
        <w:t xml:space="preserve"> </w:t>
      </w:r>
      <w:proofErr w:type="spellStart"/>
      <w:r>
        <w:t>lỗi</w:t>
      </w:r>
      <w:proofErr w:type="spellEnd"/>
      <w:r>
        <w:t xml:space="preserve"> </w:t>
      </w:r>
      <w:proofErr w:type="spellStart"/>
      <w:r>
        <w:t>đó</w:t>
      </w:r>
      <w:proofErr w:type="spellEnd"/>
      <w:r>
        <w:t xml:space="preserve">, do </w:t>
      </w:r>
      <w:proofErr w:type="spellStart"/>
      <w:r>
        <w:t>đó</w:t>
      </w:r>
      <w:proofErr w:type="spellEnd"/>
      <w:r>
        <w:t xml:space="preserve"> </w:t>
      </w:r>
      <w:proofErr w:type="spellStart"/>
      <w:r>
        <w:t>các</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bị</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sai</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để</w:t>
      </w:r>
      <w:proofErr w:type="spellEnd"/>
      <w:r>
        <w:t xml:space="preserve"> ý </w:t>
      </w:r>
      <w:proofErr w:type="spellStart"/>
      <w:r>
        <w:t>hơn</w:t>
      </w:r>
      <w:proofErr w:type="spellEnd"/>
      <w:r>
        <w:t xml:space="preserve"> </w:t>
      </w:r>
      <w:proofErr w:type="spellStart"/>
      <w:r>
        <w:t>và</w:t>
      </w:r>
      <w:proofErr w:type="spellEnd"/>
      <w:r>
        <w:t xml:space="preserve"> </w:t>
      </w:r>
      <w:proofErr w:type="spellStart"/>
      <w:r>
        <w:t>các</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sẽ</w:t>
      </w:r>
      <w:proofErr w:type="spellEnd"/>
      <w:r>
        <w:t xml:space="preserve"> </w:t>
      </w:r>
      <w:proofErr w:type="spellStart"/>
      <w:r>
        <w:t>ít</w:t>
      </w:r>
      <w:proofErr w:type="spellEnd"/>
      <w:r>
        <w:t xml:space="preserve"> </w:t>
      </w:r>
      <w:proofErr w:type="spellStart"/>
      <w:r>
        <w:t>được</w:t>
      </w:r>
      <w:proofErr w:type="spellEnd"/>
      <w:r>
        <w:t xml:space="preserve"> </w:t>
      </w:r>
      <w:proofErr w:type="spellStart"/>
      <w:r>
        <w:t>quan</w:t>
      </w:r>
      <w:proofErr w:type="spellEnd"/>
      <w:r>
        <w:t xml:space="preserve"> </w:t>
      </w:r>
      <w:proofErr w:type="spellStart"/>
      <w:r>
        <w:t>tâm</w:t>
      </w:r>
      <w:proofErr w:type="spellEnd"/>
      <w:r>
        <w:t xml:space="preserve"> </w:t>
      </w:r>
      <w:proofErr w:type="spellStart"/>
      <w:r>
        <w:t>hơn</w:t>
      </w:r>
      <w:proofErr w:type="spellEnd"/>
      <w:r>
        <w:t xml:space="preserve">. Sau </w:t>
      </w:r>
      <w:proofErr w:type="spellStart"/>
      <w:r>
        <w:t>đó</w:t>
      </w:r>
      <w:proofErr w:type="spellEnd"/>
      <w:r>
        <w:t xml:space="preserve">, </w:t>
      </w:r>
      <w:proofErr w:type="spellStart"/>
      <w:r>
        <w:t>một</w:t>
      </w:r>
      <w:proofErr w:type="spellEnd"/>
      <w:r>
        <w:t xml:space="preserve"> </w:t>
      </w:r>
      <w:proofErr w:type="spellStart"/>
      <w:r>
        <w:t>cây</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với</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nhằm</w:t>
      </w:r>
      <w:proofErr w:type="spellEnd"/>
      <w:r>
        <w:t xml:space="preserve"> </w:t>
      </w:r>
      <w:proofErr w:type="spellStart"/>
      <w:r>
        <w:t>sửa</w:t>
      </w:r>
      <w:proofErr w:type="spellEnd"/>
      <w:r>
        <w:t xml:space="preserve"> </w:t>
      </w:r>
      <w:proofErr w:type="spellStart"/>
      <w:r>
        <w:t>lỗi</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sau</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cho</w:t>
      </w:r>
      <w:proofErr w:type="spellEnd"/>
      <w:r>
        <w:t xml:space="preserve"> </w:t>
      </w:r>
      <w:proofErr w:type="spellStart"/>
      <w:r>
        <w:t>một</w:t>
      </w:r>
      <w:proofErr w:type="spellEnd"/>
      <w:r>
        <w:t xml:space="preserve"> </w:t>
      </w:r>
      <w:proofErr w:type="spellStart"/>
      <w:r>
        <w:t>số</w:t>
      </w:r>
      <w:proofErr w:type="spellEnd"/>
      <w:r>
        <w:t xml:space="preserve">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nhất</w:t>
      </w:r>
      <w:proofErr w:type="spellEnd"/>
      <w:r>
        <w:t xml:space="preserve"> </w:t>
      </w:r>
      <w:proofErr w:type="spellStart"/>
      <w:r>
        <w:t>định</w:t>
      </w:r>
      <w:proofErr w:type="spellEnd"/>
      <w:r>
        <w:t>.</w:t>
      </w:r>
    </w:p>
    <w:p w14:paraId="4EFE8BC0" w14:textId="22444441" w:rsidR="00FF638A" w:rsidRPr="00090EF6" w:rsidRDefault="00FF638A" w:rsidP="00090EF6">
      <w:pPr>
        <w:rPr>
          <w:b/>
          <w:bCs/>
        </w:rPr>
      </w:pPr>
    </w:p>
    <w:p w14:paraId="2FFB2A8F" w14:textId="11C6CBDB" w:rsidR="00FF638A" w:rsidRDefault="00FF638A" w:rsidP="004941B8">
      <w:pPr>
        <w:ind w:firstLine="567"/>
      </w:pPr>
    </w:p>
    <w:p w14:paraId="1287417D" w14:textId="6F40F0E1" w:rsidR="00FF638A" w:rsidRDefault="00FF638A" w:rsidP="004941B8">
      <w:pPr>
        <w:ind w:firstLine="567"/>
      </w:pPr>
    </w:p>
    <w:p w14:paraId="2965DE80" w14:textId="08B8FBA7" w:rsidR="00FF638A" w:rsidRDefault="00FF638A" w:rsidP="004941B8">
      <w:pPr>
        <w:ind w:firstLine="567"/>
      </w:pPr>
    </w:p>
    <w:p w14:paraId="2BEB2B79" w14:textId="77777777" w:rsidR="00402DFB" w:rsidRDefault="00402DFB" w:rsidP="004941B8">
      <w:pPr>
        <w:ind w:firstLine="567"/>
      </w:pPr>
    </w:p>
    <w:p w14:paraId="309A24CB" w14:textId="77777777" w:rsidR="00402DFB" w:rsidRDefault="00402DFB" w:rsidP="004941B8">
      <w:pPr>
        <w:ind w:firstLine="567"/>
      </w:pPr>
    </w:p>
    <w:p w14:paraId="35CAF726" w14:textId="77777777" w:rsidR="00402DFB" w:rsidRDefault="00402DFB" w:rsidP="004941B8">
      <w:pPr>
        <w:ind w:firstLine="567"/>
      </w:pPr>
    </w:p>
    <w:p w14:paraId="10AAE910" w14:textId="77777777" w:rsidR="00402DFB" w:rsidRDefault="00402DFB" w:rsidP="004941B8">
      <w:pPr>
        <w:ind w:firstLine="567"/>
      </w:pPr>
    </w:p>
    <w:p w14:paraId="49DE9EC7" w14:textId="77777777" w:rsidR="00402DFB" w:rsidRDefault="00402DFB" w:rsidP="004941B8">
      <w:pPr>
        <w:ind w:firstLine="567"/>
      </w:pPr>
    </w:p>
    <w:p w14:paraId="0ADDFBC9" w14:textId="77777777" w:rsidR="00402DFB" w:rsidRDefault="00402DFB" w:rsidP="004941B8">
      <w:pPr>
        <w:ind w:firstLine="567"/>
      </w:pPr>
    </w:p>
    <w:p w14:paraId="06F719D8" w14:textId="77777777" w:rsidR="00402DFB" w:rsidRDefault="00402DFB" w:rsidP="004941B8">
      <w:pPr>
        <w:ind w:firstLine="567"/>
      </w:pPr>
    </w:p>
    <w:p w14:paraId="3720B401" w14:textId="77777777" w:rsidR="00402DFB" w:rsidRDefault="00402DFB" w:rsidP="004941B8">
      <w:pPr>
        <w:ind w:firstLine="567"/>
      </w:pPr>
    </w:p>
    <w:p w14:paraId="133734E8" w14:textId="77777777" w:rsidR="00402DFB" w:rsidRDefault="00402DFB" w:rsidP="004941B8">
      <w:pPr>
        <w:ind w:firstLine="567"/>
      </w:pPr>
    </w:p>
    <w:p w14:paraId="2BD0A783" w14:textId="77777777" w:rsidR="00402DFB" w:rsidRDefault="00402DFB" w:rsidP="004941B8">
      <w:pPr>
        <w:ind w:firstLine="567"/>
      </w:pPr>
    </w:p>
    <w:p w14:paraId="5582BD8C" w14:textId="77777777" w:rsidR="00402DFB" w:rsidRDefault="00402DFB" w:rsidP="004941B8">
      <w:pPr>
        <w:ind w:firstLine="567"/>
      </w:pPr>
    </w:p>
    <w:p w14:paraId="0EDD0584" w14:textId="77777777" w:rsidR="00402DFB" w:rsidRDefault="00402DFB" w:rsidP="004941B8">
      <w:pPr>
        <w:ind w:firstLine="567"/>
      </w:pPr>
    </w:p>
    <w:p w14:paraId="20375A0F" w14:textId="77777777" w:rsidR="00FF638A" w:rsidRPr="00B90683" w:rsidRDefault="00FF638A" w:rsidP="00556ADC"/>
    <w:p w14:paraId="0849E182" w14:textId="6F6370EF" w:rsidR="001704EF" w:rsidRPr="003D735F" w:rsidRDefault="00B30C84" w:rsidP="00591737">
      <w:pPr>
        <w:pStyle w:val="Heading1"/>
      </w:pPr>
      <w:bookmarkStart w:id="72" w:name="_Toc67937980"/>
      <w:bookmarkStart w:id="73" w:name="_Toc120461243"/>
      <w:proofErr w:type="spellStart"/>
      <w:r>
        <w:lastRenderedPageBreak/>
        <w:t>Thực</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bookmarkEnd w:id="72"/>
      <w:bookmarkEnd w:id="73"/>
      <w:proofErr w:type="spellEnd"/>
    </w:p>
    <w:p w14:paraId="155CE2DD" w14:textId="14B2C894" w:rsidR="003D735F" w:rsidRPr="003D735F" w:rsidRDefault="00B30C84" w:rsidP="00DC575C">
      <w:pPr>
        <w:pStyle w:val="Heading2"/>
        <w:ind w:hanging="846"/>
      </w:pPr>
      <w:bookmarkStart w:id="74" w:name="_Toc67937981"/>
      <w:bookmarkStart w:id="75" w:name="_Toc120461244"/>
      <w:proofErr w:type="spellStart"/>
      <w:r>
        <w:t>Cài</w:t>
      </w:r>
      <w:proofErr w:type="spellEnd"/>
      <w:r>
        <w:t xml:space="preserve"> </w:t>
      </w:r>
      <w:proofErr w:type="spellStart"/>
      <w:r>
        <w:t>đặt</w:t>
      </w:r>
      <w:proofErr w:type="spellEnd"/>
      <w:r>
        <w:t xml:space="preserve"> </w:t>
      </w:r>
      <w:proofErr w:type="spellStart"/>
      <w:r>
        <w:t>và</w:t>
      </w:r>
      <w:proofErr w:type="spellEnd"/>
      <w:r>
        <w:t xml:space="preserve"> </w:t>
      </w:r>
      <w:proofErr w:type="spellStart"/>
      <w:r>
        <w:t>cấu</w:t>
      </w:r>
      <w:proofErr w:type="spellEnd"/>
      <w:r>
        <w:t xml:space="preserve"> </w:t>
      </w:r>
      <w:proofErr w:type="spellStart"/>
      <w:r>
        <w:t>hình</w:t>
      </w:r>
      <w:bookmarkEnd w:id="74"/>
      <w:bookmarkEnd w:id="75"/>
      <w:proofErr w:type="spellEnd"/>
    </w:p>
    <w:p w14:paraId="2777F953" w14:textId="40DF6801" w:rsidR="003D735F" w:rsidRPr="003D735F" w:rsidRDefault="00B30C84" w:rsidP="00EB1758">
      <w:pPr>
        <w:pStyle w:val="Heading3"/>
        <w:numPr>
          <w:ilvl w:val="0"/>
          <w:numId w:val="8"/>
        </w:numPr>
      </w:pPr>
      <w:r>
        <w:t xml:space="preserve"> </w:t>
      </w:r>
      <w:bookmarkStart w:id="76" w:name="_Toc67937982"/>
      <w:bookmarkStart w:id="77" w:name="_Toc120461245"/>
      <w:proofErr w:type="spellStart"/>
      <w:r w:rsidR="005E6789">
        <w:t>Triển</w:t>
      </w:r>
      <w:proofErr w:type="spellEnd"/>
      <w:r w:rsidR="005E6789">
        <w:t xml:space="preserve"> </w:t>
      </w:r>
      <w:proofErr w:type="spellStart"/>
      <w:r w:rsidR="005E6789">
        <w:t>khai</w:t>
      </w:r>
      <w:proofErr w:type="spellEnd"/>
      <w:r w:rsidR="005E6789">
        <w:t xml:space="preserve"> </w:t>
      </w:r>
      <w:proofErr w:type="spellStart"/>
      <w:r w:rsidR="005E6789">
        <w:t>mô</w:t>
      </w:r>
      <w:proofErr w:type="spellEnd"/>
      <w:r w:rsidR="005E6789">
        <w:t xml:space="preserve"> </w:t>
      </w:r>
      <w:proofErr w:type="spellStart"/>
      <w:r w:rsidR="005E6789">
        <w:t>hình</w:t>
      </w:r>
      <w:bookmarkEnd w:id="76"/>
      <w:bookmarkEnd w:id="77"/>
      <w:proofErr w:type="spellEnd"/>
      <w:r w:rsidR="003D735F" w:rsidRPr="003D735F">
        <w:t xml:space="preserve"> </w:t>
      </w:r>
    </w:p>
    <w:p w14:paraId="36EB246A" w14:textId="5F525136" w:rsidR="00795108" w:rsidRDefault="00795108" w:rsidP="009628B3">
      <w:pPr>
        <w:ind w:firstLine="720"/>
      </w:pPr>
      <w:proofErr w:type="spellStart"/>
      <w:r>
        <w:t>Mô</w:t>
      </w:r>
      <w:proofErr w:type="spellEnd"/>
      <w:r>
        <w:t xml:space="preserve"> </w:t>
      </w:r>
      <w:proofErr w:type="spellStart"/>
      <w:r>
        <w:t>hình</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được</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Python version 3.9 </w:t>
      </w:r>
      <w:proofErr w:type="spellStart"/>
      <w:r>
        <w:t>và</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Imblearn</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imblearn</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Nó</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như</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dưới</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quá</w:t>
      </w:r>
      <w:proofErr w:type="spellEnd"/>
      <w:r>
        <w:t xml:space="preserve"> </w:t>
      </w:r>
      <w:proofErr w:type="spellStart"/>
      <w:r>
        <w:t>mức</w:t>
      </w:r>
      <w:proofErr w:type="spellEnd"/>
      <w:r>
        <w:t xml:space="preserve"> </w:t>
      </w:r>
      <w:proofErr w:type="spellStart"/>
      <w:r>
        <w:t>và</w:t>
      </w:r>
      <w:proofErr w:type="spellEnd"/>
      <w:r>
        <w:t xml:space="preserve"> SMOTE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và</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sự</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khỏi</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này</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như</w:t>
      </w:r>
      <w:proofErr w:type="spellEnd"/>
      <w:r>
        <w:t xml:space="preserve"> </w:t>
      </w:r>
      <w:proofErr w:type="spellStart"/>
      <w:r>
        <w:t>các</w:t>
      </w:r>
      <w:proofErr w:type="spellEnd"/>
      <w:r>
        <w:t xml:space="preserve"> </w:t>
      </w:r>
      <w:proofErr w:type="spellStart"/>
      <w:r>
        <w:t>bộ</w:t>
      </w:r>
      <w:proofErr w:type="spellEnd"/>
      <w:r>
        <w:t xml:space="preserve"> </w:t>
      </w:r>
      <w:proofErr w:type="spellStart"/>
      <w:r>
        <w:t>phân</w:t>
      </w:r>
      <w:proofErr w:type="spellEnd"/>
      <w:r>
        <w:t xml:space="preserve"> </w:t>
      </w:r>
      <w:proofErr w:type="spellStart"/>
      <w:r>
        <w:t>lớp</w:t>
      </w:r>
      <w:proofErr w:type="spellEnd"/>
      <w:r>
        <w:t xml:space="preserve"> bagging, </w:t>
      </w:r>
      <w:proofErr w:type="spellStart"/>
      <w:r>
        <w:t>rừng</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và</w:t>
      </w:r>
      <w:proofErr w:type="spellEnd"/>
      <w:r>
        <w:t xml:space="preserve"> </w:t>
      </w:r>
      <w:proofErr w:type="spellStart"/>
      <w:r>
        <w:t>bộ</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rsidR="00DD4FA2">
        <w:t>đào</w:t>
      </w:r>
      <w:proofErr w:type="spellEnd"/>
      <w:r w:rsidR="00DD4FA2">
        <w:t xml:space="preserve"> </w:t>
      </w:r>
      <w:proofErr w:type="spellStart"/>
      <w:r w:rsidR="00DD4FA2">
        <w:t>tạo</w:t>
      </w:r>
      <w:proofErr w:type="spellEnd"/>
      <w:r w:rsidR="00DD4FA2">
        <w:t xml:space="preserve"> </w:t>
      </w:r>
      <w:proofErr w:type="spellStart"/>
      <w:r w:rsidR="00DD4FA2">
        <w:t>mô</w:t>
      </w:r>
      <w:proofErr w:type="spellEnd"/>
      <w:r w:rsidR="00DD4FA2">
        <w:t xml:space="preserve"> </w:t>
      </w:r>
      <w:proofErr w:type="spellStart"/>
      <w:r w:rsidR="00DD4FA2">
        <w:t>hình</w:t>
      </w:r>
      <w:proofErr w:type="spellEnd"/>
      <w:r w:rsidR="00DD4FA2">
        <w:t xml:space="preserve"> </w:t>
      </w:r>
      <w:proofErr w:type="spellStart"/>
      <w:r w:rsidR="00DD4FA2">
        <w:t>cho</w:t>
      </w:r>
      <w:proofErr w:type="spellEnd"/>
      <w:r w:rsidR="00DD4FA2">
        <w:t xml:space="preserve"> </w:t>
      </w:r>
      <w:proofErr w:type="spellStart"/>
      <w:r w:rsidR="00DD4FA2">
        <w:t>các</w:t>
      </w:r>
      <w:proofErr w:type="spellEnd"/>
      <w:r w:rsidR="00DD4FA2">
        <w:t xml:space="preserve"> </w:t>
      </w:r>
      <w:proofErr w:type="spellStart"/>
      <w:r w:rsidR="00DD4FA2">
        <w:t>tập</w:t>
      </w:r>
      <w:proofErr w:type="spellEnd"/>
      <w:r w:rsidR="00DD4FA2">
        <w:t xml:space="preserve"> </w:t>
      </w:r>
      <w:proofErr w:type="spellStart"/>
      <w:r w:rsidR="00DD4FA2">
        <w:t>dữ</w:t>
      </w:r>
      <w:proofErr w:type="spellEnd"/>
      <w:r w:rsidR="00DD4FA2">
        <w:t xml:space="preserve"> </w:t>
      </w:r>
      <w:proofErr w:type="spellStart"/>
      <w:r w:rsidR="00DD4FA2">
        <w:t>liệu</w:t>
      </w:r>
      <w:proofErr w:type="spellEnd"/>
      <w:r w:rsidR="00DD4FA2">
        <w:t xml:space="preserve"> </w:t>
      </w:r>
      <w:proofErr w:type="spellStart"/>
      <w:r w:rsidR="00DD4FA2">
        <w:t>không</w:t>
      </w:r>
      <w:proofErr w:type="spellEnd"/>
      <w:r w:rsidR="00DD4FA2">
        <w:t xml:space="preserve"> </w:t>
      </w:r>
      <w:proofErr w:type="spellStart"/>
      <w:r w:rsidR="00DD4FA2">
        <w:t>cân</w:t>
      </w:r>
      <w:proofErr w:type="spellEnd"/>
      <w:r w:rsidR="00DD4FA2">
        <w:t xml:space="preserve"> </w:t>
      </w:r>
      <w:proofErr w:type="spellStart"/>
      <w:r w:rsidR="00DD4FA2">
        <w:t>bằng</w:t>
      </w:r>
      <w:proofErr w:type="spellEnd"/>
      <w:r w:rsidR="00DD4FA2">
        <w:t xml:space="preserve"> </w:t>
      </w:r>
      <w:proofErr w:type="spellStart"/>
      <w:r w:rsidR="00DD4FA2">
        <w:t>với</w:t>
      </w:r>
      <w:proofErr w:type="spellEnd"/>
      <w:r w:rsidR="00DD4FA2">
        <w:t xml:space="preserve"> </w:t>
      </w:r>
      <w:proofErr w:type="spellStart"/>
      <w:r w:rsidR="00DD4FA2">
        <w:t>độ</w:t>
      </w:r>
      <w:proofErr w:type="spellEnd"/>
      <w:r w:rsidR="00DD4FA2">
        <w:t xml:space="preserve"> </w:t>
      </w:r>
      <w:proofErr w:type="spellStart"/>
      <w:r w:rsidR="00DD4FA2">
        <w:t>chính</w:t>
      </w:r>
      <w:proofErr w:type="spellEnd"/>
      <w:r w:rsidR="00DD4FA2">
        <w:t xml:space="preserve"> </w:t>
      </w:r>
      <w:proofErr w:type="spellStart"/>
      <w:r w:rsidR="00DD4FA2">
        <w:t>xác</w:t>
      </w:r>
      <w:proofErr w:type="spellEnd"/>
      <w:r w:rsidR="00DD4FA2">
        <w:t xml:space="preserve"> </w:t>
      </w:r>
      <w:proofErr w:type="spellStart"/>
      <w:r w:rsidR="00DD4FA2">
        <w:t>rất</w:t>
      </w:r>
      <w:proofErr w:type="spellEnd"/>
      <w:r w:rsidR="00DD4FA2">
        <w:t xml:space="preserve"> </w:t>
      </w:r>
      <w:proofErr w:type="spellStart"/>
      <w:r w:rsidR="00DD4FA2">
        <w:t>hiệu</w:t>
      </w:r>
      <w:proofErr w:type="spellEnd"/>
      <w:r w:rsidR="00DD4FA2">
        <w:t xml:space="preserve"> </w:t>
      </w:r>
      <w:proofErr w:type="spellStart"/>
      <w:r w:rsidR="00DD4FA2">
        <w:t>quả</w:t>
      </w:r>
      <w:proofErr w:type="spellEnd"/>
      <w:r w:rsidR="00DD4FA2">
        <w:t>.</w:t>
      </w:r>
    </w:p>
    <w:p w14:paraId="09517E31" w14:textId="1978E079" w:rsidR="003D735F" w:rsidRDefault="006735AC" w:rsidP="00FF638A">
      <w:pPr>
        <w:ind w:firstLine="567"/>
      </w:pPr>
      <w:proofErr w:type="spellStart"/>
      <w:r>
        <w:t>Một</w:t>
      </w:r>
      <w:proofErr w:type="spellEnd"/>
      <w:r>
        <w:t xml:space="preserve"> </w:t>
      </w:r>
      <w:proofErr w:type="spellStart"/>
      <w:r>
        <w:t>vài</w:t>
      </w:r>
      <w:proofErr w:type="spellEnd"/>
      <w:r>
        <w:t xml:space="preserve"> </w:t>
      </w:r>
      <w:proofErr w:type="spellStart"/>
      <w:r>
        <w:t>gói</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khác</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r w:rsidR="003D735F">
        <w:t>:</w:t>
      </w:r>
    </w:p>
    <w:p w14:paraId="1662E31D" w14:textId="0064BBB0" w:rsidR="003D735F" w:rsidRDefault="003D735F" w:rsidP="00EB1758">
      <w:pPr>
        <w:pStyle w:val="ListParagraph"/>
        <w:numPr>
          <w:ilvl w:val="0"/>
          <w:numId w:val="4"/>
        </w:numPr>
      </w:pPr>
      <w:proofErr w:type="spellStart"/>
      <w:r>
        <w:t>numpy</w:t>
      </w:r>
      <w:proofErr w:type="spellEnd"/>
    </w:p>
    <w:p w14:paraId="6AAF83AF" w14:textId="7CEF3122" w:rsidR="003D735F" w:rsidRDefault="006735AC" w:rsidP="00EB1758">
      <w:pPr>
        <w:pStyle w:val="ListParagraph"/>
        <w:numPr>
          <w:ilvl w:val="0"/>
          <w:numId w:val="4"/>
        </w:numPr>
      </w:pPr>
      <w:r>
        <w:t>pandas</w:t>
      </w:r>
    </w:p>
    <w:p w14:paraId="6A5BBA98" w14:textId="37BB5844" w:rsidR="003D735F" w:rsidRDefault="006735AC" w:rsidP="00EB1758">
      <w:pPr>
        <w:pStyle w:val="ListParagraph"/>
        <w:numPr>
          <w:ilvl w:val="0"/>
          <w:numId w:val="4"/>
        </w:numPr>
      </w:pPr>
      <w:proofErr w:type="spellStart"/>
      <w:r>
        <w:t>sklearn</w:t>
      </w:r>
      <w:proofErr w:type="spellEnd"/>
    </w:p>
    <w:p w14:paraId="5C125A3E" w14:textId="6A94BE4D" w:rsidR="003D735F" w:rsidRDefault="006735AC" w:rsidP="00EB1758">
      <w:pPr>
        <w:pStyle w:val="ListParagraph"/>
        <w:numPr>
          <w:ilvl w:val="0"/>
          <w:numId w:val="4"/>
        </w:numPr>
      </w:pPr>
      <w:r>
        <w:t>pickle</w:t>
      </w:r>
    </w:p>
    <w:p w14:paraId="67556EAE" w14:textId="35A76546" w:rsidR="0007617E" w:rsidRDefault="0007617E" w:rsidP="00EB1758">
      <w:pPr>
        <w:pStyle w:val="ListParagraph"/>
        <w:numPr>
          <w:ilvl w:val="0"/>
          <w:numId w:val="4"/>
        </w:numPr>
      </w:pPr>
      <w:r>
        <w:t>matplotlib</w:t>
      </w:r>
    </w:p>
    <w:p w14:paraId="471CF47C" w14:textId="74867B2B" w:rsidR="003D735F" w:rsidRDefault="00AD2ABC" w:rsidP="00EB1758">
      <w:pPr>
        <w:pStyle w:val="ListParagraph"/>
        <w:numPr>
          <w:ilvl w:val="0"/>
          <w:numId w:val="4"/>
        </w:numPr>
      </w:pPr>
      <w:r>
        <w:t>collections</w:t>
      </w:r>
    </w:p>
    <w:p w14:paraId="3CDC0B78" w14:textId="64B12662" w:rsidR="003D735F" w:rsidRPr="003D735F" w:rsidRDefault="00B30C84" w:rsidP="00EB1758">
      <w:pPr>
        <w:pStyle w:val="Heading3"/>
        <w:numPr>
          <w:ilvl w:val="0"/>
          <w:numId w:val="8"/>
        </w:numPr>
      </w:pPr>
      <w:r>
        <w:t xml:space="preserve"> </w:t>
      </w:r>
      <w:bookmarkStart w:id="78" w:name="_Toc67937983"/>
      <w:bookmarkStart w:id="79" w:name="_Toc120461246"/>
      <w:proofErr w:type="spellStart"/>
      <w:r w:rsidR="005E6789">
        <w:t>Môi</w:t>
      </w:r>
      <w:proofErr w:type="spellEnd"/>
      <w:r w:rsidR="005E6789">
        <w:t xml:space="preserve"> </w:t>
      </w:r>
      <w:proofErr w:type="spellStart"/>
      <w:r w:rsidR="005E6789">
        <w:t>trường</w:t>
      </w:r>
      <w:proofErr w:type="spellEnd"/>
      <w:r w:rsidR="005E6789">
        <w:t xml:space="preserve"> </w:t>
      </w:r>
      <w:proofErr w:type="spellStart"/>
      <w:r w:rsidR="005E6789">
        <w:t>thực</w:t>
      </w:r>
      <w:proofErr w:type="spellEnd"/>
      <w:r w:rsidR="005E6789">
        <w:t xml:space="preserve"> </w:t>
      </w:r>
      <w:proofErr w:type="spellStart"/>
      <w:r w:rsidR="005E6789">
        <w:t>nghiệm</w:t>
      </w:r>
      <w:bookmarkEnd w:id="78"/>
      <w:bookmarkEnd w:id="79"/>
      <w:proofErr w:type="spellEnd"/>
    </w:p>
    <w:p w14:paraId="0D0126B9" w14:textId="542BD57F" w:rsidR="003D735F" w:rsidRDefault="00884A8B" w:rsidP="00184AB3">
      <w:pPr>
        <w:ind w:left="567"/>
      </w:pPr>
      <w:proofErr w:type="spellStart"/>
      <w:r>
        <w:t>Mô</w:t>
      </w:r>
      <w:proofErr w:type="spellEnd"/>
      <w:r>
        <w:t xml:space="preserve"> </w:t>
      </w:r>
      <w:proofErr w:type="spellStart"/>
      <w:r>
        <w:t>hình</w:t>
      </w:r>
      <w:proofErr w:type="spellEnd"/>
      <w:r w:rsidR="007F7AE3" w:rsidRPr="007F7AE3">
        <w:t xml:space="preserve"> </w:t>
      </w:r>
      <w:proofErr w:type="spellStart"/>
      <w:r w:rsidR="007F7AE3" w:rsidRPr="007F7AE3">
        <w:t>của</w:t>
      </w:r>
      <w:proofErr w:type="spellEnd"/>
      <w:r w:rsidR="007F7AE3" w:rsidRPr="007F7AE3">
        <w:t xml:space="preserve"> </w:t>
      </w:r>
      <w:proofErr w:type="spellStart"/>
      <w:r w:rsidR="007F7AE3" w:rsidRPr="007F7AE3">
        <w:t>chúng</w:t>
      </w:r>
      <w:proofErr w:type="spellEnd"/>
      <w:r w:rsidR="007F7AE3" w:rsidRPr="007F7AE3">
        <w:t xml:space="preserve"> </w:t>
      </w:r>
      <w:proofErr w:type="spellStart"/>
      <w:r w:rsidR="007F7AE3" w:rsidRPr="007F7AE3">
        <w:t>tôi</w:t>
      </w:r>
      <w:proofErr w:type="spellEnd"/>
      <w:r w:rsidR="007F7AE3" w:rsidRPr="007F7AE3">
        <w:t xml:space="preserve"> </w:t>
      </w:r>
      <w:proofErr w:type="spellStart"/>
      <w:r w:rsidR="007F7AE3" w:rsidRPr="007F7AE3">
        <w:t>chạy</w:t>
      </w:r>
      <w:proofErr w:type="spellEnd"/>
      <w:r w:rsidR="007F7AE3" w:rsidRPr="007F7AE3">
        <w:t xml:space="preserve"> </w:t>
      </w:r>
      <w:proofErr w:type="spellStart"/>
      <w:r w:rsidR="007F7AE3" w:rsidRPr="007F7AE3">
        <w:t>trên</w:t>
      </w:r>
      <w:proofErr w:type="spellEnd"/>
      <w:r w:rsidR="007F7AE3" w:rsidRPr="007F7AE3">
        <w:t xml:space="preserve"> </w:t>
      </w:r>
      <w:proofErr w:type="spellStart"/>
      <w:r w:rsidR="007F7AE3" w:rsidRPr="007F7AE3">
        <w:t>hệ</w:t>
      </w:r>
      <w:proofErr w:type="spellEnd"/>
      <w:r w:rsidR="007F7AE3" w:rsidRPr="007F7AE3">
        <w:t xml:space="preserve"> </w:t>
      </w:r>
      <w:proofErr w:type="spellStart"/>
      <w:r w:rsidR="007F7AE3" w:rsidRPr="007F7AE3">
        <w:t>điều</w:t>
      </w:r>
      <w:proofErr w:type="spellEnd"/>
      <w:r w:rsidR="007F7AE3" w:rsidRPr="007F7AE3">
        <w:t xml:space="preserve"> </w:t>
      </w:r>
      <w:proofErr w:type="spellStart"/>
      <w:r w:rsidR="007F7AE3" w:rsidRPr="007F7AE3">
        <w:t>hành</w:t>
      </w:r>
      <w:proofErr w:type="spellEnd"/>
      <w:r w:rsidR="007F7AE3" w:rsidRPr="007F7AE3">
        <w:t xml:space="preserve"> Windows 10 </w:t>
      </w:r>
      <w:proofErr w:type="spellStart"/>
      <w:r w:rsidR="007F7AE3" w:rsidRPr="007F7AE3">
        <w:t>với</w:t>
      </w:r>
      <w:proofErr w:type="spellEnd"/>
      <w:r w:rsidR="007F7AE3" w:rsidRPr="007F7AE3">
        <w:t xml:space="preserve"> </w:t>
      </w:r>
      <w:proofErr w:type="spellStart"/>
      <w:r w:rsidR="007F7AE3" w:rsidRPr="007F7AE3">
        <w:t>các</w:t>
      </w:r>
      <w:proofErr w:type="spellEnd"/>
      <w:r w:rsidR="007F7AE3" w:rsidRPr="007F7AE3">
        <w:t xml:space="preserve"> </w:t>
      </w:r>
      <w:proofErr w:type="spellStart"/>
      <w:r w:rsidR="007F7AE3" w:rsidRPr="007F7AE3">
        <w:t>thông</w:t>
      </w:r>
      <w:proofErr w:type="spellEnd"/>
      <w:r w:rsidR="007F7AE3" w:rsidRPr="007F7AE3">
        <w:t xml:space="preserve"> </w:t>
      </w:r>
      <w:proofErr w:type="spellStart"/>
      <w:r w:rsidR="007F7AE3" w:rsidRPr="007F7AE3">
        <w:t>số</w:t>
      </w:r>
      <w:proofErr w:type="spellEnd"/>
      <w:r w:rsidR="007F7AE3" w:rsidRPr="007F7AE3">
        <w:t xml:space="preserve"> </w:t>
      </w:r>
      <w:proofErr w:type="spellStart"/>
      <w:r w:rsidR="007F7AE3" w:rsidRPr="007F7AE3">
        <w:t>sau</w:t>
      </w:r>
      <w:proofErr w:type="spellEnd"/>
      <w:r w:rsidR="007F7AE3" w:rsidRPr="007F7AE3">
        <w:t xml:space="preserve">: </w:t>
      </w:r>
    </w:p>
    <w:p w14:paraId="3A8969C3" w14:textId="2A00D85A" w:rsidR="00E81122" w:rsidRDefault="00E81122" w:rsidP="00E81122">
      <w:pPr>
        <w:ind w:left="567"/>
      </w:pPr>
      <w:r>
        <w:t xml:space="preserve">+ CPU: Intel(R) </w:t>
      </w:r>
      <w:proofErr w:type="gramStart"/>
      <w:r>
        <w:t>Core(</w:t>
      </w:r>
      <w:proofErr w:type="gramEnd"/>
      <w:r>
        <w:t>TM) i5-</w:t>
      </w:r>
      <w:r w:rsidR="00053308">
        <w:t>8300H</w:t>
      </w:r>
      <w:r>
        <w:t xml:space="preserve"> CPU @</w:t>
      </w:r>
      <w:r w:rsidR="00053308">
        <w:t>2.3</w:t>
      </w:r>
      <w:r>
        <w:t xml:space="preserve">0GHz </w:t>
      </w:r>
    </w:p>
    <w:p w14:paraId="77C31D09" w14:textId="1D02DC59" w:rsidR="00E81122" w:rsidRDefault="00E81122" w:rsidP="00E81122">
      <w:pPr>
        <w:ind w:left="567"/>
      </w:pPr>
      <w:r>
        <w:t xml:space="preserve">+ RAM: </w:t>
      </w:r>
      <w:r w:rsidR="00552002">
        <w:t>8GB</w:t>
      </w:r>
    </w:p>
    <w:p w14:paraId="72796A1B" w14:textId="6F970393" w:rsidR="00184AB3" w:rsidRDefault="00E81122" w:rsidP="00184AB3">
      <w:pPr>
        <w:ind w:left="567"/>
      </w:pPr>
      <w:r>
        <w:t xml:space="preserve">+ GPU: </w:t>
      </w:r>
      <w:r w:rsidR="00552002">
        <w:t>NVIDIA GTX 1050Ti</w:t>
      </w:r>
    </w:p>
    <w:p w14:paraId="7C72C063" w14:textId="40DD1C00" w:rsidR="00483A8C" w:rsidRPr="00252B8E" w:rsidRDefault="00252B8E" w:rsidP="00DC575C">
      <w:pPr>
        <w:pStyle w:val="Heading2"/>
        <w:ind w:hanging="846"/>
      </w:pPr>
      <w:bookmarkStart w:id="80" w:name="_Toc67937984"/>
      <w:bookmarkStart w:id="81" w:name="_Toc120461247"/>
      <w:proofErr w:type="spellStart"/>
      <w:r>
        <w:t>Phương</w:t>
      </w:r>
      <w:proofErr w:type="spellEnd"/>
      <w:r>
        <w:t xml:space="preserve"> </w:t>
      </w:r>
      <w:proofErr w:type="spellStart"/>
      <w:r>
        <w:t>pháp</w:t>
      </w:r>
      <w:proofErr w:type="spellEnd"/>
      <w:r>
        <w:t xml:space="preserve"> </w:t>
      </w:r>
      <w:proofErr w:type="spellStart"/>
      <w:r>
        <w:t>đánh</w:t>
      </w:r>
      <w:proofErr w:type="spellEnd"/>
      <w:r>
        <w:t xml:space="preserve"> </w:t>
      </w:r>
      <w:proofErr w:type="spellStart"/>
      <w:r>
        <w:t>giá</w:t>
      </w:r>
      <w:bookmarkEnd w:id="80"/>
      <w:bookmarkEnd w:id="81"/>
      <w:proofErr w:type="spellEnd"/>
    </w:p>
    <w:p w14:paraId="43FEB356" w14:textId="0E86283E" w:rsidR="00AA3B7B" w:rsidRDefault="00AA3B7B" w:rsidP="009628B3">
      <w:pPr>
        <w:ind w:firstLine="576"/>
      </w:pPr>
      <w:proofErr w:type="spellStart"/>
      <w:r>
        <w:t>Trong</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có</w:t>
      </w:r>
      <w:proofErr w:type="spellEnd"/>
      <w:r>
        <w:t xml:space="preserve"> </w:t>
      </w:r>
      <w:proofErr w:type="spellStart"/>
      <w:r>
        <w:t>hai</w:t>
      </w:r>
      <w:proofErr w:type="spellEnd"/>
      <w:r>
        <w:t xml:space="preserve"> </w:t>
      </w:r>
      <w:proofErr w:type="spellStart"/>
      <w:r>
        <w:t>lớp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người</w:t>
      </w:r>
      <w:proofErr w:type="spellEnd"/>
      <w:r>
        <w:t xml:space="preserve"> ta </w:t>
      </w:r>
      <w:proofErr w:type="spellStart"/>
      <w:r>
        <w:t>thường</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lớp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hơn</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đúng</w:t>
      </w:r>
      <w:proofErr w:type="spellEnd"/>
      <w:r>
        <w:t xml:space="preserve"> </w:t>
      </w:r>
      <w:proofErr w:type="spellStart"/>
      <w:r>
        <w:t>là</w:t>
      </w:r>
      <w:proofErr w:type="spellEnd"/>
      <w:r>
        <w:t xml:space="preserve"> </w:t>
      </w:r>
      <w:proofErr w:type="spellStart"/>
      <w:r>
        <w:t>lớp</w:t>
      </w:r>
      <w:proofErr w:type="spellEnd"/>
      <w:r>
        <w:t xml:space="preserve"> Positive, </w:t>
      </w:r>
      <w:proofErr w:type="spellStart"/>
      <w:r>
        <w:t>lớp</w:t>
      </w:r>
      <w:proofErr w:type="spellEnd"/>
      <w:r>
        <w:t xml:space="preserve"> </w:t>
      </w:r>
      <w:proofErr w:type="spellStart"/>
      <w:r>
        <w:t>còn</w:t>
      </w:r>
      <w:proofErr w:type="spellEnd"/>
      <w:r>
        <w:t xml:space="preserve"> </w:t>
      </w:r>
      <w:proofErr w:type="spellStart"/>
      <w:r>
        <w:t>lại</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Negative. Ta </w:t>
      </w:r>
      <w:proofErr w:type="spellStart"/>
      <w:r>
        <w:t>định</w:t>
      </w:r>
      <w:proofErr w:type="spellEnd"/>
      <w:r>
        <w:t xml:space="preserve"> </w:t>
      </w:r>
      <w:proofErr w:type="spellStart"/>
      <w:r>
        <w:t>nghĩa</w:t>
      </w:r>
      <w:proofErr w:type="spellEnd"/>
      <w:r>
        <w:t xml:space="preserve"> True Positive </w:t>
      </w:r>
      <w:proofErr w:type="spellStart"/>
      <w:r>
        <w:t>là</w:t>
      </w:r>
      <w:proofErr w:type="spellEnd"/>
      <w:r>
        <w:t xml:space="preserve"> </w:t>
      </w:r>
      <w:proofErr w:type="spellStart"/>
      <w:r>
        <w:t>số</w:t>
      </w:r>
      <w:proofErr w:type="spellEnd"/>
      <w:r>
        <w:t xml:space="preserve"> </w:t>
      </w:r>
      <w:proofErr w:type="spellStart"/>
      <w:r>
        <w:t>điểm</w:t>
      </w:r>
      <w:proofErr w:type="spellEnd"/>
      <w:r>
        <w:t xml:space="preserve"> Positive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đúng</w:t>
      </w:r>
      <w:proofErr w:type="spellEnd"/>
      <w:r>
        <w:t>,</w:t>
      </w:r>
      <w:r w:rsidR="00FE3CE6">
        <w:t xml:space="preserve"> False Positive</w:t>
      </w:r>
      <w:r>
        <w:t xml:space="preserve"> </w:t>
      </w:r>
      <w:proofErr w:type="spellStart"/>
      <w:r w:rsidR="00FE3CE6">
        <w:t>là</w:t>
      </w:r>
      <w:proofErr w:type="spellEnd"/>
      <w:r w:rsidR="00FE3CE6">
        <w:t xml:space="preserve"> </w:t>
      </w:r>
      <w:proofErr w:type="spellStart"/>
      <w:r w:rsidR="00FE3CE6">
        <w:t>số</w:t>
      </w:r>
      <w:proofErr w:type="spellEnd"/>
      <w:r w:rsidR="00FE3CE6">
        <w:t xml:space="preserve"> </w:t>
      </w:r>
      <w:proofErr w:type="spellStart"/>
      <w:r w:rsidR="00FE3CE6">
        <w:t>điểm</w:t>
      </w:r>
      <w:proofErr w:type="spellEnd"/>
      <w:r w:rsidR="00FE3CE6">
        <w:t xml:space="preserve"> Positive </w:t>
      </w:r>
      <w:proofErr w:type="spellStart"/>
      <w:r w:rsidR="00FE3CE6">
        <w:t>mô</w:t>
      </w:r>
      <w:proofErr w:type="spellEnd"/>
      <w:r w:rsidR="00FE3CE6">
        <w:t xml:space="preserve"> </w:t>
      </w:r>
      <w:proofErr w:type="spellStart"/>
      <w:r w:rsidR="00FE3CE6">
        <w:t>hình</w:t>
      </w:r>
      <w:proofErr w:type="spellEnd"/>
      <w:r w:rsidR="00FE3CE6">
        <w:t xml:space="preserve"> </w:t>
      </w:r>
      <w:proofErr w:type="spellStart"/>
      <w:r w:rsidR="00FE3CE6">
        <w:t>dự</w:t>
      </w:r>
      <w:proofErr w:type="spellEnd"/>
      <w:r w:rsidR="00FE3CE6">
        <w:t xml:space="preserve"> </w:t>
      </w:r>
      <w:proofErr w:type="spellStart"/>
      <w:r w:rsidR="00FE3CE6">
        <w:t>đoán</w:t>
      </w:r>
      <w:proofErr w:type="spellEnd"/>
      <w:r w:rsidR="00FE3CE6">
        <w:t xml:space="preserve"> </w:t>
      </w:r>
      <w:proofErr w:type="spellStart"/>
      <w:r w:rsidR="00FE3CE6">
        <w:t>sai</w:t>
      </w:r>
      <w:proofErr w:type="spellEnd"/>
      <w:r w:rsidR="00FE3CE6">
        <w:t xml:space="preserve">, True Negative </w:t>
      </w:r>
      <w:proofErr w:type="spellStart"/>
      <w:r w:rsidR="00FE3CE6">
        <w:t>là</w:t>
      </w:r>
      <w:proofErr w:type="spellEnd"/>
      <w:r w:rsidR="00FE3CE6">
        <w:t xml:space="preserve"> </w:t>
      </w:r>
      <w:proofErr w:type="spellStart"/>
      <w:r w:rsidR="00FE3CE6">
        <w:t>số</w:t>
      </w:r>
      <w:proofErr w:type="spellEnd"/>
      <w:r w:rsidR="00FE3CE6">
        <w:t xml:space="preserve"> </w:t>
      </w:r>
      <w:proofErr w:type="spellStart"/>
      <w:r w:rsidR="00FE3CE6">
        <w:t>điểm</w:t>
      </w:r>
      <w:proofErr w:type="spellEnd"/>
      <w:r w:rsidR="00FE3CE6">
        <w:t xml:space="preserve"> Negative </w:t>
      </w:r>
      <w:proofErr w:type="spellStart"/>
      <w:r w:rsidR="00FE3CE6">
        <w:t>mô</w:t>
      </w:r>
      <w:proofErr w:type="spellEnd"/>
      <w:r w:rsidR="00FE3CE6">
        <w:t xml:space="preserve"> </w:t>
      </w:r>
      <w:proofErr w:type="spellStart"/>
      <w:r w:rsidR="00FE3CE6">
        <w:t>hình</w:t>
      </w:r>
      <w:proofErr w:type="spellEnd"/>
      <w:r w:rsidR="00FE3CE6">
        <w:t xml:space="preserve"> </w:t>
      </w:r>
      <w:proofErr w:type="spellStart"/>
      <w:r w:rsidR="00FE3CE6">
        <w:t>dự</w:t>
      </w:r>
      <w:proofErr w:type="spellEnd"/>
      <w:r w:rsidR="00FE3CE6">
        <w:t xml:space="preserve"> </w:t>
      </w:r>
      <w:proofErr w:type="spellStart"/>
      <w:r w:rsidR="00FE3CE6">
        <w:t>đoán</w:t>
      </w:r>
      <w:proofErr w:type="spellEnd"/>
      <w:r w:rsidR="00FE3CE6">
        <w:t xml:space="preserve"> </w:t>
      </w:r>
      <w:proofErr w:type="spellStart"/>
      <w:r w:rsidR="00FE3CE6">
        <w:t>đúng</w:t>
      </w:r>
      <w:proofErr w:type="spellEnd"/>
      <w:r w:rsidR="00FE3CE6">
        <w:t xml:space="preserve"> </w:t>
      </w:r>
      <w:proofErr w:type="spellStart"/>
      <w:r w:rsidR="00FE3CE6">
        <w:t>và</w:t>
      </w:r>
      <w:proofErr w:type="spellEnd"/>
      <w:r w:rsidR="00FE3CE6">
        <w:t xml:space="preserve"> False Negative </w:t>
      </w:r>
      <w:proofErr w:type="spellStart"/>
      <w:r w:rsidR="00FE3CE6">
        <w:t>là</w:t>
      </w:r>
      <w:proofErr w:type="spellEnd"/>
      <w:r w:rsidR="00FE3CE6">
        <w:t xml:space="preserve"> </w:t>
      </w:r>
      <w:proofErr w:type="spellStart"/>
      <w:r w:rsidR="00FE3CE6">
        <w:t>số</w:t>
      </w:r>
      <w:proofErr w:type="spellEnd"/>
      <w:r w:rsidR="00FE3CE6">
        <w:t xml:space="preserve"> </w:t>
      </w:r>
      <w:proofErr w:type="spellStart"/>
      <w:r w:rsidR="00FE3CE6">
        <w:t>điểm</w:t>
      </w:r>
      <w:proofErr w:type="spellEnd"/>
      <w:r w:rsidR="00FE3CE6">
        <w:t xml:space="preserve"> Negative </w:t>
      </w:r>
      <w:proofErr w:type="spellStart"/>
      <w:r w:rsidR="00FE3CE6">
        <w:t>mô</w:t>
      </w:r>
      <w:proofErr w:type="spellEnd"/>
      <w:r w:rsidR="00FE3CE6">
        <w:t xml:space="preserve"> </w:t>
      </w:r>
      <w:proofErr w:type="spellStart"/>
      <w:r w:rsidR="00FE3CE6">
        <w:t>hình</w:t>
      </w:r>
      <w:proofErr w:type="spellEnd"/>
      <w:r w:rsidR="00FE3CE6">
        <w:t xml:space="preserve"> </w:t>
      </w:r>
      <w:proofErr w:type="spellStart"/>
      <w:r w:rsidR="00FE3CE6">
        <w:t>dự</w:t>
      </w:r>
      <w:proofErr w:type="spellEnd"/>
      <w:r w:rsidR="00FE3CE6">
        <w:t xml:space="preserve"> </w:t>
      </w:r>
      <w:proofErr w:type="spellStart"/>
      <w:r w:rsidR="00FE3CE6">
        <w:t>đoán</w:t>
      </w:r>
      <w:proofErr w:type="spellEnd"/>
      <w:r w:rsidR="00FE3CE6">
        <w:t xml:space="preserve"> </w:t>
      </w:r>
      <w:proofErr w:type="spellStart"/>
      <w:r w:rsidR="00FE3CE6">
        <w:t>sai</w:t>
      </w:r>
      <w:proofErr w:type="spellEnd"/>
      <w:r w:rsidR="00FE3CE6">
        <w:t>.</w:t>
      </w:r>
    </w:p>
    <w:p w14:paraId="5DC08AF8" w14:textId="3EA04255" w:rsidR="00171C46" w:rsidRDefault="00171C46" w:rsidP="009628B3">
      <w:pPr>
        <w:ind w:firstLine="576"/>
      </w:pPr>
    </w:p>
    <w:p w14:paraId="251D827C" w14:textId="78238D16" w:rsidR="00171C46" w:rsidRDefault="00171C46" w:rsidP="009628B3">
      <w:pPr>
        <w:ind w:firstLine="576"/>
      </w:pPr>
    </w:p>
    <w:p w14:paraId="06E86E1F" w14:textId="1DD548BF" w:rsidR="00171C46" w:rsidRDefault="00171C46" w:rsidP="009628B3">
      <w:pPr>
        <w:ind w:firstLine="576"/>
      </w:pPr>
    </w:p>
    <w:p w14:paraId="1A5484AE" w14:textId="3772D104" w:rsidR="00171C46" w:rsidRDefault="00171C46" w:rsidP="009628B3">
      <w:pPr>
        <w:ind w:firstLine="576"/>
      </w:pPr>
    </w:p>
    <w:p w14:paraId="4AC95D12" w14:textId="2A04547B" w:rsidR="00171C46" w:rsidRDefault="00171C46" w:rsidP="009628B3">
      <w:pPr>
        <w:ind w:firstLine="576"/>
      </w:pPr>
    </w:p>
    <w:p w14:paraId="0329BD77" w14:textId="77777777" w:rsidR="00171C46" w:rsidRDefault="00171C46" w:rsidP="009628B3">
      <w:pPr>
        <w:ind w:firstLine="576"/>
      </w:pPr>
    </w:p>
    <w:p w14:paraId="0F3C7C8B" w14:textId="52DBA8FB" w:rsidR="008A28FA" w:rsidRDefault="00C301AD" w:rsidP="00EB1758">
      <w:pPr>
        <w:pStyle w:val="ListParagraph"/>
        <w:numPr>
          <w:ilvl w:val="0"/>
          <w:numId w:val="14"/>
        </w:numPr>
        <w:ind w:left="709" w:hanging="709"/>
        <w:rPr>
          <w:b/>
          <w:bCs/>
        </w:rPr>
      </w:pPr>
      <w:r>
        <w:rPr>
          <w:b/>
          <w:bCs/>
        </w:rPr>
        <w:lastRenderedPageBreak/>
        <w:t>Precision</w:t>
      </w:r>
      <w:r w:rsidR="00130E28" w:rsidRPr="00130E28">
        <w:rPr>
          <w:b/>
          <w:bCs/>
        </w:rPr>
        <w:t xml:space="preserve"> </w:t>
      </w:r>
      <w:proofErr w:type="spellStart"/>
      <w:r w:rsidR="00130E28" w:rsidRPr="00130E28">
        <w:rPr>
          <w:b/>
          <w:bCs/>
        </w:rPr>
        <w:t>và</w:t>
      </w:r>
      <w:proofErr w:type="spellEnd"/>
      <w:r w:rsidR="00130E28" w:rsidRPr="00130E28">
        <w:rPr>
          <w:b/>
          <w:bCs/>
        </w:rPr>
        <w:t xml:space="preserve"> Recall</w:t>
      </w:r>
    </w:p>
    <w:p w14:paraId="4D003FC5" w14:textId="00BD7247" w:rsidR="00B369E1" w:rsidRPr="00B369E1" w:rsidRDefault="00B369E1" w:rsidP="00130E28">
      <w:r>
        <w:tab/>
      </w:r>
      <w:r w:rsidR="00372CA1">
        <w:t xml:space="preserve">Ta </w:t>
      </w:r>
      <w:proofErr w:type="spellStart"/>
      <w:r w:rsidR="00372CA1">
        <w:t>có</w:t>
      </w:r>
      <w:proofErr w:type="spellEnd"/>
      <w:r w:rsidR="00372CA1">
        <w:t xml:space="preserve"> </w:t>
      </w:r>
      <w:proofErr w:type="spellStart"/>
      <w:r w:rsidR="00372CA1">
        <w:t>hình</w:t>
      </w:r>
      <w:proofErr w:type="spellEnd"/>
      <w:r w:rsidR="00372CA1">
        <w:t xml:space="preserve"> </w:t>
      </w:r>
      <w:proofErr w:type="spellStart"/>
      <w:r w:rsidR="00372CA1">
        <w:t>minh</w:t>
      </w:r>
      <w:proofErr w:type="spellEnd"/>
      <w:r w:rsidR="00372CA1">
        <w:t xml:space="preserve"> </w:t>
      </w:r>
      <w:proofErr w:type="spellStart"/>
      <w:r w:rsidR="00372CA1">
        <w:t>họa</w:t>
      </w:r>
      <w:proofErr w:type="spellEnd"/>
      <w:r w:rsidR="00372CA1">
        <w:t xml:space="preserve"> </w:t>
      </w:r>
      <w:proofErr w:type="spellStart"/>
      <w:r w:rsidR="00372CA1">
        <w:t>về</w:t>
      </w:r>
      <w:proofErr w:type="spellEnd"/>
      <w:r w:rsidR="00372CA1">
        <w:t xml:space="preserve"> confusion matrix:</w:t>
      </w:r>
    </w:p>
    <w:p w14:paraId="694F5D76" w14:textId="2AA91808" w:rsidR="004E0E58" w:rsidRPr="00130E28" w:rsidRDefault="004E0E58" w:rsidP="00130E28">
      <w:pPr>
        <w:rPr>
          <w:b/>
          <w:bCs/>
        </w:rPr>
      </w:pPr>
    </w:p>
    <w:p w14:paraId="6865A6C7" w14:textId="77777777" w:rsidR="00F8471F" w:rsidRDefault="003D3F9E" w:rsidP="00F8471F">
      <w:pPr>
        <w:keepNext/>
      </w:pPr>
      <w:r w:rsidRPr="3D0EFF6C">
        <w:fldChar w:fldCharType="begin"/>
      </w:r>
      <w:r w:rsidRPr="3D0EFF6C">
        <w:instrText xml:space="preserve"> INCLUDEPICTURE "http://naebolo.com/wp-content/uploads/2019/06/1_OhEnS-T54Cz0YSTl_c3Dwg.jpeg" \* MERGEFORMATINET </w:instrText>
      </w:r>
      <w:r w:rsidRPr="3D0EFF6C">
        <w:fldChar w:fldCharType="separate"/>
      </w:r>
      <w:r>
        <w:rPr>
          <w:noProof/>
        </w:rPr>
        <w:drawing>
          <wp:inline distT="0" distB="0" distL="0" distR="0" wp14:anchorId="2D5E9019" wp14:editId="6ACE0648">
            <wp:extent cx="5760084" cy="134810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760084" cy="1348105"/>
                    </a:xfrm>
                    <a:prstGeom prst="rect">
                      <a:avLst/>
                    </a:prstGeom>
                  </pic:spPr>
                </pic:pic>
              </a:graphicData>
            </a:graphic>
          </wp:inline>
        </w:drawing>
      </w:r>
      <w:r w:rsidRPr="3D0EFF6C">
        <w:fldChar w:fldCharType="end"/>
      </w:r>
    </w:p>
    <w:p w14:paraId="1FCAE540" w14:textId="5055C7D9" w:rsidR="003D3F9E" w:rsidRDefault="00F8471F" w:rsidP="000052B3">
      <w:pPr>
        <w:pStyle w:val="Caption"/>
        <w:rPr>
          <w:rFonts w:eastAsia="Times New Roman"/>
          <w:sz w:val="24"/>
          <w:szCs w:val="24"/>
        </w:rPr>
      </w:pPr>
      <w:bookmarkStart w:id="82" w:name="_Toc71900495"/>
      <w:proofErr w:type="spellStart"/>
      <w:r>
        <w:t>Hình</w:t>
      </w:r>
      <w:proofErr w:type="spellEnd"/>
      <w:r>
        <w:t xml:space="preserve"> </w:t>
      </w:r>
      <w:fldSimple w:instr=" STYLEREF 1 \s ">
        <w:r w:rsidR="00AE4C36">
          <w:rPr>
            <w:noProof/>
          </w:rPr>
          <w:t>5</w:t>
        </w:r>
      </w:fldSimple>
      <w:r w:rsidR="0044706D">
        <w:noBreakHyphen/>
      </w:r>
      <w:fldSimple w:instr=" SEQ Hình \* ARABIC \s 1 ">
        <w:r w:rsidR="00AE4C36">
          <w:rPr>
            <w:noProof/>
          </w:rPr>
          <w:t>1</w:t>
        </w:r>
      </w:fldSimple>
      <w:r>
        <w:t>. Confusion matrix</w:t>
      </w:r>
      <w:bookmarkEnd w:id="82"/>
    </w:p>
    <w:p w14:paraId="6348C5CB" w14:textId="44CC3993" w:rsidR="003D3F9E" w:rsidRPr="003D3F9E" w:rsidRDefault="003D3F9E" w:rsidP="003D3F9E"/>
    <w:p w14:paraId="10D293D2" w14:textId="6FDF9909" w:rsidR="003D3F9E" w:rsidRPr="00161000" w:rsidRDefault="003D3F9E" w:rsidP="003D3F9E">
      <w:pPr>
        <w:ind w:firstLine="720"/>
      </w:pPr>
      <w:r w:rsidRPr="00161000">
        <w:t xml:space="preserve">Precision </w:t>
      </w:r>
      <w:proofErr w:type="spellStart"/>
      <w:r w:rsidRPr="00161000">
        <w:t>được</w:t>
      </w:r>
      <w:proofErr w:type="spellEnd"/>
      <w:r w:rsidRPr="00161000">
        <w:t xml:space="preserve"> </w:t>
      </w:r>
      <w:proofErr w:type="spellStart"/>
      <w:r w:rsidRPr="00161000">
        <w:t>định</w:t>
      </w:r>
      <w:proofErr w:type="spellEnd"/>
      <w:r w:rsidRPr="00161000">
        <w:t xml:space="preserve"> </w:t>
      </w:r>
      <w:proofErr w:type="spellStart"/>
      <w:r w:rsidRPr="00161000">
        <w:t>nghĩa</w:t>
      </w:r>
      <w:proofErr w:type="spellEnd"/>
      <w:r w:rsidRPr="00161000">
        <w:t xml:space="preserve"> </w:t>
      </w:r>
      <w:proofErr w:type="spellStart"/>
      <w:r w:rsidRPr="00161000">
        <w:t>là</w:t>
      </w:r>
      <w:proofErr w:type="spellEnd"/>
      <w:r w:rsidRPr="00161000">
        <w:t xml:space="preserve"> </w:t>
      </w:r>
      <w:proofErr w:type="spellStart"/>
      <w:r w:rsidRPr="00161000">
        <w:t>tỉ</w:t>
      </w:r>
      <w:proofErr w:type="spellEnd"/>
      <w:r w:rsidRPr="00161000">
        <w:t xml:space="preserve"> </w:t>
      </w:r>
      <w:proofErr w:type="spellStart"/>
      <w:r w:rsidRPr="00161000">
        <w:t>lệ</w:t>
      </w:r>
      <w:proofErr w:type="spellEnd"/>
      <w:r w:rsidRPr="00161000">
        <w:t xml:space="preserve"> </w:t>
      </w:r>
      <w:proofErr w:type="spellStart"/>
      <w:r w:rsidRPr="00161000">
        <w:t>số</w:t>
      </w:r>
      <w:proofErr w:type="spellEnd"/>
      <w:r w:rsidRPr="00161000">
        <w:t xml:space="preserve"> </w:t>
      </w:r>
      <w:proofErr w:type="spellStart"/>
      <w:r w:rsidRPr="00161000">
        <w:t>điểm</w:t>
      </w:r>
      <w:proofErr w:type="spellEnd"/>
      <w:r w:rsidRPr="00161000">
        <w:t xml:space="preserve"> Positive </w:t>
      </w:r>
      <w:proofErr w:type="spellStart"/>
      <w:r w:rsidRPr="00161000">
        <w:t>mô</w:t>
      </w:r>
      <w:proofErr w:type="spellEnd"/>
      <w:r w:rsidRPr="00161000">
        <w:t xml:space="preserve"> </w:t>
      </w:r>
      <w:proofErr w:type="spellStart"/>
      <w:r w:rsidRPr="00161000">
        <w:t>hình</w:t>
      </w:r>
      <w:proofErr w:type="spellEnd"/>
      <w:r w:rsidRPr="00161000">
        <w:t xml:space="preserve"> </w:t>
      </w:r>
      <w:proofErr w:type="spellStart"/>
      <w:r w:rsidRPr="00161000">
        <w:t>dự</w:t>
      </w:r>
      <w:proofErr w:type="spellEnd"/>
      <w:r w:rsidRPr="00161000">
        <w:t xml:space="preserve"> </w:t>
      </w:r>
      <w:proofErr w:type="spellStart"/>
      <w:r w:rsidRPr="00161000">
        <w:t>đoán</w:t>
      </w:r>
      <w:proofErr w:type="spellEnd"/>
      <w:r w:rsidRPr="00161000">
        <w:t xml:space="preserve"> </w:t>
      </w:r>
      <w:proofErr w:type="spellStart"/>
      <w:r w:rsidRPr="00161000">
        <w:t>đúng</w:t>
      </w:r>
      <w:proofErr w:type="spellEnd"/>
      <w:r w:rsidRPr="00161000">
        <w:t xml:space="preserve"> </w:t>
      </w:r>
      <w:proofErr w:type="spellStart"/>
      <w:r w:rsidRPr="00161000">
        <w:t>trên</w:t>
      </w:r>
      <w:proofErr w:type="spellEnd"/>
      <w:r w:rsidRPr="00161000">
        <w:t xml:space="preserve"> </w:t>
      </w:r>
      <w:proofErr w:type="spellStart"/>
      <w:r w:rsidRPr="00161000">
        <w:t>tổng</w:t>
      </w:r>
      <w:proofErr w:type="spellEnd"/>
      <w:r w:rsidRPr="00161000">
        <w:t xml:space="preserve"> </w:t>
      </w:r>
      <w:proofErr w:type="spellStart"/>
      <w:r w:rsidRPr="00161000">
        <w:t>số</w:t>
      </w:r>
      <w:proofErr w:type="spellEnd"/>
      <w:r w:rsidRPr="00161000">
        <w:t xml:space="preserve"> </w:t>
      </w:r>
      <w:proofErr w:type="spellStart"/>
      <w:r w:rsidRPr="00161000">
        <w:t>điểm</w:t>
      </w:r>
      <w:proofErr w:type="spellEnd"/>
      <w:r w:rsidRPr="00161000">
        <w:t xml:space="preserve"> </w:t>
      </w:r>
      <w:proofErr w:type="spellStart"/>
      <w:r w:rsidRPr="00161000">
        <w:t>mô</w:t>
      </w:r>
      <w:proofErr w:type="spellEnd"/>
      <w:r w:rsidRPr="00161000">
        <w:t xml:space="preserve"> </w:t>
      </w:r>
      <w:proofErr w:type="spellStart"/>
      <w:r w:rsidRPr="00161000">
        <w:t>hình</w:t>
      </w:r>
      <w:proofErr w:type="spellEnd"/>
      <w:r w:rsidRPr="00161000">
        <w:t xml:space="preserve"> </w:t>
      </w:r>
      <w:proofErr w:type="spellStart"/>
      <w:r w:rsidRPr="00161000">
        <w:t>dự</w:t>
      </w:r>
      <w:proofErr w:type="spellEnd"/>
      <w:r w:rsidRPr="00161000">
        <w:t xml:space="preserve"> </w:t>
      </w:r>
      <w:proofErr w:type="spellStart"/>
      <w:r w:rsidRPr="00161000">
        <w:t>đoán</w:t>
      </w:r>
      <w:proofErr w:type="spellEnd"/>
      <w:r w:rsidRPr="00161000">
        <w:t xml:space="preserve"> </w:t>
      </w:r>
      <w:proofErr w:type="spellStart"/>
      <w:r w:rsidRPr="00161000">
        <w:t>là</w:t>
      </w:r>
      <w:proofErr w:type="spellEnd"/>
      <w:r w:rsidRPr="00161000">
        <w:t xml:space="preserve"> Positive. Recall </w:t>
      </w:r>
      <w:proofErr w:type="spellStart"/>
      <w:r w:rsidRPr="00161000">
        <w:t>được</w:t>
      </w:r>
      <w:proofErr w:type="spellEnd"/>
      <w:r w:rsidRPr="00161000">
        <w:t xml:space="preserve"> </w:t>
      </w:r>
      <w:proofErr w:type="spellStart"/>
      <w:r w:rsidRPr="00161000">
        <w:t>định</w:t>
      </w:r>
      <w:proofErr w:type="spellEnd"/>
      <w:r w:rsidRPr="00161000">
        <w:t xml:space="preserve"> </w:t>
      </w:r>
      <w:proofErr w:type="spellStart"/>
      <w:r w:rsidRPr="00161000">
        <w:t>nghĩa</w:t>
      </w:r>
      <w:proofErr w:type="spellEnd"/>
      <w:r w:rsidRPr="00161000">
        <w:t xml:space="preserve"> </w:t>
      </w:r>
      <w:proofErr w:type="spellStart"/>
      <w:r w:rsidRPr="00161000">
        <w:t>là</w:t>
      </w:r>
      <w:proofErr w:type="spellEnd"/>
      <w:r w:rsidRPr="00161000">
        <w:t xml:space="preserve"> </w:t>
      </w:r>
      <w:proofErr w:type="spellStart"/>
      <w:r w:rsidRPr="00161000">
        <w:t>tỉ</w:t>
      </w:r>
      <w:proofErr w:type="spellEnd"/>
      <w:r w:rsidRPr="00161000">
        <w:t xml:space="preserve"> </w:t>
      </w:r>
      <w:proofErr w:type="spellStart"/>
      <w:r w:rsidRPr="00161000">
        <w:t>lệ</w:t>
      </w:r>
      <w:proofErr w:type="spellEnd"/>
      <w:r w:rsidRPr="00161000">
        <w:t xml:space="preserve"> </w:t>
      </w:r>
      <w:proofErr w:type="spellStart"/>
      <w:r w:rsidRPr="00161000">
        <w:t>số</w:t>
      </w:r>
      <w:proofErr w:type="spellEnd"/>
      <w:r w:rsidRPr="00161000">
        <w:t xml:space="preserve"> </w:t>
      </w:r>
      <w:proofErr w:type="spellStart"/>
      <w:r w:rsidRPr="00161000">
        <w:t>điểm</w:t>
      </w:r>
      <w:proofErr w:type="spellEnd"/>
      <w:r w:rsidRPr="00161000">
        <w:t xml:space="preserve"> Positive </w:t>
      </w:r>
      <w:proofErr w:type="spellStart"/>
      <w:r w:rsidRPr="00161000">
        <w:t>mô</w:t>
      </w:r>
      <w:proofErr w:type="spellEnd"/>
      <w:r w:rsidRPr="00161000">
        <w:t xml:space="preserve"> </w:t>
      </w:r>
      <w:proofErr w:type="spellStart"/>
      <w:r w:rsidRPr="00161000">
        <w:t>hình</w:t>
      </w:r>
      <w:proofErr w:type="spellEnd"/>
      <w:r w:rsidRPr="00161000">
        <w:t xml:space="preserve"> </w:t>
      </w:r>
      <w:proofErr w:type="spellStart"/>
      <w:r w:rsidRPr="00161000">
        <w:t>dự</w:t>
      </w:r>
      <w:proofErr w:type="spellEnd"/>
      <w:r w:rsidRPr="00161000">
        <w:t xml:space="preserve"> </w:t>
      </w:r>
      <w:proofErr w:type="spellStart"/>
      <w:r w:rsidRPr="00161000">
        <w:t>đoán</w:t>
      </w:r>
      <w:proofErr w:type="spellEnd"/>
      <w:r w:rsidRPr="00161000">
        <w:t xml:space="preserve"> </w:t>
      </w:r>
      <w:proofErr w:type="spellStart"/>
      <w:r w:rsidRPr="00161000">
        <w:t>đúng</w:t>
      </w:r>
      <w:proofErr w:type="spellEnd"/>
      <w:r w:rsidRPr="00161000">
        <w:t xml:space="preserve"> </w:t>
      </w:r>
      <w:proofErr w:type="spellStart"/>
      <w:r w:rsidRPr="00161000">
        <w:t>trên</w:t>
      </w:r>
      <w:proofErr w:type="spellEnd"/>
      <w:r w:rsidRPr="00161000">
        <w:t xml:space="preserve"> </w:t>
      </w:r>
      <w:proofErr w:type="spellStart"/>
      <w:r w:rsidRPr="00161000">
        <w:t>tổng</w:t>
      </w:r>
      <w:proofErr w:type="spellEnd"/>
      <w:r w:rsidRPr="00161000">
        <w:t xml:space="preserve"> </w:t>
      </w:r>
      <w:proofErr w:type="spellStart"/>
      <w:r w:rsidRPr="00161000">
        <w:t>số</w:t>
      </w:r>
      <w:proofErr w:type="spellEnd"/>
      <w:r w:rsidRPr="00161000">
        <w:t xml:space="preserve"> </w:t>
      </w:r>
      <w:proofErr w:type="spellStart"/>
      <w:r w:rsidRPr="00161000">
        <w:t>điểm</w:t>
      </w:r>
      <w:proofErr w:type="spellEnd"/>
      <w:r w:rsidRPr="00161000">
        <w:t xml:space="preserve"> </w:t>
      </w:r>
      <w:proofErr w:type="spellStart"/>
      <w:r w:rsidRPr="00161000">
        <w:t>thật</w:t>
      </w:r>
      <w:proofErr w:type="spellEnd"/>
      <w:r w:rsidRPr="00161000">
        <w:t xml:space="preserve"> </w:t>
      </w:r>
      <w:proofErr w:type="spellStart"/>
      <w:r w:rsidRPr="00161000">
        <w:t>sự</w:t>
      </w:r>
      <w:proofErr w:type="spellEnd"/>
      <w:r w:rsidRPr="00161000">
        <w:t xml:space="preserve"> </w:t>
      </w:r>
      <w:proofErr w:type="spellStart"/>
      <w:r w:rsidRPr="00161000">
        <w:t>là</w:t>
      </w:r>
      <w:proofErr w:type="spellEnd"/>
      <w:r w:rsidRPr="00161000">
        <w:t xml:space="preserve"> Positive (hay </w:t>
      </w:r>
      <w:proofErr w:type="spellStart"/>
      <w:r w:rsidRPr="00161000">
        <w:t>tổng</w:t>
      </w:r>
      <w:proofErr w:type="spellEnd"/>
      <w:r w:rsidRPr="00161000">
        <w:t xml:space="preserve"> </w:t>
      </w:r>
      <w:proofErr w:type="spellStart"/>
      <w:r w:rsidRPr="00161000">
        <w:t>số</w:t>
      </w:r>
      <w:proofErr w:type="spellEnd"/>
      <w:r w:rsidRPr="00161000">
        <w:t xml:space="preserve"> </w:t>
      </w:r>
      <w:proofErr w:type="spellStart"/>
      <w:r w:rsidRPr="00161000">
        <w:t>điểm</w:t>
      </w:r>
      <w:proofErr w:type="spellEnd"/>
      <w:r w:rsidRPr="00161000">
        <w:t xml:space="preserve"> </w:t>
      </w:r>
      <w:proofErr w:type="spellStart"/>
      <w:r w:rsidRPr="00161000">
        <w:t>được</w:t>
      </w:r>
      <w:proofErr w:type="spellEnd"/>
      <w:r w:rsidRPr="00161000">
        <w:t xml:space="preserve"> </w:t>
      </w:r>
      <w:proofErr w:type="spellStart"/>
      <w:r w:rsidRPr="00161000">
        <w:t>gán</w:t>
      </w:r>
      <w:proofErr w:type="spellEnd"/>
      <w:r w:rsidRPr="00161000">
        <w:t xml:space="preserve"> </w:t>
      </w:r>
      <w:proofErr w:type="spellStart"/>
      <w:r w:rsidRPr="00161000">
        <w:t>nhãn</w:t>
      </w:r>
      <w:proofErr w:type="spellEnd"/>
      <w:r w:rsidRPr="00161000">
        <w:t xml:space="preserve"> </w:t>
      </w:r>
      <w:proofErr w:type="spellStart"/>
      <w:r w:rsidRPr="00161000">
        <w:t>là</w:t>
      </w:r>
      <w:proofErr w:type="spellEnd"/>
      <w:r w:rsidRPr="00161000">
        <w:t xml:space="preserve"> Positive ban </w:t>
      </w:r>
      <w:proofErr w:type="spellStart"/>
      <w:r w:rsidRPr="00161000">
        <w:t>đầu</w:t>
      </w:r>
      <w:proofErr w:type="spellEnd"/>
      <w:r w:rsidRPr="00161000">
        <w:t>).</w:t>
      </w:r>
    </w:p>
    <w:p w14:paraId="6FFEE015" w14:textId="7F2888CB" w:rsidR="005965E5" w:rsidRDefault="005965E5" w:rsidP="005965E5">
      <w:proofErr w:type="spellStart"/>
      <w:r>
        <w:t>Công</w:t>
      </w:r>
      <w:proofErr w:type="spellEnd"/>
      <w:r>
        <w:t xml:space="preserve"> </w:t>
      </w:r>
      <w:proofErr w:type="spellStart"/>
      <w:r>
        <w:t>thức</w:t>
      </w:r>
      <w:proofErr w:type="spellEnd"/>
      <w:r>
        <w:t xml:space="preserve"> </w:t>
      </w:r>
      <w:proofErr w:type="spellStart"/>
      <w:r>
        <w:t>tính</w:t>
      </w:r>
      <w:proofErr w:type="spellEnd"/>
      <w:r>
        <w:t xml:space="preserve"> Precision:</w:t>
      </w:r>
    </w:p>
    <w:p w14:paraId="5114D49F" w14:textId="77777777" w:rsidR="00831E31" w:rsidRDefault="00831E31" w:rsidP="005965E5"/>
    <w:p w14:paraId="11702A5A" w14:textId="128D4A9C" w:rsidR="003D3F9E" w:rsidRPr="005965E5" w:rsidRDefault="000F14DB" w:rsidP="003D3F9E">
      <w:pPr>
        <w:ind w:firstLine="720"/>
        <w:rPr>
          <w:rFonts w:eastAsiaTheme="minorEastAsia"/>
        </w:rPr>
      </w:pPr>
      <m:oMathPara>
        <m:oMath>
          <m:r>
            <w:rPr>
              <w:rFonts w:ascii="Cambria Math" w:hAnsi="Cambria Math"/>
            </w:rPr>
            <m:t>Precision=</m:t>
          </m:r>
          <m:f>
            <m:fPr>
              <m:ctrlPr>
                <w:rPr>
                  <w:rFonts w:ascii="Cambria Math" w:hAnsi="Cambria Math"/>
                  <w:i/>
                </w:rPr>
              </m:ctrlPr>
            </m:fPr>
            <m:num>
              <m:r>
                <w:rPr>
                  <w:rFonts w:ascii="Cambria Math" w:hAnsi="Cambria Math"/>
                </w:rPr>
                <m:t>True Positive</m:t>
              </m:r>
            </m:num>
            <m:den>
              <m:r>
                <w:rPr>
                  <w:rFonts w:ascii="Cambria Math" w:hAnsi="Cambria Math"/>
                </w:rPr>
                <m:t>True Positive+False Positive</m:t>
              </m:r>
            </m:den>
          </m:f>
        </m:oMath>
      </m:oMathPara>
    </w:p>
    <w:p w14:paraId="517403A2" w14:textId="77777777" w:rsidR="00831E31" w:rsidRPr="005965E5" w:rsidRDefault="00831E31" w:rsidP="003D3F9E">
      <w:pPr>
        <w:ind w:firstLine="720"/>
        <w:rPr>
          <w:rFonts w:eastAsiaTheme="minorEastAsia"/>
        </w:rPr>
      </w:pPr>
    </w:p>
    <w:p w14:paraId="21045367" w14:textId="6423092B" w:rsidR="005965E5" w:rsidRDefault="005965E5" w:rsidP="005965E5">
      <w:pPr>
        <w:rPr>
          <w:rFonts w:eastAsiaTheme="minorEastAsia"/>
        </w:rPr>
      </w:pPr>
      <w:proofErr w:type="spellStart"/>
      <w:r>
        <w:rPr>
          <w:rFonts w:eastAsiaTheme="minorEastAsia"/>
        </w:rPr>
        <w:t>Công</w:t>
      </w:r>
      <w:proofErr w:type="spellEnd"/>
      <w:r>
        <w:rPr>
          <w:rFonts w:eastAsiaTheme="minorEastAsia"/>
        </w:rPr>
        <w:t xml:space="preserve"> </w:t>
      </w:r>
      <w:proofErr w:type="spellStart"/>
      <w:r>
        <w:rPr>
          <w:rFonts w:eastAsiaTheme="minorEastAsia"/>
        </w:rPr>
        <w:t>thức</w:t>
      </w:r>
      <w:proofErr w:type="spellEnd"/>
      <w:r>
        <w:rPr>
          <w:rFonts w:eastAsiaTheme="minorEastAsia"/>
        </w:rPr>
        <w:t xml:space="preserve"> </w:t>
      </w:r>
      <w:proofErr w:type="spellStart"/>
      <w:r>
        <w:rPr>
          <w:rFonts w:eastAsiaTheme="minorEastAsia"/>
        </w:rPr>
        <w:t>tính</w:t>
      </w:r>
      <w:proofErr w:type="spellEnd"/>
      <w:r>
        <w:rPr>
          <w:rFonts w:eastAsiaTheme="minorEastAsia"/>
        </w:rPr>
        <w:t xml:space="preserve"> Recall:</w:t>
      </w:r>
    </w:p>
    <w:p w14:paraId="2F23AF68" w14:textId="77777777" w:rsidR="00831E31" w:rsidRDefault="00831E31" w:rsidP="005965E5">
      <w:pPr>
        <w:rPr>
          <w:rFonts w:eastAsiaTheme="minorEastAsia"/>
        </w:rPr>
      </w:pPr>
    </w:p>
    <w:p w14:paraId="43330D4B" w14:textId="6ABC4A32" w:rsidR="005965E5" w:rsidRPr="005965E5" w:rsidRDefault="000F14DB" w:rsidP="005965E5">
      <w:pPr>
        <w:ind w:firstLine="720"/>
        <w:rPr>
          <w:rFonts w:eastAsiaTheme="minorEastAsia"/>
        </w:rPr>
      </w:pPr>
      <m:oMathPara>
        <m:oMath>
          <m:r>
            <w:rPr>
              <w:rFonts w:ascii="Cambria Math" w:hAnsi="Cambria Math"/>
            </w:rPr>
            <m:t>Recall=</m:t>
          </m:r>
          <m:f>
            <m:fPr>
              <m:ctrlPr>
                <w:rPr>
                  <w:rFonts w:ascii="Cambria Math" w:hAnsi="Cambria Math"/>
                  <w:i/>
                </w:rPr>
              </m:ctrlPr>
            </m:fPr>
            <m:num>
              <m:r>
                <w:rPr>
                  <w:rFonts w:ascii="Cambria Math" w:hAnsi="Cambria Math"/>
                </w:rPr>
                <m:t>True Positive</m:t>
              </m:r>
            </m:num>
            <m:den>
              <m:r>
                <w:rPr>
                  <w:rFonts w:ascii="Cambria Math" w:hAnsi="Cambria Math"/>
                </w:rPr>
                <m:t>True Positive+False Negative</m:t>
              </m:r>
            </m:den>
          </m:f>
        </m:oMath>
      </m:oMathPara>
    </w:p>
    <w:p w14:paraId="54775307" w14:textId="77777777" w:rsidR="00831E31" w:rsidRPr="005965E5" w:rsidRDefault="00831E31" w:rsidP="005965E5">
      <w:pPr>
        <w:ind w:firstLine="720"/>
        <w:rPr>
          <w:rFonts w:eastAsiaTheme="minorEastAsia"/>
        </w:rPr>
      </w:pPr>
    </w:p>
    <w:p w14:paraId="0A1F9243" w14:textId="066BA3B0" w:rsidR="005965E5" w:rsidRDefault="005965E5" w:rsidP="00483A8C">
      <w:pPr>
        <w:ind w:firstLine="720"/>
        <w:rPr>
          <w:rFonts w:eastAsiaTheme="minorEastAsia"/>
        </w:rPr>
      </w:pPr>
      <w:r>
        <w:rPr>
          <w:rFonts w:eastAsiaTheme="minorEastAsia"/>
        </w:rPr>
        <w:t xml:space="preserve">Precision </w:t>
      </w:r>
      <w:proofErr w:type="spellStart"/>
      <w:r>
        <w:rPr>
          <w:rFonts w:eastAsiaTheme="minorEastAsia"/>
        </w:rPr>
        <w:t>càng</w:t>
      </w:r>
      <w:proofErr w:type="spellEnd"/>
      <w:r>
        <w:rPr>
          <w:rFonts w:eastAsiaTheme="minorEastAsia"/>
        </w:rPr>
        <w:t xml:space="preserve"> </w:t>
      </w:r>
      <w:proofErr w:type="spellStart"/>
      <w:r>
        <w:rPr>
          <w:rFonts w:eastAsiaTheme="minorEastAsia"/>
        </w:rPr>
        <w:t>cao</w:t>
      </w:r>
      <w:proofErr w:type="spellEnd"/>
      <w:r>
        <w:rPr>
          <w:rFonts w:eastAsiaTheme="minorEastAsia"/>
        </w:rPr>
        <w:t xml:space="preserve">, </w:t>
      </w:r>
      <w:proofErr w:type="spellStart"/>
      <w:r>
        <w:rPr>
          <w:rFonts w:eastAsiaTheme="minorEastAsia"/>
        </w:rPr>
        <w:t>tức</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điểm</w:t>
      </w:r>
      <w:proofErr w:type="spellEnd"/>
      <w:r>
        <w:rPr>
          <w:rFonts w:eastAsiaTheme="minorEastAsia"/>
        </w:rPr>
        <w:t xml:space="preserve"> </w:t>
      </w:r>
      <w:proofErr w:type="spellStart"/>
      <w:r>
        <w:rPr>
          <w:rFonts w:eastAsiaTheme="minorEastAsia"/>
        </w:rPr>
        <w:t>mô</w:t>
      </w:r>
      <w:proofErr w:type="spellEnd"/>
      <w:r>
        <w:rPr>
          <w:rFonts w:eastAsiaTheme="minorEastAsia"/>
        </w:rPr>
        <w:t xml:space="preserve"> </w:t>
      </w:r>
      <w:proofErr w:type="spellStart"/>
      <w:r>
        <w:rPr>
          <w:rFonts w:eastAsiaTheme="minorEastAsia"/>
        </w:rPr>
        <w:t>hình</w:t>
      </w:r>
      <w:proofErr w:type="spellEnd"/>
      <w:r>
        <w:rPr>
          <w:rFonts w:eastAsiaTheme="minorEastAsia"/>
        </w:rPr>
        <w:t xml:space="preserve"> </w:t>
      </w:r>
      <w:proofErr w:type="spellStart"/>
      <w:r>
        <w:rPr>
          <w:rFonts w:eastAsiaTheme="minorEastAsia"/>
        </w:rPr>
        <w:t>dự</w:t>
      </w:r>
      <w:proofErr w:type="spellEnd"/>
      <w:r>
        <w:rPr>
          <w:rFonts w:eastAsiaTheme="minorEastAsia"/>
        </w:rPr>
        <w:t xml:space="preserve"> </w:t>
      </w:r>
      <w:proofErr w:type="spellStart"/>
      <w:r>
        <w:rPr>
          <w:rFonts w:eastAsiaTheme="minorEastAsia"/>
        </w:rPr>
        <w:t>đoán</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Positive </w:t>
      </w:r>
      <w:proofErr w:type="spellStart"/>
      <w:r>
        <w:rPr>
          <w:rFonts w:eastAsiaTheme="minorEastAsia"/>
        </w:rPr>
        <w:t>đều</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Positive </w:t>
      </w:r>
      <w:proofErr w:type="spellStart"/>
      <w:r>
        <w:rPr>
          <w:rFonts w:eastAsiaTheme="minorEastAsia"/>
        </w:rPr>
        <w:t>càng</w:t>
      </w:r>
      <w:proofErr w:type="spellEnd"/>
      <w:r>
        <w:rPr>
          <w:rFonts w:eastAsiaTheme="minorEastAsia"/>
        </w:rPr>
        <w:t xml:space="preserve"> </w:t>
      </w:r>
      <w:proofErr w:type="spellStart"/>
      <w:r>
        <w:rPr>
          <w:rFonts w:eastAsiaTheme="minorEastAsia"/>
        </w:rPr>
        <w:t>nhiều</w:t>
      </w:r>
      <w:proofErr w:type="spellEnd"/>
      <w:r>
        <w:rPr>
          <w:rFonts w:eastAsiaTheme="minorEastAsia"/>
        </w:rPr>
        <w:t xml:space="preserve">. Precision = 1, </w:t>
      </w:r>
      <w:proofErr w:type="spellStart"/>
      <w:r>
        <w:rPr>
          <w:rFonts w:eastAsiaTheme="minorEastAsia"/>
        </w:rPr>
        <w:t>tức</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tất</w:t>
      </w:r>
      <w:proofErr w:type="spellEnd"/>
      <w:r>
        <w:rPr>
          <w:rFonts w:eastAsiaTheme="minorEastAsia"/>
        </w:rPr>
        <w:t xml:space="preserve"> </w:t>
      </w:r>
      <w:proofErr w:type="spellStart"/>
      <w:r>
        <w:rPr>
          <w:rFonts w:eastAsiaTheme="minorEastAsia"/>
        </w:rPr>
        <w:t>cả</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điểm</w:t>
      </w:r>
      <w:proofErr w:type="spellEnd"/>
      <w:r>
        <w:rPr>
          <w:rFonts w:eastAsiaTheme="minorEastAsia"/>
        </w:rPr>
        <w:t xml:space="preserve"> </w:t>
      </w:r>
      <w:proofErr w:type="spellStart"/>
      <w:r>
        <w:rPr>
          <w:rFonts w:eastAsiaTheme="minorEastAsia"/>
        </w:rPr>
        <w:t>mô</w:t>
      </w:r>
      <w:proofErr w:type="spellEnd"/>
      <w:r>
        <w:rPr>
          <w:rFonts w:eastAsiaTheme="minorEastAsia"/>
        </w:rPr>
        <w:t xml:space="preserve"> </w:t>
      </w:r>
      <w:proofErr w:type="spellStart"/>
      <w:r>
        <w:rPr>
          <w:rFonts w:eastAsiaTheme="minorEastAsia"/>
        </w:rPr>
        <w:t>hình</w:t>
      </w:r>
      <w:proofErr w:type="spellEnd"/>
      <w:r>
        <w:rPr>
          <w:rFonts w:eastAsiaTheme="minorEastAsia"/>
        </w:rPr>
        <w:t xml:space="preserve"> </w:t>
      </w:r>
      <w:proofErr w:type="spellStart"/>
      <w:r>
        <w:rPr>
          <w:rFonts w:eastAsiaTheme="minorEastAsia"/>
        </w:rPr>
        <w:t>dự</w:t>
      </w:r>
      <w:proofErr w:type="spellEnd"/>
      <w:r>
        <w:rPr>
          <w:rFonts w:eastAsiaTheme="minorEastAsia"/>
        </w:rPr>
        <w:t xml:space="preserve"> </w:t>
      </w:r>
      <w:proofErr w:type="spellStart"/>
      <w:r>
        <w:rPr>
          <w:rFonts w:eastAsiaTheme="minorEastAsia"/>
        </w:rPr>
        <w:t>đoán</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Positive </w:t>
      </w:r>
      <w:proofErr w:type="spellStart"/>
      <w:r>
        <w:rPr>
          <w:rFonts w:eastAsiaTheme="minorEastAsia"/>
        </w:rPr>
        <w:t>đều</w:t>
      </w:r>
      <w:proofErr w:type="spellEnd"/>
      <w:r>
        <w:rPr>
          <w:rFonts w:eastAsiaTheme="minorEastAsia"/>
        </w:rPr>
        <w:t xml:space="preserve"> </w:t>
      </w:r>
      <w:proofErr w:type="spellStart"/>
      <w:r>
        <w:rPr>
          <w:rFonts w:eastAsiaTheme="minorEastAsia"/>
        </w:rPr>
        <w:t>đúng</w:t>
      </w:r>
      <w:proofErr w:type="spellEnd"/>
      <w:r>
        <w:rPr>
          <w:rFonts w:eastAsiaTheme="minorEastAsia"/>
        </w:rPr>
        <w:t xml:space="preserve">, hay </w:t>
      </w:r>
      <w:proofErr w:type="spellStart"/>
      <w:r>
        <w:rPr>
          <w:rFonts w:eastAsiaTheme="minorEastAsia"/>
        </w:rPr>
        <w:t>không</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điểm</w:t>
      </w:r>
      <w:proofErr w:type="spellEnd"/>
      <w:r>
        <w:rPr>
          <w:rFonts w:eastAsiaTheme="minorEastAsia"/>
        </w:rPr>
        <w:t xml:space="preserve"> </w:t>
      </w:r>
      <w:proofErr w:type="spellStart"/>
      <w:r>
        <w:rPr>
          <w:rFonts w:eastAsiaTheme="minorEastAsia"/>
        </w:rPr>
        <w:t>nào</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nhãn</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Negative </w:t>
      </w:r>
      <w:proofErr w:type="spellStart"/>
      <w:r>
        <w:rPr>
          <w:rFonts w:eastAsiaTheme="minorEastAsia"/>
        </w:rPr>
        <w:t>mà</w:t>
      </w:r>
      <w:proofErr w:type="spellEnd"/>
      <w:r>
        <w:rPr>
          <w:rFonts w:eastAsiaTheme="minorEastAsia"/>
        </w:rPr>
        <w:t xml:space="preserve"> </w:t>
      </w:r>
      <w:proofErr w:type="spellStart"/>
      <w:r>
        <w:rPr>
          <w:rFonts w:eastAsiaTheme="minorEastAsia"/>
        </w:rPr>
        <w:t>mô</w:t>
      </w:r>
      <w:proofErr w:type="spellEnd"/>
      <w:r>
        <w:rPr>
          <w:rFonts w:eastAsiaTheme="minorEastAsia"/>
        </w:rPr>
        <w:t xml:space="preserve"> </w:t>
      </w:r>
      <w:proofErr w:type="spellStart"/>
      <w:r>
        <w:rPr>
          <w:rFonts w:eastAsiaTheme="minorEastAsia"/>
        </w:rPr>
        <w:t>hình</w:t>
      </w:r>
      <w:proofErr w:type="spellEnd"/>
      <w:r>
        <w:rPr>
          <w:rFonts w:eastAsiaTheme="minorEastAsia"/>
        </w:rPr>
        <w:t xml:space="preserve"> </w:t>
      </w:r>
      <w:proofErr w:type="spellStart"/>
      <w:r>
        <w:rPr>
          <w:rFonts w:eastAsiaTheme="minorEastAsia"/>
        </w:rPr>
        <w:t>dự</w:t>
      </w:r>
      <w:proofErr w:type="spellEnd"/>
      <w:r>
        <w:rPr>
          <w:rFonts w:eastAsiaTheme="minorEastAsia"/>
        </w:rPr>
        <w:t xml:space="preserve"> </w:t>
      </w:r>
      <w:proofErr w:type="spellStart"/>
      <w:r>
        <w:rPr>
          <w:rFonts w:eastAsiaTheme="minorEastAsia"/>
        </w:rPr>
        <w:t>đoán</w:t>
      </w:r>
      <w:proofErr w:type="spellEnd"/>
      <w:r>
        <w:rPr>
          <w:rFonts w:eastAsiaTheme="minorEastAsia"/>
        </w:rPr>
        <w:t xml:space="preserve"> </w:t>
      </w:r>
      <w:proofErr w:type="spellStart"/>
      <w:r>
        <w:rPr>
          <w:rFonts w:eastAsiaTheme="minorEastAsia"/>
        </w:rPr>
        <w:t>nhầm</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Positive.</w:t>
      </w:r>
    </w:p>
    <w:p w14:paraId="26F6F220" w14:textId="1B10A27A" w:rsidR="005965E5" w:rsidRDefault="005965E5" w:rsidP="0058671B">
      <w:r>
        <w:rPr>
          <w:rFonts w:eastAsiaTheme="minorEastAsia"/>
        </w:rPr>
        <w:t xml:space="preserve">Recall </w:t>
      </w:r>
      <w:proofErr w:type="spellStart"/>
      <w:r>
        <w:rPr>
          <w:rFonts w:eastAsiaTheme="minorEastAsia"/>
        </w:rPr>
        <w:t>càng</w:t>
      </w:r>
      <w:proofErr w:type="spellEnd"/>
      <w:r>
        <w:rPr>
          <w:rFonts w:eastAsiaTheme="minorEastAsia"/>
        </w:rPr>
        <w:t xml:space="preserve"> </w:t>
      </w:r>
      <w:proofErr w:type="spellStart"/>
      <w:r>
        <w:rPr>
          <w:rFonts w:eastAsiaTheme="minorEastAsia"/>
        </w:rPr>
        <w:t>cao</w:t>
      </w:r>
      <w:proofErr w:type="spellEnd"/>
      <w:r>
        <w:rPr>
          <w:rFonts w:eastAsiaTheme="minorEastAsia"/>
        </w:rPr>
        <w:t xml:space="preserve">, </w:t>
      </w:r>
      <w:proofErr w:type="spellStart"/>
      <w:r>
        <w:rPr>
          <w:rFonts w:eastAsiaTheme="minorEastAsia"/>
        </w:rPr>
        <w:t>tức</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điểm</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Positive </w:t>
      </w:r>
      <w:proofErr w:type="spellStart"/>
      <w:r>
        <w:rPr>
          <w:rFonts w:eastAsiaTheme="minorEastAsia"/>
        </w:rPr>
        <w:t>bị</w:t>
      </w:r>
      <w:proofErr w:type="spellEnd"/>
      <w:r>
        <w:rPr>
          <w:rFonts w:eastAsiaTheme="minorEastAsia"/>
        </w:rPr>
        <w:t xml:space="preserve"> </w:t>
      </w:r>
      <w:proofErr w:type="spellStart"/>
      <w:r>
        <w:rPr>
          <w:rFonts w:eastAsiaTheme="minorEastAsia"/>
        </w:rPr>
        <w:t>bỏ</w:t>
      </w:r>
      <w:proofErr w:type="spellEnd"/>
      <w:r>
        <w:rPr>
          <w:rFonts w:eastAsiaTheme="minorEastAsia"/>
        </w:rPr>
        <w:t xml:space="preserve"> </w:t>
      </w:r>
      <w:proofErr w:type="spellStart"/>
      <w:r>
        <w:rPr>
          <w:rFonts w:eastAsiaTheme="minorEastAsia"/>
        </w:rPr>
        <w:t>sót</w:t>
      </w:r>
      <w:proofErr w:type="spellEnd"/>
      <w:r>
        <w:rPr>
          <w:rFonts w:eastAsiaTheme="minorEastAsia"/>
        </w:rPr>
        <w:t xml:space="preserve"> </w:t>
      </w:r>
      <w:proofErr w:type="spellStart"/>
      <w:r>
        <w:rPr>
          <w:rFonts w:eastAsiaTheme="minorEastAsia"/>
        </w:rPr>
        <w:t>càng</w:t>
      </w:r>
      <w:proofErr w:type="spellEnd"/>
      <w:r>
        <w:rPr>
          <w:rFonts w:eastAsiaTheme="minorEastAsia"/>
        </w:rPr>
        <w:t xml:space="preserve"> </w:t>
      </w:r>
      <w:proofErr w:type="spellStart"/>
      <w:r>
        <w:rPr>
          <w:rFonts w:eastAsiaTheme="minorEastAsia"/>
        </w:rPr>
        <w:t>ít</w:t>
      </w:r>
      <w:proofErr w:type="spellEnd"/>
      <w:r>
        <w:rPr>
          <w:rFonts w:eastAsiaTheme="minorEastAsia"/>
        </w:rPr>
        <w:t xml:space="preserve">. Recall = 1, </w:t>
      </w:r>
      <w:proofErr w:type="spellStart"/>
      <w:r>
        <w:rPr>
          <w:rFonts w:eastAsiaTheme="minorEastAsia"/>
        </w:rPr>
        <w:t>tức</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tất</w:t>
      </w:r>
      <w:proofErr w:type="spellEnd"/>
      <w:r>
        <w:rPr>
          <w:rFonts w:eastAsiaTheme="minorEastAsia"/>
        </w:rPr>
        <w:t xml:space="preserve"> </w:t>
      </w:r>
      <w:proofErr w:type="spellStart"/>
      <w:r>
        <w:rPr>
          <w:rFonts w:eastAsiaTheme="minorEastAsia"/>
        </w:rPr>
        <w:t>cả</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w:t>
      </w:r>
      <w:proofErr w:type="spellStart"/>
      <w:r>
        <w:rPr>
          <w:rFonts w:eastAsiaTheme="minorEastAsia"/>
        </w:rPr>
        <w:t>điểm</w:t>
      </w:r>
      <w:proofErr w:type="spellEnd"/>
      <w:r>
        <w:rPr>
          <w:rFonts w:eastAsiaTheme="minorEastAsia"/>
        </w:rPr>
        <w:t xml:space="preserve"> </w:t>
      </w:r>
      <w:proofErr w:type="spellStart"/>
      <w:r>
        <w:rPr>
          <w:rFonts w:eastAsiaTheme="minorEastAsia"/>
        </w:rPr>
        <w:t>có</w:t>
      </w:r>
      <w:proofErr w:type="spellEnd"/>
      <w:r>
        <w:rPr>
          <w:rFonts w:eastAsiaTheme="minorEastAsia"/>
        </w:rPr>
        <w:t xml:space="preserve"> </w:t>
      </w:r>
      <w:proofErr w:type="spellStart"/>
      <w:r>
        <w:rPr>
          <w:rFonts w:eastAsiaTheme="minorEastAsia"/>
        </w:rPr>
        <w:t>nhãn</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Positive </w:t>
      </w:r>
      <w:proofErr w:type="spellStart"/>
      <w:r>
        <w:rPr>
          <w:rFonts w:eastAsiaTheme="minorEastAsia"/>
        </w:rPr>
        <w:t>đều</w:t>
      </w:r>
      <w:proofErr w:type="spellEnd"/>
      <w:r>
        <w:rPr>
          <w:rFonts w:eastAsiaTheme="minorEastAsia"/>
        </w:rPr>
        <w:t xml:space="preserve"> </w:t>
      </w:r>
      <w:proofErr w:type="spellStart"/>
      <w:r>
        <w:rPr>
          <w:rFonts w:eastAsiaTheme="minorEastAsia"/>
        </w:rPr>
        <w:t>được</w:t>
      </w:r>
      <w:proofErr w:type="spellEnd"/>
      <w:r>
        <w:rPr>
          <w:rFonts w:eastAsiaTheme="minorEastAsia"/>
        </w:rPr>
        <w:t xml:space="preserve"> </w:t>
      </w:r>
      <w:proofErr w:type="spellStart"/>
      <w:r>
        <w:rPr>
          <w:rFonts w:eastAsiaTheme="minorEastAsia"/>
        </w:rPr>
        <w:t>mô</w:t>
      </w:r>
      <w:proofErr w:type="spellEnd"/>
      <w:r>
        <w:rPr>
          <w:rFonts w:eastAsiaTheme="minorEastAsia"/>
        </w:rPr>
        <w:t xml:space="preserve"> </w:t>
      </w:r>
      <w:proofErr w:type="spellStart"/>
      <w:r>
        <w:rPr>
          <w:rFonts w:eastAsiaTheme="minorEastAsia"/>
        </w:rPr>
        <w:t>hình</w:t>
      </w:r>
      <w:proofErr w:type="spellEnd"/>
      <w:r>
        <w:rPr>
          <w:rFonts w:eastAsiaTheme="minorEastAsia"/>
        </w:rPr>
        <w:t xml:space="preserve"> </w:t>
      </w:r>
      <w:proofErr w:type="spellStart"/>
      <w:r>
        <w:rPr>
          <w:rFonts w:eastAsiaTheme="minorEastAsia"/>
        </w:rPr>
        <w:t>nhận</w:t>
      </w:r>
      <w:proofErr w:type="spellEnd"/>
      <w:r>
        <w:rPr>
          <w:rFonts w:eastAsiaTheme="minorEastAsia"/>
        </w:rPr>
        <w:t xml:space="preserve"> </w:t>
      </w:r>
      <w:proofErr w:type="spellStart"/>
      <w:r>
        <w:rPr>
          <w:rFonts w:eastAsiaTheme="minorEastAsia"/>
        </w:rPr>
        <w:t>ra.</w:t>
      </w:r>
      <w:proofErr w:type="spellEnd"/>
    </w:p>
    <w:p w14:paraId="36A83F7F" w14:textId="2733AFBE" w:rsidR="00130E28" w:rsidRDefault="006F6258" w:rsidP="008A28FA">
      <w:proofErr w:type="spellStart"/>
      <w:r>
        <w:t>Tuy</w:t>
      </w:r>
      <w:proofErr w:type="spellEnd"/>
      <w:r>
        <w:t xml:space="preserve"> </w:t>
      </w:r>
      <w:proofErr w:type="spellStart"/>
      <w:r>
        <w:t>nhiên</w:t>
      </w:r>
      <w:proofErr w:type="spellEnd"/>
      <w:r>
        <w:t xml:space="preserve">, </w:t>
      </w:r>
      <w:proofErr w:type="spellStart"/>
      <w:r>
        <w:t>chỉ</w:t>
      </w:r>
      <w:proofErr w:type="spellEnd"/>
      <w:r>
        <w:t xml:space="preserve"> </w:t>
      </w:r>
      <w:proofErr w:type="spellStart"/>
      <w:r>
        <w:t>có</w:t>
      </w:r>
      <w:proofErr w:type="spellEnd"/>
      <w:r>
        <w:t xml:space="preserve"> Precision hay </w:t>
      </w:r>
      <w:proofErr w:type="spellStart"/>
      <w:r>
        <w:t>chỉ</w:t>
      </w:r>
      <w:proofErr w:type="spellEnd"/>
      <w:r>
        <w:t xml:space="preserve"> </w:t>
      </w:r>
      <w:proofErr w:type="spellStart"/>
      <w:r>
        <w:t>có</w:t>
      </w:r>
      <w:proofErr w:type="spellEnd"/>
      <w:r>
        <w:t xml:space="preserve"> Recall </w:t>
      </w:r>
      <w:proofErr w:type="spellStart"/>
      <w:r>
        <w:t>thì</w:t>
      </w:r>
      <w:proofErr w:type="spellEnd"/>
      <w:r>
        <w:t xml:space="preserve"> </w:t>
      </w:r>
      <w:proofErr w:type="spellStart"/>
      <w:r>
        <w:t>không</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được</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mô</w:t>
      </w:r>
      <w:proofErr w:type="spellEnd"/>
      <w:r>
        <w:t xml:space="preserve"> </w:t>
      </w:r>
      <w:proofErr w:type="spellStart"/>
      <w:r>
        <w:t>hình</w:t>
      </w:r>
      <w:proofErr w:type="spellEnd"/>
      <w:r>
        <w:t>.</w:t>
      </w:r>
    </w:p>
    <w:p w14:paraId="04E9D861" w14:textId="4AE6A2DB" w:rsidR="006F6258" w:rsidRDefault="006F6258" w:rsidP="006F6258">
      <w:pPr>
        <w:ind w:left="720"/>
      </w:pPr>
      <w:proofErr w:type="spellStart"/>
      <w:r>
        <w:t>Chỉ</w:t>
      </w:r>
      <w:proofErr w:type="spellEnd"/>
      <w:r>
        <w:t xml:space="preserve"> </w:t>
      </w:r>
      <w:proofErr w:type="spellStart"/>
      <w:r>
        <w:t>dùng</w:t>
      </w:r>
      <w:proofErr w:type="spellEnd"/>
      <w:r>
        <w:t xml:space="preserve"> Precision, </w:t>
      </w:r>
      <w:proofErr w:type="spellStart"/>
      <w:r>
        <w:t>mô</w:t>
      </w:r>
      <w:proofErr w:type="spellEnd"/>
      <w:r>
        <w:t xml:space="preserve"> </w:t>
      </w:r>
      <w:proofErr w:type="spellStart"/>
      <w:r>
        <w:t>hình</w:t>
      </w:r>
      <w:proofErr w:type="spellEnd"/>
      <w:r>
        <w:t xml:space="preserve"> </w:t>
      </w:r>
      <w:proofErr w:type="spellStart"/>
      <w:r>
        <w:t>chỉ</w:t>
      </w:r>
      <w:proofErr w:type="spellEnd"/>
      <w:r>
        <w:t xml:space="preserve"> </w:t>
      </w:r>
      <w:proofErr w:type="spellStart"/>
      <w:r>
        <w:t>đưa</w:t>
      </w:r>
      <w:proofErr w:type="spellEnd"/>
      <w:r>
        <w:t xml:space="preserve"> </w:t>
      </w:r>
      <w:proofErr w:type="spellStart"/>
      <w:r>
        <w:t>ra</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cho</w:t>
      </w:r>
      <w:proofErr w:type="spellEnd"/>
      <w:r>
        <w:t xml:space="preserve"> </w:t>
      </w:r>
      <w:proofErr w:type="spellStart"/>
      <w:r>
        <w:t>một</w:t>
      </w:r>
      <w:proofErr w:type="spellEnd"/>
      <w:r>
        <w:t xml:space="preserve"> </w:t>
      </w:r>
      <w:proofErr w:type="spellStart"/>
      <w:r>
        <w:t>điểm</w:t>
      </w:r>
      <w:proofErr w:type="spellEnd"/>
      <w:r>
        <w:t xml:space="preserve"> </w:t>
      </w:r>
      <w:proofErr w:type="spellStart"/>
      <w:r>
        <w:t>mà</w:t>
      </w:r>
      <w:proofErr w:type="spellEnd"/>
      <w:r>
        <w:t xml:space="preserve"> </w:t>
      </w:r>
      <w:proofErr w:type="spellStart"/>
      <w:r>
        <w:t>nó</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nhất</w:t>
      </w:r>
      <w:proofErr w:type="spellEnd"/>
      <w:r>
        <w:t xml:space="preserve">. Khi </w:t>
      </w:r>
      <w:proofErr w:type="spellStart"/>
      <w:r>
        <w:t>đó</w:t>
      </w:r>
      <w:proofErr w:type="spellEnd"/>
      <w:r>
        <w:t xml:space="preserve"> Precision = 1, </w:t>
      </w:r>
      <w:proofErr w:type="spellStart"/>
      <w:r>
        <w:t>tuy</w:t>
      </w:r>
      <w:proofErr w:type="spellEnd"/>
      <w:r>
        <w:t xml:space="preserve"> </w:t>
      </w:r>
      <w:proofErr w:type="spellStart"/>
      <w:r>
        <w:t>nhiên</w:t>
      </w:r>
      <w:proofErr w:type="spellEnd"/>
      <w:r>
        <w:t xml:space="preserve"> ta </w:t>
      </w:r>
      <w:proofErr w:type="spellStart"/>
      <w:r>
        <w:t>không</w:t>
      </w:r>
      <w:proofErr w:type="spellEnd"/>
      <w:r>
        <w:t xml:space="preserve"> </w:t>
      </w:r>
      <w:proofErr w:type="spellStart"/>
      <w:r>
        <w:t>thể</w:t>
      </w:r>
      <w:proofErr w:type="spellEnd"/>
      <w:r>
        <w:t xml:space="preserve"> </w:t>
      </w:r>
      <w:proofErr w:type="spellStart"/>
      <w:r>
        <w:t>nói</w:t>
      </w:r>
      <w:proofErr w:type="spellEnd"/>
      <w:r>
        <w:t xml:space="preserve"> </w:t>
      </w:r>
      <w:proofErr w:type="spellStart"/>
      <w:r>
        <w:t>mô</w:t>
      </w:r>
      <w:proofErr w:type="spellEnd"/>
      <w:r>
        <w:t xml:space="preserve"> </w:t>
      </w:r>
      <w:proofErr w:type="spellStart"/>
      <w:r>
        <w:t>hình</w:t>
      </w:r>
      <w:proofErr w:type="spellEnd"/>
      <w:r>
        <w:t xml:space="preserve"> </w:t>
      </w:r>
      <w:proofErr w:type="spellStart"/>
      <w:r>
        <w:t>này</w:t>
      </w:r>
      <w:proofErr w:type="spellEnd"/>
      <w:r>
        <w:t xml:space="preserve"> </w:t>
      </w:r>
      <w:proofErr w:type="spellStart"/>
      <w:r>
        <w:t>tốt</w:t>
      </w:r>
      <w:proofErr w:type="spellEnd"/>
      <w:r>
        <w:t>.</w:t>
      </w:r>
    </w:p>
    <w:p w14:paraId="3D30D314" w14:textId="7A1718CF" w:rsidR="006F6258" w:rsidRPr="003D3F9E" w:rsidRDefault="006F6258" w:rsidP="006F6258">
      <w:pPr>
        <w:ind w:left="720"/>
      </w:pPr>
      <w:proofErr w:type="spellStart"/>
      <w:r>
        <w:t>Chỉ</w:t>
      </w:r>
      <w:proofErr w:type="spellEnd"/>
      <w:r>
        <w:t xml:space="preserve"> </w:t>
      </w:r>
      <w:proofErr w:type="spellStart"/>
      <w:r>
        <w:t>dùng</w:t>
      </w:r>
      <w:proofErr w:type="spellEnd"/>
      <w:r>
        <w:t xml:space="preserve"> Recall, </w:t>
      </w:r>
      <w:proofErr w:type="spellStart"/>
      <w:r>
        <w:t>nếu</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điểm</w:t>
      </w:r>
      <w:proofErr w:type="spellEnd"/>
      <w:r>
        <w:t xml:space="preserve"> </w:t>
      </w:r>
      <w:proofErr w:type="spellStart"/>
      <w:r>
        <w:t>đều</w:t>
      </w:r>
      <w:proofErr w:type="spellEnd"/>
      <w:r>
        <w:t xml:space="preserve"> </w:t>
      </w:r>
      <w:proofErr w:type="spellStart"/>
      <w:r>
        <w:t>là</w:t>
      </w:r>
      <w:proofErr w:type="spellEnd"/>
      <w:r>
        <w:t xml:space="preserve"> positive. Khi </w:t>
      </w:r>
      <w:proofErr w:type="spellStart"/>
      <w:r>
        <w:t>đó</w:t>
      </w:r>
      <w:proofErr w:type="spellEnd"/>
      <w:r>
        <w:t xml:space="preserve">, Recall = 1, </w:t>
      </w:r>
      <w:proofErr w:type="spellStart"/>
      <w:r>
        <w:t>tuy</w:t>
      </w:r>
      <w:proofErr w:type="spellEnd"/>
      <w:r>
        <w:t xml:space="preserve"> </w:t>
      </w:r>
      <w:proofErr w:type="spellStart"/>
      <w:r>
        <w:t>nhiên</w:t>
      </w:r>
      <w:proofErr w:type="spellEnd"/>
      <w:r>
        <w:t xml:space="preserve"> ta </w:t>
      </w:r>
      <w:proofErr w:type="spellStart"/>
      <w:r>
        <w:t>cũng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nói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tốt</w:t>
      </w:r>
      <w:proofErr w:type="spellEnd"/>
      <w:r>
        <w:t xml:space="preserve">.  </w:t>
      </w:r>
    </w:p>
    <w:p w14:paraId="76B82C6D" w14:textId="77777777" w:rsidR="00710885" w:rsidRPr="003D3F9E" w:rsidRDefault="00710885" w:rsidP="006F6258">
      <w:pPr>
        <w:ind w:left="720"/>
      </w:pPr>
    </w:p>
    <w:p w14:paraId="127F089D" w14:textId="4676DC05" w:rsidR="008A28FA" w:rsidRPr="008A28FA" w:rsidRDefault="008A28FA" w:rsidP="00EB1758">
      <w:pPr>
        <w:pStyle w:val="ListParagraph"/>
        <w:numPr>
          <w:ilvl w:val="0"/>
          <w:numId w:val="14"/>
        </w:numPr>
        <w:ind w:hanging="720"/>
        <w:rPr>
          <w:b/>
          <w:bCs/>
        </w:rPr>
      </w:pPr>
      <w:r w:rsidRPr="008A28FA">
        <w:rPr>
          <w:b/>
          <w:bCs/>
        </w:rPr>
        <w:lastRenderedPageBreak/>
        <w:t>F1</w:t>
      </w:r>
      <w:r w:rsidR="00C301AD">
        <w:rPr>
          <w:b/>
          <w:bCs/>
        </w:rPr>
        <w:t>-s</w:t>
      </w:r>
      <w:r w:rsidRPr="008A28FA">
        <w:rPr>
          <w:b/>
          <w:bCs/>
        </w:rPr>
        <w:t>core</w:t>
      </w:r>
    </w:p>
    <w:p w14:paraId="742659F0" w14:textId="7DAA7575" w:rsidR="00C16AF7" w:rsidRDefault="008A28FA" w:rsidP="00BC7028">
      <w:r>
        <w:tab/>
      </w:r>
      <w:proofErr w:type="spellStart"/>
      <w:r w:rsidR="00C16AF7">
        <w:t>Đối</w:t>
      </w:r>
      <w:proofErr w:type="spellEnd"/>
      <w:r w:rsidR="00C16AF7">
        <w:t xml:space="preserve"> </w:t>
      </w:r>
      <w:proofErr w:type="spellStart"/>
      <w:r w:rsidR="00C16AF7">
        <w:t>với</w:t>
      </w:r>
      <w:proofErr w:type="spellEnd"/>
      <w:r w:rsidR="00C16AF7">
        <w:t xml:space="preserve"> </w:t>
      </w:r>
      <w:proofErr w:type="spellStart"/>
      <w:r w:rsidR="00C16AF7">
        <w:t>các</w:t>
      </w:r>
      <w:proofErr w:type="spellEnd"/>
      <w:r w:rsidR="00C16AF7">
        <w:t xml:space="preserve"> </w:t>
      </w:r>
      <w:proofErr w:type="spellStart"/>
      <w:r w:rsidR="00C16AF7">
        <w:t>ứng</w:t>
      </w:r>
      <w:proofErr w:type="spellEnd"/>
      <w:r w:rsidR="00C16AF7">
        <w:t xml:space="preserve"> </w:t>
      </w:r>
      <w:proofErr w:type="spellStart"/>
      <w:r w:rsidR="00C16AF7">
        <w:t>dụng</w:t>
      </w:r>
      <w:proofErr w:type="spellEnd"/>
      <w:r w:rsidR="00C16AF7">
        <w:t xml:space="preserve"> </w:t>
      </w:r>
      <w:proofErr w:type="spellStart"/>
      <w:r w:rsidR="00C16AF7">
        <w:t>mà</w:t>
      </w:r>
      <w:proofErr w:type="spellEnd"/>
      <w:r w:rsidR="00C16AF7">
        <w:t xml:space="preserve"> </w:t>
      </w:r>
      <w:proofErr w:type="spellStart"/>
      <w:r w:rsidR="00C16AF7">
        <w:t>độ</w:t>
      </w:r>
      <w:proofErr w:type="spellEnd"/>
      <w:r w:rsidR="00C16AF7">
        <w:t xml:space="preserve"> </w:t>
      </w:r>
      <w:proofErr w:type="spellStart"/>
      <w:r w:rsidR="00C16AF7">
        <w:t>chính</w:t>
      </w:r>
      <w:proofErr w:type="spellEnd"/>
      <w:r w:rsidR="00C16AF7">
        <w:t xml:space="preserve"> </w:t>
      </w:r>
      <w:proofErr w:type="spellStart"/>
      <w:r w:rsidR="00C16AF7">
        <w:t>xác</w:t>
      </w:r>
      <w:proofErr w:type="spellEnd"/>
      <w:r w:rsidR="00C16AF7">
        <w:t xml:space="preserve"> precision </w:t>
      </w:r>
      <w:proofErr w:type="spellStart"/>
      <w:r w:rsidR="00C16AF7">
        <w:t>và</w:t>
      </w:r>
      <w:proofErr w:type="spellEnd"/>
      <w:r w:rsidR="00C16AF7">
        <w:t xml:space="preserve"> </w:t>
      </w:r>
      <w:proofErr w:type="spellStart"/>
      <w:r w:rsidR="00C16AF7">
        <w:t>độ</w:t>
      </w:r>
      <w:proofErr w:type="spellEnd"/>
      <w:r w:rsidR="00C16AF7">
        <w:t xml:space="preserve"> </w:t>
      </w:r>
      <w:proofErr w:type="spellStart"/>
      <w:r w:rsidR="00C16AF7">
        <w:t>hồi</w:t>
      </w:r>
      <w:proofErr w:type="spellEnd"/>
      <w:r w:rsidR="00C16AF7">
        <w:t xml:space="preserve"> </w:t>
      </w:r>
      <w:proofErr w:type="spellStart"/>
      <w:r w:rsidR="00C16AF7">
        <w:t>tưởng</w:t>
      </w:r>
      <w:proofErr w:type="spellEnd"/>
      <w:r w:rsidR="00C16AF7">
        <w:t xml:space="preserve"> recall </w:t>
      </w:r>
      <w:proofErr w:type="spellStart"/>
      <w:r w:rsidR="00C16AF7">
        <w:t>có</w:t>
      </w:r>
      <w:proofErr w:type="spellEnd"/>
      <w:r w:rsidR="00C16AF7">
        <w:t xml:space="preserve"> </w:t>
      </w:r>
      <w:proofErr w:type="spellStart"/>
      <w:r w:rsidR="00C16AF7">
        <w:t>tầm</w:t>
      </w:r>
      <w:proofErr w:type="spellEnd"/>
      <w:r w:rsidR="00C16AF7">
        <w:t xml:space="preserve"> </w:t>
      </w:r>
      <w:proofErr w:type="spellStart"/>
      <w:r w:rsidR="00C16AF7">
        <w:t>quan</w:t>
      </w:r>
      <w:proofErr w:type="spellEnd"/>
      <w:r w:rsidR="00C16AF7">
        <w:t xml:space="preserve"> </w:t>
      </w:r>
      <w:proofErr w:type="spellStart"/>
      <w:r w:rsidR="00C16AF7">
        <w:t>trọng</w:t>
      </w:r>
      <w:proofErr w:type="spellEnd"/>
      <w:r w:rsidR="00C16AF7">
        <w:t xml:space="preserve"> </w:t>
      </w:r>
      <w:proofErr w:type="spellStart"/>
      <w:r w:rsidR="00C16AF7">
        <w:t>tương</w:t>
      </w:r>
      <w:proofErr w:type="spellEnd"/>
      <w:r w:rsidR="00C16AF7">
        <w:t xml:space="preserve"> </w:t>
      </w:r>
      <w:proofErr w:type="spellStart"/>
      <w:r w:rsidR="00C16AF7">
        <w:t>tự</w:t>
      </w:r>
      <w:proofErr w:type="spellEnd"/>
      <w:r w:rsidR="00C16AF7">
        <w:t xml:space="preserve"> </w:t>
      </w:r>
      <w:proofErr w:type="spellStart"/>
      <w:r w:rsidR="00C16AF7">
        <w:t>nhau</w:t>
      </w:r>
      <w:proofErr w:type="spellEnd"/>
      <w:r w:rsidR="00C16AF7">
        <w:t xml:space="preserve">, </w:t>
      </w:r>
      <w:proofErr w:type="spellStart"/>
      <w:r w:rsidR="00C16AF7">
        <w:t>thường</w:t>
      </w:r>
      <w:proofErr w:type="spellEnd"/>
      <w:r w:rsidR="00C16AF7">
        <w:t xml:space="preserve"> </w:t>
      </w:r>
      <w:proofErr w:type="spellStart"/>
      <w:r w:rsidR="00C16AF7">
        <w:t>thuận</w:t>
      </w:r>
      <w:proofErr w:type="spellEnd"/>
      <w:r w:rsidR="00C16AF7">
        <w:t xml:space="preserve"> </w:t>
      </w:r>
      <w:proofErr w:type="spellStart"/>
      <w:r w:rsidR="00C16AF7">
        <w:t>tiện</w:t>
      </w:r>
      <w:proofErr w:type="spellEnd"/>
      <w:r w:rsidR="00C16AF7">
        <w:t xml:space="preserve"> </w:t>
      </w:r>
      <w:proofErr w:type="spellStart"/>
      <w:r w:rsidR="00C16AF7">
        <w:t>khi</w:t>
      </w:r>
      <w:proofErr w:type="spellEnd"/>
      <w:r w:rsidR="00C16AF7">
        <w:t xml:space="preserve"> </w:t>
      </w:r>
      <w:proofErr w:type="spellStart"/>
      <w:r w:rsidR="00C16AF7">
        <w:t>kết</w:t>
      </w:r>
      <w:proofErr w:type="spellEnd"/>
      <w:r w:rsidR="00C16AF7">
        <w:t xml:space="preserve"> </w:t>
      </w:r>
      <w:proofErr w:type="spellStart"/>
      <w:r w:rsidR="00C16AF7">
        <w:t>hợp</w:t>
      </w:r>
      <w:proofErr w:type="spellEnd"/>
      <w:r w:rsidR="00C16AF7">
        <w:t xml:space="preserve"> </w:t>
      </w:r>
      <w:proofErr w:type="spellStart"/>
      <w:r w:rsidR="00C16AF7">
        <w:t>chúng</w:t>
      </w:r>
      <w:proofErr w:type="spellEnd"/>
      <w:r w:rsidR="00C16AF7">
        <w:t xml:space="preserve"> </w:t>
      </w:r>
      <w:proofErr w:type="spellStart"/>
      <w:r w:rsidR="00C16AF7">
        <w:t>thành</w:t>
      </w:r>
      <w:proofErr w:type="spellEnd"/>
      <w:r w:rsidR="00C16AF7">
        <w:t xml:space="preserve"> </w:t>
      </w:r>
      <w:proofErr w:type="spellStart"/>
      <w:r w:rsidR="00C16AF7">
        <w:t>một</w:t>
      </w:r>
      <w:proofErr w:type="spellEnd"/>
      <w:r w:rsidR="00C16AF7">
        <w:t xml:space="preserve"> </w:t>
      </w:r>
      <w:proofErr w:type="spellStart"/>
      <w:r w:rsidR="00C16AF7">
        <w:t>đại</w:t>
      </w:r>
      <w:proofErr w:type="spellEnd"/>
      <w:r w:rsidR="00C16AF7">
        <w:t xml:space="preserve"> </w:t>
      </w:r>
      <w:proofErr w:type="spellStart"/>
      <w:r w:rsidR="00C16AF7">
        <w:t>lượng</w:t>
      </w:r>
      <w:proofErr w:type="spellEnd"/>
      <w:r w:rsidR="00C16AF7">
        <w:t xml:space="preserve"> </w:t>
      </w:r>
      <w:proofErr w:type="spellStart"/>
      <w:r w:rsidR="00C16AF7">
        <w:t>duy</w:t>
      </w:r>
      <w:proofErr w:type="spellEnd"/>
      <w:r w:rsidR="00C16AF7">
        <w:t xml:space="preserve"> </w:t>
      </w:r>
      <w:proofErr w:type="spellStart"/>
      <w:r w:rsidR="00C16AF7">
        <w:t>nhất</w:t>
      </w:r>
      <w:proofErr w:type="spellEnd"/>
      <w:r w:rsidR="00C16AF7">
        <w:t xml:space="preserve"> </w:t>
      </w:r>
      <w:proofErr w:type="spellStart"/>
      <w:r w:rsidR="00C16AF7">
        <w:t>được</w:t>
      </w:r>
      <w:proofErr w:type="spellEnd"/>
      <w:r w:rsidR="00C16AF7">
        <w:t xml:space="preserve"> </w:t>
      </w:r>
      <w:proofErr w:type="spellStart"/>
      <w:r w:rsidR="00C16AF7">
        <w:t>gọi</w:t>
      </w:r>
      <w:proofErr w:type="spellEnd"/>
      <w:r w:rsidR="00C16AF7">
        <w:t xml:space="preserve"> </w:t>
      </w:r>
      <w:proofErr w:type="spellStart"/>
      <w:r w:rsidR="00C16AF7">
        <w:t>là</w:t>
      </w:r>
      <w:proofErr w:type="spellEnd"/>
      <w:r w:rsidR="00C16AF7">
        <w:t xml:space="preserve"> </w:t>
      </w:r>
      <w:proofErr w:type="spellStart"/>
      <w:r w:rsidR="00C16AF7">
        <w:t>độ</w:t>
      </w:r>
      <w:proofErr w:type="spellEnd"/>
      <w:r w:rsidR="00C16AF7">
        <w:t xml:space="preserve"> </w:t>
      </w:r>
      <w:proofErr w:type="spellStart"/>
      <w:r w:rsidR="00C16AF7">
        <w:t>đo</w:t>
      </w:r>
      <w:proofErr w:type="spellEnd"/>
      <w:r w:rsidR="00C16AF7">
        <w:t xml:space="preserve"> F1. </w:t>
      </w:r>
      <w:proofErr w:type="spellStart"/>
      <w:r w:rsidR="00C16AF7">
        <w:t>Độ</w:t>
      </w:r>
      <w:proofErr w:type="spellEnd"/>
      <w:r w:rsidR="00C16AF7">
        <w:t xml:space="preserve"> </w:t>
      </w:r>
      <w:proofErr w:type="spellStart"/>
      <w:r w:rsidR="00C16AF7">
        <w:t>đo</w:t>
      </w:r>
      <w:proofErr w:type="spellEnd"/>
      <w:r w:rsidR="00C16AF7">
        <w:t xml:space="preserve"> F1 </w:t>
      </w:r>
      <w:proofErr w:type="spellStart"/>
      <w:r w:rsidR="00C16AF7">
        <w:t>được</w:t>
      </w:r>
      <w:proofErr w:type="spellEnd"/>
      <w:r w:rsidR="00C16AF7">
        <w:t xml:space="preserve"> </w:t>
      </w:r>
      <w:proofErr w:type="spellStart"/>
      <w:r w:rsidR="00C16AF7">
        <w:t>định</w:t>
      </w:r>
      <w:proofErr w:type="spellEnd"/>
      <w:r w:rsidR="00C16AF7">
        <w:t xml:space="preserve"> </w:t>
      </w:r>
      <w:proofErr w:type="spellStart"/>
      <w:r w:rsidR="00C16AF7">
        <w:t>nghĩa</w:t>
      </w:r>
      <w:proofErr w:type="spellEnd"/>
      <w:r w:rsidR="00C16AF7">
        <w:t xml:space="preserve"> </w:t>
      </w:r>
      <w:proofErr w:type="spellStart"/>
      <w:r w:rsidR="00C16AF7">
        <w:t>là</w:t>
      </w:r>
      <w:proofErr w:type="spellEnd"/>
      <w:r w:rsidR="00C16AF7">
        <w:t xml:space="preserve"> </w:t>
      </w:r>
      <w:proofErr w:type="spellStart"/>
      <w:r w:rsidR="00C16AF7">
        <w:t>trung</w:t>
      </w:r>
      <w:proofErr w:type="spellEnd"/>
      <w:r w:rsidR="00C16AF7">
        <w:t xml:space="preserve"> </w:t>
      </w:r>
      <w:proofErr w:type="spellStart"/>
      <w:r w:rsidR="00C16AF7">
        <w:t>bình</w:t>
      </w:r>
      <w:proofErr w:type="spellEnd"/>
      <w:r w:rsidR="00C16AF7">
        <w:t xml:space="preserve"> </w:t>
      </w:r>
      <w:proofErr w:type="spellStart"/>
      <w:r w:rsidR="0089524E">
        <w:t>điều</w:t>
      </w:r>
      <w:proofErr w:type="spellEnd"/>
      <w:r w:rsidR="00C16AF7">
        <w:t xml:space="preserve"> </w:t>
      </w:r>
      <w:proofErr w:type="spellStart"/>
      <w:r w:rsidR="00C16AF7">
        <w:t>hoà</w:t>
      </w:r>
      <w:proofErr w:type="spellEnd"/>
      <w:r w:rsidR="00C16AF7">
        <w:t xml:space="preserve"> </w:t>
      </w:r>
      <w:r w:rsidR="005965E5">
        <w:t xml:space="preserve">(harmonic mean) </w:t>
      </w:r>
      <w:proofErr w:type="spellStart"/>
      <w:r w:rsidR="00C16AF7">
        <w:t>của</w:t>
      </w:r>
      <w:proofErr w:type="spellEnd"/>
      <w:r w:rsidR="00C16AF7">
        <w:t xml:space="preserve"> </w:t>
      </w:r>
      <w:proofErr w:type="spellStart"/>
      <w:r w:rsidR="00C16AF7">
        <w:t>độ</w:t>
      </w:r>
      <w:proofErr w:type="spellEnd"/>
      <w:r w:rsidR="00C16AF7">
        <w:t xml:space="preserve"> </w:t>
      </w:r>
      <w:proofErr w:type="spellStart"/>
      <w:r w:rsidR="00C16AF7">
        <w:t>chính</w:t>
      </w:r>
      <w:proofErr w:type="spellEnd"/>
      <w:r w:rsidR="00C16AF7">
        <w:t xml:space="preserve"> </w:t>
      </w:r>
      <w:proofErr w:type="spellStart"/>
      <w:r w:rsidR="00C16AF7">
        <w:t>xác</w:t>
      </w:r>
      <w:proofErr w:type="spellEnd"/>
      <w:r w:rsidR="00C16AF7">
        <w:t xml:space="preserve"> </w:t>
      </w:r>
      <w:r w:rsidR="00C301AD">
        <w:t>precision</w:t>
      </w:r>
      <w:r w:rsidR="00C16AF7">
        <w:t xml:space="preserve"> </w:t>
      </w:r>
      <w:proofErr w:type="spellStart"/>
      <w:r w:rsidR="00C16AF7">
        <w:t>và</w:t>
      </w:r>
      <w:proofErr w:type="spellEnd"/>
      <w:r w:rsidR="00C16AF7">
        <w:t xml:space="preserve"> </w:t>
      </w:r>
      <w:proofErr w:type="spellStart"/>
      <w:r w:rsidR="00C16AF7">
        <w:t>độ</w:t>
      </w:r>
      <w:proofErr w:type="spellEnd"/>
      <w:r w:rsidR="00C16AF7">
        <w:t xml:space="preserve"> </w:t>
      </w:r>
      <w:proofErr w:type="spellStart"/>
      <w:r w:rsidR="00C16AF7">
        <w:t>hồi</w:t>
      </w:r>
      <w:proofErr w:type="spellEnd"/>
      <w:r w:rsidR="00C16AF7">
        <w:t xml:space="preserve"> </w:t>
      </w:r>
      <w:proofErr w:type="spellStart"/>
      <w:r w:rsidR="00C16AF7">
        <w:t>tưởng</w:t>
      </w:r>
      <w:proofErr w:type="spellEnd"/>
      <w:r w:rsidR="00C16AF7">
        <w:t xml:space="preserve"> recall</w:t>
      </w:r>
      <w:r w:rsidR="005965E5">
        <w:t xml:space="preserve"> (</w:t>
      </w:r>
      <w:proofErr w:type="spellStart"/>
      <w:r w:rsidR="005965E5">
        <w:t>giả</w:t>
      </w:r>
      <w:proofErr w:type="spellEnd"/>
      <w:r w:rsidR="005965E5">
        <w:t xml:space="preserve"> </w:t>
      </w:r>
      <w:proofErr w:type="spellStart"/>
      <w:r w:rsidR="005965E5">
        <w:t>sử</w:t>
      </w:r>
      <w:proofErr w:type="spellEnd"/>
      <w:r w:rsidR="005965E5">
        <w:t xml:space="preserve"> </w:t>
      </w:r>
      <w:proofErr w:type="spellStart"/>
      <w:r w:rsidR="005965E5">
        <w:t>hai</w:t>
      </w:r>
      <w:proofErr w:type="spellEnd"/>
      <w:r w:rsidR="005965E5">
        <w:t xml:space="preserve"> </w:t>
      </w:r>
      <w:proofErr w:type="spellStart"/>
      <w:r w:rsidR="005965E5">
        <w:t>đại</w:t>
      </w:r>
      <w:proofErr w:type="spellEnd"/>
      <w:r w:rsidR="005965E5">
        <w:t xml:space="preserve"> </w:t>
      </w:r>
      <w:proofErr w:type="spellStart"/>
      <w:r w:rsidR="005965E5">
        <w:t>lượng</w:t>
      </w:r>
      <w:proofErr w:type="spellEnd"/>
      <w:r w:rsidR="005965E5">
        <w:t xml:space="preserve"> </w:t>
      </w:r>
      <w:proofErr w:type="spellStart"/>
      <w:r w:rsidR="005965E5">
        <w:t>này</w:t>
      </w:r>
      <w:proofErr w:type="spellEnd"/>
      <w:r w:rsidR="005965E5">
        <w:t xml:space="preserve"> </w:t>
      </w:r>
      <w:proofErr w:type="spellStart"/>
      <w:r w:rsidR="005965E5">
        <w:t>khác</w:t>
      </w:r>
      <w:proofErr w:type="spellEnd"/>
      <w:r w:rsidR="005965E5">
        <w:t xml:space="preserve"> 0)</w:t>
      </w:r>
      <w:r w:rsidR="00C16AF7">
        <w:t xml:space="preserve">. </w:t>
      </w:r>
      <w:proofErr w:type="spellStart"/>
      <w:r w:rsidR="00C16AF7">
        <w:t>Việc</w:t>
      </w:r>
      <w:proofErr w:type="spellEnd"/>
      <w:r w:rsidR="00C16AF7">
        <w:t xml:space="preserve"> </w:t>
      </w:r>
      <w:proofErr w:type="spellStart"/>
      <w:r w:rsidR="00C16AF7">
        <w:t>diễn</w:t>
      </w:r>
      <w:proofErr w:type="spellEnd"/>
      <w:r w:rsidR="00C16AF7">
        <w:t xml:space="preserve"> </w:t>
      </w:r>
      <w:proofErr w:type="spellStart"/>
      <w:r w:rsidR="00C16AF7">
        <w:t>giải</w:t>
      </w:r>
      <w:proofErr w:type="spellEnd"/>
      <w:r w:rsidR="00C16AF7">
        <w:t xml:space="preserve"> </w:t>
      </w:r>
      <w:proofErr w:type="spellStart"/>
      <w:r w:rsidR="00C16AF7">
        <w:t>độ</w:t>
      </w:r>
      <w:proofErr w:type="spellEnd"/>
      <w:r w:rsidR="00C16AF7">
        <w:t xml:space="preserve"> </w:t>
      </w:r>
      <w:proofErr w:type="spellStart"/>
      <w:r w:rsidR="00C16AF7">
        <w:t>đo</w:t>
      </w:r>
      <w:proofErr w:type="spellEnd"/>
      <w:r w:rsidR="00C16AF7">
        <w:t xml:space="preserve"> F1 </w:t>
      </w:r>
      <w:proofErr w:type="spellStart"/>
      <w:r w:rsidR="00C16AF7">
        <w:t>một</w:t>
      </w:r>
      <w:proofErr w:type="spellEnd"/>
      <w:r w:rsidR="00C16AF7">
        <w:t xml:space="preserve"> </w:t>
      </w:r>
      <w:proofErr w:type="spellStart"/>
      <w:r w:rsidR="00C16AF7">
        <w:t>cách</w:t>
      </w:r>
      <w:proofErr w:type="spellEnd"/>
      <w:r w:rsidR="00C16AF7">
        <w:t xml:space="preserve"> </w:t>
      </w:r>
      <w:proofErr w:type="spellStart"/>
      <w:r w:rsidR="00C16AF7">
        <w:t>trực</w:t>
      </w:r>
      <w:proofErr w:type="spellEnd"/>
      <w:r w:rsidR="00C16AF7">
        <w:t xml:space="preserve"> </w:t>
      </w:r>
      <w:proofErr w:type="spellStart"/>
      <w:r w:rsidR="00C16AF7">
        <w:t>quan</w:t>
      </w:r>
      <w:proofErr w:type="spellEnd"/>
      <w:r w:rsidR="00C16AF7">
        <w:t xml:space="preserve"> </w:t>
      </w:r>
      <w:proofErr w:type="spellStart"/>
      <w:r w:rsidR="00C16AF7">
        <w:t>sẽ</w:t>
      </w:r>
      <w:proofErr w:type="spellEnd"/>
      <w:r w:rsidR="00C16AF7">
        <w:t xml:space="preserve"> </w:t>
      </w:r>
      <w:proofErr w:type="spellStart"/>
      <w:r w:rsidR="00C16AF7">
        <w:t>khó</w:t>
      </w:r>
      <w:proofErr w:type="spellEnd"/>
      <w:r w:rsidR="00C16AF7">
        <w:t xml:space="preserve"> </w:t>
      </w:r>
      <w:proofErr w:type="spellStart"/>
      <w:r w:rsidR="00C16AF7">
        <w:t>hơn</w:t>
      </w:r>
      <w:proofErr w:type="spellEnd"/>
      <w:r w:rsidR="00C16AF7">
        <w:t xml:space="preserve"> </w:t>
      </w:r>
      <w:proofErr w:type="spellStart"/>
      <w:r w:rsidR="00C16AF7">
        <w:t>một</w:t>
      </w:r>
      <w:proofErr w:type="spellEnd"/>
      <w:r w:rsidR="00C16AF7">
        <w:t xml:space="preserve"> </w:t>
      </w:r>
      <w:proofErr w:type="spellStart"/>
      <w:r w:rsidR="00C16AF7">
        <w:t>chút</w:t>
      </w:r>
      <w:proofErr w:type="spellEnd"/>
      <w:r w:rsidR="00C16AF7">
        <w:t xml:space="preserve"> so </w:t>
      </w:r>
      <w:proofErr w:type="spellStart"/>
      <w:r w:rsidR="00C16AF7">
        <w:t>với</w:t>
      </w:r>
      <w:proofErr w:type="spellEnd"/>
      <w:r w:rsidR="00C16AF7">
        <w:t xml:space="preserve"> </w:t>
      </w:r>
      <w:proofErr w:type="spellStart"/>
      <w:r w:rsidR="00C16AF7">
        <w:t>độ</w:t>
      </w:r>
      <w:proofErr w:type="spellEnd"/>
      <w:r w:rsidR="00C16AF7">
        <w:t xml:space="preserve"> </w:t>
      </w:r>
      <w:proofErr w:type="spellStart"/>
      <w:r w:rsidR="00C16AF7">
        <w:t>chính</w:t>
      </w:r>
      <w:proofErr w:type="spellEnd"/>
      <w:r w:rsidR="00C16AF7">
        <w:t xml:space="preserve"> </w:t>
      </w:r>
      <w:proofErr w:type="spellStart"/>
      <w:r w:rsidR="00C16AF7">
        <w:t>xác</w:t>
      </w:r>
      <w:proofErr w:type="spellEnd"/>
      <w:r w:rsidR="00C16AF7">
        <w:t xml:space="preserve"> precision </w:t>
      </w:r>
      <w:proofErr w:type="spellStart"/>
      <w:r w:rsidR="00C16AF7">
        <w:t>và</w:t>
      </w:r>
      <w:proofErr w:type="spellEnd"/>
      <w:r w:rsidR="00C16AF7">
        <w:t xml:space="preserve"> </w:t>
      </w:r>
      <w:proofErr w:type="spellStart"/>
      <w:r w:rsidR="00C16AF7">
        <w:t>độ</w:t>
      </w:r>
      <w:proofErr w:type="spellEnd"/>
      <w:r w:rsidR="00C16AF7">
        <w:t xml:space="preserve"> </w:t>
      </w:r>
      <w:proofErr w:type="spellStart"/>
      <w:r w:rsidR="00C16AF7">
        <w:t>hồi</w:t>
      </w:r>
      <w:proofErr w:type="spellEnd"/>
      <w:r w:rsidR="00C16AF7">
        <w:t xml:space="preserve"> </w:t>
      </w:r>
      <w:proofErr w:type="spellStart"/>
      <w:r w:rsidR="00C16AF7">
        <w:t>tưởng</w:t>
      </w:r>
      <w:proofErr w:type="spellEnd"/>
      <w:r w:rsidR="00C16AF7">
        <w:t xml:space="preserve"> recall </w:t>
      </w:r>
      <w:proofErr w:type="spellStart"/>
      <w:r w:rsidR="00C16AF7">
        <w:t>một</w:t>
      </w:r>
      <w:proofErr w:type="spellEnd"/>
      <w:r w:rsidR="00C16AF7">
        <w:t xml:space="preserve"> </w:t>
      </w:r>
      <w:proofErr w:type="spellStart"/>
      <w:r w:rsidR="00C16AF7">
        <w:t>cách</w:t>
      </w:r>
      <w:proofErr w:type="spellEnd"/>
      <w:r w:rsidR="00C16AF7">
        <w:t xml:space="preserve"> </w:t>
      </w:r>
      <w:proofErr w:type="spellStart"/>
      <w:r w:rsidR="00C16AF7">
        <w:t>riêng</w:t>
      </w:r>
      <w:proofErr w:type="spellEnd"/>
      <w:r w:rsidR="00C16AF7">
        <w:t xml:space="preserve"> </w:t>
      </w:r>
      <w:proofErr w:type="spellStart"/>
      <w:r w:rsidR="00C16AF7">
        <w:t>lẻ</w:t>
      </w:r>
      <w:proofErr w:type="spellEnd"/>
      <w:r w:rsidR="00C16AF7">
        <w:t xml:space="preserve">, </w:t>
      </w:r>
      <w:proofErr w:type="spellStart"/>
      <w:r w:rsidR="00C16AF7">
        <w:t>nhưng</w:t>
      </w:r>
      <w:proofErr w:type="spellEnd"/>
      <w:r w:rsidR="00C16AF7">
        <w:t xml:space="preserve"> </w:t>
      </w:r>
      <w:proofErr w:type="spellStart"/>
      <w:r w:rsidR="00C16AF7">
        <w:t>có</w:t>
      </w:r>
      <w:proofErr w:type="spellEnd"/>
      <w:r w:rsidR="00C16AF7">
        <w:t xml:space="preserve"> </w:t>
      </w:r>
      <w:proofErr w:type="spellStart"/>
      <w:r w:rsidR="00C16AF7">
        <w:t>thể</w:t>
      </w:r>
      <w:proofErr w:type="spellEnd"/>
      <w:r w:rsidR="00C16AF7">
        <w:t xml:space="preserve"> </w:t>
      </w:r>
      <w:proofErr w:type="spellStart"/>
      <w:r w:rsidR="00C16AF7">
        <w:t>kỳ</w:t>
      </w:r>
      <w:proofErr w:type="spellEnd"/>
      <w:r w:rsidR="00C16AF7">
        <w:t xml:space="preserve"> </w:t>
      </w:r>
      <w:proofErr w:type="spellStart"/>
      <w:r w:rsidR="00C16AF7">
        <w:t>vọng</w:t>
      </w:r>
      <w:proofErr w:type="spellEnd"/>
      <w:r w:rsidR="00C16AF7">
        <w:t xml:space="preserve"> </w:t>
      </w:r>
      <w:proofErr w:type="spellStart"/>
      <w:r w:rsidR="00C16AF7">
        <w:t>tóm</w:t>
      </w:r>
      <w:proofErr w:type="spellEnd"/>
      <w:r w:rsidR="00C16AF7">
        <w:t xml:space="preserve"> </w:t>
      </w:r>
      <w:proofErr w:type="spellStart"/>
      <w:r w:rsidR="00C16AF7">
        <w:t>tắt</w:t>
      </w:r>
      <w:proofErr w:type="spellEnd"/>
      <w:r w:rsidR="00C16AF7">
        <w:t xml:space="preserve"> </w:t>
      </w:r>
      <w:proofErr w:type="spellStart"/>
      <w:r w:rsidR="00C16AF7">
        <w:t>hai</w:t>
      </w:r>
      <w:proofErr w:type="spellEnd"/>
      <w:r w:rsidR="00C16AF7">
        <w:t xml:space="preserve"> </w:t>
      </w:r>
      <w:proofErr w:type="spellStart"/>
      <w:r w:rsidR="00C16AF7">
        <w:t>đại</w:t>
      </w:r>
      <w:proofErr w:type="spellEnd"/>
      <w:r w:rsidR="00C16AF7">
        <w:t xml:space="preserve"> </w:t>
      </w:r>
      <w:proofErr w:type="spellStart"/>
      <w:r w:rsidR="00C16AF7">
        <w:t>lượng</w:t>
      </w:r>
      <w:proofErr w:type="spellEnd"/>
      <w:r w:rsidR="00C16AF7">
        <w:t xml:space="preserve"> </w:t>
      </w:r>
      <w:proofErr w:type="spellStart"/>
      <w:r w:rsidR="00C16AF7">
        <w:t>thành</w:t>
      </w:r>
      <w:proofErr w:type="spellEnd"/>
      <w:r w:rsidR="00C16AF7">
        <w:t xml:space="preserve"> </w:t>
      </w:r>
      <w:proofErr w:type="spellStart"/>
      <w:r w:rsidR="00C16AF7">
        <w:t>một</w:t>
      </w:r>
      <w:proofErr w:type="spellEnd"/>
      <w:r w:rsidR="00C16AF7">
        <w:t xml:space="preserve"> </w:t>
      </w:r>
      <w:proofErr w:type="spellStart"/>
      <w:r w:rsidR="00C16AF7">
        <w:t>chỉ</w:t>
      </w:r>
      <w:proofErr w:type="spellEnd"/>
      <w:r w:rsidR="00C16AF7">
        <w:t xml:space="preserve"> </w:t>
      </w:r>
      <w:proofErr w:type="spellStart"/>
      <w:r w:rsidR="00C16AF7">
        <w:t>số</w:t>
      </w:r>
      <w:proofErr w:type="spellEnd"/>
      <w:r w:rsidR="00C16AF7">
        <w:t xml:space="preserve"> </w:t>
      </w:r>
      <w:proofErr w:type="spellStart"/>
      <w:r w:rsidR="00C16AF7">
        <w:t>dễ</w:t>
      </w:r>
      <w:proofErr w:type="spellEnd"/>
      <w:r w:rsidR="00C16AF7">
        <w:t xml:space="preserve"> so </w:t>
      </w:r>
      <w:proofErr w:type="spellStart"/>
      <w:r w:rsidR="00C16AF7">
        <w:t>sánh</w:t>
      </w:r>
      <w:proofErr w:type="spellEnd"/>
      <w:r w:rsidR="00C16AF7">
        <w:t>.</w:t>
      </w:r>
    </w:p>
    <w:p w14:paraId="0F68F780" w14:textId="4630F860" w:rsidR="006F6258" w:rsidRDefault="006F6258" w:rsidP="00BC7028">
      <w:proofErr w:type="spellStart"/>
      <w:r>
        <w:t>Độ</w:t>
      </w:r>
      <w:proofErr w:type="spellEnd"/>
      <w:r>
        <w:t xml:space="preserve"> </w:t>
      </w:r>
      <w:proofErr w:type="spellStart"/>
      <w:r>
        <w:t>đo</w:t>
      </w:r>
      <w:proofErr w:type="spellEnd"/>
      <w:r>
        <w:t xml:space="preserve"> F1 </w:t>
      </w:r>
      <w:proofErr w:type="spellStart"/>
      <w:r>
        <w:t>được</w:t>
      </w:r>
      <w:proofErr w:type="spellEnd"/>
      <w:r>
        <w:t xml:space="preserve"> </w:t>
      </w:r>
      <w:proofErr w:type="spellStart"/>
      <w:r>
        <w:t>tính</w:t>
      </w:r>
      <w:proofErr w:type="spellEnd"/>
      <w:r>
        <w:t xml:space="preserve"> </w:t>
      </w:r>
      <w:proofErr w:type="spellStart"/>
      <w:r>
        <w:t>theo</w:t>
      </w:r>
      <w:proofErr w:type="spellEnd"/>
      <w:r>
        <w:t xml:space="preserve"> </w:t>
      </w:r>
      <w:proofErr w:type="spellStart"/>
      <w:r>
        <w:t>công</w:t>
      </w:r>
      <w:proofErr w:type="spellEnd"/>
      <w:r>
        <w:t xml:space="preserve"> </w:t>
      </w:r>
      <w:proofErr w:type="spellStart"/>
      <w:r>
        <w:t>thức</w:t>
      </w:r>
      <w:proofErr w:type="spellEnd"/>
    </w:p>
    <w:p w14:paraId="5FB54654" w14:textId="7E89F9D8" w:rsidR="006F6258" w:rsidRDefault="00000000" w:rsidP="00BC7028">
      <m:oMathPara>
        <m:oMath>
          <m:f>
            <m:fPr>
              <m:ctrlPr>
                <w:rPr>
                  <w:rFonts w:ascii="Cambria Math" w:hAnsi="Cambria Math"/>
                  <w:i/>
                </w:rPr>
              </m:ctrlPr>
            </m:fPr>
            <m:num>
              <m:r>
                <w:rPr>
                  <w:rFonts w:ascii="Cambria Math" w:hAnsi="Cambria Math"/>
                </w:rPr>
                <m:t>2</m:t>
              </m:r>
            </m:num>
            <m:den>
              <m:r>
                <w:rPr>
                  <w:rFonts w:ascii="Cambria Math" w:hAnsi="Cambria Math"/>
                </w:rPr>
                <m:t>F1</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recall</m:t>
              </m:r>
            </m:den>
          </m:f>
        </m:oMath>
      </m:oMathPara>
    </w:p>
    <w:p w14:paraId="7676020C" w14:textId="33C52A69" w:rsidR="0089524E" w:rsidRDefault="00C16AF7" w:rsidP="00483A8C">
      <w:pPr>
        <w:ind w:firstLine="720"/>
      </w:pPr>
      <w:proofErr w:type="spellStart"/>
      <w:r>
        <w:t>Để</w:t>
      </w:r>
      <w:proofErr w:type="spellEnd"/>
      <w:r>
        <w:t xml:space="preserve"> </w:t>
      </w:r>
      <w:proofErr w:type="spellStart"/>
      <w:r>
        <w:t>có</w:t>
      </w:r>
      <w:proofErr w:type="spellEnd"/>
      <w:r>
        <w:t xml:space="preserve"> </w:t>
      </w:r>
      <w:proofErr w:type="spellStart"/>
      <w:r>
        <w:t>được</w:t>
      </w:r>
      <w:proofErr w:type="spellEnd"/>
      <w:r>
        <w:t xml:space="preserve"> </w:t>
      </w:r>
      <w:proofErr w:type="spellStart"/>
      <w:r>
        <w:t>độ</w:t>
      </w:r>
      <w:proofErr w:type="spellEnd"/>
      <w:r>
        <w:t xml:space="preserve"> </w:t>
      </w:r>
      <w:proofErr w:type="spellStart"/>
      <w:r>
        <w:t>đo</w:t>
      </w:r>
      <w:proofErr w:type="spellEnd"/>
      <w:r>
        <w:t xml:space="preserve"> F1 </w:t>
      </w:r>
      <w:proofErr w:type="spellStart"/>
      <w:r>
        <w:t>cao</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cần</w:t>
      </w:r>
      <w:proofErr w:type="spellEnd"/>
      <w:r>
        <w:t xml:space="preserve"> </w:t>
      </w:r>
      <w:proofErr w:type="spellStart"/>
      <w:r>
        <w:t>có</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r w:rsidR="00C301AD">
        <w:t>precision</w:t>
      </w:r>
      <w:r>
        <w:t xml:space="preserve"> </w:t>
      </w:r>
      <w:proofErr w:type="spellStart"/>
      <w:r>
        <w:t>và</w:t>
      </w:r>
      <w:proofErr w:type="spellEnd"/>
      <w:r>
        <w:t xml:space="preserve"> </w:t>
      </w:r>
      <w:proofErr w:type="spellStart"/>
      <w:r>
        <w:t>độ</w:t>
      </w:r>
      <w:proofErr w:type="spellEnd"/>
      <w:r>
        <w:t xml:space="preserve"> </w:t>
      </w:r>
      <w:proofErr w:type="spellStart"/>
      <w:r>
        <w:t>hồi</w:t>
      </w:r>
      <w:proofErr w:type="spellEnd"/>
      <w:r>
        <w:t xml:space="preserve"> </w:t>
      </w:r>
      <w:proofErr w:type="spellStart"/>
      <w:r>
        <w:t>tưởng</w:t>
      </w:r>
      <w:proofErr w:type="spellEnd"/>
      <w:r>
        <w:t xml:space="preserve"> recall </w:t>
      </w:r>
      <w:proofErr w:type="spellStart"/>
      <w:r>
        <w:t>cao</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là</w:t>
      </w:r>
      <w:proofErr w:type="spellEnd"/>
      <w:r>
        <w:t xml:space="preserve"> do </w:t>
      </w:r>
      <w:proofErr w:type="spellStart"/>
      <w:r>
        <w:t>độ</w:t>
      </w:r>
      <w:proofErr w:type="spellEnd"/>
      <w:r>
        <w:t xml:space="preserve"> </w:t>
      </w:r>
      <w:proofErr w:type="spellStart"/>
      <w:r>
        <w:t>đo</w:t>
      </w:r>
      <w:proofErr w:type="spellEnd"/>
      <w:r>
        <w:t xml:space="preserve"> F1 </w:t>
      </w:r>
      <w:proofErr w:type="spellStart"/>
      <w:r>
        <w:t>bị</w:t>
      </w:r>
      <w:proofErr w:type="spellEnd"/>
      <w:r>
        <w:t xml:space="preserve"> </w:t>
      </w:r>
      <w:proofErr w:type="spellStart"/>
      <w:r>
        <w:t>kéo</w:t>
      </w:r>
      <w:proofErr w:type="spellEnd"/>
      <w:r>
        <w:t xml:space="preserve"> </w:t>
      </w:r>
      <w:proofErr w:type="spellStart"/>
      <w:r>
        <w:t>xuống</w:t>
      </w:r>
      <w:proofErr w:type="spellEnd"/>
      <w:r>
        <w:t xml:space="preserve"> </w:t>
      </w:r>
      <w:proofErr w:type="spellStart"/>
      <w:r>
        <w:t>khá</w:t>
      </w:r>
      <w:proofErr w:type="spellEnd"/>
      <w:r>
        <w:t xml:space="preserve"> </w:t>
      </w:r>
      <w:proofErr w:type="spellStart"/>
      <w:r>
        <w:t>nhiều</w:t>
      </w:r>
      <w:proofErr w:type="spellEnd"/>
      <w:r>
        <w:t xml:space="preserve"> </w:t>
      </w:r>
      <w:proofErr w:type="spellStart"/>
      <w:r>
        <w:t>khi</w:t>
      </w:r>
      <w:proofErr w:type="spellEnd"/>
      <w:r>
        <w:t xml:space="preserve"> </w:t>
      </w:r>
      <w:proofErr w:type="spellStart"/>
      <w:r>
        <w:t>lấy</w:t>
      </w:r>
      <w:proofErr w:type="spellEnd"/>
      <w:r>
        <w:t xml:space="preserve"> </w:t>
      </w:r>
      <w:proofErr w:type="spellStart"/>
      <w:r>
        <w:t>trung</w:t>
      </w:r>
      <w:proofErr w:type="spellEnd"/>
      <w:r>
        <w:t xml:space="preserve"> </w:t>
      </w:r>
      <w:proofErr w:type="spellStart"/>
      <w:r>
        <w:t>bình</w:t>
      </w:r>
      <w:proofErr w:type="spellEnd"/>
      <w:r>
        <w:t xml:space="preserve"> </w:t>
      </w:r>
      <w:proofErr w:type="spellStart"/>
      <w:r w:rsidR="00C301AD">
        <w:t>điều</w:t>
      </w:r>
      <w:proofErr w:type="spellEnd"/>
      <w:r>
        <w:t xml:space="preserve"> </w:t>
      </w:r>
      <w:proofErr w:type="spellStart"/>
      <w:r>
        <w:t>hoà</w:t>
      </w:r>
      <w:proofErr w:type="spellEnd"/>
      <w:r>
        <w:t xml:space="preserve"> </w:t>
      </w:r>
      <w:proofErr w:type="spellStart"/>
      <w:r>
        <w:t>nếu</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r w:rsidR="00C301AD">
        <w:t>precision</w:t>
      </w:r>
      <w:r>
        <w:t xml:space="preserve"> </w:t>
      </w:r>
      <w:proofErr w:type="spellStart"/>
      <w:r>
        <w:t>hoặc</w:t>
      </w:r>
      <w:proofErr w:type="spellEnd"/>
      <w:r>
        <w:t xml:space="preserve"> </w:t>
      </w:r>
      <w:proofErr w:type="spellStart"/>
      <w:r>
        <w:t>độ</w:t>
      </w:r>
      <w:proofErr w:type="spellEnd"/>
      <w:r>
        <w:t xml:space="preserve"> </w:t>
      </w:r>
      <w:proofErr w:type="spellStart"/>
      <w:r>
        <w:t>hồi</w:t>
      </w:r>
      <w:proofErr w:type="spellEnd"/>
      <w:r>
        <w:t xml:space="preserve"> </w:t>
      </w:r>
      <w:proofErr w:type="spellStart"/>
      <w:r>
        <w:t>tưởng</w:t>
      </w:r>
      <w:proofErr w:type="spellEnd"/>
      <w:r>
        <w:t xml:space="preserve"> recall </w:t>
      </w:r>
      <w:proofErr w:type="spellStart"/>
      <w:r>
        <w:t>thấp</w:t>
      </w:r>
      <w:proofErr w:type="spellEnd"/>
      <w:r w:rsidR="00130E28">
        <w:t>.</w:t>
      </w:r>
      <w:r>
        <w:t xml:space="preserve"> </w:t>
      </w:r>
      <w:r w:rsidR="008A28FA">
        <w:tab/>
      </w:r>
    </w:p>
    <w:p w14:paraId="2DF8BE6F" w14:textId="730077F0" w:rsidR="006F6258" w:rsidRDefault="006F6258" w:rsidP="00BC7028"/>
    <w:p w14:paraId="303F0E4B" w14:textId="4670CEA9" w:rsidR="0089524E" w:rsidRDefault="0089524E" w:rsidP="009628B3">
      <w:pPr>
        <w:ind w:firstLine="720"/>
      </w:pPr>
      <w:proofErr w:type="spellStart"/>
      <w:r>
        <w:t>Với</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nhiều</w:t>
      </w:r>
      <w:proofErr w:type="spellEnd"/>
      <w:r>
        <w:t xml:space="preserve"> </w:t>
      </w:r>
      <w:proofErr w:type="spellStart"/>
      <w:r>
        <w:t>lớp</w:t>
      </w:r>
      <w:proofErr w:type="spellEnd"/>
      <w:r>
        <w:t xml:space="preserve">, ta </w:t>
      </w:r>
      <w:proofErr w:type="spellStart"/>
      <w:r>
        <w:t>lần</w:t>
      </w:r>
      <w:proofErr w:type="spellEnd"/>
      <w:r>
        <w:t xml:space="preserve"> </w:t>
      </w:r>
      <w:proofErr w:type="spellStart"/>
      <w:r>
        <w:t>lượt</w:t>
      </w:r>
      <w:proofErr w:type="spellEnd"/>
      <w:r>
        <w:t xml:space="preserve"> </w:t>
      </w:r>
      <w:proofErr w:type="spellStart"/>
      <w:r>
        <w:t>xem</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là</w:t>
      </w:r>
      <w:proofErr w:type="spellEnd"/>
      <w:r>
        <w:t xml:space="preserve"> positive, </w:t>
      </w:r>
      <w:proofErr w:type="spellStart"/>
      <w:r>
        <w:t>các</w:t>
      </w:r>
      <w:proofErr w:type="spellEnd"/>
      <w:r>
        <w:t xml:space="preserve"> </w:t>
      </w:r>
      <w:proofErr w:type="spellStart"/>
      <w:r>
        <w:t>lớp</w:t>
      </w:r>
      <w:proofErr w:type="spellEnd"/>
      <w:r>
        <w:t xml:space="preserve"> </w:t>
      </w:r>
      <w:proofErr w:type="spellStart"/>
      <w:r>
        <w:t>còn</w:t>
      </w:r>
      <w:proofErr w:type="spellEnd"/>
      <w:r>
        <w:t xml:space="preserve"> </w:t>
      </w:r>
      <w:proofErr w:type="spellStart"/>
      <w:r>
        <w:t>lại</w:t>
      </w:r>
      <w:proofErr w:type="spellEnd"/>
      <w:r>
        <w:t xml:space="preserve"> </w:t>
      </w:r>
      <w:proofErr w:type="spellStart"/>
      <w:r>
        <w:t>là</w:t>
      </w:r>
      <w:proofErr w:type="spellEnd"/>
      <w:r>
        <w:t xml:space="preserve"> negative. Khi </w:t>
      </w:r>
      <w:proofErr w:type="spellStart"/>
      <w:r>
        <w:t>đó</w:t>
      </w:r>
      <w:proofErr w:type="spellEnd"/>
      <w:r>
        <w:t xml:space="preserve"> ta </w:t>
      </w:r>
      <w:proofErr w:type="spellStart"/>
      <w:r>
        <w:t>có</w:t>
      </w:r>
      <w:proofErr w:type="spellEnd"/>
      <w:r>
        <w:t xml:space="preserve"> </w:t>
      </w:r>
      <w:proofErr w:type="spellStart"/>
      <w:r>
        <w:t>hai</w:t>
      </w:r>
      <w:proofErr w:type="spellEnd"/>
      <w:r>
        <w:t xml:space="preserve"> </w:t>
      </w:r>
      <w:proofErr w:type="spellStart"/>
      <w:r>
        <w:t>cách</w:t>
      </w:r>
      <w:proofErr w:type="spellEnd"/>
      <w:r>
        <w:t xml:space="preserve"> </w:t>
      </w:r>
      <w:proofErr w:type="spellStart"/>
      <w:r>
        <w:t>tính</w:t>
      </w:r>
      <w:proofErr w:type="spellEnd"/>
      <w:r>
        <w:t xml:space="preserve"> F1-score: macro F1-score </w:t>
      </w:r>
      <w:proofErr w:type="spellStart"/>
      <w:r>
        <w:t>và</w:t>
      </w:r>
      <w:proofErr w:type="spellEnd"/>
      <w:r>
        <w:t xml:space="preserve"> micro F1-</w:t>
      </w:r>
      <w:r w:rsidR="2E921FCE">
        <w:t xml:space="preserve">với </w:t>
      </w:r>
      <w:r>
        <w:t>score</w:t>
      </w:r>
      <w:r w:rsidR="006A15B2">
        <w:t>.</w:t>
      </w:r>
    </w:p>
    <w:p w14:paraId="29BC8487" w14:textId="56B08021" w:rsidR="00C301AD" w:rsidRDefault="00C301AD" w:rsidP="00EB1758">
      <w:pPr>
        <w:pStyle w:val="ListParagraph"/>
        <w:numPr>
          <w:ilvl w:val="0"/>
          <w:numId w:val="14"/>
        </w:numPr>
        <w:ind w:hanging="720"/>
        <w:rPr>
          <w:b/>
          <w:bCs/>
        </w:rPr>
      </w:pPr>
      <w:r w:rsidRPr="00C301AD">
        <w:rPr>
          <w:b/>
          <w:bCs/>
        </w:rPr>
        <w:t>Marco F1-score</w:t>
      </w:r>
    </w:p>
    <w:p w14:paraId="4C305053" w14:textId="3B382BA1" w:rsidR="00C301AD" w:rsidRDefault="00C301AD" w:rsidP="00BC7028">
      <w:r w:rsidRPr="00C301AD">
        <w:t xml:space="preserve">Marco F1-score </w:t>
      </w:r>
      <w:proofErr w:type="spellStart"/>
      <w:r w:rsidRPr="00C301AD">
        <w:t>được</w:t>
      </w:r>
      <w:proofErr w:type="spellEnd"/>
      <w:r w:rsidRPr="00C301AD">
        <w:t xml:space="preserve"> </w:t>
      </w:r>
      <w:proofErr w:type="spellStart"/>
      <w:r w:rsidRPr="00C301AD">
        <w:t>tính</w:t>
      </w:r>
      <w:proofErr w:type="spellEnd"/>
      <w:r w:rsidRPr="00C301AD">
        <w:t xml:space="preserve"> </w:t>
      </w:r>
      <w:proofErr w:type="spellStart"/>
      <w:r w:rsidRPr="00C301AD">
        <w:t>bằng</w:t>
      </w:r>
      <w:proofErr w:type="spellEnd"/>
      <w:r w:rsidRPr="00C301AD">
        <w:t xml:space="preserve"> </w:t>
      </w:r>
      <w:proofErr w:type="spellStart"/>
      <w:r w:rsidRPr="00C301AD">
        <w:t>công</w:t>
      </w:r>
      <w:proofErr w:type="spellEnd"/>
      <w:r w:rsidRPr="00C301AD">
        <w:t xml:space="preserve"> </w:t>
      </w:r>
      <w:proofErr w:type="spellStart"/>
      <w:r w:rsidRPr="00C301AD">
        <w:t>thức</w:t>
      </w:r>
      <w:proofErr w:type="spellEnd"/>
    </w:p>
    <w:p w14:paraId="74EEA2B1" w14:textId="4CEFA6B7" w:rsidR="00C301AD" w:rsidRPr="0089524E" w:rsidRDefault="00000000" w:rsidP="00BC7028">
      <w:pPr>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macro-F1</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macro-recision</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macro-recall</m:t>
              </m:r>
            </m:den>
          </m:f>
        </m:oMath>
      </m:oMathPara>
    </w:p>
    <w:p w14:paraId="278E8714" w14:textId="0A6155CC" w:rsidR="0089524E" w:rsidRDefault="0089524E" w:rsidP="00BC7028">
      <w:pPr>
        <w:rPr>
          <w:rFonts w:eastAsiaTheme="minorEastAsia"/>
        </w:rPr>
      </w:pPr>
      <w:proofErr w:type="spellStart"/>
      <w:r>
        <w:rPr>
          <w:rFonts w:eastAsiaTheme="minorEastAsia"/>
        </w:rPr>
        <w:t>với</w:t>
      </w:r>
      <w:proofErr w:type="spellEnd"/>
      <w:r>
        <w:rPr>
          <w:rFonts w:eastAsiaTheme="minorEastAsia"/>
        </w:rPr>
        <w:t xml:space="preserve"> </w:t>
      </w:r>
      <w:r w:rsidRPr="0089524E">
        <w:rPr>
          <w:rFonts w:eastAsiaTheme="minorEastAsia"/>
          <w:i/>
          <w:iCs/>
        </w:rPr>
        <w:t>macro-precision</w:t>
      </w:r>
      <w:r>
        <w:rPr>
          <w:rFonts w:eastAsiaTheme="minorEastAsia"/>
        </w:rPr>
        <w:t xml:space="preserve"> </w:t>
      </w:r>
      <w:proofErr w:type="spellStart"/>
      <w:r>
        <w:rPr>
          <w:rFonts w:eastAsiaTheme="minorEastAsia"/>
        </w:rPr>
        <w:t>và</w:t>
      </w:r>
      <w:proofErr w:type="spellEnd"/>
      <w:r>
        <w:rPr>
          <w:rFonts w:eastAsiaTheme="minorEastAsia"/>
        </w:rPr>
        <w:t xml:space="preserve"> </w:t>
      </w:r>
      <w:r w:rsidRPr="0089524E">
        <w:rPr>
          <w:rFonts w:eastAsiaTheme="minorEastAsia"/>
          <w:i/>
          <w:iCs/>
        </w:rPr>
        <w:t>macro-recall</w:t>
      </w:r>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trung</w:t>
      </w:r>
      <w:proofErr w:type="spellEnd"/>
      <w:r>
        <w:rPr>
          <w:rFonts w:eastAsiaTheme="minorEastAsia"/>
        </w:rPr>
        <w:t xml:space="preserve"> </w:t>
      </w:r>
      <w:proofErr w:type="spellStart"/>
      <w:r>
        <w:rPr>
          <w:rFonts w:eastAsiaTheme="minorEastAsia"/>
        </w:rPr>
        <w:t>bình</w:t>
      </w:r>
      <w:proofErr w:type="spellEnd"/>
      <w:r>
        <w:rPr>
          <w:rFonts w:eastAsiaTheme="minorEastAsia"/>
        </w:rPr>
        <w:t xml:space="preserve"> </w:t>
      </w:r>
      <w:proofErr w:type="spellStart"/>
      <w:r>
        <w:rPr>
          <w:rFonts w:eastAsiaTheme="minorEastAsia"/>
        </w:rPr>
        <w:t>cộng</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precision </w:t>
      </w:r>
      <w:proofErr w:type="spellStart"/>
      <w:r>
        <w:rPr>
          <w:rFonts w:eastAsiaTheme="minorEastAsia"/>
        </w:rPr>
        <w:t>và</w:t>
      </w:r>
      <w:proofErr w:type="spellEnd"/>
      <w:r>
        <w:rPr>
          <w:rFonts w:eastAsiaTheme="minorEastAsia"/>
        </w:rPr>
        <w:t xml:space="preserve"> recall </w:t>
      </w:r>
      <w:proofErr w:type="spellStart"/>
      <w:r>
        <w:rPr>
          <w:rFonts w:eastAsiaTheme="minorEastAsia"/>
        </w:rPr>
        <w:t>theo</w:t>
      </w:r>
      <w:proofErr w:type="spellEnd"/>
      <w:r>
        <w:rPr>
          <w:rFonts w:eastAsiaTheme="minorEastAsia"/>
        </w:rPr>
        <w:t xml:space="preserve"> </w:t>
      </w:r>
      <w:proofErr w:type="spellStart"/>
      <w:r>
        <w:rPr>
          <w:rFonts w:eastAsiaTheme="minorEastAsia"/>
        </w:rPr>
        <w:t>các</w:t>
      </w:r>
      <w:proofErr w:type="spellEnd"/>
      <w:r>
        <w:rPr>
          <w:rFonts w:eastAsiaTheme="minorEastAsia"/>
        </w:rPr>
        <w:t xml:space="preserve"> </w:t>
      </w:r>
      <w:proofErr w:type="spellStart"/>
      <w:r>
        <w:rPr>
          <w:rFonts w:eastAsiaTheme="minorEastAsia"/>
        </w:rPr>
        <w:t>lớp</w:t>
      </w:r>
      <w:proofErr w:type="spellEnd"/>
      <w:r>
        <w:rPr>
          <w:rFonts w:eastAsiaTheme="minorEastAsia"/>
        </w:rPr>
        <w:t>.</w:t>
      </w:r>
    </w:p>
    <w:p w14:paraId="0E45F79A" w14:textId="24760AAA" w:rsidR="0089524E" w:rsidRDefault="0089524E" w:rsidP="00EB1758">
      <w:pPr>
        <w:pStyle w:val="ListParagraph"/>
        <w:numPr>
          <w:ilvl w:val="0"/>
          <w:numId w:val="14"/>
        </w:numPr>
        <w:ind w:hanging="720"/>
        <w:rPr>
          <w:b/>
          <w:bCs/>
        </w:rPr>
      </w:pPr>
      <w:proofErr w:type="spellStart"/>
      <w:r w:rsidRPr="00C301AD">
        <w:rPr>
          <w:b/>
          <w:bCs/>
        </w:rPr>
        <w:t>M</w:t>
      </w:r>
      <w:r>
        <w:rPr>
          <w:b/>
          <w:bCs/>
        </w:rPr>
        <w:t>i</w:t>
      </w:r>
      <w:r w:rsidRPr="00C301AD">
        <w:rPr>
          <w:b/>
          <w:bCs/>
        </w:rPr>
        <w:t>rco</w:t>
      </w:r>
      <w:proofErr w:type="spellEnd"/>
      <w:r w:rsidRPr="00C301AD">
        <w:rPr>
          <w:b/>
          <w:bCs/>
        </w:rPr>
        <w:t xml:space="preserve"> F1-score</w:t>
      </w:r>
    </w:p>
    <w:p w14:paraId="2D388F4F" w14:textId="5ED760C9" w:rsidR="0089524E" w:rsidRDefault="0089524E" w:rsidP="00012ADD">
      <w:pPr>
        <w:ind w:firstLine="720"/>
      </w:pPr>
      <w:proofErr w:type="spellStart"/>
      <w:r w:rsidRPr="00C301AD">
        <w:t>M</w:t>
      </w:r>
      <w:r>
        <w:t>i</w:t>
      </w:r>
      <w:r w:rsidRPr="00C301AD">
        <w:t>rco</w:t>
      </w:r>
      <w:proofErr w:type="spellEnd"/>
      <w:r w:rsidRPr="00C301AD">
        <w:t xml:space="preserve"> F1-score </w:t>
      </w:r>
      <w:proofErr w:type="spellStart"/>
      <w:r w:rsidRPr="00C301AD">
        <w:t>được</w:t>
      </w:r>
      <w:proofErr w:type="spellEnd"/>
      <w:r w:rsidRPr="00C301AD">
        <w:t xml:space="preserve"> </w:t>
      </w:r>
      <w:proofErr w:type="spellStart"/>
      <w:r w:rsidRPr="00C301AD">
        <w:t>tính</w:t>
      </w:r>
      <w:proofErr w:type="spellEnd"/>
      <w:r w:rsidRPr="00C301AD">
        <w:t xml:space="preserve"> </w:t>
      </w:r>
      <w:proofErr w:type="spellStart"/>
      <w:r w:rsidRPr="00C301AD">
        <w:t>bằng</w:t>
      </w:r>
      <w:proofErr w:type="spellEnd"/>
      <w:r w:rsidRPr="00C301AD">
        <w:t xml:space="preserve"> </w:t>
      </w:r>
      <w:proofErr w:type="spellStart"/>
      <w:r w:rsidRPr="00C301AD">
        <w:t>công</w:t>
      </w:r>
      <w:proofErr w:type="spellEnd"/>
      <w:r w:rsidRPr="00C301AD">
        <w:t xml:space="preserve"> </w:t>
      </w:r>
      <w:proofErr w:type="spellStart"/>
      <w:r w:rsidRPr="00C301AD">
        <w:t>thức</w:t>
      </w:r>
      <w:proofErr w:type="spellEnd"/>
    </w:p>
    <w:p w14:paraId="6DDEA4A9" w14:textId="17438728" w:rsidR="0089524E" w:rsidRPr="0089524E" w:rsidRDefault="00000000" w:rsidP="0089524E">
      <w:pPr>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micro-F1</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micro-precision</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micro-recall</m:t>
              </m:r>
            </m:den>
          </m:f>
        </m:oMath>
      </m:oMathPara>
    </w:p>
    <w:p w14:paraId="14454171" w14:textId="5CA6792A" w:rsidR="00D25201" w:rsidRDefault="0089524E" w:rsidP="00C50E54">
      <w:proofErr w:type="spellStart"/>
      <w:r>
        <w:t>với</w:t>
      </w:r>
      <w:proofErr w:type="spellEnd"/>
      <w:r>
        <w:t xml:space="preserve"> </w:t>
      </w:r>
      <w:r w:rsidRPr="0089524E">
        <w:rPr>
          <w:i/>
          <w:iCs/>
        </w:rPr>
        <w:t>micro-precision</w:t>
      </w:r>
      <w:r>
        <w:t xml:space="preserve"> </w:t>
      </w:r>
      <w:proofErr w:type="spellStart"/>
      <w:r>
        <w:t>là</w:t>
      </w:r>
      <w:proofErr w:type="spellEnd"/>
      <w:r>
        <w:t xml:space="preserve"> </w:t>
      </w:r>
      <w:proofErr w:type="spellStart"/>
      <w:r>
        <w:t>tỉ</w:t>
      </w:r>
      <w:proofErr w:type="spellEnd"/>
      <w:r>
        <w:t xml:space="preserve"> </w:t>
      </w:r>
      <w:proofErr w:type="spellStart"/>
      <w:r>
        <w:t>lệ</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w:t>
      </w:r>
      <w:proofErr w:type="spellStart"/>
      <w:r>
        <w:t>điểm</w:t>
      </w:r>
      <w:proofErr w:type="spellEnd"/>
      <w:r>
        <w:t xml:space="preserve"> positive </w:t>
      </w:r>
      <w:proofErr w:type="spellStart"/>
      <w:r>
        <w:t>thuộc</w:t>
      </w:r>
      <w:proofErr w:type="spellEnd"/>
      <w:r>
        <w:t xml:space="preserve"> </w:t>
      </w:r>
      <w:proofErr w:type="spellStart"/>
      <w:r>
        <w:t>các</w:t>
      </w:r>
      <w:proofErr w:type="spellEnd"/>
      <w:r>
        <w:t xml:space="preserve"> </w:t>
      </w:r>
      <w:proofErr w:type="spellStart"/>
      <w:r>
        <w:t>lớp</w:t>
      </w:r>
      <w:proofErr w:type="spellEnd"/>
      <w:r>
        <w:t xml:space="preserve"> </w:t>
      </w:r>
      <w:proofErr w:type="spellStart"/>
      <w:r>
        <w:t>trên</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điểm</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là</w:t>
      </w:r>
      <w:proofErr w:type="spellEnd"/>
      <w:r>
        <w:t xml:space="preserve"> positive </w:t>
      </w:r>
      <w:proofErr w:type="spellStart"/>
      <w:r>
        <w:t>thuộc</w:t>
      </w:r>
      <w:proofErr w:type="spellEnd"/>
      <w:r>
        <w:t xml:space="preserve"> </w:t>
      </w:r>
      <w:proofErr w:type="spellStart"/>
      <w:r>
        <w:t>các</w:t>
      </w:r>
      <w:proofErr w:type="spellEnd"/>
      <w:r>
        <w:t xml:space="preserve"> </w:t>
      </w:r>
      <w:proofErr w:type="spellStart"/>
      <w:r>
        <w:t>lớp</w:t>
      </w:r>
      <w:proofErr w:type="spellEnd"/>
      <w:r>
        <w:t xml:space="preserve">; </w:t>
      </w:r>
      <w:r w:rsidRPr="0089524E">
        <w:rPr>
          <w:i/>
          <w:iCs/>
        </w:rPr>
        <w:t>micro-recall</w:t>
      </w:r>
      <w:r>
        <w:t xml:space="preserve"> </w:t>
      </w:r>
      <w:proofErr w:type="spellStart"/>
      <w:r>
        <w:t>được</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tương</w:t>
      </w:r>
      <w:proofErr w:type="spellEnd"/>
      <w:r>
        <w:t xml:space="preserve"> </w:t>
      </w:r>
      <w:proofErr w:type="spellStart"/>
      <w:r>
        <w:t>tự</w:t>
      </w:r>
      <w:proofErr w:type="spellEnd"/>
      <w:r w:rsidR="002145DE">
        <w:t>.</w:t>
      </w:r>
    </w:p>
    <w:p w14:paraId="2EB18653" w14:textId="7313FCA4" w:rsidR="00B944AE" w:rsidRDefault="00B944AE" w:rsidP="00C50E54"/>
    <w:p w14:paraId="60D00C39" w14:textId="77777777" w:rsidR="00B944AE" w:rsidRDefault="00B944AE" w:rsidP="00C50E54"/>
    <w:p w14:paraId="2D907085" w14:textId="22FBBC34" w:rsidR="00C50E54" w:rsidRDefault="00F91F68" w:rsidP="00503F0A">
      <w:pPr>
        <w:pStyle w:val="Heading2"/>
        <w:ind w:hanging="846"/>
      </w:pPr>
      <w:bookmarkStart w:id="83" w:name="_Toc67937985"/>
      <w:bookmarkStart w:id="84" w:name="_Toc120461248"/>
      <w:proofErr w:type="spellStart"/>
      <w:r>
        <w:lastRenderedPageBreak/>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nghiệm</w:t>
      </w:r>
      <w:bookmarkEnd w:id="83"/>
      <w:bookmarkEnd w:id="84"/>
      <w:proofErr w:type="spellEnd"/>
    </w:p>
    <w:p w14:paraId="43349F0F" w14:textId="66E2AC4E" w:rsidR="00F41830" w:rsidRDefault="004416E6" w:rsidP="009B322D">
      <w:pPr>
        <w:ind w:firstLine="720"/>
      </w:pPr>
      <w:proofErr w:type="spellStart"/>
      <w:r>
        <w:t>Đầu</w:t>
      </w:r>
      <w:proofErr w:type="spellEnd"/>
      <w:r>
        <w:t xml:space="preserve"> </w:t>
      </w:r>
      <w:proofErr w:type="spellStart"/>
      <w:r>
        <w:t>tiên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rsidR="007F5434">
        <w:t>sử</w:t>
      </w:r>
      <w:proofErr w:type="spellEnd"/>
      <w:r w:rsidR="007F5434">
        <w:t xml:space="preserve"> </w:t>
      </w:r>
      <w:proofErr w:type="spellStart"/>
      <w:r w:rsidR="007F5434">
        <w:t>dụng</w:t>
      </w:r>
      <w:proofErr w:type="spellEnd"/>
      <w:r w:rsidR="007F5434">
        <w:t xml:space="preserve"> </w:t>
      </w:r>
      <w:proofErr w:type="spellStart"/>
      <w:r w:rsidR="007F5434">
        <w:t>cách</w:t>
      </w:r>
      <w:proofErr w:type="spellEnd"/>
      <w:r w:rsidR="007F5434">
        <w:t xml:space="preserve"> </w:t>
      </w:r>
      <w:proofErr w:type="spellStart"/>
      <w:r w:rsidR="007F5434">
        <w:t>biểu</w:t>
      </w:r>
      <w:proofErr w:type="spellEnd"/>
      <w:r w:rsidR="007F5434">
        <w:t xml:space="preserve"> </w:t>
      </w:r>
      <w:proofErr w:type="spellStart"/>
      <w:r w:rsidR="007F5434">
        <w:t>diễn</w:t>
      </w:r>
      <w:proofErr w:type="spellEnd"/>
      <w:r w:rsidR="007F5434">
        <w:t xml:space="preserve"> one-hot</w:t>
      </w:r>
      <w:r w:rsidR="00F41830">
        <w:t xml:space="preserve"> </w:t>
      </w:r>
      <w:proofErr w:type="spellStart"/>
      <w:r w:rsidR="00F41830">
        <w:t>thì</w:t>
      </w:r>
      <w:proofErr w:type="spellEnd"/>
      <w:r w:rsidR="00F41830">
        <w:t xml:space="preserve"> </w:t>
      </w:r>
      <w:proofErr w:type="spellStart"/>
      <w:r w:rsidR="00F41830">
        <w:t>thu</w:t>
      </w:r>
      <w:proofErr w:type="spellEnd"/>
      <w:r w:rsidR="00F41830">
        <w:t xml:space="preserve"> </w:t>
      </w:r>
      <w:proofErr w:type="spellStart"/>
      <w:r w:rsidR="00F41830">
        <w:t>được</w:t>
      </w:r>
      <w:proofErr w:type="spellEnd"/>
      <w:r w:rsidR="00F41830">
        <w:t xml:space="preserve"> </w:t>
      </w:r>
      <w:proofErr w:type="spellStart"/>
      <w:r w:rsidR="00F41830">
        <w:t>kết</w:t>
      </w:r>
      <w:proofErr w:type="spellEnd"/>
      <w:r w:rsidR="00F41830">
        <w:t xml:space="preserve"> </w:t>
      </w:r>
      <w:proofErr w:type="spellStart"/>
      <w:r w:rsidR="00F41830">
        <w:t>quả</w:t>
      </w:r>
      <w:proofErr w:type="spellEnd"/>
      <w:r w:rsidR="00F41830">
        <w:t xml:space="preserve"> </w:t>
      </w:r>
      <w:proofErr w:type="spellStart"/>
      <w:r w:rsidR="00F41830">
        <w:t>như</w:t>
      </w:r>
      <w:proofErr w:type="spellEnd"/>
      <w:r w:rsidR="00F41830">
        <w:t xml:space="preserve"> </w:t>
      </w:r>
      <w:proofErr w:type="spellStart"/>
      <w:r w:rsidR="00F41830">
        <w:t>bảng</w:t>
      </w:r>
      <w:proofErr w:type="spellEnd"/>
      <w:r w:rsidR="00F41830">
        <w:t xml:space="preserve"> </w:t>
      </w:r>
      <w:proofErr w:type="spellStart"/>
      <w:r w:rsidR="00F41830">
        <w:t>dưới</w:t>
      </w:r>
      <w:proofErr w:type="spellEnd"/>
      <w:r w:rsidR="00F41830">
        <w:t xml:space="preserve"> </w:t>
      </w:r>
      <w:proofErr w:type="spellStart"/>
      <w:r w:rsidR="00F41830">
        <w:t>đây</w:t>
      </w:r>
      <w:proofErr w:type="spellEnd"/>
      <w:r w:rsidR="00F41830">
        <w:t>:</w:t>
      </w:r>
    </w:p>
    <w:tbl>
      <w:tblPr>
        <w:tblStyle w:val="TableGrid"/>
        <w:tblW w:w="9351" w:type="dxa"/>
        <w:tblLayout w:type="fixed"/>
        <w:tblLook w:val="04A0" w:firstRow="1" w:lastRow="0" w:firstColumn="1" w:lastColumn="0" w:noHBand="0" w:noVBand="1"/>
      </w:tblPr>
      <w:tblGrid>
        <w:gridCol w:w="846"/>
        <w:gridCol w:w="547"/>
        <w:gridCol w:w="837"/>
        <w:gridCol w:w="839"/>
        <w:gridCol w:w="977"/>
        <w:gridCol w:w="839"/>
        <w:gridCol w:w="838"/>
        <w:gridCol w:w="839"/>
        <w:gridCol w:w="838"/>
        <w:gridCol w:w="977"/>
        <w:gridCol w:w="974"/>
      </w:tblGrid>
      <w:tr w:rsidR="00540399" w14:paraId="58EC368C" w14:textId="03A6E240" w:rsidTr="00AB2782">
        <w:trPr>
          <w:trHeight w:val="425"/>
        </w:trPr>
        <w:tc>
          <w:tcPr>
            <w:tcW w:w="846" w:type="dxa"/>
            <w:vMerge w:val="restart"/>
            <w:vAlign w:val="center"/>
          </w:tcPr>
          <w:p w14:paraId="313C9521" w14:textId="4C430074" w:rsidR="00540399" w:rsidRDefault="00540399" w:rsidP="00540399">
            <w:pPr>
              <w:jc w:val="center"/>
            </w:pPr>
            <w:proofErr w:type="spellStart"/>
            <w:r>
              <w:t>Mô</w:t>
            </w:r>
            <w:proofErr w:type="spellEnd"/>
            <w:r>
              <w:t xml:space="preserve"> </w:t>
            </w:r>
            <w:proofErr w:type="spellStart"/>
            <w:r>
              <w:t>hình</w:t>
            </w:r>
            <w:proofErr w:type="spellEnd"/>
          </w:p>
        </w:tc>
        <w:tc>
          <w:tcPr>
            <w:tcW w:w="547" w:type="dxa"/>
            <w:vMerge w:val="restart"/>
            <w:vAlign w:val="center"/>
          </w:tcPr>
          <w:p w14:paraId="7C31DF30" w14:textId="4E478777" w:rsidR="00540399" w:rsidRDefault="00540399" w:rsidP="00540399">
            <w:pPr>
              <w:jc w:val="center"/>
            </w:pPr>
            <w:proofErr w:type="spellStart"/>
            <w:r>
              <w:t>Độ</w:t>
            </w:r>
            <w:proofErr w:type="spellEnd"/>
            <w:r>
              <w:t xml:space="preserve"> </w:t>
            </w:r>
            <w:proofErr w:type="spellStart"/>
            <w:r>
              <w:t>đo</w:t>
            </w:r>
            <w:proofErr w:type="spellEnd"/>
          </w:p>
        </w:tc>
        <w:tc>
          <w:tcPr>
            <w:tcW w:w="6007" w:type="dxa"/>
            <w:gridSpan w:val="7"/>
            <w:vAlign w:val="center"/>
          </w:tcPr>
          <w:p w14:paraId="72F916CA" w14:textId="1018E31B" w:rsidR="00540399" w:rsidRDefault="00540399" w:rsidP="00540399">
            <w:pPr>
              <w:jc w:val="center"/>
            </w:pPr>
            <w:proofErr w:type="spellStart"/>
            <w:r>
              <w:t>Các</w:t>
            </w:r>
            <w:proofErr w:type="spellEnd"/>
            <w:r>
              <w:t xml:space="preserve"> </w:t>
            </w:r>
            <w:proofErr w:type="spellStart"/>
            <w:r>
              <w:t>khía</w:t>
            </w:r>
            <w:proofErr w:type="spellEnd"/>
            <w:r>
              <w:t xml:space="preserve"> </w:t>
            </w:r>
            <w:proofErr w:type="spellStart"/>
            <w:r>
              <w:t>cạnh</w:t>
            </w:r>
            <w:proofErr w:type="spellEnd"/>
            <w:r w:rsidR="00703668">
              <w:t xml:space="preserve"> (%)</w:t>
            </w:r>
          </w:p>
        </w:tc>
        <w:tc>
          <w:tcPr>
            <w:tcW w:w="977" w:type="dxa"/>
            <w:vMerge w:val="restart"/>
            <w:vAlign w:val="center"/>
          </w:tcPr>
          <w:p w14:paraId="110E65B8" w14:textId="7B8403CA" w:rsidR="006349B4" w:rsidRDefault="006349B4" w:rsidP="006349B4">
            <w:pPr>
              <w:jc w:val="center"/>
            </w:pPr>
            <w:r>
              <w:t>Macro</w:t>
            </w:r>
            <w:r w:rsidR="00701572">
              <w:t xml:space="preserve"> (%)</w:t>
            </w:r>
          </w:p>
        </w:tc>
        <w:tc>
          <w:tcPr>
            <w:tcW w:w="974" w:type="dxa"/>
            <w:vMerge w:val="restart"/>
            <w:vAlign w:val="center"/>
          </w:tcPr>
          <w:p w14:paraId="4E724179" w14:textId="3467ADE3" w:rsidR="006349B4" w:rsidRDefault="006349B4" w:rsidP="006349B4">
            <w:pPr>
              <w:jc w:val="center"/>
            </w:pPr>
            <w:r>
              <w:t>Micro</w:t>
            </w:r>
            <w:r w:rsidR="00701572">
              <w:t xml:space="preserve"> (%)</w:t>
            </w:r>
          </w:p>
        </w:tc>
      </w:tr>
      <w:tr w:rsidR="00540399" w14:paraId="6ECC72EB" w14:textId="0C703019" w:rsidTr="00AB2782">
        <w:tc>
          <w:tcPr>
            <w:tcW w:w="846" w:type="dxa"/>
            <w:vMerge/>
            <w:vAlign w:val="center"/>
          </w:tcPr>
          <w:p w14:paraId="78F579BD" w14:textId="06BC668B" w:rsidR="00540399" w:rsidRDefault="00540399" w:rsidP="00540399">
            <w:pPr>
              <w:jc w:val="center"/>
            </w:pPr>
          </w:p>
        </w:tc>
        <w:tc>
          <w:tcPr>
            <w:tcW w:w="547" w:type="dxa"/>
            <w:vMerge/>
            <w:vAlign w:val="center"/>
          </w:tcPr>
          <w:p w14:paraId="7C4C428A" w14:textId="77777777" w:rsidR="00540399" w:rsidRDefault="00540399" w:rsidP="00540399">
            <w:pPr>
              <w:jc w:val="center"/>
            </w:pPr>
          </w:p>
        </w:tc>
        <w:tc>
          <w:tcPr>
            <w:tcW w:w="837" w:type="dxa"/>
            <w:vAlign w:val="center"/>
          </w:tcPr>
          <w:p w14:paraId="14A1A424" w14:textId="3605B50E" w:rsidR="00540399" w:rsidRDefault="00540399" w:rsidP="00540399">
            <w:pPr>
              <w:jc w:val="center"/>
            </w:pPr>
            <w:r>
              <w:t>Ship</w:t>
            </w:r>
          </w:p>
        </w:tc>
        <w:tc>
          <w:tcPr>
            <w:tcW w:w="839" w:type="dxa"/>
            <w:vAlign w:val="center"/>
          </w:tcPr>
          <w:p w14:paraId="1822C43C" w14:textId="6D473CAD" w:rsidR="00540399" w:rsidRDefault="00540399" w:rsidP="00540399">
            <w:pPr>
              <w:jc w:val="center"/>
            </w:pPr>
            <w:proofErr w:type="spellStart"/>
            <w:r>
              <w:t>Giá</w:t>
            </w:r>
            <w:proofErr w:type="spellEnd"/>
          </w:p>
        </w:tc>
        <w:tc>
          <w:tcPr>
            <w:tcW w:w="977" w:type="dxa"/>
            <w:vAlign w:val="center"/>
          </w:tcPr>
          <w:p w14:paraId="08CEEC65" w14:textId="0C907D27" w:rsidR="00540399" w:rsidRDefault="00540399" w:rsidP="00540399">
            <w:pPr>
              <w:jc w:val="center"/>
            </w:pPr>
            <w:proofErr w:type="spellStart"/>
            <w:r>
              <w:t>Chính</w:t>
            </w:r>
            <w:proofErr w:type="spellEnd"/>
            <w:r>
              <w:t xml:space="preserve"> </w:t>
            </w:r>
            <w:proofErr w:type="spellStart"/>
            <w:r>
              <w:t>hãng</w:t>
            </w:r>
            <w:proofErr w:type="spellEnd"/>
          </w:p>
        </w:tc>
        <w:tc>
          <w:tcPr>
            <w:tcW w:w="839" w:type="dxa"/>
            <w:vAlign w:val="center"/>
          </w:tcPr>
          <w:p w14:paraId="054F93D2" w14:textId="6EF46D86" w:rsidR="00540399" w:rsidRDefault="00540399" w:rsidP="00540399">
            <w:pPr>
              <w:jc w:val="center"/>
            </w:pPr>
            <w:proofErr w:type="spellStart"/>
            <w:r>
              <w:t>Chất</w:t>
            </w:r>
            <w:proofErr w:type="spellEnd"/>
            <w:r>
              <w:t xml:space="preserve"> </w:t>
            </w:r>
            <w:proofErr w:type="spellStart"/>
            <w:r>
              <w:t>lượng</w:t>
            </w:r>
            <w:proofErr w:type="spellEnd"/>
          </w:p>
        </w:tc>
        <w:tc>
          <w:tcPr>
            <w:tcW w:w="838" w:type="dxa"/>
            <w:vAlign w:val="center"/>
          </w:tcPr>
          <w:p w14:paraId="58E68A72" w14:textId="7E25A652" w:rsidR="00540399" w:rsidRDefault="00540399" w:rsidP="00540399">
            <w:pPr>
              <w:jc w:val="center"/>
            </w:pPr>
            <w:proofErr w:type="spellStart"/>
            <w:r>
              <w:t>Dịch</w:t>
            </w:r>
            <w:proofErr w:type="spellEnd"/>
            <w:r>
              <w:t xml:space="preserve"> </w:t>
            </w:r>
            <w:proofErr w:type="spellStart"/>
            <w:r>
              <w:t>vụ</w:t>
            </w:r>
            <w:proofErr w:type="spellEnd"/>
          </w:p>
        </w:tc>
        <w:tc>
          <w:tcPr>
            <w:tcW w:w="839" w:type="dxa"/>
            <w:vAlign w:val="center"/>
          </w:tcPr>
          <w:p w14:paraId="1F5A293C" w14:textId="6314D5A5" w:rsidR="00540399" w:rsidRDefault="00540399" w:rsidP="00540399">
            <w:pPr>
              <w:jc w:val="center"/>
            </w:pPr>
            <w:proofErr w:type="gramStart"/>
            <w:r>
              <w:t>An</w:t>
            </w:r>
            <w:proofErr w:type="gramEnd"/>
            <w:r>
              <w:t xml:space="preserve"> </w:t>
            </w:r>
            <w:proofErr w:type="spellStart"/>
            <w:r>
              <w:t>toàn</w:t>
            </w:r>
            <w:proofErr w:type="spellEnd"/>
          </w:p>
        </w:tc>
        <w:tc>
          <w:tcPr>
            <w:tcW w:w="838" w:type="dxa"/>
            <w:vAlign w:val="center"/>
          </w:tcPr>
          <w:p w14:paraId="60EC92E6" w14:textId="57C2FD2E" w:rsidR="00540399" w:rsidRDefault="00540399" w:rsidP="00540399">
            <w:pPr>
              <w:jc w:val="center"/>
            </w:pPr>
            <w:r>
              <w:t>Other</w:t>
            </w:r>
          </w:p>
        </w:tc>
        <w:tc>
          <w:tcPr>
            <w:tcW w:w="977" w:type="dxa"/>
            <w:vMerge/>
          </w:tcPr>
          <w:p w14:paraId="4C56D524" w14:textId="77777777" w:rsidR="006349B4" w:rsidRDefault="006349B4" w:rsidP="00540399">
            <w:pPr>
              <w:jc w:val="center"/>
            </w:pPr>
          </w:p>
        </w:tc>
        <w:tc>
          <w:tcPr>
            <w:tcW w:w="974" w:type="dxa"/>
            <w:vMerge/>
          </w:tcPr>
          <w:p w14:paraId="6833A977" w14:textId="77777777" w:rsidR="006349B4" w:rsidRDefault="006349B4" w:rsidP="00540399">
            <w:pPr>
              <w:jc w:val="center"/>
            </w:pPr>
          </w:p>
        </w:tc>
      </w:tr>
      <w:tr w:rsidR="007A7F87" w14:paraId="31B885EB" w14:textId="337032E7" w:rsidTr="00AB2782">
        <w:trPr>
          <w:trHeight w:val="559"/>
        </w:trPr>
        <w:tc>
          <w:tcPr>
            <w:tcW w:w="846" w:type="dxa"/>
            <w:vMerge w:val="restart"/>
            <w:textDirection w:val="btLr"/>
            <w:vAlign w:val="center"/>
          </w:tcPr>
          <w:p w14:paraId="34619AC2" w14:textId="04B691EE" w:rsidR="00540399" w:rsidRPr="00C82B70" w:rsidRDefault="00540399" w:rsidP="00540399">
            <w:pPr>
              <w:ind w:left="113" w:right="113"/>
              <w:jc w:val="center"/>
              <w:rPr>
                <w:i/>
              </w:rPr>
            </w:pPr>
            <w:r w:rsidRPr="00C82B70">
              <w:rPr>
                <w:i/>
              </w:rPr>
              <w:t>Naïve Bayes</w:t>
            </w:r>
          </w:p>
        </w:tc>
        <w:tc>
          <w:tcPr>
            <w:tcW w:w="547" w:type="dxa"/>
            <w:vAlign w:val="center"/>
          </w:tcPr>
          <w:p w14:paraId="1F7AC1D8" w14:textId="7C11A4AC" w:rsidR="00540399" w:rsidRDefault="003E1EDB" w:rsidP="00540399">
            <w:pPr>
              <w:jc w:val="center"/>
            </w:pPr>
            <w:r>
              <w:t>P</w:t>
            </w:r>
          </w:p>
        </w:tc>
        <w:tc>
          <w:tcPr>
            <w:tcW w:w="837" w:type="dxa"/>
            <w:vAlign w:val="center"/>
          </w:tcPr>
          <w:p w14:paraId="436B4C3E" w14:textId="2C07ECAF" w:rsidR="00540399" w:rsidRDefault="00540399" w:rsidP="009C51A6">
            <w:pPr>
              <w:jc w:val="center"/>
            </w:pPr>
            <w:r>
              <w:t>87.21</w:t>
            </w:r>
          </w:p>
        </w:tc>
        <w:tc>
          <w:tcPr>
            <w:tcW w:w="839" w:type="dxa"/>
            <w:vAlign w:val="center"/>
          </w:tcPr>
          <w:p w14:paraId="0658B906" w14:textId="67F2EB99" w:rsidR="00540399" w:rsidRDefault="00540399" w:rsidP="009C51A6">
            <w:pPr>
              <w:jc w:val="center"/>
            </w:pPr>
            <w:r>
              <w:t>65.66</w:t>
            </w:r>
          </w:p>
        </w:tc>
        <w:tc>
          <w:tcPr>
            <w:tcW w:w="977" w:type="dxa"/>
            <w:vAlign w:val="center"/>
          </w:tcPr>
          <w:p w14:paraId="14BECE22" w14:textId="50B8F36D" w:rsidR="00540399" w:rsidRDefault="00540399" w:rsidP="009C51A6">
            <w:pPr>
              <w:jc w:val="center"/>
            </w:pPr>
            <w:r>
              <w:t>50</w:t>
            </w:r>
          </w:p>
        </w:tc>
        <w:tc>
          <w:tcPr>
            <w:tcW w:w="839" w:type="dxa"/>
            <w:vAlign w:val="center"/>
          </w:tcPr>
          <w:p w14:paraId="76F6B59B" w14:textId="64DEEC26" w:rsidR="00540399" w:rsidRDefault="00540399" w:rsidP="009C51A6">
            <w:pPr>
              <w:jc w:val="center"/>
            </w:pPr>
            <w:r>
              <w:t>66.67</w:t>
            </w:r>
          </w:p>
        </w:tc>
        <w:tc>
          <w:tcPr>
            <w:tcW w:w="838" w:type="dxa"/>
            <w:vAlign w:val="center"/>
          </w:tcPr>
          <w:p w14:paraId="71A1F18B" w14:textId="38F630E3" w:rsidR="00540399" w:rsidRDefault="00540399" w:rsidP="009C51A6">
            <w:pPr>
              <w:jc w:val="center"/>
            </w:pPr>
            <w:r>
              <w:t>60.56</w:t>
            </w:r>
          </w:p>
        </w:tc>
        <w:tc>
          <w:tcPr>
            <w:tcW w:w="839" w:type="dxa"/>
            <w:vAlign w:val="center"/>
          </w:tcPr>
          <w:p w14:paraId="6CBC539C" w14:textId="6DEC3405" w:rsidR="00540399" w:rsidRDefault="00540399" w:rsidP="009C51A6">
            <w:pPr>
              <w:jc w:val="center"/>
            </w:pPr>
            <w:r>
              <w:t>68.42</w:t>
            </w:r>
          </w:p>
        </w:tc>
        <w:tc>
          <w:tcPr>
            <w:tcW w:w="838" w:type="dxa"/>
            <w:vAlign w:val="center"/>
          </w:tcPr>
          <w:p w14:paraId="0FE07A17" w14:textId="62F2F0CD" w:rsidR="00540399" w:rsidRDefault="00540399" w:rsidP="009C51A6">
            <w:pPr>
              <w:jc w:val="center"/>
            </w:pPr>
            <w:r>
              <w:t>45.95</w:t>
            </w:r>
          </w:p>
        </w:tc>
        <w:tc>
          <w:tcPr>
            <w:tcW w:w="977" w:type="dxa"/>
            <w:vAlign w:val="center"/>
          </w:tcPr>
          <w:p w14:paraId="6624EB1D" w14:textId="3DB23657" w:rsidR="00701572" w:rsidRDefault="00701572" w:rsidP="00701572">
            <w:pPr>
              <w:jc w:val="center"/>
            </w:pPr>
            <w:r>
              <w:t>63.50</w:t>
            </w:r>
          </w:p>
        </w:tc>
        <w:tc>
          <w:tcPr>
            <w:tcW w:w="974" w:type="dxa"/>
            <w:vAlign w:val="center"/>
          </w:tcPr>
          <w:p w14:paraId="0B3938E5" w14:textId="1BE7B6D8" w:rsidR="00701572" w:rsidRDefault="00701572" w:rsidP="00701572">
            <w:pPr>
              <w:jc w:val="center"/>
            </w:pPr>
            <w:r>
              <w:t>73.40</w:t>
            </w:r>
          </w:p>
        </w:tc>
      </w:tr>
      <w:tr w:rsidR="007A7F87" w14:paraId="0E39145C" w14:textId="5B6CBB18" w:rsidTr="00ED716E">
        <w:trPr>
          <w:trHeight w:val="553"/>
        </w:trPr>
        <w:tc>
          <w:tcPr>
            <w:tcW w:w="846" w:type="dxa"/>
            <w:vMerge/>
            <w:vAlign w:val="center"/>
          </w:tcPr>
          <w:p w14:paraId="0EF65FBE" w14:textId="77777777" w:rsidR="00540399" w:rsidRDefault="00540399" w:rsidP="00ED716E">
            <w:pPr>
              <w:jc w:val="center"/>
            </w:pPr>
          </w:p>
        </w:tc>
        <w:tc>
          <w:tcPr>
            <w:tcW w:w="547" w:type="dxa"/>
            <w:vAlign w:val="center"/>
          </w:tcPr>
          <w:p w14:paraId="1CC3A78F" w14:textId="0AA658DC" w:rsidR="00540399" w:rsidRDefault="003E1EDB" w:rsidP="00540399">
            <w:pPr>
              <w:jc w:val="center"/>
            </w:pPr>
            <w:r>
              <w:t>R</w:t>
            </w:r>
          </w:p>
        </w:tc>
        <w:tc>
          <w:tcPr>
            <w:tcW w:w="837" w:type="dxa"/>
            <w:vAlign w:val="center"/>
          </w:tcPr>
          <w:p w14:paraId="18FFE0E2" w14:textId="332879EC" w:rsidR="00540399" w:rsidRPr="00540399" w:rsidRDefault="00540399" w:rsidP="009C51A6">
            <w:pPr>
              <w:jc w:val="center"/>
              <w:rPr>
                <w:color w:val="000000"/>
              </w:rPr>
            </w:pPr>
            <w:r>
              <w:rPr>
                <w:color w:val="000000"/>
              </w:rPr>
              <w:t>96.22</w:t>
            </w:r>
          </w:p>
        </w:tc>
        <w:tc>
          <w:tcPr>
            <w:tcW w:w="839" w:type="dxa"/>
            <w:vAlign w:val="center"/>
          </w:tcPr>
          <w:p w14:paraId="2B62FFF7" w14:textId="7752A4D3" w:rsidR="00540399" w:rsidRDefault="00540399" w:rsidP="009C51A6">
            <w:pPr>
              <w:jc w:val="center"/>
            </w:pPr>
            <w:r>
              <w:rPr>
                <w:color w:val="000000"/>
              </w:rPr>
              <w:t>63.11</w:t>
            </w:r>
          </w:p>
        </w:tc>
        <w:tc>
          <w:tcPr>
            <w:tcW w:w="977" w:type="dxa"/>
            <w:vAlign w:val="center"/>
          </w:tcPr>
          <w:p w14:paraId="1002739C" w14:textId="5F2D1C5F" w:rsidR="00540399" w:rsidRDefault="00540399" w:rsidP="009C51A6">
            <w:pPr>
              <w:jc w:val="center"/>
            </w:pPr>
            <w:r>
              <w:rPr>
                <w:color w:val="000000"/>
              </w:rPr>
              <w:t>41.25</w:t>
            </w:r>
          </w:p>
        </w:tc>
        <w:tc>
          <w:tcPr>
            <w:tcW w:w="839" w:type="dxa"/>
            <w:vAlign w:val="center"/>
          </w:tcPr>
          <w:p w14:paraId="4919E916" w14:textId="63A8EFF2" w:rsidR="00540399" w:rsidRDefault="00540399" w:rsidP="009C51A6">
            <w:pPr>
              <w:jc w:val="center"/>
            </w:pPr>
            <w:r>
              <w:rPr>
                <w:color w:val="000000"/>
              </w:rPr>
              <w:t>63.68</w:t>
            </w:r>
          </w:p>
        </w:tc>
        <w:tc>
          <w:tcPr>
            <w:tcW w:w="838" w:type="dxa"/>
            <w:vAlign w:val="center"/>
          </w:tcPr>
          <w:p w14:paraId="020FBA6D" w14:textId="5D852E68" w:rsidR="00540399" w:rsidRDefault="00540399" w:rsidP="009C51A6">
            <w:pPr>
              <w:jc w:val="center"/>
            </w:pPr>
            <w:r>
              <w:rPr>
                <w:color w:val="000000"/>
              </w:rPr>
              <w:t>48.86</w:t>
            </w:r>
          </w:p>
        </w:tc>
        <w:tc>
          <w:tcPr>
            <w:tcW w:w="839" w:type="dxa"/>
            <w:vAlign w:val="center"/>
          </w:tcPr>
          <w:p w14:paraId="306F9B60" w14:textId="0C579599" w:rsidR="00540399" w:rsidRDefault="00540399" w:rsidP="009C51A6">
            <w:pPr>
              <w:jc w:val="center"/>
            </w:pPr>
            <w:r>
              <w:rPr>
                <w:color w:val="000000"/>
              </w:rPr>
              <w:t>56.52</w:t>
            </w:r>
          </w:p>
        </w:tc>
        <w:tc>
          <w:tcPr>
            <w:tcW w:w="838" w:type="dxa"/>
            <w:vAlign w:val="center"/>
          </w:tcPr>
          <w:p w14:paraId="44A8790F" w14:textId="5C9BA3FD" w:rsidR="00540399" w:rsidRDefault="00540399" w:rsidP="009C51A6">
            <w:pPr>
              <w:jc w:val="center"/>
            </w:pPr>
            <w:r>
              <w:rPr>
                <w:color w:val="000000"/>
              </w:rPr>
              <w:t>32.08</w:t>
            </w:r>
          </w:p>
        </w:tc>
        <w:tc>
          <w:tcPr>
            <w:tcW w:w="977" w:type="dxa"/>
            <w:vAlign w:val="center"/>
          </w:tcPr>
          <w:p w14:paraId="38E7859C" w14:textId="78DB8351" w:rsidR="00701572" w:rsidRDefault="00701572" w:rsidP="00701572">
            <w:pPr>
              <w:jc w:val="center"/>
              <w:rPr>
                <w:color w:val="000000"/>
              </w:rPr>
            </w:pPr>
            <w:r>
              <w:rPr>
                <w:color w:val="000000"/>
              </w:rPr>
              <w:t>57.39</w:t>
            </w:r>
          </w:p>
        </w:tc>
        <w:tc>
          <w:tcPr>
            <w:tcW w:w="974" w:type="dxa"/>
            <w:vAlign w:val="center"/>
          </w:tcPr>
          <w:p w14:paraId="6A64C6A0" w14:textId="235E2CA6" w:rsidR="00701572" w:rsidRDefault="00701572" w:rsidP="00701572">
            <w:pPr>
              <w:jc w:val="center"/>
              <w:rPr>
                <w:color w:val="000000"/>
              </w:rPr>
            </w:pPr>
            <w:r>
              <w:rPr>
                <w:color w:val="000000"/>
              </w:rPr>
              <w:t>70.85</w:t>
            </w:r>
          </w:p>
        </w:tc>
      </w:tr>
      <w:tr w:rsidR="007A7F87" w14:paraId="23C98EB0" w14:textId="70C223DF" w:rsidTr="00ED716E">
        <w:trPr>
          <w:trHeight w:val="547"/>
        </w:trPr>
        <w:tc>
          <w:tcPr>
            <w:tcW w:w="846" w:type="dxa"/>
            <w:vMerge/>
            <w:vAlign w:val="center"/>
          </w:tcPr>
          <w:p w14:paraId="3ECED414" w14:textId="77777777" w:rsidR="00540399" w:rsidRDefault="00540399" w:rsidP="00ED716E">
            <w:pPr>
              <w:jc w:val="center"/>
            </w:pPr>
          </w:p>
        </w:tc>
        <w:tc>
          <w:tcPr>
            <w:tcW w:w="547" w:type="dxa"/>
            <w:vAlign w:val="center"/>
          </w:tcPr>
          <w:p w14:paraId="1FAAE81F" w14:textId="044789EC" w:rsidR="00540399" w:rsidRDefault="003E1EDB" w:rsidP="00540399">
            <w:pPr>
              <w:jc w:val="center"/>
            </w:pPr>
            <w:r>
              <w:t>F1</w:t>
            </w:r>
          </w:p>
        </w:tc>
        <w:tc>
          <w:tcPr>
            <w:tcW w:w="837" w:type="dxa"/>
            <w:vAlign w:val="center"/>
          </w:tcPr>
          <w:p w14:paraId="7A97B377" w14:textId="427EC039" w:rsidR="00540399" w:rsidRDefault="00540399" w:rsidP="009C51A6">
            <w:pPr>
              <w:jc w:val="center"/>
            </w:pPr>
            <w:r>
              <w:rPr>
                <w:color w:val="000000"/>
              </w:rPr>
              <w:t>91.50</w:t>
            </w:r>
          </w:p>
        </w:tc>
        <w:tc>
          <w:tcPr>
            <w:tcW w:w="839" w:type="dxa"/>
            <w:vAlign w:val="center"/>
          </w:tcPr>
          <w:p w14:paraId="28CCE401" w14:textId="209992B6" w:rsidR="00540399" w:rsidRDefault="00540399" w:rsidP="009C51A6">
            <w:pPr>
              <w:jc w:val="center"/>
            </w:pPr>
            <w:r>
              <w:rPr>
                <w:color w:val="000000"/>
              </w:rPr>
              <w:t>64.36</w:t>
            </w:r>
          </w:p>
        </w:tc>
        <w:tc>
          <w:tcPr>
            <w:tcW w:w="977" w:type="dxa"/>
            <w:vAlign w:val="center"/>
          </w:tcPr>
          <w:p w14:paraId="5753B2EF" w14:textId="3CDDA9CA" w:rsidR="00540399" w:rsidRDefault="00540399" w:rsidP="009C51A6">
            <w:pPr>
              <w:jc w:val="center"/>
            </w:pPr>
            <w:r>
              <w:rPr>
                <w:color w:val="000000"/>
              </w:rPr>
              <w:t>45.21</w:t>
            </w:r>
          </w:p>
        </w:tc>
        <w:tc>
          <w:tcPr>
            <w:tcW w:w="839" w:type="dxa"/>
            <w:vAlign w:val="center"/>
          </w:tcPr>
          <w:p w14:paraId="410459FC" w14:textId="57E42262" w:rsidR="00540399" w:rsidRDefault="00540399" w:rsidP="009C51A6">
            <w:pPr>
              <w:jc w:val="center"/>
            </w:pPr>
            <w:r>
              <w:rPr>
                <w:color w:val="000000"/>
              </w:rPr>
              <w:t>65.14</w:t>
            </w:r>
          </w:p>
        </w:tc>
        <w:tc>
          <w:tcPr>
            <w:tcW w:w="838" w:type="dxa"/>
            <w:vAlign w:val="center"/>
          </w:tcPr>
          <w:p w14:paraId="5EFCE63F" w14:textId="716B3764" w:rsidR="00540399" w:rsidRDefault="00540399" w:rsidP="009C51A6">
            <w:pPr>
              <w:jc w:val="center"/>
            </w:pPr>
            <w:r>
              <w:rPr>
                <w:color w:val="000000"/>
              </w:rPr>
              <w:t>54.09</w:t>
            </w:r>
          </w:p>
        </w:tc>
        <w:tc>
          <w:tcPr>
            <w:tcW w:w="839" w:type="dxa"/>
            <w:vAlign w:val="center"/>
          </w:tcPr>
          <w:p w14:paraId="2719E697" w14:textId="0FB52240" w:rsidR="00540399" w:rsidRDefault="00540399" w:rsidP="009C51A6">
            <w:pPr>
              <w:jc w:val="center"/>
            </w:pPr>
            <w:r>
              <w:rPr>
                <w:color w:val="000000"/>
              </w:rPr>
              <w:t>61.90</w:t>
            </w:r>
          </w:p>
        </w:tc>
        <w:tc>
          <w:tcPr>
            <w:tcW w:w="838" w:type="dxa"/>
            <w:vAlign w:val="center"/>
          </w:tcPr>
          <w:p w14:paraId="27AFF152" w14:textId="4B855331" w:rsidR="00540399" w:rsidRDefault="00540399" w:rsidP="009C51A6">
            <w:pPr>
              <w:jc w:val="center"/>
            </w:pPr>
            <w:r>
              <w:rPr>
                <w:color w:val="000000"/>
              </w:rPr>
              <w:t>37.78</w:t>
            </w:r>
          </w:p>
        </w:tc>
        <w:tc>
          <w:tcPr>
            <w:tcW w:w="977" w:type="dxa"/>
            <w:vAlign w:val="center"/>
          </w:tcPr>
          <w:p w14:paraId="3E7FACC1" w14:textId="1849A0DB" w:rsidR="00701572" w:rsidRDefault="00701572" w:rsidP="00701572">
            <w:pPr>
              <w:jc w:val="center"/>
              <w:rPr>
                <w:color w:val="000000"/>
              </w:rPr>
            </w:pPr>
            <w:r>
              <w:rPr>
                <w:color w:val="000000"/>
              </w:rPr>
              <w:t>60.00</w:t>
            </w:r>
          </w:p>
        </w:tc>
        <w:tc>
          <w:tcPr>
            <w:tcW w:w="974" w:type="dxa"/>
            <w:vAlign w:val="center"/>
          </w:tcPr>
          <w:p w14:paraId="38BF6EE6" w14:textId="6EE3AE46" w:rsidR="00701572" w:rsidRDefault="00701572" w:rsidP="00701572">
            <w:pPr>
              <w:jc w:val="center"/>
              <w:rPr>
                <w:color w:val="000000"/>
              </w:rPr>
            </w:pPr>
            <w:r>
              <w:rPr>
                <w:color w:val="000000"/>
              </w:rPr>
              <w:t>72.10</w:t>
            </w:r>
          </w:p>
        </w:tc>
      </w:tr>
      <w:tr w:rsidR="00701572" w14:paraId="14DB2CF3" w14:textId="77777777" w:rsidTr="00AB2782">
        <w:trPr>
          <w:trHeight w:val="555"/>
        </w:trPr>
        <w:tc>
          <w:tcPr>
            <w:tcW w:w="846" w:type="dxa"/>
            <w:vMerge w:val="restart"/>
            <w:textDirection w:val="btLr"/>
            <w:vAlign w:val="center"/>
          </w:tcPr>
          <w:p w14:paraId="14E10DB5" w14:textId="552C2794" w:rsidR="00701572" w:rsidRPr="00C82B70" w:rsidRDefault="00701572" w:rsidP="00701572">
            <w:pPr>
              <w:ind w:left="113" w:right="113"/>
              <w:jc w:val="center"/>
              <w:rPr>
                <w:i/>
              </w:rPr>
            </w:pPr>
            <w:r w:rsidRPr="00C82B70">
              <w:rPr>
                <w:i/>
              </w:rPr>
              <w:t>SVM</w:t>
            </w:r>
          </w:p>
        </w:tc>
        <w:tc>
          <w:tcPr>
            <w:tcW w:w="547" w:type="dxa"/>
            <w:vAlign w:val="center"/>
          </w:tcPr>
          <w:p w14:paraId="18D7A33C" w14:textId="12B5C618" w:rsidR="00701572" w:rsidRDefault="00701572" w:rsidP="00701572">
            <w:pPr>
              <w:jc w:val="center"/>
            </w:pPr>
            <w:r>
              <w:t>P</w:t>
            </w:r>
          </w:p>
        </w:tc>
        <w:tc>
          <w:tcPr>
            <w:tcW w:w="837" w:type="dxa"/>
            <w:vAlign w:val="center"/>
          </w:tcPr>
          <w:p w14:paraId="239DFD68" w14:textId="167C77DC" w:rsidR="00701572" w:rsidRDefault="00C31D94" w:rsidP="00701572">
            <w:pPr>
              <w:jc w:val="center"/>
              <w:rPr>
                <w:color w:val="000000"/>
              </w:rPr>
            </w:pPr>
            <w:r w:rsidRPr="00C31D94">
              <w:rPr>
                <w:color w:val="000000"/>
              </w:rPr>
              <w:t>95</w:t>
            </w:r>
            <w:r>
              <w:rPr>
                <w:color w:val="000000"/>
              </w:rPr>
              <w:t>.</w:t>
            </w:r>
            <w:r w:rsidRPr="00C31D94">
              <w:rPr>
                <w:color w:val="000000"/>
              </w:rPr>
              <w:t>26</w:t>
            </w:r>
          </w:p>
        </w:tc>
        <w:tc>
          <w:tcPr>
            <w:tcW w:w="839" w:type="dxa"/>
            <w:vAlign w:val="center"/>
          </w:tcPr>
          <w:p w14:paraId="7F0F32A1" w14:textId="6685D2F6" w:rsidR="00701572" w:rsidRDefault="00C31D94" w:rsidP="00701572">
            <w:pPr>
              <w:jc w:val="center"/>
              <w:rPr>
                <w:color w:val="000000"/>
              </w:rPr>
            </w:pPr>
            <w:r w:rsidRPr="00C31D94">
              <w:rPr>
                <w:color w:val="000000"/>
              </w:rPr>
              <w:t>00</w:t>
            </w:r>
            <w:r>
              <w:rPr>
                <w:color w:val="000000"/>
              </w:rPr>
              <w:t>.</w:t>
            </w:r>
            <w:r w:rsidRPr="00C31D94">
              <w:rPr>
                <w:color w:val="000000"/>
              </w:rPr>
              <w:t>00</w:t>
            </w:r>
          </w:p>
        </w:tc>
        <w:tc>
          <w:tcPr>
            <w:tcW w:w="977" w:type="dxa"/>
            <w:vAlign w:val="center"/>
          </w:tcPr>
          <w:p w14:paraId="05163F01" w14:textId="1DCBBAC9" w:rsidR="00701572" w:rsidRDefault="00C31D94" w:rsidP="00701572">
            <w:pPr>
              <w:jc w:val="center"/>
              <w:rPr>
                <w:color w:val="000000"/>
              </w:rPr>
            </w:pPr>
            <w:r w:rsidRPr="00C31D94">
              <w:rPr>
                <w:color w:val="000000"/>
              </w:rPr>
              <w:t>00</w:t>
            </w:r>
            <w:r>
              <w:rPr>
                <w:color w:val="000000"/>
              </w:rPr>
              <w:t>.</w:t>
            </w:r>
            <w:r w:rsidRPr="00C31D94">
              <w:rPr>
                <w:color w:val="000000"/>
              </w:rPr>
              <w:t>00</w:t>
            </w:r>
          </w:p>
        </w:tc>
        <w:tc>
          <w:tcPr>
            <w:tcW w:w="839" w:type="dxa"/>
            <w:vAlign w:val="center"/>
          </w:tcPr>
          <w:p w14:paraId="417BCE39" w14:textId="18AF8A2D" w:rsidR="00701572" w:rsidRDefault="00C31D94" w:rsidP="00701572">
            <w:pPr>
              <w:jc w:val="center"/>
              <w:rPr>
                <w:color w:val="000000"/>
              </w:rPr>
            </w:pPr>
            <w:r w:rsidRPr="00C31D94">
              <w:rPr>
                <w:color w:val="000000"/>
              </w:rPr>
              <w:t>00</w:t>
            </w:r>
            <w:r>
              <w:rPr>
                <w:color w:val="000000"/>
              </w:rPr>
              <w:t>.</w:t>
            </w:r>
            <w:r w:rsidRPr="00C31D94">
              <w:rPr>
                <w:color w:val="000000"/>
              </w:rPr>
              <w:t>00</w:t>
            </w:r>
          </w:p>
        </w:tc>
        <w:tc>
          <w:tcPr>
            <w:tcW w:w="838" w:type="dxa"/>
            <w:vAlign w:val="center"/>
          </w:tcPr>
          <w:p w14:paraId="45A337C6" w14:textId="20CFB1CB" w:rsidR="00701572" w:rsidRDefault="00C31D94" w:rsidP="00701572">
            <w:pPr>
              <w:jc w:val="center"/>
              <w:rPr>
                <w:color w:val="000000"/>
              </w:rPr>
            </w:pPr>
            <w:r w:rsidRPr="00C31D94">
              <w:rPr>
                <w:color w:val="000000"/>
              </w:rPr>
              <w:t>00</w:t>
            </w:r>
            <w:r>
              <w:rPr>
                <w:color w:val="000000"/>
              </w:rPr>
              <w:t>.</w:t>
            </w:r>
            <w:r w:rsidRPr="00C31D94">
              <w:rPr>
                <w:color w:val="000000"/>
              </w:rPr>
              <w:t>00</w:t>
            </w:r>
          </w:p>
        </w:tc>
        <w:tc>
          <w:tcPr>
            <w:tcW w:w="839" w:type="dxa"/>
            <w:vAlign w:val="center"/>
          </w:tcPr>
          <w:p w14:paraId="219F8352" w14:textId="0E143416" w:rsidR="00701572" w:rsidRDefault="00C31D94" w:rsidP="00701572">
            <w:pPr>
              <w:jc w:val="center"/>
              <w:rPr>
                <w:color w:val="000000"/>
              </w:rPr>
            </w:pPr>
            <w:r w:rsidRPr="00C31D94">
              <w:rPr>
                <w:color w:val="000000"/>
              </w:rPr>
              <w:t>00</w:t>
            </w:r>
            <w:r>
              <w:rPr>
                <w:color w:val="000000"/>
              </w:rPr>
              <w:t>.</w:t>
            </w:r>
            <w:r w:rsidRPr="00C31D94">
              <w:rPr>
                <w:color w:val="000000"/>
              </w:rPr>
              <w:t>00</w:t>
            </w:r>
          </w:p>
        </w:tc>
        <w:tc>
          <w:tcPr>
            <w:tcW w:w="838" w:type="dxa"/>
            <w:vAlign w:val="center"/>
          </w:tcPr>
          <w:p w14:paraId="7F7D92D6" w14:textId="5852568B" w:rsidR="00701572" w:rsidRDefault="00C31D94" w:rsidP="00701572">
            <w:pPr>
              <w:jc w:val="center"/>
              <w:rPr>
                <w:color w:val="000000"/>
              </w:rPr>
            </w:pPr>
            <w:r w:rsidRPr="00C31D94">
              <w:rPr>
                <w:color w:val="000000"/>
              </w:rPr>
              <w:t>20</w:t>
            </w:r>
            <w:r>
              <w:rPr>
                <w:color w:val="000000"/>
              </w:rPr>
              <w:t>.</w:t>
            </w:r>
            <w:r w:rsidRPr="00C31D94">
              <w:rPr>
                <w:color w:val="000000"/>
              </w:rPr>
              <w:t>98</w:t>
            </w:r>
          </w:p>
        </w:tc>
        <w:tc>
          <w:tcPr>
            <w:tcW w:w="977" w:type="dxa"/>
            <w:vAlign w:val="center"/>
          </w:tcPr>
          <w:p w14:paraId="0F7728D6" w14:textId="563D243C" w:rsidR="00701572" w:rsidRDefault="00A60F4B" w:rsidP="00320BD0">
            <w:pPr>
              <w:jc w:val="center"/>
              <w:rPr>
                <w:color w:val="000000"/>
              </w:rPr>
            </w:pPr>
            <w:r>
              <w:rPr>
                <w:color w:val="000000"/>
              </w:rPr>
              <w:t>16.61</w:t>
            </w:r>
          </w:p>
        </w:tc>
        <w:tc>
          <w:tcPr>
            <w:tcW w:w="974" w:type="dxa"/>
            <w:vAlign w:val="center"/>
          </w:tcPr>
          <w:p w14:paraId="69664E6A" w14:textId="40F5CEA0" w:rsidR="00701572" w:rsidRDefault="00A60F4B" w:rsidP="00320BD0">
            <w:pPr>
              <w:jc w:val="center"/>
              <w:rPr>
                <w:color w:val="000000"/>
              </w:rPr>
            </w:pPr>
            <w:r>
              <w:rPr>
                <w:color w:val="000000"/>
              </w:rPr>
              <w:t>67.72</w:t>
            </w:r>
          </w:p>
        </w:tc>
      </w:tr>
      <w:tr w:rsidR="00701572" w14:paraId="5BD33A38" w14:textId="77777777" w:rsidTr="00ED716E">
        <w:trPr>
          <w:trHeight w:val="595"/>
        </w:trPr>
        <w:tc>
          <w:tcPr>
            <w:tcW w:w="846" w:type="dxa"/>
            <w:vMerge/>
            <w:vAlign w:val="center"/>
          </w:tcPr>
          <w:p w14:paraId="65262507" w14:textId="77777777" w:rsidR="00701572" w:rsidRDefault="00701572" w:rsidP="00ED716E">
            <w:pPr>
              <w:jc w:val="center"/>
            </w:pPr>
          </w:p>
        </w:tc>
        <w:tc>
          <w:tcPr>
            <w:tcW w:w="547" w:type="dxa"/>
            <w:vAlign w:val="center"/>
          </w:tcPr>
          <w:p w14:paraId="0367603A" w14:textId="627D3CD1" w:rsidR="00701572" w:rsidRDefault="00701572" w:rsidP="00701572">
            <w:pPr>
              <w:jc w:val="center"/>
            </w:pPr>
            <w:r>
              <w:t>R</w:t>
            </w:r>
          </w:p>
        </w:tc>
        <w:tc>
          <w:tcPr>
            <w:tcW w:w="837" w:type="dxa"/>
            <w:vAlign w:val="center"/>
          </w:tcPr>
          <w:p w14:paraId="2FE34D04" w14:textId="52899E43" w:rsidR="00701572" w:rsidRDefault="00C31D94" w:rsidP="00701572">
            <w:pPr>
              <w:jc w:val="center"/>
              <w:rPr>
                <w:color w:val="000000"/>
              </w:rPr>
            </w:pPr>
            <w:r w:rsidRPr="00C31D94">
              <w:rPr>
                <w:color w:val="000000"/>
              </w:rPr>
              <w:t>91</w:t>
            </w:r>
            <w:r>
              <w:rPr>
                <w:color w:val="000000"/>
              </w:rPr>
              <w:t>.</w:t>
            </w:r>
            <w:r w:rsidRPr="00C31D94">
              <w:rPr>
                <w:color w:val="000000"/>
              </w:rPr>
              <w:t>18</w:t>
            </w:r>
          </w:p>
        </w:tc>
        <w:tc>
          <w:tcPr>
            <w:tcW w:w="839" w:type="dxa"/>
            <w:vAlign w:val="center"/>
          </w:tcPr>
          <w:p w14:paraId="3E0E51EB" w14:textId="6C22C65C" w:rsidR="00701572" w:rsidRDefault="00C31D94" w:rsidP="00701572">
            <w:pPr>
              <w:jc w:val="center"/>
              <w:rPr>
                <w:color w:val="000000"/>
              </w:rPr>
            </w:pPr>
            <w:r w:rsidRPr="00C31D94">
              <w:rPr>
                <w:color w:val="000000"/>
              </w:rPr>
              <w:t>00</w:t>
            </w:r>
            <w:r>
              <w:rPr>
                <w:color w:val="000000"/>
              </w:rPr>
              <w:t>.</w:t>
            </w:r>
            <w:r w:rsidRPr="00C31D94">
              <w:rPr>
                <w:color w:val="000000"/>
              </w:rPr>
              <w:t>00</w:t>
            </w:r>
          </w:p>
        </w:tc>
        <w:tc>
          <w:tcPr>
            <w:tcW w:w="977" w:type="dxa"/>
            <w:vAlign w:val="center"/>
          </w:tcPr>
          <w:p w14:paraId="46697871" w14:textId="0729776D" w:rsidR="00701572" w:rsidRDefault="00C31D94" w:rsidP="00701572">
            <w:pPr>
              <w:jc w:val="center"/>
              <w:rPr>
                <w:color w:val="000000"/>
              </w:rPr>
            </w:pPr>
            <w:r w:rsidRPr="00C31D94">
              <w:rPr>
                <w:color w:val="000000"/>
              </w:rPr>
              <w:t>00</w:t>
            </w:r>
            <w:r>
              <w:rPr>
                <w:color w:val="000000"/>
              </w:rPr>
              <w:t>.</w:t>
            </w:r>
            <w:r w:rsidRPr="00C31D94">
              <w:rPr>
                <w:color w:val="000000"/>
              </w:rPr>
              <w:t>00</w:t>
            </w:r>
          </w:p>
        </w:tc>
        <w:tc>
          <w:tcPr>
            <w:tcW w:w="839" w:type="dxa"/>
            <w:vAlign w:val="center"/>
          </w:tcPr>
          <w:p w14:paraId="573E593F" w14:textId="3A401C63" w:rsidR="00701572" w:rsidRDefault="00C31D94" w:rsidP="00701572">
            <w:pPr>
              <w:jc w:val="center"/>
              <w:rPr>
                <w:color w:val="000000"/>
              </w:rPr>
            </w:pPr>
            <w:r w:rsidRPr="00C31D94">
              <w:rPr>
                <w:color w:val="000000"/>
              </w:rPr>
              <w:t>00</w:t>
            </w:r>
            <w:r>
              <w:rPr>
                <w:color w:val="000000"/>
              </w:rPr>
              <w:t>.</w:t>
            </w:r>
            <w:r w:rsidRPr="00C31D94">
              <w:rPr>
                <w:color w:val="000000"/>
              </w:rPr>
              <w:t>00</w:t>
            </w:r>
          </w:p>
        </w:tc>
        <w:tc>
          <w:tcPr>
            <w:tcW w:w="838" w:type="dxa"/>
            <w:vAlign w:val="center"/>
          </w:tcPr>
          <w:p w14:paraId="0DF2A9B2" w14:textId="501AE071" w:rsidR="00701572" w:rsidRDefault="00C31D94" w:rsidP="00701572">
            <w:pPr>
              <w:jc w:val="center"/>
              <w:rPr>
                <w:color w:val="000000"/>
              </w:rPr>
            </w:pPr>
            <w:r w:rsidRPr="00C31D94">
              <w:rPr>
                <w:color w:val="000000"/>
              </w:rPr>
              <w:t>00</w:t>
            </w:r>
            <w:r>
              <w:rPr>
                <w:color w:val="000000"/>
              </w:rPr>
              <w:t>.</w:t>
            </w:r>
            <w:r w:rsidRPr="00C31D94">
              <w:rPr>
                <w:color w:val="000000"/>
              </w:rPr>
              <w:t>00</w:t>
            </w:r>
          </w:p>
        </w:tc>
        <w:tc>
          <w:tcPr>
            <w:tcW w:w="839" w:type="dxa"/>
            <w:vAlign w:val="center"/>
          </w:tcPr>
          <w:p w14:paraId="3164C30B" w14:textId="4118C019" w:rsidR="00701572" w:rsidRDefault="00C31D94" w:rsidP="00701572">
            <w:pPr>
              <w:jc w:val="center"/>
              <w:rPr>
                <w:color w:val="000000"/>
              </w:rPr>
            </w:pPr>
            <w:r w:rsidRPr="00C31D94">
              <w:rPr>
                <w:color w:val="000000"/>
              </w:rPr>
              <w:t>00</w:t>
            </w:r>
            <w:r>
              <w:rPr>
                <w:color w:val="000000"/>
              </w:rPr>
              <w:t>.</w:t>
            </w:r>
            <w:r w:rsidRPr="00C31D94">
              <w:rPr>
                <w:color w:val="000000"/>
              </w:rPr>
              <w:t>00</w:t>
            </w:r>
          </w:p>
        </w:tc>
        <w:tc>
          <w:tcPr>
            <w:tcW w:w="838" w:type="dxa"/>
            <w:vAlign w:val="center"/>
          </w:tcPr>
          <w:p w14:paraId="019B4B60" w14:textId="64FF3F9E" w:rsidR="00701572" w:rsidRDefault="00C31D94" w:rsidP="00701572">
            <w:pPr>
              <w:jc w:val="center"/>
              <w:rPr>
                <w:color w:val="000000"/>
              </w:rPr>
            </w:pPr>
            <w:r w:rsidRPr="00C31D94">
              <w:rPr>
                <w:color w:val="000000"/>
              </w:rPr>
              <w:t>88</w:t>
            </w:r>
            <w:r>
              <w:rPr>
                <w:color w:val="000000"/>
              </w:rPr>
              <w:t>.</w:t>
            </w:r>
            <w:r w:rsidRPr="00C31D94">
              <w:rPr>
                <w:color w:val="000000"/>
              </w:rPr>
              <w:t>68</w:t>
            </w:r>
          </w:p>
        </w:tc>
        <w:tc>
          <w:tcPr>
            <w:tcW w:w="977" w:type="dxa"/>
            <w:vAlign w:val="center"/>
          </w:tcPr>
          <w:p w14:paraId="3DA75534" w14:textId="49004F35" w:rsidR="00701572" w:rsidRDefault="00A60F4B" w:rsidP="00320BD0">
            <w:pPr>
              <w:jc w:val="center"/>
              <w:rPr>
                <w:color w:val="000000"/>
              </w:rPr>
            </w:pPr>
            <w:r>
              <w:rPr>
                <w:color w:val="000000"/>
              </w:rPr>
              <w:t>25.69</w:t>
            </w:r>
          </w:p>
        </w:tc>
        <w:tc>
          <w:tcPr>
            <w:tcW w:w="974" w:type="dxa"/>
            <w:vAlign w:val="center"/>
          </w:tcPr>
          <w:p w14:paraId="577C6FA0" w14:textId="7C757EB4" w:rsidR="00701572" w:rsidRDefault="00A60F4B" w:rsidP="00320BD0">
            <w:pPr>
              <w:jc w:val="center"/>
              <w:rPr>
                <w:color w:val="000000"/>
              </w:rPr>
            </w:pPr>
            <w:r>
              <w:rPr>
                <w:color w:val="000000"/>
              </w:rPr>
              <w:t>39.48</w:t>
            </w:r>
          </w:p>
        </w:tc>
      </w:tr>
      <w:tr w:rsidR="00701572" w14:paraId="6460382D" w14:textId="77777777" w:rsidTr="00ED716E">
        <w:trPr>
          <w:trHeight w:val="635"/>
        </w:trPr>
        <w:tc>
          <w:tcPr>
            <w:tcW w:w="846" w:type="dxa"/>
            <w:vMerge/>
            <w:vAlign w:val="center"/>
          </w:tcPr>
          <w:p w14:paraId="0C266476" w14:textId="77777777" w:rsidR="00701572" w:rsidRDefault="00701572" w:rsidP="00ED716E">
            <w:pPr>
              <w:jc w:val="center"/>
            </w:pPr>
          </w:p>
        </w:tc>
        <w:tc>
          <w:tcPr>
            <w:tcW w:w="547" w:type="dxa"/>
            <w:vAlign w:val="center"/>
          </w:tcPr>
          <w:p w14:paraId="37E8AF60" w14:textId="7992FD4E" w:rsidR="00701572" w:rsidRDefault="00701572" w:rsidP="00701572">
            <w:pPr>
              <w:jc w:val="center"/>
            </w:pPr>
            <w:r>
              <w:t>F1</w:t>
            </w:r>
          </w:p>
        </w:tc>
        <w:tc>
          <w:tcPr>
            <w:tcW w:w="837" w:type="dxa"/>
            <w:vAlign w:val="center"/>
          </w:tcPr>
          <w:p w14:paraId="749CCBAA" w14:textId="30B763DF" w:rsidR="00701572" w:rsidRDefault="00C31D94" w:rsidP="00701572">
            <w:pPr>
              <w:jc w:val="center"/>
              <w:rPr>
                <w:color w:val="000000"/>
              </w:rPr>
            </w:pPr>
            <w:r w:rsidRPr="00C31D94">
              <w:rPr>
                <w:color w:val="000000"/>
              </w:rPr>
              <w:t>93</w:t>
            </w:r>
            <w:r>
              <w:rPr>
                <w:color w:val="000000"/>
              </w:rPr>
              <w:t>.</w:t>
            </w:r>
            <w:r w:rsidRPr="00C31D94">
              <w:rPr>
                <w:color w:val="000000"/>
              </w:rPr>
              <w:t>18</w:t>
            </w:r>
          </w:p>
        </w:tc>
        <w:tc>
          <w:tcPr>
            <w:tcW w:w="839" w:type="dxa"/>
            <w:vAlign w:val="center"/>
          </w:tcPr>
          <w:p w14:paraId="3E3E3823" w14:textId="6D3F760E" w:rsidR="00701572" w:rsidRDefault="00C31D94" w:rsidP="00701572">
            <w:pPr>
              <w:jc w:val="center"/>
              <w:rPr>
                <w:color w:val="000000"/>
              </w:rPr>
            </w:pPr>
            <w:r w:rsidRPr="00C31D94">
              <w:rPr>
                <w:color w:val="000000"/>
              </w:rPr>
              <w:t>00</w:t>
            </w:r>
            <w:r>
              <w:rPr>
                <w:color w:val="000000"/>
              </w:rPr>
              <w:t>.</w:t>
            </w:r>
            <w:r w:rsidRPr="00C31D94">
              <w:rPr>
                <w:color w:val="000000"/>
              </w:rPr>
              <w:t>00</w:t>
            </w:r>
          </w:p>
        </w:tc>
        <w:tc>
          <w:tcPr>
            <w:tcW w:w="977" w:type="dxa"/>
            <w:vAlign w:val="center"/>
          </w:tcPr>
          <w:p w14:paraId="73FC6875" w14:textId="6FEC36EF" w:rsidR="00701572" w:rsidRDefault="00C31D94" w:rsidP="00701572">
            <w:pPr>
              <w:jc w:val="center"/>
              <w:rPr>
                <w:color w:val="000000"/>
              </w:rPr>
            </w:pPr>
            <w:r w:rsidRPr="00C31D94">
              <w:rPr>
                <w:color w:val="000000"/>
              </w:rPr>
              <w:t>00</w:t>
            </w:r>
            <w:r>
              <w:rPr>
                <w:color w:val="000000"/>
              </w:rPr>
              <w:t>.</w:t>
            </w:r>
            <w:r w:rsidRPr="00C31D94">
              <w:rPr>
                <w:color w:val="000000"/>
              </w:rPr>
              <w:t>00</w:t>
            </w:r>
          </w:p>
        </w:tc>
        <w:tc>
          <w:tcPr>
            <w:tcW w:w="839" w:type="dxa"/>
            <w:vAlign w:val="center"/>
          </w:tcPr>
          <w:p w14:paraId="3540573A" w14:textId="5A6CB894" w:rsidR="00701572" w:rsidRDefault="00C31D94" w:rsidP="00701572">
            <w:pPr>
              <w:jc w:val="center"/>
              <w:rPr>
                <w:color w:val="000000"/>
              </w:rPr>
            </w:pPr>
            <w:r w:rsidRPr="00C31D94">
              <w:rPr>
                <w:color w:val="000000"/>
              </w:rPr>
              <w:t>00</w:t>
            </w:r>
            <w:r>
              <w:rPr>
                <w:color w:val="000000"/>
              </w:rPr>
              <w:t>.</w:t>
            </w:r>
            <w:r w:rsidRPr="00C31D94">
              <w:rPr>
                <w:color w:val="000000"/>
              </w:rPr>
              <w:t>00</w:t>
            </w:r>
          </w:p>
        </w:tc>
        <w:tc>
          <w:tcPr>
            <w:tcW w:w="838" w:type="dxa"/>
            <w:vAlign w:val="center"/>
          </w:tcPr>
          <w:p w14:paraId="005F1654" w14:textId="72093BE6" w:rsidR="00701572" w:rsidRDefault="00C31D94" w:rsidP="00701572">
            <w:pPr>
              <w:jc w:val="center"/>
              <w:rPr>
                <w:color w:val="000000"/>
              </w:rPr>
            </w:pPr>
            <w:r w:rsidRPr="00C31D94">
              <w:rPr>
                <w:color w:val="000000"/>
              </w:rPr>
              <w:t>00</w:t>
            </w:r>
            <w:r>
              <w:rPr>
                <w:color w:val="000000"/>
              </w:rPr>
              <w:t>.</w:t>
            </w:r>
            <w:r w:rsidRPr="00C31D94">
              <w:rPr>
                <w:color w:val="000000"/>
              </w:rPr>
              <w:t>00</w:t>
            </w:r>
          </w:p>
        </w:tc>
        <w:tc>
          <w:tcPr>
            <w:tcW w:w="839" w:type="dxa"/>
            <w:vAlign w:val="center"/>
          </w:tcPr>
          <w:p w14:paraId="5AE84837" w14:textId="1506F0F4" w:rsidR="00701572" w:rsidRDefault="00C31D94" w:rsidP="00701572">
            <w:pPr>
              <w:jc w:val="center"/>
              <w:rPr>
                <w:color w:val="000000"/>
              </w:rPr>
            </w:pPr>
            <w:r w:rsidRPr="00C31D94">
              <w:rPr>
                <w:color w:val="000000"/>
              </w:rPr>
              <w:t>00</w:t>
            </w:r>
            <w:r>
              <w:rPr>
                <w:color w:val="000000"/>
              </w:rPr>
              <w:t>.</w:t>
            </w:r>
            <w:r w:rsidRPr="00C31D94">
              <w:rPr>
                <w:color w:val="000000"/>
              </w:rPr>
              <w:t>00</w:t>
            </w:r>
          </w:p>
        </w:tc>
        <w:tc>
          <w:tcPr>
            <w:tcW w:w="838" w:type="dxa"/>
            <w:vAlign w:val="center"/>
          </w:tcPr>
          <w:p w14:paraId="1C274C90" w14:textId="48B41CD2" w:rsidR="00701572" w:rsidRDefault="00C31D94" w:rsidP="00701572">
            <w:pPr>
              <w:jc w:val="center"/>
              <w:rPr>
                <w:color w:val="000000"/>
              </w:rPr>
            </w:pPr>
            <w:r w:rsidRPr="00C31D94">
              <w:rPr>
                <w:color w:val="000000"/>
              </w:rPr>
              <w:t>33</w:t>
            </w:r>
            <w:r>
              <w:rPr>
                <w:color w:val="000000"/>
              </w:rPr>
              <w:t>.</w:t>
            </w:r>
            <w:r w:rsidRPr="00C31D94">
              <w:rPr>
                <w:color w:val="000000"/>
              </w:rPr>
              <w:t>94</w:t>
            </w:r>
          </w:p>
        </w:tc>
        <w:tc>
          <w:tcPr>
            <w:tcW w:w="977" w:type="dxa"/>
            <w:vAlign w:val="center"/>
          </w:tcPr>
          <w:p w14:paraId="2AB0E55D" w14:textId="6AD54AF5" w:rsidR="00701572" w:rsidRDefault="00A60F4B" w:rsidP="00320BD0">
            <w:pPr>
              <w:jc w:val="center"/>
              <w:rPr>
                <w:color w:val="000000"/>
              </w:rPr>
            </w:pPr>
            <w:r>
              <w:rPr>
                <w:color w:val="000000"/>
              </w:rPr>
              <w:t>18.16</w:t>
            </w:r>
          </w:p>
        </w:tc>
        <w:tc>
          <w:tcPr>
            <w:tcW w:w="974" w:type="dxa"/>
            <w:vAlign w:val="center"/>
          </w:tcPr>
          <w:p w14:paraId="5F5BEB56" w14:textId="57B3DAB3" w:rsidR="00701572" w:rsidRDefault="00A60F4B" w:rsidP="00320BD0">
            <w:pPr>
              <w:jc w:val="center"/>
              <w:rPr>
                <w:color w:val="000000"/>
              </w:rPr>
            </w:pPr>
            <w:r>
              <w:rPr>
                <w:color w:val="000000"/>
              </w:rPr>
              <w:t>49.88</w:t>
            </w:r>
          </w:p>
        </w:tc>
      </w:tr>
      <w:tr w:rsidR="00701572" w14:paraId="5DC3C0F9" w14:textId="77777777" w:rsidTr="00ED716E">
        <w:trPr>
          <w:trHeight w:val="735"/>
        </w:trPr>
        <w:tc>
          <w:tcPr>
            <w:tcW w:w="846" w:type="dxa"/>
            <w:vMerge w:val="restart"/>
            <w:textDirection w:val="btLr"/>
            <w:vAlign w:val="center"/>
          </w:tcPr>
          <w:p w14:paraId="5A5812CD" w14:textId="600C2FBB" w:rsidR="00701572" w:rsidRPr="00C82B70" w:rsidRDefault="00701572" w:rsidP="00C82B70">
            <w:pPr>
              <w:ind w:left="113" w:right="113"/>
              <w:jc w:val="center"/>
              <w:rPr>
                <w:i/>
              </w:rPr>
            </w:pPr>
            <w:r w:rsidRPr="00C82B70">
              <w:rPr>
                <w:i/>
              </w:rPr>
              <w:t>Random Forest</w:t>
            </w:r>
          </w:p>
        </w:tc>
        <w:tc>
          <w:tcPr>
            <w:tcW w:w="547" w:type="dxa"/>
            <w:vAlign w:val="center"/>
          </w:tcPr>
          <w:p w14:paraId="7FD6375B" w14:textId="5FC93341" w:rsidR="00701572" w:rsidRDefault="00701572" w:rsidP="00701572">
            <w:pPr>
              <w:jc w:val="center"/>
            </w:pPr>
            <w:r>
              <w:t>P</w:t>
            </w:r>
          </w:p>
        </w:tc>
        <w:tc>
          <w:tcPr>
            <w:tcW w:w="837" w:type="dxa"/>
            <w:vAlign w:val="center"/>
          </w:tcPr>
          <w:p w14:paraId="5816AC0C" w14:textId="483D959C" w:rsidR="00701572" w:rsidRDefault="00701572" w:rsidP="00701572">
            <w:pPr>
              <w:jc w:val="center"/>
              <w:rPr>
                <w:color w:val="000000"/>
              </w:rPr>
            </w:pPr>
            <w:r>
              <w:rPr>
                <w:color w:val="000000"/>
              </w:rPr>
              <w:t>96.46</w:t>
            </w:r>
          </w:p>
        </w:tc>
        <w:tc>
          <w:tcPr>
            <w:tcW w:w="839" w:type="dxa"/>
            <w:vAlign w:val="center"/>
          </w:tcPr>
          <w:p w14:paraId="78D32A4A" w14:textId="0754DE70" w:rsidR="00701572" w:rsidRDefault="00701572" w:rsidP="00701572">
            <w:pPr>
              <w:jc w:val="center"/>
              <w:rPr>
                <w:color w:val="000000"/>
              </w:rPr>
            </w:pPr>
            <w:r>
              <w:rPr>
                <w:color w:val="000000"/>
              </w:rPr>
              <w:t>94.38</w:t>
            </w:r>
          </w:p>
        </w:tc>
        <w:tc>
          <w:tcPr>
            <w:tcW w:w="977" w:type="dxa"/>
            <w:vAlign w:val="center"/>
          </w:tcPr>
          <w:p w14:paraId="580A423B" w14:textId="6918AB96" w:rsidR="00701572" w:rsidRDefault="00701572" w:rsidP="00701572">
            <w:pPr>
              <w:jc w:val="center"/>
              <w:rPr>
                <w:color w:val="000000"/>
              </w:rPr>
            </w:pPr>
            <w:r>
              <w:rPr>
                <w:color w:val="000000"/>
              </w:rPr>
              <w:t>84.31</w:t>
            </w:r>
          </w:p>
        </w:tc>
        <w:tc>
          <w:tcPr>
            <w:tcW w:w="839" w:type="dxa"/>
            <w:vAlign w:val="center"/>
          </w:tcPr>
          <w:p w14:paraId="1C9BBA43" w14:textId="067FC47C" w:rsidR="00701572" w:rsidRDefault="00701572" w:rsidP="00701572">
            <w:pPr>
              <w:jc w:val="center"/>
              <w:rPr>
                <w:color w:val="000000"/>
              </w:rPr>
            </w:pPr>
            <w:r>
              <w:rPr>
                <w:color w:val="000000"/>
              </w:rPr>
              <w:t>81.56</w:t>
            </w:r>
          </w:p>
        </w:tc>
        <w:tc>
          <w:tcPr>
            <w:tcW w:w="838" w:type="dxa"/>
            <w:vAlign w:val="center"/>
          </w:tcPr>
          <w:p w14:paraId="1D45543D" w14:textId="17208ABC" w:rsidR="00701572" w:rsidRDefault="00701572" w:rsidP="00701572">
            <w:pPr>
              <w:jc w:val="center"/>
              <w:rPr>
                <w:color w:val="000000"/>
              </w:rPr>
            </w:pPr>
            <w:r>
              <w:rPr>
                <w:color w:val="000000"/>
              </w:rPr>
              <w:t>92.31</w:t>
            </w:r>
          </w:p>
        </w:tc>
        <w:tc>
          <w:tcPr>
            <w:tcW w:w="839" w:type="dxa"/>
            <w:vAlign w:val="center"/>
          </w:tcPr>
          <w:p w14:paraId="07BD6EF9" w14:textId="5CF7ECCA" w:rsidR="00701572" w:rsidRDefault="00701572" w:rsidP="00701572">
            <w:pPr>
              <w:jc w:val="center"/>
              <w:rPr>
                <w:color w:val="000000"/>
              </w:rPr>
            </w:pPr>
            <w:r>
              <w:rPr>
                <w:color w:val="000000"/>
              </w:rPr>
              <w:t>88.73</w:t>
            </w:r>
          </w:p>
        </w:tc>
        <w:tc>
          <w:tcPr>
            <w:tcW w:w="838" w:type="dxa"/>
            <w:vAlign w:val="center"/>
          </w:tcPr>
          <w:p w14:paraId="0956EC86" w14:textId="4775E716" w:rsidR="00701572" w:rsidRDefault="00701572" w:rsidP="00701572">
            <w:pPr>
              <w:jc w:val="center"/>
              <w:rPr>
                <w:color w:val="000000"/>
              </w:rPr>
            </w:pPr>
            <w:r>
              <w:rPr>
                <w:color w:val="000000"/>
              </w:rPr>
              <w:t>31.58</w:t>
            </w:r>
          </w:p>
        </w:tc>
        <w:tc>
          <w:tcPr>
            <w:tcW w:w="977" w:type="dxa"/>
            <w:vAlign w:val="center"/>
          </w:tcPr>
          <w:p w14:paraId="66BC8EA5" w14:textId="4026628C" w:rsidR="00701572" w:rsidRDefault="00701572" w:rsidP="00701572">
            <w:pPr>
              <w:jc w:val="center"/>
              <w:rPr>
                <w:color w:val="000000"/>
              </w:rPr>
            </w:pPr>
            <w:r>
              <w:rPr>
                <w:color w:val="000000"/>
              </w:rPr>
              <w:t>81.33</w:t>
            </w:r>
          </w:p>
        </w:tc>
        <w:tc>
          <w:tcPr>
            <w:tcW w:w="974" w:type="dxa"/>
            <w:vAlign w:val="center"/>
          </w:tcPr>
          <w:p w14:paraId="6AB93218" w14:textId="757A65D2" w:rsidR="00701572" w:rsidRDefault="00701572" w:rsidP="00701572">
            <w:pPr>
              <w:jc w:val="center"/>
              <w:rPr>
                <w:color w:val="000000"/>
              </w:rPr>
            </w:pPr>
            <w:r>
              <w:rPr>
                <w:color w:val="000000"/>
              </w:rPr>
              <w:t>84.22</w:t>
            </w:r>
          </w:p>
        </w:tc>
      </w:tr>
      <w:tr w:rsidR="00701572" w14:paraId="5DBB58A7" w14:textId="77777777" w:rsidTr="00ED716E">
        <w:trPr>
          <w:trHeight w:val="743"/>
        </w:trPr>
        <w:tc>
          <w:tcPr>
            <w:tcW w:w="846" w:type="dxa"/>
            <w:vMerge/>
            <w:vAlign w:val="center"/>
          </w:tcPr>
          <w:p w14:paraId="29DF669F" w14:textId="77777777" w:rsidR="00701572" w:rsidRDefault="00701572" w:rsidP="00ED716E">
            <w:pPr>
              <w:jc w:val="center"/>
            </w:pPr>
          </w:p>
        </w:tc>
        <w:tc>
          <w:tcPr>
            <w:tcW w:w="547" w:type="dxa"/>
            <w:vAlign w:val="center"/>
          </w:tcPr>
          <w:p w14:paraId="7A70A3EC" w14:textId="44C03395" w:rsidR="00701572" w:rsidRDefault="00701572" w:rsidP="00701572">
            <w:pPr>
              <w:jc w:val="center"/>
            </w:pPr>
            <w:r>
              <w:t>R</w:t>
            </w:r>
          </w:p>
        </w:tc>
        <w:tc>
          <w:tcPr>
            <w:tcW w:w="837" w:type="dxa"/>
            <w:vAlign w:val="center"/>
          </w:tcPr>
          <w:p w14:paraId="4E4D7D7C" w14:textId="5989AC74" w:rsidR="00701572" w:rsidRDefault="00701572" w:rsidP="00701572">
            <w:pPr>
              <w:jc w:val="center"/>
              <w:rPr>
                <w:color w:val="000000"/>
              </w:rPr>
            </w:pPr>
            <w:r>
              <w:rPr>
                <w:color w:val="000000"/>
              </w:rPr>
              <w:t>95.97</w:t>
            </w:r>
          </w:p>
        </w:tc>
        <w:tc>
          <w:tcPr>
            <w:tcW w:w="839" w:type="dxa"/>
            <w:vAlign w:val="center"/>
          </w:tcPr>
          <w:p w14:paraId="0DD3D57E" w14:textId="550E7607" w:rsidR="00701572" w:rsidRDefault="00701572" w:rsidP="00701572">
            <w:pPr>
              <w:jc w:val="center"/>
              <w:rPr>
                <w:color w:val="000000"/>
              </w:rPr>
            </w:pPr>
            <w:r>
              <w:rPr>
                <w:color w:val="000000"/>
              </w:rPr>
              <w:t>81.55</w:t>
            </w:r>
          </w:p>
        </w:tc>
        <w:tc>
          <w:tcPr>
            <w:tcW w:w="977" w:type="dxa"/>
            <w:vAlign w:val="center"/>
          </w:tcPr>
          <w:p w14:paraId="12B1F547" w14:textId="7F688DE6" w:rsidR="00701572" w:rsidRDefault="00701572" w:rsidP="00701572">
            <w:pPr>
              <w:jc w:val="center"/>
              <w:rPr>
                <w:color w:val="000000"/>
              </w:rPr>
            </w:pPr>
            <w:r>
              <w:rPr>
                <w:color w:val="000000"/>
              </w:rPr>
              <w:t>53.75</w:t>
            </w:r>
          </w:p>
        </w:tc>
        <w:tc>
          <w:tcPr>
            <w:tcW w:w="839" w:type="dxa"/>
            <w:vAlign w:val="center"/>
          </w:tcPr>
          <w:p w14:paraId="501B689A" w14:textId="6EA17554" w:rsidR="00701572" w:rsidRDefault="00701572" w:rsidP="00701572">
            <w:pPr>
              <w:jc w:val="center"/>
              <w:rPr>
                <w:color w:val="000000"/>
              </w:rPr>
            </w:pPr>
            <w:r>
              <w:rPr>
                <w:color w:val="000000"/>
              </w:rPr>
              <w:t>51.57</w:t>
            </w:r>
          </w:p>
        </w:tc>
        <w:tc>
          <w:tcPr>
            <w:tcW w:w="838" w:type="dxa"/>
            <w:vAlign w:val="center"/>
          </w:tcPr>
          <w:p w14:paraId="4688C48C" w14:textId="69A22E72" w:rsidR="00701572" w:rsidRDefault="00701572" w:rsidP="00701572">
            <w:pPr>
              <w:jc w:val="center"/>
              <w:rPr>
                <w:color w:val="000000"/>
              </w:rPr>
            </w:pPr>
            <w:r>
              <w:rPr>
                <w:color w:val="000000"/>
              </w:rPr>
              <w:t>40.91</w:t>
            </w:r>
          </w:p>
        </w:tc>
        <w:tc>
          <w:tcPr>
            <w:tcW w:w="839" w:type="dxa"/>
            <w:vAlign w:val="center"/>
          </w:tcPr>
          <w:p w14:paraId="07E8F838" w14:textId="15DBD315" w:rsidR="00701572" w:rsidRDefault="00701572" w:rsidP="00701572">
            <w:pPr>
              <w:jc w:val="center"/>
              <w:rPr>
                <w:color w:val="000000"/>
              </w:rPr>
            </w:pPr>
            <w:r>
              <w:rPr>
                <w:color w:val="000000"/>
              </w:rPr>
              <w:t>68.48</w:t>
            </w:r>
          </w:p>
        </w:tc>
        <w:tc>
          <w:tcPr>
            <w:tcW w:w="838" w:type="dxa"/>
            <w:vAlign w:val="center"/>
          </w:tcPr>
          <w:p w14:paraId="0F872927" w14:textId="701DBE12" w:rsidR="00701572" w:rsidRDefault="00701572" w:rsidP="00701572">
            <w:pPr>
              <w:jc w:val="center"/>
              <w:rPr>
                <w:color w:val="000000"/>
              </w:rPr>
            </w:pPr>
            <w:r>
              <w:rPr>
                <w:color w:val="000000"/>
              </w:rPr>
              <w:t>67.92</w:t>
            </w:r>
          </w:p>
        </w:tc>
        <w:tc>
          <w:tcPr>
            <w:tcW w:w="977" w:type="dxa"/>
            <w:vAlign w:val="center"/>
          </w:tcPr>
          <w:p w14:paraId="4F428878" w14:textId="0B0A8A30" w:rsidR="00701572" w:rsidRDefault="00701572" w:rsidP="00701572">
            <w:pPr>
              <w:jc w:val="center"/>
              <w:rPr>
                <w:color w:val="000000"/>
              </w:rPr>
            </w:pPr>
            <w:r>
              <w:rPr>
                <w:color w:val="000000"/>
              </w:rPr>
              <w:t>65.74</w:t>
            </w:r>
          </w:p>
        </w:tc>
        <w:tc>
          <w:tcPr>
            <w:tcW w:w="974" w:type="dxa"/>
            <w:vAlign w:val="center"/>
          </w:tcPr>
          <w:p w14:paraId="467A527D" w14:textId="3D1E7776" w:rsidR="00701572" w:rsidRDefault="00701572" w:rsidP="00701572">
            <w:pPr>
              <w:jc w:val="center"/>
              <w:rPr>
                <w:color w:val="000000"/>
              </w:rPr>
            </w:pPr>
            <w:r>
              <w:rPr>
                <w:color w:val="000000"/>
              </w:rPr>
              <w:t>73.17</w:t>
            </w:r>
          </w:p>
        </w:tc>
      </w:tr>
      <w:tr w:rsidR="00701572" w14:paraId="1CEFBE04" w14:textId="77777777" w:rsidTr="00ED716E">
        <w:trPr>
          <w:trHeight w:val="765"/>
        </w:trPr>
        <w:tc>
          <w:tcPr>
            <w:tcW w:w="846" w:type="dxa"/>
            <w:vMerge/>
            <w:vAlign w:val="center"/>
          </w:tcPr>
          <w:p w14:paraId="7744F74D" w14:textId="77777777" w:rsidR="00701572" w:rsidRDefault="00701572" w:rsidP="00ED716E">
            <w:pPr>
              <w:jc w:val="center"/>
            </w:pPr>
          </w:p>
        </w:tc>
        <w:tc>
          <w:tcPr>
            <w:tcW w:w="547" w:type="dxa"/>
            <w:vAlign w:val="center"/>
          </w:tcPr>
          <w:p w14:paraId="2BD02FBF" w14:textId="1C87B558" w:rsidR="00701572" w:rsidRDefault="00701572" w:rsidP="00701572">
            <w:pPr>
              <w:jc w:val="center"/>
            </w:pPr>
            <w:r>
              <w:t>F1</w:t>
            </w:r>
          </w:p>
        </w:tc>
        <w:tc>
          <w:tcPr>
            <w:tcW w:w="837" w:type="dxa"/>
            <w:vAlign w:val="center"/>
          </w:tcPr>
          <w:p w14:paraId="6CC48614" w14:textId="0AC224E7" w:rsidR="00701572" w:rsidRDefault="00701572" w:rsidP="00701572">
            <w:pPr>
              <w:jc w:val="center"/>
              <w:rPr>
                <w:color w:val="000000"/>
              </w:rPr>
            </w:pPr>
            <w:r>
              <w:rPr>
                <w:color w:val="000000"/>
              </w:rPr>
              <w:t>96.21</w:t>
            </w:r>
          </w:p>
        </w:tc>
        <w:tc>
          <w:tcPr>
            <w:tcW w:w="839" w:type="dxa"/>
            <w:vAlign w:val="center"/>
          </w:tcPr>
          <w:p w14:paraId="4A58A959" w14:textId="26D2C8A8" w:rsidR="00701572" w:rsidRDefault="00701572" w:rsidP="00701572">
            <w:pPr>
              <w:jc w:val="center"/>
              <w:rPr>
                <w:color w:val="000000"/>
              </w:rPr>
            </w:pPr>
            <w:r>
              <w:rPr>
                <w:color w:val="000000"/>
              </w:rPr>
              <w:t>87.50</w:t>
            </w:r>
          </w:p>
        </w:tc>
        <w:tc>
          <w:tcPr>
            <w:tcW w:w="977" w:type="dxa"/>
            <w:vAlign w:val="center"/>
          </w:tcPr>
          <w:p w14:paraId="46658D61" w14:textId="727B7D38" w:rsidR="00701572" w:rsidRDefault="00701572" w:rsidP="00701572">
            <w:pPr>
              <w:jc w:val="center"/>
              <w:rPr>
                <w:color w:val="000000"/>
              </w:rPr>
            </w:pPr>
            <w:r>
              <w:rPr>
                <w:color w:val="000000"/>
              </w:rPr>
              <w:t>65.65</w:t>
            </w:r>
          </w:p>
        </w:tc>
        <w:tc>
          <w:tcPr>
            <w:tcW w:w="839" w:type="dxa"/>
            <w:vAlign w:val="center"/>
          </w:tcPr>
          <w:p w14:paraId="40ED981B" w14:textId="431EFEC4" w:rsidR="00701572" w:rsidRDefault="00701572" w:rsidP="00701572">
            <w:pPr>
              <w:jc w:val="center"/>
              <w:rPr>
                <w:color w:val="000000"/>
              </w:rPr>
            </w:pPr>
            <w:r>
              <w:rPr>
                <w:color w:val="000000"/>
              </w:rPr>
              <w:t>63.19</w:t>
            </w:r>
          </w:p>
        </w:tc>
        <w:tc>
          <w:tcPr>
            <w:tcW w:w="838" w:type="dxa"/>
            <w:vAlign w:val="center"/>
          </w:tcPr>
          <w:p w14:paraId="75F123CA" w14:textId="0DDCB13F" w:rsidR="00701572" w:rsidRDefault="00701572" w:rsidP="00701572">
            <w:pPr>
              <w:jc w:val="center"/>
              <w:rPr>
                <w:color w:val="000000"/>
              </w:rPr>
            </w:pPr>
            <w:r>
              <w:rPr>
                <w:color w:val="000000"/>
              </w:rPr>
              <w:t>56.69</w:t>
            </w:r>
          </w:p>
        </w:tc>
        <w:tc>
          <w:tcPr>
            <w:tcW w:w="839" w:type="dxa"/>
            <w:vAlign w:val="center"/>
          </w:tcPr>
          <w:p w14:paraId="3EF6F05F" w14:textId="57EAEE15" w:rsidR="00701572" w:rsidRDefault="00701572" w:rsidP="00701572">
            <w:pPr>
              <w:jc w:val="center"/>
              <w:rPr>
                <w:color w:val="000000"/>
              </w:rPr>
            </w:pPr>
            <w:r>
              <w:rPr>
                <w:color w:val="000000"/>
              </w:rPr>
              <w:t>77.30</w:t>
            </w:r>
          </w:p>
        </w:tc>
        <w:tc>
          <w:tcPr>
            <w:tcW w:w="838" w:type="dxa"/>
            <w:vAlign w:val="center"/>
          </w:tcPr>
          <w:p w14:paraId="22704D3F" w14:textId="1F8DAFA5" w:rsidR="00701572" w:rsidRDefault="00701572" w:rsidP="00701572">
            <w:pPr>
              <w:jc w:val="center"/>
              <w:rPr>
                <w:color w:val="000000"/>
              </w:rPr>
            </w:pPr>
            <w:r>
              <w:rPr>
                <w:color w:val="000000"/>
              </w:rPr>
              <w:t>43.11</w:t>
            </w:r>
          </w:p>
        </w:tc>
        <w:tc>
          <w:tcPr>
            <w:tcW w:w="977" w:type="dxa"/>
            <w:vAlign w:val="center"/>
          </w:tcPr>
          <w:p w14:paraId="49503078" w14:textId="3F10C862" w:rsidR="00701572" w:rsidRDefault="00701572" w:rsidP="00701572">
            <w:pPr>
              <w:jc w:val="center"/>
              <w:rPr>
                <w:color w:val="000000"/>
              </w:rPr>
            </w:pPr>
            <w:r>
              <w:rPr>
                <w:color w:val="000000"/>
              </w:rPr>
              <w:t>69.95</w:t>
            </w:r>
          </w:p>
        </w:tc>
        <w:tc>
          <w:tcPr>
            <w:tcW w:w="974" w:type="dxa"/>
            <w:vAlign w:val="center"/>
          </w:tcPr>
          <w:p w14:paraId="2460497B" w14:textId="4CB0E846" w:rsidR="00701572" w:rsidRDefault="00701572" w:rsidP="00701572">
            <w:pPr>
              <w:jc w:val="center"/>
              <w:rPr>
                <w:color w:val="000000"/>
              </w:rPr>
            </w:pPr>
            <w:r>
              <w:rPr>
                <w:color w:val="000000"/>
              </w:rPr>
              <w:t>78.31</w:t>
            </w:r>
          </w:p>
        </w:tc>
      </w:tr>
      <w:tr w:rsidR="00701572" w14:paraId="6C0207E9" w14:textId="77777777" w:rsidTr="00ED716E">
        <w:trPr>
          <w:trHeight w:val="840"/>
        </w:trPr>
        <w:tc>
          <w:tcPr>
            <w:tcW w:w="846" w:type="dxa"/>
            <w:vMerge w:val="restart"/>
            <w:textDirection w:val="btLr"/>
            <w:vAlign w:val="center"/>
          </w:tcPr>
          <w:p w14:paraId="34595A1F" w14:textId="7D07BF2C" w:rsidR="00701572" w:rsidRPr="00C82B70" w:rsidRDefault="00701572" w:rsidP="00C82B70">
            <w:pPr>
              <w:ind w:left="113" w:right="113"/>
              <w:jc w:val="center"/>
              <w:rPr>
                <w:i/>
              </w:rPr>
            </w:pPr>
            <w:r w:rsidRPr="00C82B70">
              <w:rPr>
                <w:i/>
              </w:rPr>
              <w:t>Logistic Regression</w:t>
            </w:r>
          </w:p>
        </w:tc>
        <w:tc>
          <w:tcPr>
            <w:tcW w:w="547" w:type="dxa"/>
            <w:vAlign w:val="center"/>
          </w:tcPr>
          <w:p w14:paraId="62E339B7" w14:textId="1D44BF1F" w:rsidR="00701572" w:rsidRDefault="00701572" w:rsidP="00701572">
            <w:pPr>
              <w:jc w:val="center"/>
            </w:pPr>
            <w:r>
              <w:t>P</w:t>
            </w:r>
          </w:p>
        </w:tc>
        <w:tc>
          <w:tcPr>
            <w:tcW w:w="837" w:type="dxa"/>
            <w:vAlign w:val="center"/>
          </w:tcPr>
          <w:p w14:paraId="422A153F" w14:textId="368CBD9E" w:rsidR="00701572" w:rsidRDefault="00701572" w:rsidP="00DB0DC7">
            <w:pPr>
              <w:jc w:val="center"/>
              <w:rPr>
                <w:color w:val="000000"/>
              </w:rPr>
            </w:pPr>
            <w:r>
              <w:rPr>
                <w:color w:val="000000"/>
              </w:rPr>
              <w:t>96.98</w:t>
            </w:r>
          </w:p>
        </w:tc>
        <w:tc>
          <w:tcPr>
            <w:tcW w:w="839" w:type="dxa"/>
            <w:vAlign w:val="center"/>
          </w:tcPr>
          <w:p w14:paraId="637DDDB6" w14:textId="433EE8F9" w:rsidR="00701572" w:rsidRDefault="00701572" w:rsidP="00DB0DC7">
            <w:pPr>
              <w:jc w:val="center"/>
              <w:rPr>
                <w:color w:val="000000"/>
              </w:rPr>
            </w:pPr>
            <w:r>
              <w:rPr>
                <w:color w:val="000000"/>
              </w:rPr>
              <w:t>93.75</w:t>
            </w:r>
          </w:p>
        </w:tc>
        <w:tc>
          <w:tcPr>
            <w:tcW w:w="977" w:type="dxa"/>
            <w:vAlign w:val="center"/>
          </w:tcPr>
          <w:p w14:paraId="6EAF886C" w14:textId="7BDD8981" w:rsidR="00701572" w:rsidRDefault="00701572" w:rsidP="00DB0DC7">
            <w:pPr>
              <w:jc w:val="center"/>
              <w:rPr>
                <w:color w:val="000000"/>
              </w:rPr>
            </w:pPr>
            <w:r>
              <w:rPr>
                <w:color w:val="000000"/>
              </w:rPr>
              <w:t>73.13</w:t>
            </w:r>
          </w:p>
        </w:tc>
        <w:tc>
          <w:tcPr>
            <w:tcW w:w="839" w:type="dxa"/>
            <w:vAlign w:val="center"/>
          </w:tcPr>
          <w:p w14:paraId="5F119A5B" w14:textId="3F4C72D4" w:rsidR="00701572" w:rsidRDefault="00701572" w:rsidP="00DB0DC7">
            <w:pPr>
              <w:jc w:val="center"/>
              <w:rPr>
                <w:color w:val="000000"/>
              </w:rPr>
            </w:pPr>
            <w:r>
              <w:rPr>
                <w:color w:val="000000"/>
              </w:rPr>
              <w:t>79.70</w:t>
            </w:r>
          </w:p>
        </w:tc>
        <w:tc>
          <w:tcPr>
            <w:tcW w:w="838" w:type="dxa"/>
            <w:vAlign w:val="center"/>
          </w:tcPr>
          <w:p w14:paraId="415B9077" w14:textId="008443B2" w:rsidR="00701572" w:rsidRDefault="00701572" w:rsidP="00DB0DC7">
            <w:pPr>
              <w:jc w:val="center"/>
              <w:rPr>
                <w:color w:val="000000"/>
              </w:rPr>
            </w:pPr>
            <w:r>
              <w:rPr>
                <w:color w:val="000000"/>
              </w:rPr>
              <w:t>95.56</w:t>
            </w:r>
          </w:p>
        </w:tc>
        <w:tc>
          <w:tcPr>
            <w:tcW w:w="839" w:type="dxa"/>
            <w:vAlign w:val="center"/>
          </w:tcPr>
          <w:p w14:paraId="70C20549" w14:textId="0A5D2230" w:rsidR="00701572" w:rsidRDefault="00701572" w:rsidP="00320BD0">
            <w:pPr>
              <w:rPr>
                <w:color w:val="000000"/>
              </w:rPr>
            </w:pPr>
            <w:r>
              <w:rPr>
                <w:color w:val="000000"/>
              </w:rPr>
              <w:t>86.52</w:t>
            </w:r>
          </w:p>
        </w:tc>
        <w:tc>
          <w:tcPr>
            <w:tcW w:w="838" w:type="dxa"/>
            <w:vAlign w:val="center"/>
          </w:tcPr>
          <w:p w14:paraId="5E51BC7A" w14:textId="4A113286" w:rsidR="00701572" w:rsidRDefault="00701572" w:rsidP="00DB0DC7">
            <w:pPr>
              <w:jc w:val="center"/>
              <w:rPr>
                <w:color w:val="000000"/>
              </w:rPr>
            </w:pPr>
            <w:r>
              <w:rPr>
                <w:color w:val="000000"/>
              </w:rPr>
              <w:t>37.08</w:t>
            </w:r>
          </w:p>
        </w:tc>
        <w:tc>
          <w:tcPr>
            <w:tcW w:w="977" w:type="dxa"/>
            <w:vAlign w:val="center"/>
          </w:tcPr>
          <w:p w14:paraId="00B87103" w14:textId="020D7C33" w:rsidR="00701572" w:rsidRDefault="00DB0DC7" w:rsidP="00DB0DC7">
            <w:pPr>
              <w:jc w:val="center"/>
              <w:rPr>
                <w:color w:val="000000"/>
              </w:rPr>
            </w:pPr>
            <w:r>
              <w:rPr>
                <w:color w:val="000000"/>
              </w:rPr>
              <w:t>80.39</w:t>
            </w:r>
          </w:p>
        </w:tc>
        <w:tc>
          <w:tcPr>
            <w:tcW w:w="974" w:type="dxa"/>
            <w:vAlign w:val="center"/>
          </w:tcPr>
          <w:p w14:paraId="3ED427A7" w14:textId="2B3FB44F" w:rsidR="00701572" w:rsidRDefault="00DB0DC7" w:rsidP="00DB0DC7">
            <w:pPr>
              <w:jc w:val="center"/>
              <w:rPr>
                <w:color w:val="000000"/>
              </w:rPr>
            </w:pPr>
            <w:r>
              <w:rPr>
                <w:color w:val="000000"/>
              </w:rPr>
              <w:t>85.08</w:t>
            </w:r>
          </w:p>
        </w:tc>
      </w:tr>
      <w:tr w:rsidR="00701572" w14:paraId="72671669" w14:textId="77777777" w:rsidTr="00AB2782">
        <w:trPr>
          <w:trHeight w:val="851"/>
        </w:trPr>
        <w:tc>
          <w:tcPr>
            <w:tcW w:w="846" w:type="dxa"/>
            <w:vMerge/>
          </w:tcPr>
          <w:p w14:paraId="7CD28D71" w14:textId="77777777" w:rsidR="00701572" w:rsidRDefault="00701572" w:rsidP="00701572"/>
        </w:tc>
        <w:tc>
          <w:tcPr>
            <w:tcW w:w="547" w:type="dxa"/>
            <w:vAlign w:val="center"/>
          </w:tcPr>
          <w:p w14:paraId="34892FD2" w14:textId="7164CD0B" w:rsidR="00701572" w:rsidRDefault="00701572" w:rsidP="00701572">
            <w:pPr>
              <w:jc w:val="center"/>
            </w:pPr>
            <w:r>
              <w:t>R</w:t>
            </w:r>
          </w:p>
        </w:tc>
        <w:tc>
          <w:tcPr>
            <w:tcW w:w="837" w:type="dxa"/>
            <w:vAlign w:val="center"/>
          </w:tcPr>
          <w:p w14:paraId="0DFC6A3A" w14:textId="36F0CF6A" w:rsidR="00701572" w:rsidRDefault="00701572" w:rsidP="00DB0DC7">
            <w:pPr>
              <w:jc w:val="center"/>
              <w:rPr>
                <w:color w:val="000000"/>
              </w:rPr>
            </w:pPr>
            <w:r>
              <w:rPr>
                <w:color w:val="000000"/>
              </w:rPr>
              <w:t>96.98</w:t>
            </w:r>
          </w:p>
        </w:tc>
        <w:tc>
          <w:tcPr>
            <w:tcW w:w="839" w:type="dxa"/>
            <w:vAlign w:val="center"/>
          </w:tcPr>
          <w:p w14:paraId="2783EBDE" w14:textId="5AED20B3" w:rsidR="00701572" w:rsidRDefault="00701572" w:rsidP="00DB0DC7">
            <w:pPr>
              <w:jc w:val="center"/>
              <w:rPr>
                <w:color w:val="000000"/>
              </w:rPr>
            </w:pPr>
            <w:r>
              <w:rPr>
                <w:color w:val="000000"/>
              </w:rPr>
              <w:t>87.38</w:t>
            </w:r>
          </w:p>
        </w:tc>
        <w:tc>
          <w:tcPr>
            <w:tcW w:w="977" w:type="dxa"/>
            <w:vAlign w:val="center"/>
          </w:tcPr>
          <w:p w14:paraId="0AFC715A" w14:textId="449FD11D" w:rsidR="00701572" w:rsidRDefault="00701572" w:rsidP="00DB0DC7">
            <w:pPr>
              <w:jc w:val="center"/>
              <w:rPr>
                <w:color w:val="000000"/>
              </w:rPr>
            </w:pPr>
            <w:r>
              <w:rPr>
                <w:color w:val="000000"/>
              </w:rPr>
              <w:t>61.25</w:t>
            </w:r>
          </w:p>
        </w:tc>
        <w:tc>
          <w:tcPr>
            <w:tcW w:w="839" w:type="dxa"/>
            <w:vAlign w:val="center"/>
          </w:tcPr>
          <w:p w14:paraId="11954B09" w14:textId="2703D097" w:rsidR="00701572" w:rsidRDefault="00701572" w:rsidP="00DB0DC7">
            <w:pPr>
              <w:jc w:val="center"/>
              <w:rPr>
                <w:color w:val="000000"/>
              </w:rPr>
            </w:pPr>
            <w:r>
              <w:rPr>
                <w:color w:val="000000"/>
              </w:rPr>
              <w:t>72.20</w:t>
            </w:r>
          </w:p>
        </w:tc>
        <w:tc>
          <w:tcPr>
            <w:tcW w:w="838" w:type="dxa"/>
            <w:vAlign w:val="center"/>
          </w:tcPr>
          <w:p w14:paraId="276C5ABC" w14:textId="2286805C" w:rsidR="00701572" w:rsidRDefault="00701572" w:rsidP="00DB0DC7">
            <w:pPr>
              <w:jc w:val="center"/>
              <w:rPr>
                <w:color w:val="000000"/>
              </w:rPr>
            </w:pPr>
            <w:r>
              <w:rPr>
                <w:color w:val="000000"/>
              </w:rPr>
              <w:t>48.86</w:t>
            </w:r>
          </w:p>
        </w:tc>
        <w:tc>
          <w:tcPr>
            <w:tcW w:w="839" w:type="dxa"/>
            <w:vAlign w:val="center"/>
          </w:tcPr>
          <w:p w14:paraId="02E19633" w14:textId="2ACC6421" w:rsidR="00701572" w:rsidRDefault="00701572" w:rsidP="00DB0DC7">
            <w:pPr>
              <w:jc w:val="center"/>
              <w:rPr>
                <w:color w:val="000000"/>
              </w:rPr>
            </w:pPr>
            <w:r>
              <w:rPr>
                <w:color w:val="000000"/>
              </w:rPr>
              <w:t>83.70</w:t>
            </w:r>
          </w:p>
        </w:tc>
        <w:tc>
          <w:tcPr>
            <w:tcW w:w="838" w:type="dxa"/>
            <w:vAlign w:val="center"/>
          </w:tcPr>
          <w:p w14:paraId="234BC2F9" w14:textId="02FDA180" w:rsidR="00701572" w:rsidRDefault="00701572" w:rsidP="00DB0DC7">
            <w:pPr>
              <w:jc w:val="center"/>
              <w:rPr>
                <w:color w:val="000000"/>
              </w:rPr>
            </w:pPr>
            <w:r>
              <w:rPr>
                <w:color w:val="000000"/>
              </w:rPr>
              <w:t>62.26</w:t>
            </w:r>
          </w:p>
        </w:tc>
        <w:tc>
          <w:tcPr>
            <w:tcW w:w="977" w:type="dxa"/>
            <w:vAlign w:val="center"/>
          </w:tcPr>
          <w:p w14:paraId="2C8396E3" w14:textId="4FB546FE" w:rsidR="00701572" w:rsidRDefault="00DB0DC7" w:rsidP="00DB0DC7">
            <w:pPr>
              <w:jc w:val="center"/>
              <w:rPr>
                <w:color w:val="000000"/>
              </w:rPr>
            </w:pPr>
            <w:r>
              <w:rPr>
                <w:color w:val="000000"/>
              </w:rPr>
              <w:t>73.23</w:t>
            </w:r>
          </w:p>
        </w:tc>
        <w:tc>
          <w:tcPr>
            <w:tcW w:w="974" w:type="dxa"/>
            <w:vAlign w:val="center"/>
          </w:tcPr>
          <w:p w14:paraId="4F40576F" w14:textId="43C10AC9" w:rsidR="00701572" w:rsidRDefault="00DB0DC7" w:rsidP="00DB0DC7">
            <w:pPr>
              <w:jc w:val="center"/>
              <w:rPr>
                <w:color w:val="000000"/>
              </w:rPr>
            </w:pPr>
            <w:r>
              <w:rPr>
                <w:color w:val="000000"/>
              </w:rPr>
              <w:t>80.89</w:t>
            </w:r>
          </w:p>
        </w:tc>
      </w:tr>
      <w:tr w:rsidR="00701572" w14:paraId="0D9EB657" w14:textId="77777777" w:rsidTr="00AB2782">
        <w:trPr>
          <w:trHeight w:val="821"/>
        </w:trPr>
        <w:tc>
          <w:tcPr>
            <w:tcW w:w="846" w:type="dxa"/>
            <w:vMerge/>
          </w:tcPr>
          <w:p w14:paraId="77D3B938" w14:textId="77777777" w:rsidR="00701572" w:rsidRDefault="00701572" w:rsidP="00701572"/>
        </w:tc>
        <w:tc>
          <w:tcPr>
            <w:tcW w:w="547" w:type="dxa"/>
            <w:vAlign w:val="center"/>
          </w:tcPr>
          <w:p w14:paraId="10759BF2" w14:textId="431B1575" w:rsidR="00701572" w:rsidRDefault="00701572" w:rsidP="00701572">
            <w:pPr>
              <w:jc w:val="center"/>
            </w:pPr>
            <w:r>
              <w:t>F1</w:t>
            </w:r>
          </w:p>
        </w:tc>
        <w:tc>
          <w:tcPr>
            <w:tcW w:w="837" w:type="dxa"/>
            <w:vAlign w:val="center"/>
          </w:tcPr>
          <w:p w14:paraId="0AEC5D79" w14:textId="34ADFCCA" w:rsidR="00701572" w:rsidRDefault="00701572" w:rsidP="00DB0DC7">
            <w:pPr>
              <w:jc w:val="center"/>
              <w:rPr>
                <w:color w:val="000000"/>
              </w:rPr>
            </w:pPr>
            <w:r>
              <w:rPr>
                <w:color w:val="000000"/>
              </w:rPr>
              <w:t>96.98</w:t>
            </w:r>
          </w:p>
        </w:tc>
        <w:tc>
          <w:tcPr>
            <w:tcW w:w="839" w:type="dxa"/>
            <w:vAlign w:val="center"/>
          </w:tcPr>
          <w:p w14:paraId="28CA942B" w14:textId="626F52CF" w:rsidR="00701572" w:rsidRDefault="00701572" w:rsidP="00DB0DC7">
            <w:pPr>
              <w:jc w:val="center"/>
              <w:rPr>
                <w:color w:val="000000"/>
              </w:rPr>
            </w:pPr>
            <w:r>
              <w:rPr>
                <w:color w:val="000000"/>
              </w:rPr>
              <w:t>90.45</w:t>
            </w:r>
          </w:p>
        </w:tc>
        <w:tc>
          <w:tcPr>
            <w:tcW w:w="977" w:type="dxa"/>
            <w:vAlign w:val="center"/>
          </w:tcPr>
          <w:p w14:paraId="7EA30BB6" w14:textId="0D2360A3" w:rsidR="00701572" w:rsidRDefault="00701572" w:rsidP="00DB0DC7">
            <w:pPr>
              <w:jc w:val="center"/>
              <w:rPr>
                <w:color w:val="000000"/>
              </w:rPr>
            </w:pPr>
            <w:r>
              <w:rPr>
                <w:color w:val="000000"/>
              </w:rPr>
              <w:t>66.67</w:t>
            </w:r>
          </w:p>
        </w:tc>
        <w:tc>
          <w:tcPr>
            <w:tcW w:w="839" w:type="dxa"/>
            <w:vAlign w:val="center"/>
          </w:tcPr>
          <w:p w14:paraId="50053A01" w14:textId="046B2442" w:rsidR="00701572" w:rsidRDefault="00701572" w:rsidP="00DB0DC7">
            <w:pPr>
              <w:jc w:val="center"/>
              <w:rPr>
                <w:color w:val="000000"/>
              </w:rPr>
            </w:pPr>
            <w:r>
              <w:rPr>
                <w:color w:val="000000"/>
              </w:rPr>
              <w:t>75.76</w:t>
            </w:r>
          </w:p>
        </w:tc>
        <w:tc>
          <w:tcPr>
            <w:tcW w:w="838" w:type="dxa"/>
            <w:vAlign w:val="center"/>
          </w:tcPr>
          <w:p w14:paraId="738F1FFC" w14:textId="33468EF1" w:rsidR="00701572" w:rsidRDefault="00701572" w:rsidP="00DB0DC7">
            <w:pPr>
              <w:jc w:val="center"/>
              <w:rPr>
                <w:color w:val="000000"/>
              </w:rPr>
            </w:pPr>
            <w:r>
              <w:rPr>
                <w:color w:val="000000"/>
              </w:rPr>
              <w:t>64.66</w:t>
            </w:r>
          </w:p>
        </w:tc>
        <w:tc>
          <w:tcPr>
            <w:tcW w:w="839" w:type="dxa"/>
            <w:vAlign w:val="center"/>
          </w:tcPr>
          <w:p w14:paraId="54CB0EC4" w14:textId="2BA730B2" w:rsidR="00701572" w:rsidRDefault="00701572" w:rsidP="00DB0DC7">
            <w:pPr>
              <w:jc w:val="center"/>
              <w:rPr>
                <w:color w:val="000000"/>
              </w:rPr>
            </w:pPr>
            <w:r>
              <w:rPr>
                <w:color w:val="000000"/>
              </w:rPr>
              <w:t>85.08</w:t>
            </w:r>
          </w:p>
        </w:tc>
        <w:tc>
          <w:tcPr>
            <w:tcW w:w="838" w:type="dxa"/>
            <w:vAlign w:val="center"/>
          </w:tcPr>
          <w:p w14:paraId="0D0257BD" w14:textId="1C7AD8C1" w:rsidR="00701572" w:rsidRDefault="00701572" w:rsidP="00DB0DC7">
            <w:pPr>
              <w:jc w:val="center"/>
              <w:rPr>
                <w:color w:val="000000"/>
              </w:rPr>
            </w:pPr>
            <w:r>
              <w:rPr>
                <w:color w:val="000000"/>
              </w:rPr>
              <w:t>46.48</w:t>
            </w:r>
          </w:p>
        </w:tc>
        <w:tc>
          <w:tcPr>
            <w:tcW w:w="977" w:type="dxa"/>
            <w:vAlign w:val="center"/>
          </w:tcPr>
          <w:p w14:paraId="2DEC9BAB" w14:textId="54305735" w:rsidR="00701572" w:rsidRDefault="00DB0DC7" w:rsidP="00DB0DC7">
            <w:pPr>
              <w:jc w:val="center"/>
              <w:rPr>
                <w:color w:val="000000"/>
              </w:rPr>
            </w:pPr>
            <w:r>
              <w:rPr>
                <w:color w:val="000000"/>
              </w:rPr>
              <w:t>75.15</w:t>
            </w:r>
          </w:p>
        </w:tc>
        <w:tc>
          <w:tcPr>
            <w:tcW w:w="974" w:type="dxa"/>
            <w:vAlign w:val="center"/>
          </w:tcPr>
          <w:p w14:paraId="691CB6D3" w14:textId="1F479CCC" w:rsidR="00701572" w:rsidRDefault="00DB0DC7" w:rsidP="00A766CB">
            <w:pPr>
              <w:keepNext/>
              <w:jc w:val="center"/>
              <w:rPr>
                <w:color w:val="000000"/>
              </w:rPr>
            </w:pPr>
            <w:r>
              <w:rPr>
                <w:color w:val="000000"/>
              </w:rPr>
              <w:t>82.93</w:t>
            </w:r>
          </w:p>
        </w:tc>
      </w:tr>
    </w:tbl>
    <w:p w14:paraId="274B489D" w14:textId="76AE72EF" w:rsidR="00A766CB" w:rsidRDefault="00A766CB" w:rsidP="000052B3">
      <w:pPr>
        <w:pStyle w:val="Caption"/>
      </w:pPr>
      <w:bookmarkStart w:id="85" w:name="_Toc67857927"/>
      <w:bookmarkStart w:id="86" w:name="_Toc69131426"/>
      <w:proofErr w:type="spellStart"/>
      <w:r>
        <w:t>Bảng</w:t>
      </w:r>
      <w:proofErr w:type="spellEnd"/>
      <w:r>
        <w:t xml:space="preserve"> </w:t>
      </w:r>
      <w:fldSimple w:instr=" STYLEREF 1 \s ">
        <w:r w:rsidR="00AE4C36">
          <w:rPr>
            <w:noProof/>
          </w:rPr>
          <w:t>5</w:t>
        </w:r>
      </w:fldSimple>
      <w:r w:rsidR="000052B3">
        <w:noBreakHyphen/>
      </w:r>
      <w:fldSimple w:instr=" SEQ Bảng \* ARABIC \s 1 ">
        <w:r w:rsidR="00AE4C36">
          <w:rPr>
            <w:noProof/>
          </w:rPr>
          <w:t>1</w:t>
        </w:r>
      </w:fldSimple>
      <w:r>
        <w:t xml:space="preserve">. </w:t>
      </w:r>
      <w:proofErr w:type="spellStart"/>
      <w:r>
        <w:t>Kết</w:t>
      </w:r>
      <w:proofErr w:type="spellEnd"/>
      <w:r>
        <w:t xml:space="preserve"> </w:t>
      </w:r>
      <w:proofErr w:type="spellStart"/>
      <w:r>
        <w:t>quả</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cách</w:t>
      </w:r>
      <w:proofErr w:type="spellEnd"/>
      <w:r>
        <w:t xml:space="preserve"> </w:t>
      </w:r>
      <w:proofErr w:type="spellStart"/>
      <w:r>
        <w:t>biểu</w:t>
      </w:r>
      <w:proofErr w:type="spellEnd"/>
      <w:r>
        <w:t xml:space="preserve"> </w:t>
      </w:r>
      <w:proofErr w:type="spellStart"/>
      <w:r>
        <w:t>diễn</w:t>
      </w:r>
      <w:proofErr w:type="spellEnd"/>
      <w:r>
        <w:t xml:space="preserve"> One-hot</w:t>
      </w:r>
      <w:bookmarkEnd w:id="85"/>
      <w:r w:rsidR="0061244A">
        <w:t xml:space="preserve"> </w:t>
      </w:r>
      <w:proofErr w:type="spellStart"/>
      <w:r w:rsidR="0061244A">
        <w:t>trên</w:t>
      </w:r>
      <w:proofErr w:type="spellEnd"/>
      <w:r w:rsidR="0061244A">
        <w:t xml:space="preserve"> </w:t>
      </w:r>
      <w:proofErr w:type="spellStart"/>
      <w:r w:rsidR="0061244A">
        <w:t>dữ</w:t>
      </w:r>
      <w:proofErr w:type="spellEnd"/>
      <w:r w:rsidR="0061244A">
        <w:t xml:space="preserve"> </w:t>
      </w:r>
      <w:proofErr w:type="spellStart"/>
      <w:r w:rsidR="0061244A">
        <w:t>liệu</w:t>
      </w:r>
      <w:proofErr w:type="spellEnd"/>
      <w:r w:rsidR="0061244A">
        <w:t xml:space="preserve"> </w:t>
      </w:r>
      <w:proofErr w:type="spellStart"/>
      <w:r w:rsidR="0061244A">
        <w:t>mẹ</w:t>
      </w:r>
      <w:proofErr w:type="spellEnd"/>
      <w:r w:rsidR="0061244A">
        <w:t xml:space="preserve"> &amp; </w:t>
      </w:r>
      <w:proofErr w:type="spellStart"/>
      <w:r w:rsidR="0061244A">
        <w:t>bé</w:t>
      </w:r>
      <w:proofErr w:type="spellEnd"/>
      <w:r w:rsidR="0061244A">
        <w:t xml:space="preserve"> </w:t>
      </w:r>
      <w:proofErr w:type="spellStart"/>
      <w:r w:rsidR="0061244A">
        <w:t>shopee</w:t>
      </w:r>
      <w:bookmarkEnd w:id="86"/>
      <w:proofErr w:type="spellEnd"/>
    </w:p>
    <w:p w14:paraId="1B01DE8B" w14:textId="5A0C5CA7" w:rsidR="008A28FA" w:rsidRPr="008A28FA" w:rsidRDefault="003C6CEE" w:rsidP="00970570">
      <w:r>
        <w:tab/>
      </w:r>
      <w:proofErr w:type="spellStart"/>
      <w:r w:rsidR="003F3E17">
        <w:t>Từ</w:t>
      </w:r>
      <w:proofErr w:type="spellEnd"/>
      <w:r w:rsidR="003F3E17">
        <w:t xml:space="preserve"> </w:t>
      </w:r>
      <w:proofErr w:type="spellStart"/>
      <w:r w:rsidR="003F3E17">
        <w:t>những</w:t>
      </w:r>
      <w:proofErr w:type="spellEnd"/>
      <w:r w:rsidR="003F3E17">
        <w:t xml:space="preserve"> </w:t>
      </w:r>
      <w:proofErr w:type="spellStart"/>
      <w:r w:rsidR="003F3E17">
        <w:t>số</w:t>
      </w:r>
      <w:proofErr w:type="spellEnd"/>
      <w:r w:rsidR="003F3E17">
        <w:t xml:space="preserve"> </w:t>
      </w:r>
      <w:proofErr w:type="spellStart"/>
      <w:r w:rsidR="003F3E17">
        <w:t>liệu</w:t>
      </w:r>
      <w:proofErr w:type="spellEnd"/>
      <w:r w:rsidR="003F3E17">
        <w:t xml:space="preserve"> </w:t>
      </w:r>
      <w:proofErr w:type="spellStart"/>
      <w:r w:rsidR="003F3E17">
        <w:t>thống</w:t>
      </w:r>
      <w:proofErr w:type="spellEnd"/>
      <w:r w:rsidR="003F3E17">
        <w:t xml:space="preserve"> </w:t>
      </w:r>
      <w:proofErr w:type="spellStart"/>
      <w:r w:rsidR="003F3E17">
        <w:t>kê</w:t>
      </w:r>
      <w:proofErr w:type="spellEnd"/>
      <w:r w:rsidR="003F3E17">
        <w:t xml:space="preserve"> ở </w:t>
      </w:r>
      <w:proofErr w:type="spellStart"/>
      <w:r w:rsidR="003F3E17">
        <w:t>trên</w:t>
      </w:r>
      <w:proofErr w:type="spellEnd"/>
      <w:r w:rsidR="003F3E17">
        <w:t xml:space="preserve">, </w:t>
      </w:r>
      <w:proofErr w:type="spellStart"/>
      <w:r w:rsidR="003F3E17">
        <w:t>có</w:t>
      </w:r>
      <w:proofErr w:type="spellEnd"/>
      <w:r w:rsidR="003F3E17">
        <w:t xml:space="preserve"> </w:t>
      </w:r>
      <w:proofErr w:type="spellStart"/>
      <w:r w:rsidR="003F3E17">
        <w:t>thể</w:t>
      </w:r>
      <w:proofErr w:type="spellEnd"/>
      <w:r w:rsidR="003F3E17">
        <w:t xml:space="preserve"> </w:t>
      </w:r>
      <w:proofErr w:type="spellStart"/>
      <w:r w:rsidR="003F3E17">
        <w:t>dễ</w:t>
      </w:r>
      <w:proofErr w:type="spellEnd"/>
      <w:r w:rsidR="003F3E17">
        <w:t xml:space="preserve"> </w:t>
      </w:r>
      <w:proofErr w:type="spellStart"/>
      <w:r w:rsidR="003F3E17">
        <w:t>dàng</w:t>
      </w:r>
      <w:proofErr w:type="spellEnd"/>
      <w:r w:rsidR="003F3E17">
        <w:t xml:space="preserve"> </w:t>
      </w:r>
      <w:proofErr w:type="spellStart"/>
      <w:r w:rsidR="003F3E17">
        <w:t>nhận</w:t>
      </w:r>
      <w:proofErr w:type="spellEnd"/>
      <w:r w:rsidR="003F3E17">
        <w:t xml:space="preserve"> </w:t>
      </w:r>
      <w:proofErr w:type="spellStart"/>
      <w:r w:rsidR="003F3E17">
        <w:t>thấy</w:t>
      </w:r>
      <w:proofErr w:type="spellEnd"/>
      <w:r w:rsidR="003F3E17">
        <w:t xml:space="preserve"> </w:t>
      </w:r>
      <w:proofErr w:type="spellStart"/>
      <w:r w:rsidR="003F3E17">
        <w:t>kết</w:t>
      </w:r>
      <w:proofErr w:type="spellEnd"/>
      <w:r w:rsidR="003F3E17">
        <w:t xml:space="preserve"> </w:t>
      </w:r>
      <w:proofErr w:type="spellStart"/>
      <w:r w:rsidR="003F3E17">
        <w:t>quả</w:t>
      </w:r>
      <w:proofErr w:type="spellEnd"/>
      <w:r w:rsidR="003F3E17">
        <w:t xml:space="preserve"> </w:t>
      </w:r>
      <w:proofErr w:type="spellStart"/>
      <w:r w:rsidR="003F3E17">
        <w:t>của</w:t>
      </w:r>
      <w:proofErr w:type="spellEnd"/>
      <w:r w:rsidR="003F3E17">
        <w:t xml:space="preserve"> </w:t>
      </w:r>
      <w:proofErr w:type="spellStart"/>
      <w:r w:rsidR="003F3E17">
        <w:t>mô</w:t>
      </w:r>
      <w:proofErr w:type="spellEnd"/>
      <w:r w:rsidR="003F3E17">
        <w:t xml:space="preserve"> </w:t>
      </w:r>
      <w:proofErr w:type="spellStart"/>
      <w:r w:rsidR="003F3E17">
        <w:t>hình</w:t>
      </w:r>
      <w:proofErr w:type="spellEnd"/>
      <w:r w:rsidR="003F3E17">
        <w:t xml:space="preserve"> </w:t>
      </w:r>
      <w:proofErr w:type="spellStart"/>
      <w:r w:rsidR="003F3E17">
        <w:t>sử</w:t>
      </w:r>
      <w:proofErr w:type="spellEnd"/>
      <w:r w:rsidR="003F3E17">
        <w:t xml:space="preserve"> </w:t>
      </w:r>
      <w:proofErr w:type="spellStart"/>
      <w:r w:rsidR="003F3E17">
        <w:t>dụng</w:t>
      </w:r>
      <w:proofErr w:type="spellEnd"/>
      <w:r w:rsidR="003F3E17">
        <w:t xml:space="preserve"> </w:t>
      </w:r>
      <w:proofErr w:type="spellStart"/>
      <w:r w:rsidR="003F3E17">
        <w:t>cách</w:t>
      </w:r>
      <w:proofErr w:type="spellEnd"/>
      <w:r w:rsidR="003F3E17">
        <w:t xml:space="preserve"> </w:t>
      </w:r>
      <w:proofErr w:type="spellStart"/>
      <w:r w:rsidR="003F3E17">
        <w:t>biểu</w:t>
      </w:r>
      <w:proofErr w:type="spellEnd"/>
      <w:r w:rsidR="003F3E17">
        <w:t xml:space="preserve"> </w:t>
      </w:r>
      <w:proofErr w:type="spellStart"/>
      <w:r w:rsidR="003F3E17">
        <w:t>diễn</w:t>
      </w:r>
      <w:proofErr w:type="spellEnd"/>
      <w:r w:rsidR="003F3E17">
        <w:t xml:space="preserve"> </w:t>
      </w:r>
      <w:r w:rsidR="00B55093">
        <w:t>O</w:t>
      </w:r>
      <w:r w:rsidR="003F3E17">
        <w:t xml:space="preserve">ne-hot </w:t>
      </w:r>
      <w:proofErr w:type="spellStart"/>
      <w:r w:rsidR="003F3E17">
        <w:t>không</w:t>
      </w:r>
      <w:proofErr w:type="spellEnd"/>
      <w:r w:rsidR="003F3E17">
        <w:t xml:space="preserve"> </w:t>
      </w:r>
      <w:proofErr w:type="spellStart"/>
      <w:r w:rsidR="003F3E17">
        <w:t>cao</w:t>
      </w:r>
      <w:proofErr w:type="spellEnd"/>
      <w:r w:rsidR="003F3E17">
        <w:t xml:space="preserve"> do </w:t>
      </w:r>
      <w:proofErr w:type="spellStart"/>
      <w:r w:rsidR="00B55093">
        <w:t>trọng</w:t>
      </w:r>
      <w:proofErr w:type="spellEnd"/>
      <w:r w:rsidR="00B55093">
        <w:t xml:space="preserve"> </w:t>
      </w:r>
      <w:proofErr w:type="spellStart"/>
      <w:r w:rsidR="00B55093">
        <w:t>số</w:t>
      </w:r>
      <w:proofErr w:type="spellEnd"/>
      <w:r w:rsidR="00B55093">
        <w:t xml:space="preserve"> </w:t>
      </w:r>
      <w:proofErr w:type="spellStart"/>
      <w:r w:rsidR="00B55093">
        <w:t>của</w:t>
      </w:r>
      <w:proofErr w:type="spellEnd"/>
      <w:r w:rsidR="00B55093">
        <w:t xml:space="preserve"> One-hot </w:t>
      </w:r>
      <w:proofErr w:type="spellStart"/>
      <w:r w:rsidR="00B55093">
        <w:t>chưa</w:t>
      </w:r>
      <w:proofErr w:type="spellEnd"/>
      <w:r w:rsidR="00B55093">
        <w:t xml:space="preserve"> </w:t>
      </w:r>
      <w:proofErr w:type="spellStart"/>
      <w:r w:rsidR="00B55093">
        <w:t>thể</w:t>
      </w:r>
      <w:proofErr w:type="spellEnd"/>
      <w:r w:rsidR="00B55093">
        <w:t xml:space="preserve"> </w:t>
      </w:r>
      <w:proofErr w:type="spellStart"/>
      <w:r w:rsidR="00B55093">
        <w:t>hiện</w:t>
      </w:r>
      <w:proofErr w:type="spellEnd"/>
      <w:r w:rsidR="00B55093">
        <w:t xml:space="preserve"> </w:t>
      </w:r>
      <w:proofErr w:type="spellStart"/>
      <w:r w:rsidR="00B55093">
        <w:t>được</w:t>
      </w:r>
      <w:proofErr w:type="spellEnd"/>
      <w:r w:rsidR="00B55093">
        <w:t xml:space="preserve"> </w:t>
      </w:r>
      <w:proofErr w:type="spellStart"/>
      <w:r w:rsidR="00B55093">
        <w:t>mức</w:t>
      </w:r>
      <w:proofErr w:type="spellEnd"/>
      <w:r w:rsidR="00B55093">
        <w:t xml:space="preserve"> </w:t>
      </w:r>
      <w:proofErr w:type="spellStart"/>
      <w:r w:rsidR="00B55093">
        <w:t>độ</w:t>
      </w:r>
      <w:proofErr w:type="spellEnd"/>
      <w:r w:rsidR="00B55093">
        <w:t xml:space="preserve"> </w:t>
      </w:r>
      <w:proofErr w:type="spellStart"/>
      <w:r w:rsidR="00B55093">
        <w:t>quan</w:t>
      </w:r>
      <w:proofErr w:type="spellEnd"/>
      <w:r w:rsidR="00B55093">
        <w:t xml:space="preserve"> </w:t>
      </w:r>
      <w:proofErr w:type="spellStart"/>
      <w:r w:rsidR="00B55093">
        <w:t>trọng</w:t>
      </w:r>
      <w:proofErr w:type="spellEnd"/>
      <w:r w:rsidR="00B55093">
        <w:t xml:space="preserve"> </w:t>
      </w:r>
      <w:proofErr w:type="spellStart"/>
      <w:r w:rsidR="00B55093">
        <w:t>của</w:t>
      </w:r>
      <w:proofErr w:type="spellEnd"/>
      <w:r w:rsidR="00B55093">
        <w:t xml:space="preserve"> </w:t>
      </w:r>
      <w:proofErr w:type="spellStart"/>
      <w:r w:rsidR="00B55093">
        <w:t>các</w:t>
      </w:r>
      <w:proofErr w:type="spellEnd"/>
      <w:r w:rsidR="00B55093">
        <w:t xml:space="preserve"> </w:t>
      </w:r>
      <w:proofErr w:type="spellStart"/>
      <w:r w:rsidR="00B55093">
        <w:t>từ</w:t>
      </w:r>
      <w:proofErr w:type="spellEnd"/>
      <w:r w:rsidR="00B55093">
        <w:t xml:space="preserve"> </w:t>
      </w:r>
      <w:proofErr w:type="spellStart"/>
      <w:r w:rsidR="00B55093">
        <w:t>đối</w:t>
      </w:r>
      <w:proofErr w:type="spellEnd"/>
      <w:r w:rsidR="00B55093">
        <w:t xml:space="preserve"> </w:t>
      </w:r>
      <w:proofErr w:type="spellStart"/>
      <w:r w:rsidR="00B55093">
        <w:t>với</w:t>
      </w:r>
      <w:proofErr w:type="spellEnd"/>
      <w:r w:rsidR="00B55093">
        <w:t xml:space="preserve"> </w:t>
      </w:r>
      <w:proofErr w:type="spellStart"/>
      <w:r w:rsidR="00B55093">
        <w:t>từng</w:t>
      </w:r>
      <w:proofErr w:type="spellEnd"/>
      <w:r w:rsidR="00B55093">
        <w:t xml:space="preserve"> </w:t>
      </w:r>
      <w:proofErr w:type="spellStart"/>
      <w:r w:rsidR="00B55093">
        <w:t>nhãn</w:t>
      </w:r>
      <w:proofErr w:type="spellEnd"/>
      <w:r w:rsidR="00B55093">
        <w:t xml:space="preserve">. </w:t>
      </w:r>
      <w:proofErr w:type="spellStart"/>
      <w:r w:rsidR="00B55093">
        <w:t>Dữ</w:t>
      </w:r>
      <w:proofErr w:type="spellEnd"/>
      <w:r w:rsidR="003F3E17">
        <w:t xml:space="preserve"> </w:t>
      </w:r>
      <w:proofErr w:type="spellStart"/>
      <w:r w:rsidR="003F3E17">
        <w:t>liệu</w:t>
      </w:r>
      <w:proofErr w:type="spellEnd"/>
      <w:r w:rsidR="003F3E17">
        <w:t xml:space="preserve"> </w:t>
      </w:r>
      <w:proofErr w:type="spellStart"/>
      <w:r w:rsidR="003F3E17">
        <w:t>mất</w:t>
      </w:r>
      <w:proofErr w:type="spellEnd"/>
      <w:r w:rsidR="003F3E17">
        <w:t xml:space="preserve"> </w:t>
      </w:r>
      <w:proofErr w:type="spellStart"/>
      <w:r w:rsidR="003F3E17">
        <w:t>cân</w:t>
      </w:r>
      <w:proofErr w:type="spellEnd"/>
      <w:r w:rsidR="003F3E17">
        <w:t xml:space="preserve"> </w:t>
      </w:r>
      <w:proofErr w:type="spellStart"/>
      <w:r w:rsidR="003F3E17">
        <w:t>bằng</w:t>
      </w:r>
      <w:proofErr w:type="spellEnd"/>
      <w:r w:rsidR="003F3E17">
        <w:t xml:space="preserve"> </w:t>
      </w:r>
      <w:proofErr w:type="spellStart"/>
      <w:r w:rsidR="00B55093">
        <w:t>cũng</w:t>
      </w:r>
      <w:proofErr w:type="spellEnd"/>
      <w:r w:rsidR="00B55093">
        <w:t xml:space="preserve"> </w:t>
      </w:r>
      <w:proofErr w:type="spellStart"/>
      <w:r w:rsidR="00B55093">
        <w:t>làm</w:t>
      </w:r>
      <w:proofErr w:type="spellEnd"/>
      <w:r w:rsidR="00B55093">
        <w:t xml:space="preserve"> </w:t>
      </w:r>
      <w:proofErr w:type="spellStart"/>
      <w:r w:rsidR="00B55093">
        <w:t>cho</w:t>
      </w:r>
      <w:proofErr w:type="spellEnd"/>
      <w:r w:rsidR="00B55093">
        <w:t xml:space="preserve"> </w:t>
      </w:r>
      <w:proofErr w:type="spellStart"/>
      <w:r w:rsidR="00B55093">
        <w:t>hiệu</w:t>
      </w:r>
      <w:proofErr w:type="spellEnd"/>
      <w:r w:rsidR="00B55093">
        <w:t xml:space="preserve"> </w:t>
      </w:r>
      <w:proofErr w:type="spellStart"/>
      <w:r w:rsidR="00B55093">
        <w:t>suất</w:t>
      </w:r>
      <w:proofErr w:type="spellEnd"/>
      <w:r w:rsidR="00B55093">
        <w:t xml:space="preserve"> </w:t>
      </w:r>
      <w:proofErr w:type="spellStart"/>
      <w:r w:rsidR="00B55093">
        <w:t>của</w:t>
      </w:r>
      <w:proofErr w:type="spellEnd"/>
      <w:r w:rsidR="003F3E17">
        <w:t xml:space="preserve"> </w:t>
      </w:r>
      <w:proofErr w:type="spellStart"/>
      <w:r w:rsidR="003F3E17">
        <w:t>mô</w:t>
      </w:r>
      <w:proofErr w:type="spellEnd"/>
      <w:r w:rsidR="003F3E17">
        <w:t xml:space="preserve"> </w:t>
      </w:r>
      <w:proofErr w:type="spellStart"/>
      <w:r w:rsidR="003F3E17">
        <w:t>hình</w:t>
      </w:r>
      <w:proofErr w:type="spellEnd"/>
      <w:r w:rsidR="003F3E17">
        <w:t xml:space="preserve"> </w:t>
      </w:r>
      <w:proofErr w:type="spellStart"/>
      <w:r w:rsidR="00B55093">
        <w:t>bị</w:t>
      </w:r>
      <w:proofErr w:type="spellEnd"/>
      <w:r w:rsidR="00B55093">
        <w:t xml:space="preserve"> </w:t>
      </w:r>
      <w:proofErr w:type="spellStart"/>
      <w:r w:rsidR="00B55093">
        <w:t>giảm</w:t>
      </w:r>
      <w:proofErr w:type="spellEnd"/>
      <w:r w:rsidR="00B55093">
        <w:t xml:space="preserve">, </w:t>
      </w:r>
      <w:proofErr w:type="spellStart"/>
      <w:r w:rsidR="003F3E17">
        <w:t>đặc</w:t>
      </w:r>
      <w:proofErr w:type="spellEnd"/>
      <w:r w:rsidR="003F3E17">
        <w:t xml:space="preserve"> </w:t>
      </w:r>
      <w:proofErr w:type="spellStart"/>
      <w:r w:rsidR="003F3E17">
        <w:t>biệt</w:t>
      </w:r>
      <w:proofErr w:type="spellEnd"/>
      <w:r w:rsidR="003F3E17">
        <w:t xml:space="preserve"> </w:t>
      </w:r>
      <w:proofErr w:type="spellStart"/>
      <w:r w:rsidR="003F3E17">
        <w:t>là</w:t>
      </w:r>
      <w:proofErr w:type="spellEnd"/>
      <w:r w:rsidR="003F3E17">
        <w:t xml:space="preserve"> SVM</w:t>
      </w:r>
      <w:r w:rsidR="00B55093">
        <w:t xml:space="preserve"> </w:t>
      </w:r>
      <w:proofErr w:type="spellStart"/>
      <w:r w:rsidR="00B55093">
        <w:t>vì</w:t>
      </w:r>
      <w:proofErr w:type="spellEnd"/>
      <w:r w:rsidR="00B55093">
        <w:t xml:space="preserve"> </w:t>
      </w:r>
      <w:proofErr w:type="spellStart"/>
      <w:r w:rsidR="00B55093">
        <w:t>đối</w:t>
      </w:r>
      <w:proofErr w:type="spellEnd"/>
      <w:r w:rsidR="00B55093">
        <w:t xml:space="preserve"> </w:t>
      </w:r>
      <w:proofErr w:type="spellStart"/>
      <w:r w:rsidR="00B55093">
        <w:t>với</w:t>
      </w:r>
      <w:proofErr w:type="spellEnd"/>
      <w:r w:rsidR="00B55093">
        <w:t xml:space="preserve"> </w:t>
      </w:r>
      <w:proofErr w:type="spellStart"/>
      <w:r w:rsidR="00B55093">
        <w:t>một</w:t>
      </w:r>
      <w:proofErr w:type="spellEnd"/>
      <w:r w:rsidR="00B55093">
        <w:t xml:space="preserve"> </w:t>
      </w:r>
      <w:proofErr w:type="spellStart"/>
      <w:r w:rsidR="00B55093">
        <w:t>số</w:t>
      </w:r>
      <w:proofErr w:type="spellEnd"/>
      <w:r w:rsidR="00B55093">
        <w:t xml:space="preserve"> </w:t>
      </w:r>
      <w:proofErr w:type="spellStart"/>
      <w:r w:rsidR="00B55093">
        <w:t>nhãn</w:t>
      </w:r>
      <w:proofErr w:type="spellEnd"/>
      <w:r w:rsidR="00B55093">
        <w:t xml:space="preserve"> </w:t>
      </w:r>
      <w:proofErr w:type="spellStart"/>
      <w:r w:rsidR="00B55093">
        <w:t>bị</w:t>
      </w:r>
      <w:proofErr w:type="spellEnd"/>
      <w:r w:rsidR="00B55093">
        <w:t xml:space="preserve"> </w:t>
      </w:r>
      <w:proofErr w:type="spellStart"/>
      <w:r w:rsidR="00B55093">
        <w:t>mất</w:t>
      </w:r>
      <w:proofErr w:type="spellEnd"/>
      <w:r w:rsidR="00B55093">
        <w:t xml:space="preserve"> </w:t>
      </w:r>
      <w:proofErr w:type="spellStart"/>
      <w:r w:rsidR="00B55093">
        <w:t>cân</w:t>
      </w:r>
      <w:proofErr w:type="spellEnd"/>
      <w:r w:rsidR="00B55093">
        <w:t xml:space="preserve"> </w:t>
      </w:r>
      <w:proofErr w:type="spellStart"/>
      <w:r w:rsidR="00B55093">
        <w:t>bằng</w:t>
      </w:r>
      <w:proofErr w:type="spellEnd"/>
      <w:r w:rsidR="00B55093">
        <w:t xml:space="preserve"> </w:t>
      </w:r>
      <w:proofErr w:type="spellStart"/>
      <w:r w:rsidR="00B55093">
        <w:t>mạnh</w:t>
      </w:r>
      <w:proofErr w:type="spellEnd"/>
      <w:r w:rsidR="00B55093">
        <w:t xml:space="preserve"> </w:t>
      </w:r>
      <w:proofErr w:type="spellStart"/>
      <w:r w:rsidR="00B55093">
        <w:t>mô</w:t>
      </w:r>
      <w:proofErr w:type="spellEnd"/>
      <w:r w:rsidR="00B55093">
        <w:t xml:space="preserve"> </w:t>
      </w:r>
      <w:proofErr w:type="spellStart"/>
      <w:r w:rsidR="00B55093">
        <w:t>hình</w:t>
      </w:r>
      <w:proofErr w:type="spellEnd"/>
      <w:r w:rsidR="00B55093">
        <w:t xml:space="preserve"> SVM </w:t>
      </w:r>
      <w:proofErr w:type="spellStart"/>
      <w:r w:rsidR="00B55093">
        <w:t>sẽ</w:t>
      </w:r>
      <w:proofErr w:type="spellEnd"/>
      <w:r w:rsidR="00B55093">
        <w:t xml:space="preserve"> </w:t>
      </w:r>
      <w:proofErr w:type="spellStart"/>
      <w:r w:rsidR="003F3E17">
        <w:t>dự</w:t>
      </w:r>
      <w:proofErr w:type="spellEnd"/>
      <w:r w:rsidR="003F3E17">
        <w:t xml:space="preserve"> </w:t>
      </w:r>
      <w:proofErr w:type="spellStart"/>
      <w:r w:rsidR="003F3E17">
        <w:t>đoán</w:t>
      </w:r>
      <w:proofErr w:type="spellEnd"/>
      <w:r w:rsidR="003F3E17">
        <w:t xml:space="preserve"> </w:t>
      </w:r>
      <w:proofErr w:type="spellStart"/>
      <w:r w:rsidR="003F3E17">
        <w:t>ra</w:t>
      </w:r>
      <w:proofErr w:type="spellEnd"/>
      <w:r w:rsidR="003F3E17">
        <w:t xml:space="preserve"> </w:t>
      </w:r>
      <w:proofErr w:type="spellStart"/>
      <w:r w:rsidR="003F3E17">
        <w:t>toàn</w:t>
      </w:r>
      <w:proofErr w:type="spellEnd"/>
      <w:r w:rsidR="003F3E17">
        <w:t xml:space="preserve"> 0</w:t>
      </w:r>
      <w:r w:rsidR="00B55093">
        <w:t xml:space="preserve"> do </w:t>
      </w:r>
      <w:proofErr w:type="spellStart"/>
      <w:r w:rsidR="00B55093">
        <w:t>mô</w:t>
      </w:r>
      <w:proofErr w:type="spellEnd"/>
      <w:r w:rsidR="00B55093">
        <w:t xml:space="preserve"> </w:t>
      </w:r>
      <w:proofErr w:type="spellStart"/>
      <w:r w:rsidR="00B55093">
        <w:t>hình</w:t>
      </w:r>
      <w:proofErr w:type="spellEnd"/>
      <w:r w:rsidR="00B55093">
        <w:t xml:space="preserve"> SVM </w:t>
      </w:r>
      <w:proofErr w:type="spellStart"/>
      <w:r w:rsidR="00B55093">
        <w:t>có</w:t>
      </w:r>
      <w:proofErr w:type="spellEnd"/>
      <w:r w:rsidR="00B55093">
        <w:t xml:space="preserve"> xu </w:t>
      </w:r>
      <w:proofErr w:type="spellStart"/>
      <w:r w:rsidR="00B55093">
        <w:t>hướng</w:t>
      </w:r>
      <w:proofErr w:type="spellEnd"/>
      <w:r w:rsidR="00B55093">
        <w:t xml:space="preserve"> </w:t>
      </w:r>
      <w:proofErr w:type="spellStart"/>
      <w:r w:rsidR="00B55093">
        <w:t>dự</w:t>
      </w:r>
      <w:proofErr w:type="spellEnd"/>
      <w:r w:rsidR="00B55093">
        <w:t xml:space="preserve"> </w:t>
      </w:r>
      <w:proofErr w:type="spellStart"/>
      <w:r w:rsidR="00B55093">
        <w:t>đoán</w:t>
      </w:r>
      <w:proofErr w:type="spellEnd"/>
      <w:r w:rsidR="00B55093">
        <w:t xml:space="preserve"> </w:t>
      </w:r>
      <w:proofErr w:type="spellStart"/>
      <w:r w:rsidR="00B55093">
        <w:t>thiên</w:t>
      </w:r>
      <w:proofErr w:type="spellEnd"/>
      <w:r w:rsidR="00B55093">
        <w:t xml:space="preserve"> </w:t>
      </w:r>
      <w:proofErr w:type="spellStart"/>
      <w:r w:rsidR="00B55093">
        <w:t>về</w:t>
      </w:r>
      <w:proofErr w:type="spellEnd"/>
      <w:r w:rsidR="00B55093">
        <w:t xml:space="preserve"> </w:t>
      </w:r>
      <w:proofErr w:type="spellStart"/>
      <w:r w:rsidR="00B55093">
        <w:t>lớp</w:t>
      </w:r>
      <w:proofErr w:type="spellEnd"/>
      <w:r w:rsidR="00B55093">
        <w:t xml:space="preserve"> </w:t>
      </w:r>
      <w:proofErr w:type="spellStart"/>
      <w:r w:rsidR="00B55093">
        <w:t>đa</w:t>
      </w:r>
      <w:proofErr w:type="spellEnd"/>
      <w:r w:rsidR="00B55093">
        <w:t xml:space="preserve"> </w:t>
      </w:r>
      <w:proofErr w:type="spellStart"/>
      <w:r w:rsidR="00B55093">
        <w:t>số</w:t>
      </w:r>
      <w:proofErr w:type="spellEnd"/>
      <w:r w:rsidR="003F3E17">
        <w:t>.</w:t>
      </w:r>
    </w:p>
    <w:p w14:paraId="267FCA6F" w14:textId="4DE1A6B2" w:rsidR="00B55093" w:rsidRDefault="00146C9E" w:rsidP="00D2392D">
      <w:pPr>
        <w:ind w:firstLine="720"/>
      </w:pPr>
      <w:proofErr w:type="spellStart"/>
      <w:r>
        <w:lastRenderedPageBreak/>
        <w:t>Tiếp</w:t>
      </w:r>
      <w:proofErr w:type="spellEnd"/>
      <w:r>
        <w:t xml:space="preserve"> </w:t>
      </w:r>
      <w:proofErr w:type="spellStart"/>
      <w:r>
        <w:t>theo</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cách</w:t>
      </w:r>
      <w:proofErr w:type="spellEnd"/>
      <w:r>
        <w:t xml:space="preserve"> </w:t>
      </w:r>
      <w:proofErr w:type="spellStart"/>
      <w:r>
        <w:t>biểu</w:t>
      </w:r>
      <w:proofErr w:type="spellEnd"/>
      <w:r>
        <w:t xml:space="preserve"> </w:t>
      </w:r>
      <w:proofErr w:type="spellStart"/>
      <w:r>
        <w:t>diễn</w:t>
      </w:r>
      <w:proofErr w:type="spellEnd"/>
      <w:r>
        <w:t xml:space="preserve"> Chi2 </w:t>
      </w:r>
      <w:proofErr w:type="spellStart"/>
      <w:r>
        <w:t>thay</w:t>
      </w:r>
      <w:proofErr w:type="spellEnd"/>
      <w:r>
        <w:t xml:space="preserve"> </w:t>
      </w:r>
      <w:proofErr w:type="spellStart"/>
      <w:r>
        <w:t>cho</w:t>
      </w:r>
      <w:proofErr w:type="spellEnd"/>
      <w:r>
        <w:t xml:space="preserve"> One-hot</w:t>
      </w:r>
      <w:r w:rsidR="00EE50BB">
        <w:t xml:space="preserve"> </w:t>
      </w:r>
      <w:proofErr w:type="spellStart"/>
      <w:r w:rsidR="00EE50BB">
        <w:t>và</w:t>
      </w:r>
      <w:proofErr w:type="spellEnd"/>
      <w:r w:rsidR="00EE50BB">
        <w:t xml:space="preserve"> </w:t>
      </w:r>
      <w:proofErr w:type="spellStart"/>
      <w:r w:rsidR="00EE50BB">
        <w:t>được</w:t>
      </w:r>
      <w:proofErr w:type="spellEnd"/>
      <w:r w:rsidR="00EE50BB">
        <w:t xml:space="preserve"> </w:t>
      </w:r>
      <w:proofErr w:type="spellStart"/>
      <w:r w:rsidR="00EE50BB">
        <w:t>kết</w:t>
      </w:r>
      <w:proofErr w:type="spellEnd"/>
      <w:r w:rsidR="00EE50BB">
        <w:t xml:space="preserve"> </w:t>
      </w:r>
      <w:proofErr w:type="spellStart"/>
      <w:r w:rsidR="00EE50BB">
        <w:t>quả</w:t>
      </w:r>
      <w:proofErr w:type="spellEnd"/>
      <w:r w:rsidR="00EE50BB">
        <w:t xml:space="preserve"> </w:t>
      </w:r>
      <w:proofErr w:type="spellStart"/>
      <w:r w:rsidR="00EE50BB">
        <w:t>như</w:t>
      </w:r>
      <w:proofErr w:type="spellEnd"/>
      <w:r w:rsidR="00EE50BB">
        <w:t xml:space="preserve"> </w:t>
      </w:r>
      <w:proofErr w:type="spellStart"/>
      <w:r w:rsidR="00EE50BB">
        <w:t>bảng</w:t>
      </w:r>
      <w:proofErr w:type="spellEnd"/>
      <w:r>
        <w:t>:</w:t>
      </w:r>
    </w:p>
    <w:tbl>
      <w:tblPr>
        <w:tblStyle w:val="TableGrid"/>
        <w:tblW w:w="9493" w:type="dxa"/>
        <w:tblLayout w:type="fixed"/>
        <w:tblLook w:val="04A0" w:firstRow="1" w:lastRow="0" w:firstColumn="1" w:lastColumn="0" w:noHBand="0" w:noVBand="1"/>
      </w:tblPr>
      <w:tblGrid>
        <w:gridCol w:w="846"/>
        <w:gridCol w:w="567"/>
        <w:gridCol w:w="850"/>
        <w:gridCol w:w="851"/>
        <w:gridCol w:w="992"/>
        <w:gridCol w:w="851"/>
        <w:gridCol w:w="850"/>
        <w:gridCol w:w="851"/>
        <w:gridCol w:w="850"/>
        <w:gridCol w:w="992"/>
        <w:gridCol w:w="993"/>
      </w:tblGrid>
      <w:tr w:rsidR="001B2B05" w14:paraId="7A73E81F" w14:textId="77777777" w:rsidTr="00AB2782">
        <w:trPr>
          <w:trHeight w:val="425"/>
        </w:trPr>
        <w:tc>
          <w:tcPr>
            <w:tcW w:w="846" w:type="dxa"/>
            <w:vMerge w:val="restart"/>
            <w:vAlign w:val="center"/>
          </w:tcPr>
          <w:p w14:paraId="39AFE811" w14:textId="77777777" w:rsidR="001B2B05" w:rsidRDefault="001B2B05" w:rsidP="001B2B05">
            <w:pPr>
              <w:jc w:val="center"/>
            </w:pPr>
            <w:proofErr w:type="spellStart"/>
            <w:r>
              <w:t>Mô</w:t>
            </w:r>
            <w:proofErr w:type="spellEnd"/>
            <w:r>
              <w:t xml:space="preserve"> </w:t>
            </w:r>
            <w:proofErr w:type="spellStart"/>
            <w:r>
              <w:t>hình</w:t>
            </w:r>
            <w:proofErr w:type="spellEnd"/>
          </w:p>
        </w:tc>
        <w:tc>
          <w:tcPr>
            <w:tcW w:w="567" w:type="dxa"/>
            <w:vMerge w:val="restart"/>
            <w:vAlign w:val="center"/>
          </w:tcPr>
          <w:p w14:paraId="2C66AE77" w14:textId="77777777" w:rsidR="001B2B05" w:rsidRDefault="001B2B05" w:rsidP="001B2B05">
            <w:pPr>
              <w:jc w:val="center"/>
            </w:pPr>
            <w:proofErr w:type="spellStart"/>
            <w:r>
              <w:t>Độ</w:t>
            </w:r>
            <w:proofErr w:type="spellEnd"/>
            <w:r>
              <w:t xml:space="preserve"> </w:t>
            </w:r>
            <w:proofErr w:type="spellStart"/>
            <w:r>
              <w:t>đo</w:t>
            </w:r>
            <w:proofErr w:type="spellEnd"/>
          </w:p>
        </w:tc>
        <w:tc>
          <w:tcPr>
            <w:tcW w:w="6095" w:type="dxa"/>
            <w:gridSpan w:val="7"/>
            <w:vAlign w:val="center"/>
          </w:tcPr>
          <w:p w14:paraId="7A3FE059" w14:textId="77777777" w:rsidR="001B2B05" w:rsidRDefault="001B2B05" w:rsidP="001B2B05">
            <w:pPr>
              <w:jc w:val="center"/>
            </w:pP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w:t>
            </w:r>
          </w:p>
        </w:tc>
        <w:tc>
          <w:tcPr>
            <w:tcW w:w="992" w:type="dxa"/>
            <w:vMerge w:val="restart"/>
            <w:vAlign w:val="center"/>
          </w:tcPr>
          <w:p w14:paraId="7F8E9D5B" w14:textId="77777777" w:rsidR="001B2B05" w:rsidRDefault="001B2B05" w:rsidP="00527A41">
            <w:pPr>
              <w:jc w:val="center"/>
            </w:pPr>
            <w:r>
              <w:t>Macro (%)</w:t>
            </w:r>
          </w:p>
        </w:tc>
        <w:tc>
          <w:tcPr>
            <w:tcW w:w="993" w:type="dxa"/>
            <w:vMerge w:val="restart"/>
            <w:vAlign w:val="center"/>
          </w:tcPr>
          <w:p w14:paraId="1D37A2F9" w14:textId="77777777" w:rsidR="001B2B05" w:rsidRDefault="001B2B05" w:rsidP="001B2B05">
            <w:pPr>
              <w:jc w:val="center"/>
            </w:pPr>
            <w:r>
              <w:t>Micro (%)</w:t>
            </w:r>
          </w:p>
        </w:tc>
      </w:tr>
      <w:tr w:rsidR="001B2B05" w14:paraId="7872C37D" w14:textId="77777777" w:rsidTr="00AB2782">
        <w:tc>
          <w:tcPr>
            <w:tcW w:w="846" w:type="dxa"/>
            <w:vMerge/>
            <w:vAlign w:val="center"/>
          </w:tcPr>
          <w:p w14:paraId="4B9CD9E8" w14:textId="77777777" w:rsidR="001B2B05" w:rsidRDefault="001B2B05" w:rsidP="001B2B05">
            <w:pPr>
              <w:jc w:val="center"/>
            </w:pPr>
          </w:p>
        </w:tc>
        <w:tc>
          <w:tcPr>
            <w:tcW w:w="567" w:type="dxa"/>
            <w:vMerge/>
            <w:vAlign w:val="center"/>
          </w:tcPr>
          <w:p w14:paraId="5B6081CE" w14:textId="77777777" w:rsidR="001B2B05" w:rsidRDefault="001B2B05" w:rsidP="001B2B05">
            <w:pPr>
              <w:jc w:val="center"/>
            </w:pPr>
          </w:p>
        </w:tc>
        <w:tc>
          <w:tcPr>
            <w:tcW w:w="850" w:type="dxa"/>
            <w:vAlign w:val="center"/>
          </w:tcPr>
          <w:p w14:paraId="2060A497" w14:textId="77777777" w:rsidR="001B2B05" w:rsidRDefault="001B2B05" w:rsidP="001B2B05">
            <w:pPr>
              <w:jc w:val="center"/>
            </w:pPr>
            <w:r>
              <w:t>Ship</w:t>
            </w:r>
          </w:p>
        </w:tc>
        <w:tc>
          <w:tcPr>
            <w:tcW w:w="851" w:type="dxa"/>
            <w:vAlign w:val="center"/>
          </w:tcPr>
          <w:p w14:paraId="3696E5C9" w14:textId="77777777" w:rsidR="001B2B05" w:rsidRDefault="001B2B05" w:rsidP="001B2B05">
            <w:pPr>
              <w:jc w:val="center"/>
            </w:pPr>
            <w:proofErr w:type="spellStart"/>
            <w:r>
              <w:t>Giá</w:t>
            </w:r>
            <w:proofErr w:type="spellEnd"/>
          </w:p>
        </w:tc>
        <w:tc>
          <w:tcPr>
            <w:tcW w:w="992" w:type="dxa"/>
            <w:vAlign w:val="center"/>
          </w:tcPr>
          <w:p w14:paraId="55FA1AF2" w14:textId="77777777" w:rsidR="001B2B05" w:rsidRDefault="001B2B05" w:rsidP="001B2B05">
            <w:pPr>
              <w:jc w:val="center"/>
            </w:pPr>
            <w:proofErr w:type="spellStart"/>
            <w:r>
              <w:t>Chính</w:t>
            </w:r>
            <w:proofErr w:type="spellEnd"/>
            <w:r>
              <w:t xml:space="preserve"> </w:t>
            </w:r>
            <w:proofErr w:type="spellStart"/>
            <w:r>
              <w:t>hãng</w:t>
            </w:r>
            <w:proofErr w:type="spellEnd"/>
          </w:p>
        </w:tc>
        <w:tc>
          <w:tcPr>
            <w:tcW w:w="851" w:type="dxa"/>
            <w:vAlign w:val="center"/>
          </w:tcPr>
          <w:p w14:paraId="76E8A854" w14:textId="77777777" w:rsidR="001B2B05" w:rsidRDefault="001B2B05" w:rsidP="001B2B05">
            <w:pPr>
              <w:jc w:val="center"/>
            </w:pPr>
            <w:proofErr w:type="spellStart"/>
            <w:r>
              <w:t>Chất</w:t>
            </w:r>
            <w:proofErr w:type="spellEnd"/>
            <w:r>
              <w:t xml:space="preserve"> </w:t>
            </w:r>
            <w:proofErr w:type="spellStart"/>
            <w:r>
              <w:t>lượng</w:t>
            </w:r>
            <w:proofErr w:type="spellEnd"/>
          </w:p>
        </w:tc>
        <w:tc>
          <w:tcPr>
            <w:tcW w:w="850" w:type="dxa"/>
            <w:vAlign w:val="center"/>
          </w:tcPr>
          <w:p w14:paraId="568E865D" w14:textId="77777777" w:rsidR="001B2B05" w:rsidRDefault="001B2B05" w:rsidP="001B2B05">
            <w:pPr>
              <w:jc w:val="center"/>
            </w:pPr>
            <w:proofErr w:type="spellStart"/>
            <w:r>
              <w:t>Dịch</w:t>
            </w:r>
            <w:proofErr w:type="spellEnd"/>
            <w:r>
              <w:t xml:space="preserve"> </w:t>
            </w:r>
            <w:proofErr w:type="spellStart"/>
            <w:r>
              <w:t>vụ</w:t>
            </w:r>
            <w:proofErr w:type="spellEnd"/>
          </w:p>
        </w:tc>
        <w:tc>
          <w:tcPr>
            <w:tcW w:w="851" w:type="dxa"/>
            <w:vAlign w:val="center"/>
          </w:tcPr>
          <w:p w14:paraId="34C594B3" w14:textId="77777777" w:rsidR="001B2B05" w:rsidRDefault="001B2B05" w:rsidP="001B2B05">
            <w:pPr>
              <w:jc w:val="center"/>
            </w:pPr>
            <w:proofErr w:type="gramStart"/>
            <w:r>
              <w:t>An</w:t>
            </w:r>
            <w:proofErr w:type="gramEnd"/>
            <w:r>
              <w:t xml:space="preserve"> </w:t>
            </w:r>
            <w:proofErr w:type="spellStart"/>
            <w:r>
              <w:t>toàn</w:t>
            </w:r>
            <w:proofErr w:type="spellEnd"/>
          </w:p>
        </w:tc>
        <w:tc>
          <w:tcPr>
            <w:tcW w:w="850" w:type="dxa"/>
            <w:vAlign w:val="center"/>
          </w:tcPr>
          <w:p w14:paraId="1AE6549F" w14:textId="77777777" w:rsidR="001B2B05" w:rsidRDefault="001B2B05" w:rsidP="001B2B05">
            <w:pPr>
              <w:jc w:val="center"/>
            </w:pPr>
            <w:r>
              <w:t>Other</w:t>
            </w:r>
          </w:p>
        </w:tc>
        <w:tc>
          <w:tcPr>
            <w:tcW w:w="992" w:type="dxa"/>
            <w:vMerge/>
          </w:tcPr>
          <w:p w14:paraId="11491714" w14:textId="77777777" w:rsidR="001B2B05" w:rsidRDefault="001B2B05" w:rsidP="00527A41">
            <w:pPr>
              <w:jc w:val="center"/>
            </w:pPr>
          </w:p>
        </w:tc>
        <w:tc>
          <w:tcPr>
            <w:tcW w:w="993" w:type="dxa"/>
            <w:vMerge/>
          </w:tcPr>
          <w:p w14:paraId="3C072066" w14:textId="77777777" w:rsidR="001B2B05" w:rsidRDefault="001B2B05" w:rsidP="001B2B05">
            <w:pPr>
              <w:jc w:val="center"/>
            </w:pPr>
          </w:p>
        </w:tc>
      </w:tr>
      <w:tr w:rsidR="001B2B05" w14:paraId="0F3D8ADB" w14:textId="77777777" w:rsidTr="00AB2782">
        <w:trPr>
          <w:trHeight w:val="559"/>
        </w:trPr>
        <w:tc>
          <w:tcPr>
            <w:tcW w:w="846" w:type="dxa"/>
            <w:vMerge w:val="restart"/>
            <w:textDirection w:val="btLr"/>
            <w:vAlign w:val="center"/>
          </w:tcPr>
          <w:p w14:paraId="65C29BD4" w14:textId="77777777" w:rsidR="001B2B05" w:rsidRPr="00C82B70" w:rsidRDefault="001B2B05" w:rsidP="001B2B05">
            <w:pPr>
              <w:ind w:left="113" w:right="113"/>
              <w:jc w:val="center"/>
              <w:rPr>
                <w:i/>
              </w:rPr>
            </w:pPr>
            <w:r w:rsidRPr="00C82B70">
              <w:rPr>
                <w:i/>
              </w:rPr>
              <w:t>Naïve Bayes</w:t>
            </w:r>
          </w:p>
        </w:tc>
        <w:tc>
          <w:tcPr>
            <w:tcW w:w="567" w:type="dxa"/>
            <w:vAlign w:val="center"/>
          </w:tcPr>
          <w:p w14:paraId="75E0F2F2" w14:textId="77777777" w:rsidR="001B2B05" w:rsidRDefault="001B2B05" w:rsidP="001B2B05">
            <w:pPr>
              <w:jc w:val="center"/>
            </w:pPr>
            <w:r>
              <w:t>P</w:t>
            </w:r>
          </w:p>
        </w:tc>
        <w:tc>
          <w:tcPr>
            <w:tcW w:w="850" w:type="dxa"/>
            <w:vAlign w:val="bottom"/>
          </w:tcPr>
          <w:p w14:paraId="51D5336F" w14:textId="114A651F" w:rsidR="001B2B05" w:rsidRDefault="002C2605" w:rsidP="001B2B05">
            <w:pPr>
              <w:jc w:val="center"/>
            </w:pPr>
            <w:r>
              <w:rPr>
                <w:color w:val="000000"/>
              </w:rPr>
              <w:t>96</w:t>
            </w:r>
            <w:r w:rsidR="00B83BD4">
              <w:rPr>
                <w:color w:val="000000"/>
              </w:rPr>
              <w:t>.</w:t>
            </w:r>
            <w:r>
              <w:rPr>
                <w:color w:val="000000"/>
              </w:rPr>
              <w:t>38</w:t>
            </w:r>
          </w:p>
        </w:tc>
        <w:tc>
          <w:tcPr>
            <w:tcW w:w="851" w:type="dxa"/>
            <w:vAlign w:val="bottom"/>
          </w:tcPr>
          <w:p w14:paraId="7B231D89" w14:textId="04CC2D40" w:rsidR="001B2B05" w:rsidRDefault="002C2605" w:rsidP="001B2B05">
            <w:pPr>
              <w:jc w:val="center"/>
            </w:pPr>
            <w:r>
              <w:rPr>
                <w:color w:val="000000"/>
              </w:rPr>
              <w:t>93</w:t>
            </w:r>
            <w:r w:rsidR="00B83BD4">
              <w:rPr>
                <w:color w:val="000000"/>
              </w:rPr>
              <w:t>.</w:t>
            </w:r>
            <w:r>
              <w:rPr>
                <w:color w:val="000000"/>
              </w:rPr>
              <w:t>14</w:t>
            </w:r>
          </w:p>
        </w:tc>
        <w:tc>
          <w:tcPr>
            <w:tcW w:w="992" w:type="dxa"/>
            <w:vAlign w:val="bottom"/>
          </w:tcPr>
          <w:p w14:paraId="0D310669" w14:textId="206D439A" w:rsidR="001B2B05" w:rsidRPr="00B83BD4" w:rsidRDefault="002C2605" w:rsidP="001B2B05">
            <w:pPr>
              <w:jc w:val="center"/>
              <w:rPr>
                <w:color w:val="000000"/>
              </w:rPr>
            </w:pPr>
            <w:r>
              <w:rPr>
                <w:color w:val="000000"/>
              </w:rPr>
              <w:t>72</w:t>
            </w:r>
            <w:r w:rsidR="00B83BD4">
              <w:rPr>
                <w:color w:val="000000"/>
              </w:rPr>
              <w:t>.</w:t>
            </w:r>
            <w:r>
              <w:rPr>
                <w:color w:val="000000"/>
              </w:rPr>
              <w:t>15</w:t>
            </w:r>
          </w:p>
        </w:tc>
        <w:tc>
          <w:tcPr>
            <w:tcW w:w="851" w:type="dxa"/>
            <w:vAlign w:val="bottom"/>
          </w:tcPr>
          <w:p w14:paraId="2CCFA484" w14:textId="16315902" w:rsidR="001B2B05" w:rsidRDefault="002C2605" w:rsidP="001B2B05">
            <w:pPr>
              <w:jc w:val="center"/>
            </w:pPr>
            <w:r>
              <w:rPr>
                <w:color w:val="000000"/>
              </w:rPr>
              <w:t>74</w:t>
            </w:r>
            <w:r w:rsidR="00B83BD4">
              <w:rPr>
                <w:color w:val="000000"/>
              </w:rPr>
              <w:t>.</w:t>
            </w:r>
            <w:r>
              <w:rPr>
                <w:color w:val="000000"/>
              </w:rPr>
              <w:t>36</w:t>
            </w:r>
          </w:p>
        </w:tc>
        <w:tc>
          <w:tcPr>
            <w:tcW w:w="850" w:type="dxa"/>
            <w:vAlign w:val="bottom"/>
          </w:tcPr>
          <w:p w14:paraId="34E72289" w14:textId="6EF1D44E" w:rsidR="001B2B05" w:rsidRDefault="002C2605" w:rsidP="001B2B05">
            <w:pPr>
              <w:jc w:val="center"/>
            </w:pPr>
            <w:r>
              <w:rPr>
                <w:color w:val="000000"/>
              </w:rPr>
              <w:t>83</w:t>
            </w:r>
            <w:r w:rsidR="00B83BD4">
              <w:rPr>
                <w:color w:val="000000"/>
              </w:rPr>
              <w:t>.</w:t>
            </w:r>
            <w:r>
              <w:rPr>
                <w:color w:val="000000"/>
              </w:rPr>
              <w:t>93</w:t>
            </w:r>
          </w:p>
        </w:tc>
        <w:tc>
          <w:tcPr>
            <w:tcW w:w="851" w:type="dxa"/>
            <w:vAlign w:val="bottom"/>
          </w:tcPr>
          <w:p w14:paraId="2224BFA8" w14:textId="6B176DE0" w:rsidR="001B2B05" w:rsidRDefault="002C2605" w:rsidP="001B2B05">
            <w:pPr>
              <w:jc w:val="center"/>
            </w:pPr>
            <w:r>
              <w:rPr>
                <w:color w:val="000000"/>
              </w:rPr>
              <w:t>87</w:t>
            </w:r>
            <w:r w:rsidR="00B83BD4">
              <w:rPr>
                <w:color w:val="000000"/>
              </w:rPr>
              <w:t>.</w:t>
            </w:r>
            <w:r>
              <w:rPr>
                <w:color w:val="000000"/>
              </w:rPr>
              <w:t>10</w:t>
            </w:r>
          </w:p>
        </w:tc>
        <w:tc>
          <w:tcPr>
            <w:tcW w:w="850" w:type="dxa"/>
            <w:vAlign w:val="bottom"/>
          </w:tcPr>
          <w:p w14:paraId="76D95A5B" w14:textId="5C1B2863" w:rsidR="001B2B05" w:rsidRDefault="002C2605" w:rsidP="001B2B05">
            <w:pPr>
              <w:jc w:val="center"/>
            </w:pPr>
            <w:r>
              <w:rPr>
                <w:color w:val="000000"/>
              </w:rPr>
              <w:t>35</w:t>
            </w:r>
            <w:r w:rsidR="00B83BD4">
              <w:rPr>
                <w:color w:val="000000"/>
              </w:rPr>
              <w:t>.</w:t>
            </w:r>
            <w:r>
              <w:rPr>
                <w:color w:val="000000"/>
              </w:rPr>
              <w:t>11</w:t>
            </w:r>
          </w:p>
        </w:tc>
        <w:tc>
          <w:tcPr>
            <w:tcW w:w="992" w:type="dxa"/>
            <w:vAlign w:val="center"/>
          </w:tcPr>
          <w:p w14:paraId="0B6C5C75" w14:textId="4D13954C" w:rsidR="001B2B05" w:rsidRPr="00073CA1" w:rsidRDefault="00073CA1" w:rsidP="00527A41">
            <w:pPr>
              <w:jc w:val="center"/>
              <w:rPr>
                <w:color w:val="000000"/>
              </w:rPr>
            </w:pPr>
            <w:r>
              <w:rPr>
                <w:color w:val="000000"/>
              </w:rPr>
              <w:t>77</w:t>
            </w:r>
            <w:r w:rsidR="00B83BD4">
              <w:rPr>
                <w:color w:val="000000"/>
              </w:rPr>
              <w:t>.</w:t>
            </w:r>
            <w:r>
              <w:rPr>
                <w:color w:val="000000"/>
              </w:rPr>
              <w:t>45</w:t>
            </w:r>
          </w:p>
        </w:tc>
        <w:tc>
          <w:tcPr>
            <w:tcW w:w="993" w:type="dxa"/>
            <w:vAlign w:val="center"/>
          </w:tcPr>
          <w:p w14:paraId="5723B0AC" w14:textId="2DB9977D" w:rsidR="001B2B05" w:rsidRPr="00073CA1" w:rsidRDefault="00073CA1" w:rsidP="00073CA1">
            <w:pPr>
              <w:jc w:val="center"/>
              <w:rPr>
                <w:color w:val="000000"/>
              </w:rPr>
            </w:pPr>
            <w:r>
              <w:rPr>
                <w:color w:val="000000"/>
              </w:rPr>
              <w:t>82</w:t>
            </w:r>
            <w:r w:rsidR="00B83BD4">
              <w:rPr>
                <w:color w:val="000000"/>
              </w:rPr>
              <w:t>.</w:t>
            </w:r>
            <w:r>
              <w:rPr>
                <w:color w:val="000000"/>
              </w:rPr>
              <w:t>60</w:t>
            </w:r>
          </w:p>
        </w:tc>
      </w:tr>
      <w:tr w:rsidR="001B2B05" w14:paraId="78221677" w14:textId="77777777" w:rsidTr="00AB2782">
        <w:trPr>
          <w:trHeight w:val="553"/>
        </w:trPr>
        <w:tc>
          <w:tcPr>
            <w:tcW w:w="846" w:type="dxa"/>
            <w:vMerge/>
          </w:tcPr>
          <w:p w14:paraId="4704BB44" w14:textId="77777777" w:rsidR="001B2B05" w:rsidRDefault="001B2B05" w:rsidP="001B2B05"/>
        </w:tc>
        <w:tc>
          <w:tcPr>
            <w:tcW w:w="567" w:type="dxa"/>
            <w:vAlign w:val="center"/>
          </w:tcPr>
          <w:p w14:paraId="1B90F307" w14:textId="77777777" w:rsidR="001B2B05" w:rsidRDefault="001B2B05" w:rsidP="001B2B05">
            <w:pPr>
              <w:jc w:val="center"/>
            </w:pPr>
            <w:r>
              <w:t>R</w:t>
            </w:r>
          </w:p>
        </w:tc>
        <w:tc>
          <w:tcPr>
            <w:tcW w:w="850" w:type="dxa"/>
            <w:vAlign w:val="bottom"/>
          </w:tcPr>
          <w:p w14:paraId="22C8066C" w14:textId="56F2CDD6" w:rsidR="001B2B05" w:rsidRPr="00540399" w:rsidRDefault="002C2605" w:rsidP="001B2B05">
            <w:pPr>
              <w:jc w:val="center"/>
              <w:rPr>
                <w:color w:val="000000"/>
              </w:rPr>
            </w:pPr>
            <w:r>
              <w:rPr>
                <w:color w:val="000000"/>
              </w:rPr>
              <w:t>93</w:t>
            </w:r>
            <w:r w:rsidR="00772B19">
              <w:rPr>
                <w:color w:val="000000"/>
              </w:rPr>
              <w:t>.</w:t>
            </w:r>
            <w:r>
              <w:rPr>
                <w:color w:val="000000"/>
              </w:rPr>
              <w:t>95</w:t>
            </w:r>
          </w:p>
        </w:tc>
        <w:tc>
          <w:tcPr>
            <w:tcW w:w="851" w:type="dxa"/>
            <w:vAlign w:val="bottom"/>
          </w:tcPr>
          <w:p w14:paraId="6EAB1D85" w14:textId="33AADB3E" w:rsidR="001B2B05" w:rsidRDefault="002C2605" w:rsidP="001B2B05">
            <w:pPr>
              <w:jc w:val="center"/>
            </w:pPr>
            <w:r>
              <w:rPr>
                <w:color w:val="000000"/>
              </w:rPr>
              <w:t>92</w:t>
            </w:r>
            <w:r w:rsidR="00501886">
              <w:rPr>
                <w:color w:val="000000"/>
              </w:rPr>
              <w:t>.</w:t>
            </w:r>
            <w:r>
              <w:rPr>
                <w:color w:val="000000"/>
              </w:rPr>
              <w:t>23</w:t>
            </w:r>
          </w:p>
        </w:tc>
        <w:tc>
          <w:tcPr>
            <w:tcW w:w="992" w:type="dxa"/>
            <w:vAlign w:val="bottom"/>
          </w:tcPr>
          <w:p w14:paraId="359871AD" w14:textId="3D3BA715" w:rsidR="001B2B05" w:rsidRDefault="002C2605" w:rsidP="001B2B05">
            <w:pPr>
              <w:jc w:val="center"/>
            </w:pPr>
            <w:r>
              <w:rPr>
                <w:color w:val="000000"/>
              </w:rPr>
              <w:t>71</w:t>
            </w:r>
            <w:r w:rsidR="00501886">
              <w:rPr>
                <w:color w:val="000000"/>
              </w:rPr>
              <w:t>.</w:t>
            </w:r>
            <w:r>
              <w:rPr>
                <w:color w:val="000000"/>
              </w:rPr>
              <w:t>25</w:t>
            </w:r>
          </w:p>
        </w:tc>
        <w:tc>
          <w:tcPr>
            <w:tcW w:w="851" w:type="dxa"/>
            <w:vAlign w:val="bottom"/>
          </w:tcPr>
          <w:p w14:paraId="344DC527" w14:textId="769C120E" w:rsidR="001B2B05" w:rsidRDefault="002C2605" w:rsidP="001B2B05">
            <w:pPr>
              <w:jc w:val="center"/>
            </w:pPr>
            <w:r>
              <w:rPr>
                <w:color w:val="000000"/>
              </w:rPr>
              <w:t>65</w:t>
            </w:r>
            <w:r w:rsidR="00501886">
              <w:rPr>
                <w:color w:val="000000"/>
              </w:rPr>
              <w:t>.</w:t>
            </w:r>
            <w:r>
              <w:rPr>
                <w:color w:val="000000"/>
              </w:rPr>
              <w:t>02</w:t>
            </w:r>
          </w:p>
        </w:tc>
        <w:tc>
          <w:tcPr>
            <w:tcW w:w="850" w:type="dxa"/>
            <w:vAlign w:val="bottom"/>
          </w:tcPr>
          <w:p w14:paraId="269131B3" w14:textId="4B1F3783" w:rsidR="001B2B05" w:rsidRDefault="002C2605" w:rsidP="001B2B05">
            <w:pPr>
              <w:jc w:val="center"/>
            </w:pPr>
            <w:r>
              <w:rPr>
                <w:color w:val="000000"/>
              </w:rPr>
              <w:t>53</w:t>
            </w:r>
            <w:r w:rsidR="00501886">
              <w:rPr>
                <w:color w:val="000000"/>
              </w:rPr>
              <w:t>.</w:t>
            </w:r>
            <w:r>
              <w:rPr>
                <w:color w:val="000000"/>
              </w:rPr>
              <w:t>41</w:t>
            </w:r>
          </w:p>
        </w:tc>
        <w:tc>
          <w:tcPr>
            <w:tcW w:w="851" w:type="dxa"/>
            <w:vAlign w:val="bottom"/>
          </w:tcPr>
          <w:p w14:paraId="2B2C7346" w14:textId="25B520FE" w:rsidR="001B2B05" w:rsidRDefault="002C2605" w:rsidP="001B2B05">
            <w:pPr>
              <w:jc w:val="center"/>
            </w:pPr>
            <w:r>
              <w:rPr>
                <w:color w:val="000000"/>
              </w:rPr>
              <w:t>88</w:t>
            </w:r>
            <w:r w:rsidR="00501886">
              <w:rPr>
                <w:color w:val="000000"/>
              </w:rPr>
              <w:t>.</w:t>
            </w:r>
            <w:r>
              <w:rPr>
                <w:color w:val="000000"/>
              </w:rPr>
              <w:t>04</w:t>
            </w:r>
          </w:p>
        </w:tc>
        <w:tc>
          <w:tcPr>
            <w:tcW w:w="850" w:type="dxa"/>
            <w:vAlign w:val="bottom"/>
          </w:tcPr>
          <w:p w14:paraId="634F16B3" w14:textId="53EC056E" w:rsidR="001B2B05" w:rsidRDefault="002C2605" w:rsidP="001B2B05">
            <w:pPr>
              <w:jc w:val="center"/>
            </w:pPr>
            <w:r>
              <w:rPr>
                <w:color w:val="000000"/>
              </w:rPr>
              <w:t>62</w:t>
            </w:r>
            <w:r w:rsidR="007A7F87">
              <w:rPr>
                <w:color w:val="000000"/>
              </w:rPr>
              <w:t>.</w:t>
            </w:r>
            <w:r>
              <w:rPr>
                <w:color w:val="000000"/>
              </w:rPr>
              <w:t>26</w:t>
            </w:r>
          </w:p>
        </w:tc>
        <w:tc>
          <w:tcPr>
            <w:tcW w:w="992" w:type="dxa"/>
            <w:vAlign w:val="center"/>
          </w:tcPr>
          <w:p w14:paraId="6C26BBCC" w14:textId="6EF2B2D6" w:rsidR="001B2B05" w:rsidRDefault="00073CA1" w:rsidP="00527A41">
            <w:pPr>
              <w:jc w:val="center"/>
              <w:rPr>
                <w:color w:val="000000"/>
              </w:rPr>
            </w:pPr>
            <w:r>
              <w:rPr>
                <w:color w:val="000000"/>
              </w:rPr>
              <w:t>75</w:t>
            </w:r>
            <w:r w:rsidR="00501886">
              <w:rPr>
                <w:color w:val="000000"/>
              </w:rPr>
              <w:t>.</w:t>
            </w:r>
            <w:r>
              <w:rPr>
                <w:color w:val="000000"/>
              </w:rPr>
              <w:t>17</w:t>
            </w:r>
          </w:p>
        </w:tc>
        <w:tc>
          <w:tcPr>
            <w:tcW w:w="993" w:type="dxa"/>
            <w:vAlign w:val="center"/>
          </w:tcPr>
          <w:p w14:paraId="24FF7B18" w14:textId="4B207002" w:rsidR="001B2B05" w:rsidRDefault="00073CA1" w:rsidP="00073CA1">
            <w:pPr>
              <w:jc w:val="center"/>
              <w:rPr>
                <w:color w:val="000000"/>
              </w:rPr>
            </w:pPr>
            <w:r>
              <w:rPr>
                <w:color w:val="000000"/>
              </w:rPr>
              <w:t>80</w:t>
            </w:r>
            <w:r w:rsidR="00501886">
              <w:rPr>
                <w:color w:val="000000"/>
              </w:rPr>
              <w:t>.</w:t>
            </w:r>
            <w:r>
              <w:rPr>
                <w:color w:val="000000"/>
              </w:rPr>
              <w:t>21</w:t>
            </w:r>
          </w:p>
        </w:tc>
      </w:tr>
      <w:tr w:rsidR="001B2B05" w14:paraId="6EB39F5C" w14:textId="77777777" w:rsidTr="00AB2782">
        <w:trPr>
          <w:trHeight w:val="547"/>
        </w:trPr>
        <w:tc>
          <w:tcPr>
            <w:tcW w:w="846" w:type="dxa"/>
            <w:vMerge/>
          </w:tcPr>
          <w:p w14:paraId="4EC4CFC3" w14:textId="77777777" w:rsidR="001B2B05" w:rsidRDefault="001B2B05" w:rsidP="001B2B05"/>
        </w:tc>
        <w:tc>
          <w:tcPr>
            <w:tcW w:w="567" w:type="dxa"/>
            <w:vAlign w:val="center"/>
          </w:tcPr>
          <w:p w14:paraId="6F63417B" w14:textId="77777777" w:rsidR="001B2B05" w:rsidRDefault="001B2B05" w:rsidP="001B2B05">
            <w:pPr>
              <w:jc w:val="center"/>
            </w:pPr>
            <w:r>
              <w:t>F1</w:t>
            </w:r>
          </w:p>
        </w:tc>
        <w:tc>
          <w:tcPr>
            <w:tcW w:w="850" w:type="dxa"/>
            <w:vAlign w:val="bottom"/>
          </w:tcPr>
          <w:p w14:paraId="4DD3FD20" w14:textId="72E12576" w:rsidR="001B2B05" w:rsidRDefault="002C2605" w:rsidP="001B2B05">
            <w:pPr>
              <w:jc w:val="center"/>
            </w:pPr>
            <w:r>
              <w:rPr>
                <w:color w:val="000000"/>
              </w:rPr>
              <w:t>95</w:t>
            </w:r>
            <w:r w:rsidR="00501886">
              <w:rPr>
                <w:color w:val="000000"/>
              </w:rPr>
              <w:t>.</w:t>
            </w:r>
            <w:r>
              <w:rPr>
                <w:color w:val="000000"/>
              </w:rPr>
              <w:t>15</w:t>
            </w:r>
          </w:p>
        </w:tc>
        <w:tc>
          <w:tcPr>
            <w:tcW w:w="851" w:type="dxa"/>
            <w:vAlign w:val="bottom"/>
          </w:tcPr>
          <w:p w14:paraId="58A28EC3" w14:textId="344C9A7D" w:rsidR="001B2B05" w:rsidRDefault="002C2605" w:rsidP="001B2B05">
            <w:pPr>
              <w:jc w:val="center"/>
            </w:pPr>
            <w:r>
              <w:rPr>
                <w:color w:val="000000"/>
              </w:rPr>
              <w:t>92</w:t>
            </w:r>
            <w:r w:rsidR="00501886">
              <w:rPr>
                <w:color w:val="000000"/>
              </w:rPr>
              <w:t>.</w:t>
            </w:r>
            <w:r>
              <w:rPr>
                <w:color w:val="000000"/>
              </w:rPr>
              <w:t>68</w:t>
            </w:r>
          </w:p>
        </w:tc>
        <w:tc>
          <w:tcPr>
            <w:tcW w:w="992" w:type="dxa"/>
            <w:vAlign w:val="bottom"/>
          </w:tcPr>
          <w:p w14:paraId="6F4BBC62" w14:textId="2DD4CD39" w:rsidR="001B2B05" w:rsidRDefault="002C2605" w:rsidP="001B2B05">
            <w:pPr>
              <w:jc w:val="center"/>
            </w:pPr>
            <w:r>
              <w:rPr>
                <w:color w:val="000000"/>
              </w:rPr>
              <w:t>71</w:t>
            </w:r>
            <w:r w:rsidR="00501886">
              <w:rPr>
                <w:color w:val="000000"/>
              </w:rPr>
              <w:t>.</w:t>
            </w:r>
            <w:r>
              <w:rPr>
                <w:color w:val="000000"/>
              </w:rPr>
              <w:t>70</w:t>
            </w:r>
          </w:p>
        </w:tc>
        <w:tc>
          <w:tcPr>
            <w:tcW w:w="851" w:type="dxa"/>
            <w:vAlign w:val="bottom"/>
          </w:tcPr>
          <w:p w14:paraId="4786EADF" w14:textId="16720238" w:rsidR="001B2B05" w:rsidRDefault="002C2605" w:rsidP="001B2B05">
            <w:pPr>
              <w:jc w:val="center"/>
            </w:pPr>
            <w:r>
              <w:rPr>
                <w:color w:val="000000"/>
              </w:rPr>
              <w:t>69</w:t>
            </w:r>
            <w:r w:rsidR="00501886">
              <w:rPr>
                <w:color w:val="000000"/>
              </w:rPr>
              <w:t>.</w:t>
            </w:r>
            <w:r>
              <w:rPr>
                <w:color w:val="000000"/>
              </w:rPr>
              <w:t>38</w:t>
            </w:r>
          </w:p>
        </w:tc>
        <w:tc>
          <w:tcPr>
            <w:tcW w:w="850" w:type="dxa"/>
            <w:vAlign w:val="bottom"/>
          </w:tcPr>
          <w:p w14:paraId="1DED3CD0" w14:textId="341DC5F3" w:rsidR="001B2B05" w:rsidRDefault="002C2605" w:rsidP="001B2B05">
            <w:pPr>
              <w:jc w:val="center"/>
            </w:pPr>
            <w:r>
              <w:rPr>
                <w:color w:val="000000"/>
              </w:rPr>
              <w:t>65</w:t>
            </w:r>
            <w:r w:rsidR="00102FE9">
              <w:rPr>
                <w:color w:val="000000"/>
              </w:rPr>
              <w:t>.</w:t>
            </w:r>
            <w:r>
              <w:rPr>
                <w:color w:val="000000"/>
              </w:rPr>
              <w:t>28</w:t>
            </w:r>
          </w:p>
        </w:tc>
        <w:tc>
          <w:tcPr>
            <w:tcW w:w="851" w:type="dxa"/>
            <w:vAlign w:val="bottom"/>
          </w:tcPr>
          <w:p w14:paraId="3142BC33" w14:textId="2CDC10F2" w:rsidR="001B2B05" w:rsidRDefault="002C2605" w:rsidP="001B2B05">
            <w:pPr>
              <w:jc w:val="center"/>
            </w:pPr>
            <w:r>
              <w:rPr>
                <w:color w:val="000000"/>
              </w:rPr>
              <w:t>87</w:t>
            </w:r>
            <w:r w:rsidR="00102FE9">
              <w:rPr>
                <w:color w:val="000000"/>
              </w:rPr>
              <w:t>.</w:t>
            </w:r>
            <w:r>
              <w:rPr>
                <w:color w:val="000000"/>
              </w:rPr>
              <w:t>57</w:t>
            </w:r>
          </w:p>
        </w:tc>
        <w:tc>
          <w:tcPr>
            <w:tcW w:w="850" w:type="dxa"/>
            <w:vAlign w:val="bottom"/>
          </w:tcPr>
          <w:p w14:paraId="683AB2B0" w14:textId="4A7FADA3" w:rsidR="001B2B05" w:rsidRDefault="002C2605" w:rsidP="001B2B05">
            <w:pPr>
              <w:jc w:val="center"/>
            </w:pPr>
            <w:r>
              <w:rPr>
                <w:color w:val="000000"/>
              </w:rPr>
              <w:t>44</w:t>
            </w:r>
            <w:r w:rsidR="00B53360">
              <w:rPr>
                <w:color w:val="000000"/>
              </w:rPr>
              <w:t>.</w:t>
            </w:r>
            <w:r>
              <w:rPr>
                <w:color w:val="000000"/>
              </w:rPr>
              <w:t>90</w:t>
            </w:r>
          </w:p>
        </w:tc>
        <w:tc>
          <w:tcPr>
            <w:tcW w:w="992" w:type="dxa"/>
            <w:vAlign w:val="center"/>
          </w:tcPr>
          <w:p w14:paraId="2EE5F2B0" w14:textId="22685B82" w:rsidR="001B2B05" w:rsidRDefault="00073CA1" w:rsidP="00527A41">
            <w:pPr>
              <w:jc w:val="center"/>
              <w:rPr>
                <w:color w:val="000000"/>
              </w:rPr>
            </w:pPr>
            <w:r>
              <w:rPr>
                <w:color w:val="000000"/>
              </w:rPr>
              <w:t>75</w:t>
            </w:r>
            <w:r w:rsidR="00102FE9">
              <w:rPr>
                <w:color w:val="000000"/>
              </w:rPr>
              <w:t>.</w:t>
            </w:r>
            <w:r>
              <w:rPr>
                <w:color w:val="000000"/>
              </w:rPr>
              <w:t>24</w:t>
            </w:r>
          </w:p>
        </w:tc>
        <w:tc>
          <w:tcPr>
            <w:tcW w:w="993" w:type="dxa"/>
            <w:vAlign w:val="center"/>
          </w:tcPr>
          <w:p w14:paraId="469C213B" w14:textId="72FBE207" w:rsidR="001B2B05" w:rsidRDefault="00073CA1" w:rsidP="00073CA1">
            <w:pPr>
              <w:jc w:val="center"/>
              <w:rPr>
                <w:color w:val="000000"/>
              </w:rPr>
            </w:pPr>
            <w:r>
              <w:rPr>
                <w:color w:val="000000"/>
              </w:rPr>
              <w:t>81</w:t>
            </w:r>
            <w:r w:rsidR="00102FE9">
              <w:rPr>
                <w:color w:val="000000"/>
              </w:rPr>
              <w:t>.</w:t>
            </w:r>
            <w:r>
              <w:rPr>
                <w:color w:val="000000"/>
              </w:rPr>
              <w:t>39</w:t>
            </w:r>
          </w:p>
        </w:tc>
      </w:tr>
      <w:tr w:rsidR="001B2B05" w14:paraId="5DACB994" w14:textId="77777777" w:rsidTr="00AB2782">
        <w:trPr>
          <w:trHeight w:val="555"/>
        </w:trPr>
        <w:tc>
          <w:tcPr>
            <w:tcW w:w="846" w:type="dxa"/>
            <w:vMerge w:val="restart"/>
            <w:textDirection w:val="btLr"/>
            <w:vAlign w:val="center"/>
          </w:tcPr>
          <w:p w14:paraId="7BF57ED6" w14:textId="77777777" w:rsidR="001B2B05" w:rsidRPr="00C82B70" w:rsidRDefault="001B2B05" w:rsidP="001B2B05">
            <w:pPr>
              <w:ind w:left="113" w:right="113"/>
              <w:jc w:val="center"/>
              <w:rPr>
                <w:i/>
              </w:rPr>
            </w:pPr>
            <w:r w:rsidRPr="00C82B70">
              <w:rPr>
                <w:i/>
              </w:rPr>
              <w:t>SVM</w:t>
            </w:r>
          </w:p>
        </w:tc>
        <w:tc>
          <w:tcPr>
            <w:tcW w:w="567" w:type="dxa"/>
            <w:vAlign w:val="center"/>
          </w:tcPr>
          <w:p w14:paraId="140FBFAC" w14:textId="77777777" w:rsidR="001B2B05" w:rsidRDefault="001B2B05" w:rsidP="001B2B05">
            <w:pPr>
              <w:jc w:val="center"/>
            </w:pPr>
            <w:r>
              <w:t>P</w:t>
            </w:r>
          </w:p>
        </w:tc>
        <w:tc>
          <w:tcPr>
            <w:tcW w:w="850" w:type="dxa"/>
            <w:vAlign w:val="bottom"/>
          </w:tcPr>
          <w:p w14:paraId="3B38DA90" w14:textId="2F84B8CE" w:rsidR="001B2B05" w:rsidRPr="00C31D94" w:rsidRDefault="00073CA1" w:rsidP="001B2B05">
            <w:pPr>
              <w:jc w:val="center"/>
              <w:rPr>
                <w:color w:val="000000"/>
              </w:rPr>
            </w:pPr>
            <w:r>
              <w:rPr>
                <w:color w:val="000000"/>
              </w:rPr>
              <w:t>96</w:t>
            </w:r>
            <w:r w:rsidR="00102FE9">
              <w:rPr>
                <w:color w:val="000000"/>
              </w:rPr>
              <w:t>.</w:t>
            </w:r>
            <w:r>
              <w:rPr>
                <w:color w:val="000000"/>
              </w:rPr>
              <w:t>71</w:t>
            </w:r>
          </w:p>
        </w:tc>
        <w:tc>
          <w:tcPr>
            <w:tcW w:w="851" w:type="dxa"/>
            <w:vAlign w:val="bottom"/>
          </w:tcPr>
          <w:p w14:paraId="0F259F2E" w14:textId="62675222" w:rsidR="001B2B05" w:rsidRPr="00C31D94" w:rsidRDefault="00073CA1" w:rsidP="001B2B05">
            <w:pPr>
              <w:jc w:val="center"/>
              <w:rPr>
                <w:color w:val="000000"/>
              </w:rPr>
            </w:pPr>
            <w:r>
              <w:rPr>
                <w:color w:val="000000"/>
              </w:rPr>
              <w:t>93</w:t>
            </w:r>
            <w:r w:rsidR="00102FE9">
              <w:rPr>
                <w:color w:val="000000"/>
              </w:rPr>
              <w:t>.</w:t>
            </w:r>
            <w:r>
              <w:rPr>
                <w:color w:val="000000"/>
              </w:rPr>
              <w:t>14</w:t>
            </w:r>
          </w:p>
        </w:tc>
        <w:tc>
          <w:tcPr>
            <w:tcW w:w="992" w:type="dxa"/>
            <w:vAlign w:val="bottom"/>
          </w:tcPr>
          <w:p w14:paraId="31586B86" w14:textId="1CA4FD7E" w:rsidR="001B2B05" w:rsidRPr="00C31D94" w:rsidRDefault="00073CA1" w:rsidP="001B2B05">
            <w:pPr>
              <w:jc w:val="center"/>
              <w:rPr>
                <w:color w:val="000000"/>
              </w:rPr>
            </w:pPr>
            <w:r>
              <w:rPr>
                <w:color w:val="000000"/>
              </w:rPr>
              <w:t>73</w:t>
            </w:r>
            <w:r w:rsidR="00102FE9">
              <w:rPr>
                <w:color w:val="000000"/>
              </w:rPr>
              <w:t>.</w:t>
            </w:r>
            <w:r>
              <w:rPr>
                <w:color w:val="000000"/>
              </w:rPr>
              <w:t>08</w:t>
            </w:r>
          </w:p>
        </w:tc>
        <w:tc>
          <w:tcPr>
            <w:tcW w:w="851" w:type="dxa"/>
            <w:vAlign w:val="bottom"/>
          </w:tcPr>
          <w:p w14:paraId="2821B5EB" w14:textId="3A3555CB" w:rsidR="001B2B05" w:rsidRPr="00C31D94" w:rsidRDefault="00073CA1" w:rsidP="001B2B05">
            <w:pPr>
              <w:jc w:val="center"/>
              <w:rPr>
                <w:color w:val="000000"/>
              </w:rPr>
            </w:pPr>
            <w:r>
              <w:rPr>
                <w:color w:val="000000"/>
              </w:rPr>
              <w:t>83</w:t>
            </w:r>
            <w:r w:rsidR="00102FE9">
              <w:rPr>
                <w:color w:val="000000"/>
              </w:rPr>
              <w:t>.</w:t>
            </w:r>
            <w:r>
              <w:rPr>
                <w:color w:val="000000"/>
              </w:rPr>
              <w:t>66</w:t>
            </w:r>
          </w:p>
        </w:tc>
        <w:tc>
          <w:tcPr>
            <w:tcW w:w="850" w:type="dxa"/>
            <w:vAlign w:val="bottom"/>
          </w:tcPr>
          <w:p w14:paraId="304CC1BA" w14:textId="43537623" w:rsidR="001B2B05" w:rsidRPr="00C31D94" w:rsidRDefault="00073CA1" w:rsidP="001B2B05">
            <w:pPr>
              <w:jc w:val="center"/>
              <w:rPr>
                <w:color w:val="000000"/>
              </w:rPr>
            </w:pPr>
            <w:r>
              <w:rPr>
                <w:color w:val="000000"/>
              </w:rPr>
              <w:t>90</w:t>
            </w:r>
            <w:r w:rsidR="00102FE9">
              <w:rPr>
                <w:color w:val="000000"/>
              </w:rPr>
              <w:t>.</w:t>
            </w:r>
            <w:r>
              <w:rPr>
                <w:color w:val="000000"/>
              </w:rPr>
              <w:t>38</w:t>
            </w:r>
          </w:p>
        </w:tc>
        <w:tc>
          <w:tcPr>
            <w:tcW w:w="851" w:type="dxa"/>
            <w:vAlign w:val="bottom"/>
          </w:tcPr>
          <w:p w14:paraId="0BB0CFBF" w14:textId="64DC81BF" w:rsidR="001B2B05" w:rsidRPr="00C31D94" w:rsidRDefault="00073CA1" w:rsidP="001B2B05">
            <w:pPr>
              <w:jc w:val="center"/>
              <w:rPr>
                <w:color w:val="000000"/>
              </w:rPr>
            </w:pPr>
            <w:r>
              <w:rPr>
                <w:color w:val="000000"/>
              </w:rPr>
              <w:t>86</w:t>
            </w:r>
            <w:r w:rsidR="00102FE9">
              <w:rPr>
                <w:color w:val="000000"/>
              </w:rPr>
              <w:t>.</w:t>
            </w:r>
            <w:r>
              <w:rPr>
                <w:color w:val="000000"/>
              </w:rPr>
              <w:t>96</w:t>
            </w:r>
          </w:p>
        </w:tc>
        <w:tc>
          <w:tcPr>
            <w:tcW w:w="850" w:type="dxa"/>
            <w:vAlign w:val="bottom"/>
          </w:tcPr>
          <w:p w14:paraId="191E7754" w14:textId="0CBE86ED" w:rsidR="001B2B05" w:rsidRPr="00C31D94" w:rsidRDefault="00073CA1" w:rsidP="001B2B05">
            <w:pPr>
              <w:jc w:val="center"/>
              <w:rPr>
                <w:color w:val="000000"/>
              </w:rPr>
            </w:pPr>
            <w:r>
              <w:rPr>
                <w:color w:val="000000"/>
              </w:rPr>
              <w:t>31</w:t>
            </w:r>
            <w:r w:rsidR="00B53360">
              <w:rPr>
                <w:color w:val="000000"/>
              </w:rPr>
              <w:t>.</w:t>
            </w:r>
            <w:r>
              <w:rPr>
                <w:color w:val="000000"/>
              </w:rPr>
              <w:t>43</w:t>
            </w:r>
          </w:p>
        </w:tc>
        <w:tc>
          <w:tcPr>
            <w:tcW w:w="992" w:type="dxa"/>
            <w:vAlign w:val="center"/>
          </w:tcPr>
          <w:p w14:paraId="40D49A0C" w14:textId="20ECAEC9" w:rsidR="001B2B05" w:rsidRDefault="00073CA1" w:rsidP="00527A41">
            <w:pPr>
              <w:jc w:val="center"/>
              <w:rPr>
                <w:color w:val="000000"/>
              </w:rPr>
            </w:pPr>
            <w:r>
              <w:rPr>
                <w:color w:val="000000"/>
              </w:rPr>
              <w:t>79</w:t>
            </w:r>
            <w:r w:rsidR="00102FE9">
              <w:rPr>
                <w:color w:val="000000"/>
              </w:rPr>
              <w:t>.</w:t>
            </w:r>
            <w:r>
              <w:rPr>
                <w:color w:val="000000"/>
              </w:rPr>
              <w:t>34</w:t>
            </w:r>
          </w:p>
        </w:tc>
        <w:tc>
          <w:tcPr>
            <w:tcW w:w="993" w:type="dxa"/>
            <w:vAlign w:val="center"/>
          </w:tcPr>
          <w:p w14:paraId="3726919B" w14:textId="2E0F6EAF" w:rsidR="001B2B05" w:rsidRDefault="008A6203" w:rsidP="008A6203">
            <w:pPr>
              <w:rPr>
                <w:color w:val="000000"/>
              </w:rPr>
            </w:pPr>
            <w:r>
              <w:rPr>
                <w:color w:val="000000"/>
              </w:rPr>
              <w:t xml:space="preserve"> </w:t>
            </w:r>
            <w:r w:rsidR="00073CA1">
              <w:rPr>
                <w:color w:val="000000"/>
              </w:rPr>
              <w:t>84</w:t>
            </w:r>
            <w:r>
              <w:rPr>
                <w:color w:val="000000"/>
              </w:rPr>
              <w:t>.</w:t>
            </w:r>
            <w:r w:rsidR="00073CA1">
              <w:rPr>
                <w:color w:val="000000"/>
              </w:rPr>
              <w:t>14</w:t>
            </w:r>
          </w:p>
        </w:tc>
      </w:tr>
      <w:tr w:rsidR="001B2B05" w14:paraId="1451B075" w14:textId="77777777" w:rsidTr="00AB2782">
        <w:trPr>
          <w:trHeight w:val="595"/>
        </w:trPr>
        <w:tc>
          <w:tcPr>
            <w:tcW w:w="846" w:type="dxa"/>
            <w:vMerge/>
          </w:tcPr>
          <w:p w14:paraId="46584D8A" w14:textId="77777777" w:rsidR="001B2B05" w:rsidRDefault="001B2B05" w:rsidP="001B2B05"/>
        </w:tc>
        <w:tc>
          <w:tcPr>
            <w:tcW w:w="567" w:type="dxa"/>
            <w:vAlign w:val="center"/>
          </w:tcPr>
          <w:p w14:paraId="44A37AC1" w14:textId="77777777" w:rsidR="001B2B05" w:rsidRDefault="001B2B05" w:rsidP="001B2B05">
            <w:pPr>
              <w:jc w:val="center"/>
            </w:pPr>
            <w:r>
              <w:t>R</w:t>
            </w:r>
          </w:p>
        </w:tc>
        <w:tc>
          <w:tcPr>
            <w:tcW w:w="850" w:type="dxa"/>
            <w:vAlign w:val="bottom"/>
          </w:tcPr>
          <w:p w14:paraId="4EA90CDD" w14:textId="77DF53AA" w:rsidR="001B2B05" w:rsidRPr="00C31D94" w:rsidRDefault="00073CA1" w:rsidP="001B2B05">
            <w:pPr>
              <w:jc w:val="center"/>
              <w:rPr>
                <w:color w:val="000000"/>
              </w:rPr>
            </w:pPr>
            <w:r>
              <w:rPr>
                <w:color w:val="000000"/>
              </w:rPr>
              <w:t>96</w:t>
            </w:r>
            <w:r w:rsidR="008A6203">
              <w:rPr>
                <w:color w:val="000000"/>
              </w:rPr>
              <w:t>.</w:t>
            </w:r>
            <w:r>
              <w:rPr>
                <w:color w:val="000000"/>
              </w:rPr>
              <w:t>22</w:t>
            </w:r>
          </w:p>
        </w:tc>
        <w:tc>
          <w:tcPr>
            <w:tcW w:w="851" w:type="dxa"/>
            <w:vAlign w:val="bottom"/>
          </w:tcPr>
          <w:p w14:paraId="465F5074" w14:textId="38E249C7" w:rsidR="001B2B05" w:rsidRPr="00C31D94" w:rsidRDefault="00073CA1" w:rsidP="001B2B05">
            <w:pPr>
              <w:jc w:val="center"/>
              <w:rPr>
                <w:color w:val="000000"/>
              </w:rPr>
            </w:pPr>
            <w:r>
              <w:rPr>
                <w:color w:val="000000"/>
              </w:rPr>
              <w:t>92</w:t>
            </w:r>
            <w:r w:rsidR="008A6203">
              <w:rPr>
                <w:color w:val="000000"/>
              </w:rPr>
              <w:t>.</w:t>
            </w:r>
            <w:r>
              <w:rPr>
                <w:color w:val="000000"/>
              </w:rPr>
              <w:t>23</w:t>
            </w:r>
          </w:p>
        </w:tc>
        <w:tc>
          <w:tcPr>
            <w:tcW w:w="992" w:type="dxa"/>
            <w:vAlign w:val="bottom"/>
          </w:tcPr>
          <w:p w14:paraId="519E47A2" w14:textId="695F2A57" w:rsidR="001B2B05" w:rsidRPr="00C31D94" w:rsidRDefault="00073CA1" w:rsidP="001B2B05">
            <w:pPr>
              <w:jc w:val="center"/>
              <w:rPr>
                <w:color w:val="000000"/>
              </w:rPr>
            </w:pPr>
            <w:r>
              <w:rPr>
                <w:color w:val="000000"/>
              </w:rPr>
              <w:t>71</w:t>
            </w:r>
            <w:r w:rsidR="008A6203">
              <w:rPr>
                <w:color w:val="000000"/>
              </w:rPr>
              <w:t>.</w:t>
            </w:r>
            <w:r>
              <w:rPr>
                <w:color w:val="000000"/>
              </w:rPr>
              <w:t>25</w:t>
            </w:r>
          </w:p>
        </w:tc>
        <w:tc>
          <w:tcPr>
            <w:tcW w:w="851" w:type="dxa"/>
            <w:vAlign w:val="bottom"/>
          </w:tcPr>
          <w:p w14:paraId="402EF55B" w14:textId="6A9B7123" w:rsidR="001B2B05" w:rsidRPr="00C31D94" w:rsidRDefault="00073CA1" w:rsidP="001B2B05">
            <w:pPr>
              <w:jc w:val="center"/>
              <w:rPr>
                <w:color w:val="000000"/>
              </w:rPr>
            </w:pPr>
            <w:r>
              <w:rPr>
                <w:color w:val="000000"/>
              </w:rPr>
              <w:t>57</w:t>
            </w:r>
            <w:r w:rsidR="008A6203">
              <w:rPr>
                <w:color w:val="000000"/>
              </w:rPr>
              <w:t>.</w:t>
            </w:r>
            <w:r>
              <w:rPr>
                <w:color w:val="000000"/>
              </w:rPr>
              <w:t>40</w:t>
            </w:r>
          </w:p>
        </w:tc>
        <w:tc>
          <w:tcPr>
            <w:tcW w:w="850" w:type="dxa"/>
            <w:vAlign w:val="bottom"/>
          </w:tcPr>
          <w:p w14:paraId="6487864A" w14:textId="7F475B6C" w:rsidR="001B2B05" w:rsidRPr="00C31D94" w:rsidRDefault="00073CA1" w:rsidP="001B2B05">
            <w:pPr>
              <w:jc w:val="center"/>
              <w:rPr>
                <w:color w:val="000000"/>
              </w:rPr>
            </w:pPr>
            <w:r>
              <w:rPr>
                <w:color w:val="000000"/>
              </w:rPr>
              <w:t>53</w:t>
            </w:r>
            <w:r w:rsidR="008A6203">
              <w:rPr>
                <w:color w:val="000000"/>
              </w:rPr>
              <w:t>.</w:t>
            </w:r>
            <w:r>
              <w:rPr>
                <w:color w:val="000000"/>
              </w:rPr>
              <w:t>41</w:t>
            </w:r>
          </w:p>
        </w:tc>
        <w:tc>
          <w:tcPr>
            <w:tcW w:w="851" w:type="dxa"/>
            <w:vAlign w:val="bottom"/>
          </w:tcPr>
          <w:p w14:paraId="3E37A3BE" w14:textId="7291CECA" w:rsidR="001B2B05" w:rsidRPr="00C31D94" w:rsidRDefault="00073CA1" w:rsidP="001B2B05">
            <w:pPr>
              <w:jc w:val="center"/>
              <w:rPr>
                <w:color w:val="000000"/>
              </w:rPr>
            </w:pPr>
            <w:r>
              <w:rPr>
                <w:color w:val="000000"/>
              </w:rPr>
              <w:t>86</w:t>
            </w:r>
            <w:r w:rsidR="008A6203">
              <w:rPr>
                <w:color w:val="000000"/>
              </w:rPr>
              <w:t>.</w:t>
            </w:r>
            <w:r>
              <w:rPr>
                <w:color w:val="000000"/>
              </w:rPr>
              <w:t>96</w:t>
            </w:r>
          </w:p>
        </w:tc>
        <w:tc>
          <w:tcPr>
            <w:tcW w:w="850" w:type="dxa"/>
            <w:vAlign w:val="bottom"/>
          </w:tcPr>
          <w:p w14:paraId="77918836" w14:textId="7E48248F" w:rsidR="001B2B05" w:rsidRPr="00C31D94" w:rsidRDefault="00073CA1" w:rsidP="001B2B05">
            <w:pPr>
              <w:jc w:val="center"/>
              <w:rPr>
                <w:color w:val="000000"/>
              </w:rPr>
            </w:pPr>
            <w:r>
              <w:rPr>
                <w:color w:val="000000"/>
              </w:rPr>
              <w:t>62</w:t>
            </w:r>
            <w:r w:rsidR="00B53360">
              <w:rPr>
                <w:color w:val="000000"/>
              </w:rPr>
              <w:t>.</w:t>
            </w:r>
            <w:r>
              <w:rPr>
                <w:color w:val="000000"/>
              </w:rPr>
              <w:t>26</w:t>
            </w:r>
          </w:p>
        </w:tc>
        <w:tc>
          <w:tcPr>
            <w:tcW w:w="992" w:type="dxa"/>
            <w:vAlign w:val="center"/>
          </w:tcPr>
          <w:p w14:paraId="252377CE" w14:textId="58C3CF82" w:rsidR="001B2B05" w:rsidRDefault="00073CA1" w:rsidP="00527A41">
            <w:pPr>
              <w:jc w:val="center"/>
              <w:rPr>
                <w:color w:val="000000"/>
              </w:rPr>
            </w:pPr>
            <w:r>
              <w:rPr>
                <w:color w:val="000000"/>
              </w:rPr>
              <w:t>74</w:t>
            </w:r>
            <w:r w:rsidR="008A6203">
              <w:rPr>
                <w:color w:val="000000"/>
              </w:rPr>
              <w:t>.</w:t>
            </w:r>
            <w:r>
              <w:rPr>
                <w:color w:val="000000"/>
              </w:rPr>
              <w:t>25</w:t>
            </w:r>
          </w:p>
        </w:tc>
        <w:tc>
          <w:tcPr>
            <w:tcW w:w="993" w:type="dxa"/>
            <w:vAlign w:val="center"/>
          </w:tcPr>
          <w:p w14:paraId="5CB7DACC" w14:textId="4D1572BA" w:rsidR="001B2B05" w:rsidRDefault="00073CA1" w:rsidP="001B2B05">
            <w:pPr>
              <w:jc w:val="center"/>
              <w:rPr>
                <w:color w:val="000000"/>
              </w:rPr>
            </w:pPr>
            <w:r>
              <w:rPr>
                <w:color w:val="000000"/>
              </w:rPr>
              <w:t>79</w:t>
            </w:r>
            <w:r w:rsidR="008A6203">
              <w:rPr>
                <w:color w:val="000000"/>
              </w:rPr>
              <w:t>.</w:t>
            </w:r>
            <w:r>
              <w:rPr>
                <w:color w:val="000000"/>
              </w:rPr>
              <w:t>34</w:t>
            </w:r>
          </w:p>
        </w:tc>
      </w:tr>
      <w:tr w:rsidR="001B2B05" w14:paraId="29AA77C1" w14:textId="77777777" w:rsidTr="00AB2782">
        <w:trPr>
          <w:trHeight w:val="635"/>
        </w:trPr>
        <w:tc>
          <w:tcPr>
            <w:tcW w:w="846" w:type="dxa"/>
            <w:vMerge/>
          </w:tcPr>
          <w:p w14:paraId="1CEB4502" w14:textId="77777777" w:rsidR="001B2B05" w:rsidRDefault="001B2B05" w:rsidP="001B2B05"/>
        </w:tc>
        <w:tc>
          <w:tcPr>
            <w:tcW w:w="567" w:type="dxa"/>
            <w:vAlign w:val="center"/>
          </w:tcPr>
          <w:p w14:paraId="08C322AA" w14:textId="77777777" w:rsidR="001B2B05" w:rsidRDefault="001B2B05" w:rsidP="001B2B05">
            <w:pPr>
              <w:jc w:val="center"/>
            </w:pPr>
            <w:r>
              <w:t>F1</w:t>
            </w:r>
          </w:p>
        </w:tc>
        <w:tc>
          <w:tcPr>
            <w:tcW w:w="850" w:type="dxa"/>
            <w:vAlign w:val="bottom"/>
          </w:tcPr>
          <w:p w14:paraId="41158B6E" w14:textId="5444A51A" w:rsidR="001B2B05" w:rsidRPr="00C31D94" w:rsidRDefault="00073CA1" w:rsidP="001B2B05">
            <w:pPr>
              <w:jc w:val="center"/>
              <w:rPr>
                <w:color w:val="000000"/>
              </w:rPr>
            </w:pPr>
            <w:r>
              <w:rPr>
                <w:color w:val="000000"/>
              </w:rPr>
              <w:t>96</w:t>
            </w:r>
            <w:r w:rsidR="008A6203">
              <w:rPr>
                <w:color w:val="000000"/>
              </w:rPr>
              <w:t>.</w:t>
            </w:r>
            <w:r>
              <w:rPr>
                <w:color w:val="000000"/>
              </w:rPr>
              <w:t>46</w:t>
            </w:r>
          </w:p>
        </w:tc>
        <w:tc>
          <w:tcPr>
            <w:tcW w:w="851" w:type="dxa"/>
            <w:vAlign w:val="bottom"/>
          </w:tcPr>
          <w:p w14:paraId="7292D339" w14:textId="78833CF0" w:rsidR="001B2B05" w:rsidRPr="00C31D94" w:rsidRDefault="00073CA1" w:rsidP="001B2B05">
            <w:pPr>
              <w:jc w:val="center"/>
              <w:rPr>
                <w:color w:val="000000"/>
              </w:rPr>
            </w:pPr>
            <w:r>
              <w:rPr>
                <w:color w:val="000000"/>
              </w:rPr>
              <w:t>92</w:t>
            </w:r>
            <w:r w:rsidR="008A6203">
              <w:rPr>
                <w:color w:val="000000"/>
              </w:rPr>
              <w:t>.</w:t>
            </w:r>
            <w:r>
              <w:rPr>
                <w:color w:val="000000"/>
              </w:rPr>
              <w:t>68</w:t>
            </w:r>
          </w:p>
        </w:tc>
        <w:tc>
          <w:tcPr>
            <w:tcW w:w="992" w:type="dxa"/>
            <w:vAlign w:val="bottom"/>
          </w:tcPr>
          <w:p w14:paraId="05BE30DD" w14:textId="78549615" w:rsidR="001B2B05" w:rsidRPr="00C31D94" w:rsidRDefault="00073CA1" w:rsidP="001B2B05">
            <w:pPr>
              <w:jc w:val="center"/>
              <w:rPr>
                <w:color w:val="000000"/>
              </w:rPr>
            </w:pPr>
            <w:r>
              <w:rPr>
                <w:color w:val="000000"/>
              </w:rPr>
              <w:t>72</w:t>
            </w:r>
            <w:r w:rsidR="008A6203">
              <w:rPr>
                <w:color w:val="000000"/>
              </w:rPr>
              <w:t>.</w:t>
            </w:r>
            <w:r>
              <w:rPr>
                <w:color w:val="000000"/>
              </w:rPr>
              <w:t>15</w:t>
            </w:r>
          </w:p>
        </w:tc>
        <w:tc>
          <w:tcPr>
            <w:tcW w:w="851" w:type="dxa"/>
            <w:vAlign w:val="bottom"/>
          </w:tcPr>
          <w:p w14:paraId="6C654B33" w14:textId="250ABD71" w:rsidR="001B2B05" w:rsidRPr="00C31D94" w:rsidRDefault="00073CA1" w:rsidP="001B2B05">
            <w:pPr>
              <w:jc w:val="center"/>
              <w:rPr>
                <w:color w:val="000000"/>
              </w:rPr>
            </w:pPr>
            <w:r>
              <w:rPr>
                <w:color w:val="000000"/>
              </w:rPr>
              <w:t>68</w:t>
            </w:r>
            <w:r w:rsidR="008A6203">
              <w:rPr>
                <w:color w:val="000000"/>
              </w:rPr>
              <w:t>.</w:t>
            </w:r>
            <w:r>
              <w:rPr>
                <w:color w:val="000000"/>
              </w:rPr>
              <w:t>09</w:t>
            </w:r>
          </w:p>
        </w:tc>
        <w:tc>
          <w:tcPr>
            <w:tcW w:w="850" w:type="dxa"/>
            <w:vAlign w:val="bottom"/>
          </w:tcPr>
          <w:p w14:paraId="0502D738" w14:textId="7764EB31" w:rsidR="001B2B05" w:rsidRPr="00C31D94" w:rsidRDefault="00073CA1" w:rsidP="001B2B05">
            <w:pPr>
              <w:jc w:val="center"/>
              <w:rPr>
                <w:color w:val="000000"/>
              </w:rPr>
            </w:pPr>
            <w:r>
              <w:rPr>
                <w:color w:val="000000"/>
              </w:rPr>
              <w:t>67</w:t>
            </w:r>
            <w:r w:rsidR="008A6203">
              <w:rPr>
                <w:color w:val="000000"/>
              </w:rPr>
              <w:t>.</w:t>
            </w:r>
            <w:r>
              <w:rPr>
                <w:color w:val="000000"/>
              </w:rPr>
              <w:t>14</w:t>
            </w:r>
          </w:p>
        </w:tc>
        <w:tc>
          <w:tcPr>
            <w:tcW w:w="851" w:type="dxa"/>
            <w:vAlign w:val="bottom"/>
          </w:tcPr>
          <w:p w14:paraId="59074434" w14:textId="1D8D843F" w:rsidR="001B2B05" w:rsidRPr="00C31D94" w:rsidRDefault="00073CA1" w:rsidP="001B2B05">
            <w:pPr>
              <w:jc w:val="center"/>
              <w:rPr>
                <w:color w:val="000000"/>
              </w:rPr>
            </w:pPr>
            <w:r>
              <w:rPr>
                <w:color w:val="000000"/>
              </w:rPr>
              <w:t>86</w:t>
            </w:r>
            <w:r w:rsidR="008A6203">
              <w:rPr>
                <w:color w:val="000000"/>
              </w:rPr>
              <w:t>.</w:t>
            </w:r>
            <w:r>
              <w:rPr>
                <w:color w:val="000000"/>
              </w:rPr>
              <w:t>96</w:t>
            </w:r>
          </w:p>
        </w:tc>
        <w:tc>
          <w:tcPr>
            <w:tcW w:w="850" w:type="dxa"/>
            <w:vAlign w:val="bottom"/>
          </w:tcPr>
          <w:p w14:paraId="06D055F6" w14:textId="5FC494A3" w:rsidR="001B2B05" w:rsidRPr="00C31D94" w:rsidRDefault="00073CA1" w:rsidP="001B2B05">
            <w:pPr>
              <w:jc w:val="center"/>
              <w:rPr>
                <w:color w:val="000000"/>
              </w:rPr>
            </w:pPr>
            <w:r>
              <w:rPr>
                <w:color w:val="000000"/>
              </w:rPr>
              <w:t>41</w:t>
            </w:r>
            <w:r w:rsidR="00B53360">
              <w:rPr>
                <w:color w:val="000000"/>
              </w:rPr>
              <w:t>.</w:t>
            </w:r>
            <w:r>
              <w:rPr>
                <w:color w:val="000000"/>
              </w:rPr>
              <w:t>77</w:t>
            </w:r>
          </w:p>
        </w:tc>
        <w:tc>
          <w:tcPr>
            <w:tcW w:w="992" w:type="dxa"/>
            <w:vAlign w:val="center"/>
          </w:tcPr>
          <w:p w14:paraId="017E7465" w14:textId="7F45F642" w:rsidR="001B2B05" w:rsidRDefault="00073CA1" w:rsidP="00527A41">
            <w:pPr>
              <w:jc w:val="center"/>
              <w:rPr>
                <w:color w:val="000000"/>
              </w:rPr>
            </w:pPr>
            <w:r>
              <w:rPr>
                <w:color w:val="000000"/>
              </w:rPr>
              <w:t>75</w:t>
            </w:r>
            <w:r w:rsidR="008A6203">
              <w:rPr>
                <w:color w:val="000000"/>
              </w:rPr>
              <w:t>.</w:t>
            </w:r>
            <w:r>
              <w:rPr>
                <w:color w:val="000000"/>
              </w:rPr>
              <w:t>04</w:t>
            </w:r>
          </w:p>
        </w:tc>
        <w:tc>
          <w:tcPr>
            <w:tcW w:w="993" w:type="dxa"/>
            <w:vAlign w:val="center"/>
          </w:tcPr>
          <w:p w14:paraId="6B43F8BE" w14:textId="048AC89C" w:rsidR="001B2B05" w:rsidRDefault="00073CA1" w:rsidP="001B2B05">
            <w:pPr>
              <w:jc w:val="center"/>
              <w:rPr>
                <w:color w:val="000000"/>
              </w:rPr>
            </w:pPr>
            <w:r>
              <w:rPr>
                <w:color w:val="000000"/>
              </w:rPr>
              <w:t>81</w:t>
            </w:r>
            <w:r w:rsidR="008A6203">
              <w:rPr>
                <w:color w:val="000000"/>
              </w:rPr>
              <w:t>.</w:t>
            </w:r>
            <w:r>
              <w:rPr>
                <w:color w:val="000000"/>
              </w:rPr>
              <w:t>67</w:t>
            </w:r>
          </w:p>
        </w:tc>
      </w:tr>
      <w:tr w:rsidR="001B2B05" w14:paraId="133D526A" w14:textId="77777777" w:rsidTr="00BC70AA">
        <w:trPr>
          <w:trHeight w:val="735"/>
        </w:trPr>
        <w:tc>
          <w:tcPr>
            <w:tcW w:w="846" w:type="dxa"/>
            <w:vMerge w:val="restart"/>
            <w:textDirection w:val="btLr"/>
            <w:vAlign w:val="center"/>
          </w:tcPr>
          <w:p w14:paraId="0BC0E755" w14:textId="6B48B9C8" w:rsidR="001B2B05" w:rsidRPr="00C82B70" w:rsidRDefault="001B2B05" w:rsidP="00C82B70">
            <w:pPr>
              <w:ind w:left="113" w:right="113"/>
              <w:jc w:val="center"/>
              <w:rPr>
                <w:i/>
              </w:rPr>
            </w:pPr>
            <w:r w:rsidRPr="00C82B70">
              <w:rPr>
                <w:i/>
              </w:rPr>
              <w:t>Random Forest</w:t>
            </w:r>
          </w:p>
        </w:tc>
        <w:tc>
          <w:tcPr>
            <w:tcW w:w="567" w:type="dxa"/>
            <w:vAlign w:val="center"/>
          </w:tcPr>
          <w:p w14:paraId="02774E8C" w14:textId="77777777" w:rsidR="001B2B05" w:rsidRDefault="001B2B05" w:rsidP="001B2B05">
            <w:pPr>
              <w:jc w:val="center"/>
            </w:pPr>
            <w:r>
              <w:t>P</w:t>
            </w:r>
          </w:p>
        </w:tc>
        <w:tc>
          <w:tcPr>
            <w:tcW w:w="850" w:type="dxa"/>
            <w:vAlign w:val="bottom"/>
          </w:tcPr>
          <w:p w14:paraId="360CF9D9" w14:textId="43C00A37" w:rsidR="001B2B05" w:rsidRDefault="00260BEC" w:rsidP="001B2B05">
            <w:pPr>
              <w:jc w:val="center"/>
              <w:rPr>
                <w:color w:val="000000"/>
              </w:rPr>
            </w:pPr>
            <w:r>
              <w:rPr>
                <w:color w:val="000000"/>
              </w:rPr>
              <w:t>95</w:t>
            </w:r>
            <w:r w:rsidR="008A6203">
              <w:rPr>
                <w:color w:val="000000"/>
              </w:rPr>
              <w:t>.</w:t>
            </w:r>
            <w:r>
              <w:rPr>
                <w:color w:val="000000"/>
              </w:rPr>
              <w:t>99</w:t>
            </w:r>
          </w:p>
        </w:tc>
        <w:tc>
          <w:tcPr>
            <w:tcW w:w="851" w:type="dxa"/>
            <w:vAlign w:val="bottom"/>
          </w:tcPr>
          <w:p w14:paraId="2AD9BB06" w14:textId="16C92335" w:rsidR="001B2B05" w:rsidRDefault="00260BEC" w:rsidP="001B2B05">
            <w:pPr>
              <w:jc w:val="center"/>
              <w:rPr>
                <w:color w:val="000000"/>
              </w:rPr>
            </w:pPr>
            <w:r>
              <w:rPr>
                <w:color w:val="000000"/>
              </w:rPr>
              <w:t>95</w:t>
            </w:r>
            <w:r w:rsidR="008A6203">
              <w:rPr>
                <w:color w:val="000000"/>
              </w:rPr>
              <w:t>.</w:t>
            </w:r>
            <w:r>
              <w:rPr>
                <w:color w:val="000000"/>
              </w:rPr>
              <w:t>29</w:t>
            </w:r>
          </w:p>
        </w:tc>
        <w:tc>
          <w:tcPr>
            <w:tcW w:w="992" w:type="dxa"/>
            <w:vAlign w:val="bottom"/>
          </w:tcPr>
          <w:p w14:paraId="7DE8A0B4" w14:textId="67728422" w:rsidR="001B2B05" w:rsidRDefault="00260BEC" w:rsidP="001B2B05">
            <w:pPr>
              <w:jc w:val="center"/>
              <w:rPr>
                <w:color w:val="000000"/>
              </w:rPr>
            </w:pPr>
            <w:r>
              <w:rPr>
                <w:color w:val="000000"/>
              </w:rPr>
              <w:t>80</w:t>
            </w:r>
            <w:r w:rsidR="008A6203">
              <w:rPr>
                <w:color w:val="000000"/>
              </w:rPr>
              <w:t>.</w:t>
            </w:r>
            <w:r>
              <w:rPr>
                <w:color w:val="000000"/>
              </w:rPr>
              <w:t>70</w:t>
            </w:r>
          </w:p>
        </w:tc>
        <w:tc>
          <w:tcPr>
            <w:tcW w:w="851" w:type="dxa"/>
            <w:vAlign w:val="bottom"/>
          </w:tcPr>
          <w:p w14:paraId="606A1D30" w14:textId="0EC72693" w:rsidR="001B2B05" w:rsidRDefault="00260BEC" w:rsidP="001B2B05">
            <w:pPr>
              <w:jc w:val="center"/>
              <w:rPr>
                <w:color w:val="000000"/>
              </w:rPr>
            </w:pPr>
            <w:r>
              <w:rPr>
                <w:color w:val="000000"/>
              </w:rPr>
              <w:t>79</w:t>
            </w:r>
            <w:r w:rsidR="008A6203">
              <w:rPr>
                <w:color w:val="000000"/>
              </w:rPr>
              <w:t>.</w:t>
            </w:r>
            <w:r>
              <w:rPr>
                <w:color w:val="000000"/>
              </w:rPr>
              <w:t>76</w:t>
            </w:r>
          </w:p>
        </w:tc>
        <w:tc>
          <w:tcPr>
            <w:tcW w:w="850" w:type="dxa"/>
            <w:vAlign w:val="bottom"/>
          </w:tcPr>
          <w:p w14:paraId="61EEA7C2" w14:textId="3EF5ABE0" w:rsidR="001B2B05" w:rsidRDefault="00260BEC" w:rsidP="001B2B05">
            <w:pPr>
              <w:jc w:val="center"/>
              <w:rPr>
                <w:color w:val="000000"/>
              </w:rPr>
            </w:pPr>
            <w:r>
              <w:rPr>
                <w:color w:val="000000"/>
              </w:rPr>
              <w:t>92</w:t>
            </w:r>
            <w:r w:rsidR="008A6203">
              <w:rPr>
                <w:color w:val="000000"/>
              </w:rPr>
              <w:t>.</w:t>
            </w:r>
            <w:r>
              <w:rPr>
                <w:color w:val="000000"/>
              </w:rPr>
              <w:t>31</w:t>
            </w:r>
          </w:p>
        </w:tc>
        <w:tc>
          <w:tcPr>
            <w:tcW w:w="851" w:type="dxa"/>
            <w:vAlign w:val="bottom"/>
          </w:tcPr>
          <w:p w14:paraId="1BA697D8" w14:textId="214506CC" w:rsidR="001B2B05" w:rsidRDefault="00260BEC" w:rsidP="001B2B05">
            <w:pPr>
              <w:jc w:val="center"/>
              <w:rPr>
                <w:color w:val="000000"/>
              </w:rPr>
            </w:pPr>
            <w:r>
              <w:rPr>
                <w:color w:val="000000"/>
              </w:rPr>
              <w:t>94</w:t>
            </w:r>
            <w:r w:rsidR="008A6203">
              <w:rPr>
                <w:color w:val="000000"/>
              </w:rPr>
              <w:t>.</w:t>
            </w:r>
            <w:r>
              <w:rPr>
                <w:color w:val="000000"/>
              </w:rPr>
              <w:t>81</w:t>
            </w:r>
          </w:p>
        </w:tc>
        <w:tc>
          <w:tcPr>
            <w:tcW w:w="850" w:type="dxa"/>
            <w:vAlign w:val="bottom"/>
          </w:tcPr>
          <w:p w14:paraId="611BEF31" w14:textId="6EE0E93F" w:rsidR="001B2B05" w:rsidRDefault="00260BEC" w:rsidP="001B2B05">
            <w:pPr>
              <w:jc w:val="center"/>
              <w:rPr>
                <w:color w:val="000000"/>
              </w:rPr>
            </w:pPr>
            <w:r>
              <w:rPr>
                <w:color w:val="000000"/>
              </w:rPr>
              <w:t>30</w:t>
            </w:r>
            <w:r w:rsidR="00B53360">
              <w:rPr>
                <w:color w:val="000000"/>
              </w:rPr>
              <w:t>.</w:t>
            </w:r>
            <w:r>
              <w:rPr>
                <w:color w:val="000000"/>
              </w:rPr>
              <w:t>93</w:t>
            </w:r>
          </w:p>
        </w:tc>
        <w:tc>
          <w:tcPr>
            <w:tcW w:w="992" w:type="dxa"/>
            <w:vAlign w:val="center"/>
          </w:tcPr>
          <w:p w14:paraId="07B40DB6" w14:textId="029D7EE0" w:rsidR="001B2B05" w:rsidRDefault="00260BEC" w:rsidP="00527A41">
            <w:pPr>
              <w:jc w:val="center"/>
              <w:rPr>
                <w:color w:val="000000"/>
              </w:rPr>
            </w:pPr>
            <w:r>
              <w:rPr>
                <w:color w:val="000000"/>
              </w:rPr>
              <w:t>81</w:t>
            </w:r>
            <w:r w:rsidR="008A6203">
              <w:rPr>
                <w:color w:val="000000"/>
              </w:rPr>
              <w:t>.</w:t>
            </w:r>
            <w:r>
              <w:rPr>
                <w:color w:val="000000"/>
              </w:rPr>
              <w:t>40</w:t>
            </w:r>
          </w:p>
        </w:tc>
        <w:tc>
          <w:tcPr>
            <w:tcW w:w="993" w:type="dxa"/>
            <w:vAlign w:val="center"/>
          </w:tcPr>
          <w:p w14:paraId="217EA99B" w14:textId="2D268F7E" w:rsidR="001B2B05" w:rsidRDefault="00260BEC" w:rsidP="00260BEC">
            <w:pPr>
              <w:jc w:val="center"/>
              <w:rPr>
                <w:color w:val="000000"/>
              </w:rPr>
            </w:pPr>
            <w:r>
              <w:rPr>
                <w:color w:val="000000"/>
              </w:rPr>
              <w:t>84</w:t>
            </w:r>
            <w:r w:rsidR="008A6203">
              <w:rPr>
                <w:color w:val="000000"/>
              </w:rPr>
              <w:t>.</w:t>
            </w:r>
            <w:r>
              <w:rPr>
                <w:color w:val="000000"/>
              </w:rPr>
              <w:t>92</w:t>
            </w:r>
          </w:p>
        </w:tc>
      </w:tr>
      <w:tr w:rsidR="001B2B05" w14:paraId="22438576" w14:textId="77777777" w:rsidTr="00BC70AA">
        <w:trPr>
          <w:trHeight w:val="743"/>
        </w:trPr>
        <w:tc>
          <w:tcPr>
            <w:tcW w:w="846" w:type="dxa"/>
            <w:vMerge/>
            <w:vAlign w:val="center"/>
          </w:tcPr>
          <w:p w14:paraId="328F5B57" w14:textId="77777777" w:rsidR="001B2B05" w:rsidRDefault="001B2B05" w:rsidP="00BC70AA">
            <w:pPr>
              <w:jc w:val="center"/>
            </w:pPr>
          </w:p>
        </w:tc>
        <w:tc>
          <w:tcPr>
            <w:tcW w:w="567" w:type="dxa"/>
            <w:vAlign w:val="center"/>
          </w:tcPr>
          <w:p w14:paraId="40AFE03D" w14:textId="77777777" w:rsidR="001B2B05" w:rsidRDefault="001B2B05" w:rsidP="00527A41">
            <w:pPr>
              <w:jc w:val="center"/>
            </w:pPr>
            <w:r>
              <w:t>R</w:t>
            </w:r>
          </w:p>
        </w:tc>
        <w:tc>
          <w:tcPr>
            <w:tcW w:w="850" w:type="dxa"/>
            <w:vAlign w:val="bottom"/>
          </w:tcPr>
          <w:p w14:paraId="363A5083" w14:textId="7D852304" w:rsidR="001B2B05" w:rsidRDefault="00260BEC" w:rsidP="00527A41">
            <w:pPr>
              <w:jc w:val="center"/>
              <w:rPr>
                <w:color w:val="000000"/>
              </w:rPr>
            </w:pPr>
            <w:r>
              <w:rPr>
                <w:color w:val="000000"/>
              </w:rPr>
              <w:t>96</w:t>
            </w:r>
            <w:r w:rsidR="008A6203">
              <w:rPr>
                <w:color w:val="000000"/>
              </w:rPr>
              <w:t>.</w:t>
            </w:r>
            <w:r>
              <w:rPr>
                <w:color w:val="000000"/>
              </w:rPr>
              <w:t>47</w:t>
            </w:r>
          </w:p>
        </w:tc>
        <w:tc>
          <w:tcPr>
            <w:tcW w:w="851" w:type="dxa"/>
            <w:vAlign w:val="bottom"/>
          </w:tcPr>
          <w:p w14:paraId="762F8EF3" w14:textId="6032AF21" w:rsidR="001B2B05" w:rsidRDefault="00260BEC" w:rsidP="00527A41">
            <w:pPr>
              <w:jc w:val="center"/>
              <w:rPr>
                <w:color w:val="000000"/>
              </w:rPr>
            </w:pPr>
            <w:r>
              <w:rPr>
                <w:color w:val="000000"/>
              </w:rPr>
              <w:t>78</w:t>
            </w:r>
            <w:r w:rsidR="008A6203">
              <w:rPr>
                <w:color w:val="000000"/>
              </w:rPr>
              <w:t>.</w:t>
            </w:r>
            <w:r>
              <w:rPr>
                <w:color w:val="000000"/>
              </w:rPr>
              <w:t>64</w:t>
            </w:r>
          </w:p>
        </w:tc>
        <w:tc>
          <w:tcPr>
            <w:tcW w:w="992" w:type="dxa"/>
            <w:vAlign w:val="bottom"/>
          </w:tcPr>
          <w:p w14:paraId="198BE68F" w14:textId="6C8E682A" w:rsidR="001B2B05" w:rsidRDefault="00260BEC" w:rsidP="00527A41">
            <w:pPr>
              <w:jc w:val="center"/>
              <w:rPr>
                <w:color w:val="000000"/>
              </w:rPr>
            </w:pPr>
            <w:r>
              <w:rPr>
                <w:color w:val="000000"/>
              </w:rPr>
              <w:t>57</w:t>
            </w:r>
            <w:r w:rsidR="008A6203">
              <w:rPr>
                <w:color w:val="000000"/>
              </w:rPr>
              <w:t>.</w:t>
            </w:r>
            <w:r>
              <w:rPr>
                <w:color w:val="000000"/>
              </w:rPr>
              <w:t>50</w:t>
            </w:r>
          </w:p>
        </w:tc>
        <w:tc>
          <w:tcPr>
            <w:tcW w:w="851" w:type="dxa"/>
            <w:vAlign w:val="bottom"/>
          </w:tcPr>
          <w:p w14:paraId="2718AD2E" w14:textId="749BCB79" w:rsidR="001B2B05" w:rsidRDefault="00260BEC" w:rsidP="00527A41">
            <w:pPr>
              <w:jc w:val="center"/>
              <w:rPr>
                <w:color w:val="000000"/>
              </w:rPr>
            </w:pPr>
            <w:r>
              <w:rPr>
                <w:color w:val="000000"/>
              </w:rPr>
              <w:t>60</w:t>
            </w:r>
            <w:r w:rsidR="008A6203">
              <w:rPr>
                <w:color w:val="000000"/>
              </w:rPr>
              <w:t>.</w:t>
            </w:r>
            <w:r>
              <w:rPr>
                <w:color w:val="000000"/>
              </w:rPr>
              <w:t>09</w:t>
            </w:r>
          </w:p>
        </w:tc>
        <w:tc>
          <w:tcPr>
            <w:tcW w:w="850" w:type="dxa"/>
            <w:vAlign w:val="bottom"/>
          </w:tcPr>
          <w:p w14:paraId="78B87E25" w14:textId="7CA1D35F" w:rsidR="001B2B05" w:rsidRDefault="00260BEC" w:rsidP="00527A41">
            <w:pPr>
              <w:jc w:val="center"/>
              <w:rPr>
                <w:color w:val="000000"/>
              </w:rPr>
            </w:pPr>
            <w:r>
              <w:rPr>
                <w:color w:val="000000"/>
              </w:rPr>
              <w:t>40</w:t>
            </w:r>
            <w:r w:rsidR="008A6203">
              <w:rPr>
                <w:color w:val="000000"/>
              </w:rPr>
              <w:t>.</w:t>
            </w:r>
            <w:r>
              <w:rPr>
                <w:color w:val="000000"/>
              </w:rPr>
              <w:t>91</w:t>
            </w:r>
          </w:p>
        </w:tc>
        <w:tc>
          <w:tcPr>
            <w:tcW w:w="851" w:type="dxa"/>
            <w:vAlign w:val="bottom"/>
          </w:tcPr>
          <w:p w14:paraId="58CC59BC" w14:textId="0F27E92B" w:rsidR="001B2B05" w:rsidRDefault="00260BEC" w:rsidP="00527A41">
            <w:pPr>
              <w:jc w:val="center"/>
              <w:rPr>
                <w:color w:val="000000"/>
              </w:rPr>
            </w:pPr>
            <w:r>
              <w:rPr>
                <w:color w:val="000000"/>
              </w:rPr>
              <w:t>79</w:t>
            </w:r>
            <w:r w:rsidR="008A6203">
              <w:rPr>
                <w:color w:val="000000"/>
              </w:rPr>
              <w:t>.</w:t>
            </w:r>
            <w:r>
              <w:rPr>
                <w:color w:val="000000"/>
              </w:rPr>
              <w:t>35</w:t>
            </w:r>
          </w:p>
        </w:tc>
        <w:tc>
          <w:tcPr>
            <w:tcW w:w="850" w:type="dxa"/>
            <w:vAlign w:val="bottom"/>
          </w:tcPr>
          <w:p w14:paraId="329B6AB9" w14:textId="2F0E543E" w:rsidR="001B2B05" w:rsidRDefault="00260BEC" w:rsidP="00527A41">
            <w:pPr>
              <w:jc w:val="center"/>
              <w:rPr>
                <w:color w:val="000000"/>
              </w:rPr>
            </w:pPr>
            <w:r>
              <w:rPr>
                <w:color w:val="000000"/>
              </w:rPr>
              <w:t>56</w:t>
            </w:r>
            <w:r w:rsidR="008A6203">
              <w:rPr>
                <w:color w:val="000000"/>
              </w:rPr>
              <w:t>.</w:t>
            </w:r>
            <w:r>
              <w:rPr>
                <w:color w:val="000000"/>
              </w:rPr>
              <w:t>60</w:t>
            </w:r>
          </w:p>
        </w:tc>
        <w:tc>
          <w:tcPr>
            <w:tcW w:w="992" w:type="dxa"/>
            <w:vAlign w:val="center"/>
          </w:tcPr>
          <w:p w14:paraId="0F5A047D" w14:textId="1719728D" w:rsidR="001B2B05" w:rsidRDefault="00260BEC" w:rsidP="00527A41">
            <w:pPr>
              <w:jc w:val="center"/>
              <w:rPr>
                <w:color w:val="000000"/>
              </w:rPr>
            </w:pPr>
            <w:r>
              <w:rPr>
                <w:color w:val="000000"/>
              </w:rPr>
              <w:t>67</w:t>
            </w:r>
            <w:r w:rsidR="008A6203">
              <w:rPr>
                <w:color w:val="000000"/>
              </w:rPr>
              <w:t>.</w:t>
            </w:r>
            <w:r>
              <w:rPr>
                <w:color w:val="000000"/>
              </w:rPr>
              <w:t>08</w:t>
            </w:r>
          </w:p>
        </w:tc>
        <w:tc>
          <w:tcPr>
            <w:tcW w:w="993" w:type="dxa"/>
            <w:vAlign w:val="center"/>
          </w:tcPr>
          <w:p w14:paraId="0B6AFB9E" w14:textId="0ABC3D8C" w:rsidR="001B2B05" w:rsidRDefault="00260BEC" w:rsidP="00527A41">
            <w:pPr>
              <w:jc w:val="center"/>
              <w:rPr>
                <w:color w:val="000000"/>
              </w:rPr>
            </w:pPr>
            <w:r>
              <w:rPr>
                <w:color w:val="000000"/>
              </w:rPr>
              <w:t>75</w:t>
            </w:r>
            <w:r w:rsidR="008A6203">
              <w:rPr>
                <w:color w:val="000000"/>
              </w:rPr>
              <w:t>.</w:t>
            </w:r>
            <w:r>
              <w:rPr>
                <w:color w:val="000000"/>
              </w:rPr>
              <w:t>58</w:t>
            </w:r>
          </w:p>
        </w:tc>
      </w:tr>
      <w:tr w:rsidR="001B2B05" w14:paraId="726B586E" w14:textId="77777777" w:rsidTr="00BC70AA">
        <w:trPr>
          <w:trHeight w:val="765"/>
        </w:trPr>
        <w:tc>
          <w:tcPr>
            <w:tcW w:w="846" w:type="dxa"/>
            <w:vMerge/>
            <w:vAlign w:val="center"/>
          </w:tcPr>
          <w:p w14:paraId="1363C807" w14:textId="77777777" w:rsidR="001B2B05" w:rsidRDefault="001B2B05" w:rsidP="00BC70AA">
            <w:pPr>
              <w:jc w:val="center"/>
            </w:pPr>
          </w:p>
        </w:tc>
        <w:tc>
          <w:tcPr>
            <w:tcW w:w="567" w:type="dxa"/>
            <w:vAlign w:val="center"/>
          </w:tcPr>
          <w:p w14:paraId="75FD64F2" w14:textId="77777777" w:rsidR="001B2B05" w:rsidRDefault="001B2B05" w:rsidP="001B2B05">
            <w:pPr>
              <w:jc w:val="center"/>
            </w:pPr>
            <w:r>
              <w:t>F1</w:t>
            </w:r>
          </w:p>
        </w:tc>
        <w:tc>
          <w:tcPr>
            <w:tcW w:w="850" w:type="dxa"/>
            <w:vAlign w:val="bottom"/>
          </w:tcPr>
          <w:p w14:paraId="15167ECB" w14:textId="73775E08" w:rsidR="001B2B05" w:rsidRDefault="00260BEC" w:rsidP="001B2B05">
            <w:pPr>
              <w:jc w:val="center"/>
              <w:rPr>
                <w:color w:val="000000"/>
              </w:rPr>
            </w:pPr>
            <w:r>
              <w:rPr>
                <w:color w:val="000000"/>
              </w:rPr>
              <w:t>96</w:t>
            </w:r>
            <w:r w:rsidR="001D1517">
              <w:rPr>
                <w:color w:val="000000"/>
              </w:rPr>
              <w:t>.</w:t>
            </w:r>
            <w:r>
              <w:rPr>
                <w:color w:val="000000"/>
              </w:rPr>
              <w:t>23</w:t>
            </w:r>
          </w:p>
        </w:tc>
        <w:tc>
          <w:tcPr>
            <w:tcW w:w="851" w:type="dxa"/>
            <w:vAlign w:val="bottom"/>
          </w:tcPr>
          <w:p w14:paraId="1B0AF45C" w14:textId="14C9C53C" w:rsidR="001B2B05" w:rsidRDefault="00260BEC" w:rsidP="001B2B05">
            <w:pPr>
              <w:jc w:val="center"/>
              <w:rPr>
                <w:color w:val="000000"/>
              </w:rPr>
            </w:pPr>
            <w:r>
              <w:rPr>
                <w:color w:val="000000"/>
              </w:rPr>
              <w:t>86</w:t>
            </w:r>
            <w:r w:rsidR="001D1517">
              <w:rPr>
                <w:color w:val="000000"/>
              </w:rPr>
              <w:t>.</w:t>
            </w:r>
            <w:r>
              <w:rPr>
                <w:color w:val="000000"/>
              </w:rPr>
              <w:t>17</w:t>
            </w:r>
          </w:p>
        </w:tc>
        <w:tc>
          <w:tcPr>
            <w:tcW w:w="992" w:type="dxa"/>
            <w:vAlign w:val="bottom"/>
          </w:tcPr>
          <w:p w14:paraId="0E4D3342" w14:textId="52A0C618" w:rsidR="001B2B05" w:rsidRDefault="00260BEC" w:rsidP="001B2B05">
            <w:pPr>
              <w:jc w:val="center"/>
              <w:rPr>
                <w:color w:val="000000"/>
              </w:rPr>
            </w:pPr>
            <w:r>
              <w:rPr>
                <w:color w:val="000000"/>
              </w:rPr>
              <w:t>67</w:t>
            </w:r>
            <w:r w:rsidR="001D1517">
              <w:rPr>
                <w:color w:val="000000"/>
              </w:rPr>
              <w:t>.</w:t>
            </w:r>
            <w:r>
              <w:rPr>
                <w:color w:val="000000"/>
              </w:rPr>
              <w:t>15</w:t>
            </w:r>
          </w:p>
        </w:tc>
        <w:tc>
          <w:tcPr>
            <w:tcW w:w="851" w:type="dxa"/>
            <w:vAlign w:val="bottom"/>
          </w:tcPr>
          <w:p w14:paraId="42B4298B" w14:textId="4DE63840" w:rsidR="001B2B05" w:rsidRDefault="00260BEC" w:rsidP="001B2B05">
            <w:pPr>
              <w:jc w:val="center"/>
              <w:rPr>
                <w:color w:val="000000"/>
              </w:rPr>
            </w:pPr>
            <w:r>
              <w:rPr>
                <w:color w:val="000000"/>
              </w:rPr>
              <w:t>68</w:t>
            </w:r>
            <w:r w:rsidR="001D1517">
              <w:rPr>
                <w:color w:val="000000"/>
              </w:rPr>
              <w:t>.</w:t>
            </w:r>
            <w:r>
              <w:rPr>
                <w:color w:val="000000"/>
              </w:rPr>
              <w:t>54</w:t>
            </w:r>
          </w:p>
        </w:tc>
        <w:tc>
          <w:tcPr>
            <w:tcW w:w="850" w:type="dxa"/>
            <w:vAlign w:val="bottom"/>
          </w:tcPr>
          <w:p w14:paraId="14AA86AD" w14:textId="352FEE5D" w:rsidR="001B2B05" w:rsidRDefault="00260BEC" w:rsidP="001B2B05">
            <w:pPr>
              <w:jc w:val="center"/>
              <w:rPr>
                <w:color w:val="000000"/>
              </w:rPr>
            </w:pPr>
            <w:r>
              <w:rPr>
                <w:color w:val="000000"/>
              </w:rPr>
              <w:t>56</w:t>
            </w:r>
            <w:r w:rsidR="001D1517">
              <w:rPr>
                <w:color w:val="000000"/>
              </w:rPr>
              <w:t>.</w:t>
            </w:r>
            <w:r>
              <w:rPr>
                <w:color w:val="000000"/>
              </w:rPr>
              <w:t>69</w:t>
            </w:r>
          </w:p>
        </w:tc>
        <w:tc>
          <w:tcPr>
            <w:tcW w:w="851" w:type="dxa"/>
            <w:vAlign w:val="bottom"/>
          </w:tcPr>
          <w:p w14:paraId="6CFD51C5" w14:textId="1ADE8591" w:rsidR="001B2B05" w:rsidRDefault="00260BEC" w:rsidP="001B2B05">
            <w:pPr>
              <w:jc w:val="center"/>
              <w:rPr>
                <w:color w:val="000000"/>
              </w:rPr>
            </w:pPr>
            <w:r>
              <w:rPr>
                <w:color w:val="000000"/>
              </w:rPr>
              <w:t>86</w:t>
            </w:r>
            <w:r w:rsidR="001D1517">
              <w:rPr>
                <w:color w:val="000000"/>
              </w:rPr>
              <w:t>.</w:t>
            </w:r>
            <w:r>
              <w:rPr>
                <w:color w:val="000000"/>
              </w:rPr>
              <w:t>39</w:t>
            </w:r>
          </w:p>
        </w:tc>
        <w:tc>
          <w:tcPr>
            <w:tcW w:w="850" w:type="dxa"/>
            <w:vAlign w:val="bottom"/>
          </w:tcPr>
          <w:p w14:paraId="4D36D1E0" w14:textId="4369C4C3" w:rsidR="001B2B05" w:rsidRDefault="00260BEC" w:rsidP="001B2B05">
            <w:pPr>
              <w:jc w:val="center"/>
              <w:rPr>
                <w:color w:val="000000"/>
              </w:rPr>
            </w:pPr>
            <w:r>
              <w:rPr>
                <w:color w:val="000000"/>
              </w:rPr>
              <w:t>40</w:t>
            </w:r>
            <w:r w:rsidR="001D1517">
              <w:rPr>
                <w:color w:val="000000"/>
              </w:rPr>
              <w:t>.</w:t>
            </w:r>
            <w:r>
              <w:rPr>
                <w:color w:val="000000"/>
              </w:rPr>
              <w:t>00</w:t>
            </w:r>
          </w:p>
        </w:tc>
        <w:tc>
          <w:tcPr>
            <w:tcW w:w="992" w:type="dxa"/>
            <w:vAlign w:val="center"/>
          </w:tcPr>
          <w:p w14:paraId="4B1E5A03" w14:textId="216A18C6" w:rsidR="001B2B05" w:rsidRDefault="00260BEC" w:rsidP="00527A41">
            <w:pPr>
              <w:jc w:val="center"/>
              <w:rPr>
                <w:color w:val="000000"/>
              </w:rPr>
            </w:pPr>
            <w:r>
              <w:rPr>
                <w:color w:val="000000"/>
              </w:rPr>
              <w:t>71</w:t>
            </w:r>
            <w:r w:rsidR="008A6203">
              <w:rPr>
                <w:color w:val="000000"/>
              </w:rPr>
              <w:t>.</w:t>
            </w:r>
            <w:r>
              <w:rPr>
                <w:color w:val="000000"/>
              </w:rPr>
              <w:t>60</w:t>
            </w:r>
          </w:p>
        </w:tc>
        <w:tc>
          <w:tcPr>
            <w:tcW w:w="993" w:type="dxa"/>
            <w:vAlign w:val="center"/>
          </w:tcPr>
          <w:p w14:paraId="6670048C" w14:textId="1429BEF1" w:rsidR="001B2B05" w:rsidRDefault="00260BEC" w:rsidP="00260BEC">
            <w:pPr>
              <w:jc w:val="center"/>
              <w:rPr>
                <w:color w:val="000000"/>
              </w:rPr>
            </w:pPr>
            <w:r>
              <w:rPr>
                <w:color w:val="000000"/>
              </w:rPr>
              <w:t>79</w:t>
            </w:r>
            <w:r w:rsidR="008A6203">
              <w:rPr>
                <w:color w:val="000000"/>
              </w:rPr>
              <w:t>.</w:t>
            </w:r>
            <w:r>
              <w:rPr>
                <w:color w:val="000000"/>
              </w:rPr>
              <w:t>98</w:t>
            </w:r>
          </w:p>
        </w:tc>
      </w:tr>
      <w:tr w:rsidR="001B2B05" w14:paraId="44798D85" w14:textId="77777777" w:rsidTr="00BC70AA">
        <w:trPr>
          <w:trHeight w:val="840"/>
        </w:trPr>
        <w:tc>
          <w:tcPr>
            <w:tcW w:w="846" w:type="dxa"/>
            <w:vMerge w:val="restart"/>
            <w:textDirection w:val="btLr"/>
            <w:vAlign w:val="center"/>
          </w:tcPr>
          <w:p w14:paraId="1B2C718B" w14:textId="77777777" w:rsidR="001B2B05" w:rsidRPr="00C82B70" w:rsidRDefault="001B2B05" w:rsidP="00C82B70">
            <w:pPr>
              <w:ind w:left="113" w:right="113"/>
              <w:jc w:val="center"/>
              <w:rPr>
                <w:i/>
              </w:rPr>
            </w:pPr>
            <w:r w:rsidRPr="00C82B70">
              <w:rPr>
                <w:i/>
              </w:rPr>
              <w:t>Logistic Regression</w:t>
            </w:r>
          </w:p>
        </w:tc>
        <w:tc>
          <w:tcPr>
            <w:tcW w:w="567" w:type="dxa"/>
            <w:vAlign w:val="center"/>
          </w:tcPr>
          <w:p w14:paraId="130CA576" w14:textId="77777777" w:rsidR="001B2B05" w:rsidRDefault="001B2B05" w:rsidP="001B2B05">
            <w:pPr>
              <w:jc w:val="center"/>
            </w:pPr>
            <w:r>
              <w:t>P</w:t>
            </w:r>
          </w:p>
        </w:tc>
        <w:tc>
          <w:tcPr>
            <w:tcW w:w="850" w:type="dxa"/>
            <w:vAlign w:val="bottom"/>
          </w:tcPr>
          <w:p w14:paraId="673449AD" w14:textId="2AE1FD3C" w:rsidR="001B2B05" w:rsidRDefault="00260BEC" w:rsidP="001B2B05">
            <w:pPr>
              <w:jc w:val="center"/>
              <w:rPr>
                <w:color w:val="000000"/>
              </w:rPr>
            </w:pPr>
            <w:r>
              <w:rPr>
                <w:color w:val="000000"/>
              </w:rPr>
              <w:t>96</w:t>
            </w:r>
            <w:r w:rsidR="001D1517">
              <w:rPr>
                <w:color w:val="000000"/>
              </w:rPr>
              <w:t>.</w:t>
            </w:r>
            <w:r>
              <w:rPr>
                <w:color w:val="000000"/>
              </w:rPr>
              <w:t>26</w:t>
            </w:r>
          </w:p>
        </w:tc>
        <w:tc>
          <w:tcPr>
            <w:tcW w:w="851" w:type="dxa"/>
            <w:vAlign w:val="bottom"/>
          </w:tcPr>
          <w:p w14:paraId="5BFB5952" w14:textId="200A7317" w:rsidR="001B2B05" w:rsidRDefault="00260BEC" w:rsidP="001B2B05">
            <w:pPr>
              <w:jc w:val="center"/>
              <w:rPr>
                <w:color w:val="000000"/>
              </w:rPr>
            </w:pPr>
            <w:r>
              <w:rPr>
                <w:color w:val="000000"/>
              </w:rPr>
              <w:t>92</w:t>
            </w:r>
            <w:r w:rsidR="008A6203">
              <w:rPr>
                <w:color w:val="000000"/>
              </w:rPr>
              <w:t>.</w:t>
            </w:r>
            <w:r>
              <w:rPr>
                <w:color w:val="000000"/>
              </w:rPr>
              <w:t>08</w:t>
            </w:r>
          </w:p>
        </w:tc>
        <w:tc>
          <w:tcPr>
            <w:tcW w:w="992" w:type="dxa"/>
            <w:vAlign w:val="bottom"/>
          </w:tcPr>
          <w:p w14:paraId="549E9912" w14:textId="6F118236" w:rsidR="001B2B05" w:rsidRDefault="00260BEC" w:rsidP="001B2B05">
            <w:pPr>
              <w:jc w:val="center"/>
              <w:rPr>
                <w:color w:val="000000"/>
              </w:rPr>
            </w:pPr>
            <w:r>
              <w:rPr>
                <w:color w:val="000000"/>
              </w:rPr>
              <w:t>70</w:t>
            </w:r>
            <w:r w:rsidR="008A6203">
              <w:rPr>
                <w:color w:val="000000"/>
              </w:rPr>
              <w:t>.</w:t>
            </w:r>
            <w:r>
              <w:rPr>
                <w:color w:val="000000"/>
              </w:rPr>
              <w:t>77</w:t>
            </w:r>
          </w:p>
        </w:tc>
        <w:tc>
          <w:tcPr>
            <w:tcW w:w="851" w:type="dxa"/>
            <w:vAlign w:val="bottom"/>
          </w:tcPr>
          <w:p w14:paraId="63633229" w14:textId="029CACED" w:rsidR="001B2B05" w:rsidRDefault="00260BEC" w:rsidP="001B2B05">
            <w:pPr>
              <w:jc w:val="center"/>
              <w:rPr>
                <w:color w:val="000000"/>
              </w:rPr>
            </w:pPr>
            <w:r>
              <w:rPr>
                <w:color w:val="000000"/>
              </w:rPr>
              <w:t>78</w:t>
            </w:r>
            <w:r w:rsidR="008A6203">
              <w:rPr>
                <w:color w:val="000000"/>
              </w:rPr>
              <w:t>.</w:t>
            </w:r>
            <w:r>
              <w:rPr>
                <w:color w:val="000000"/>
              </w:rPr>
              <w:t>22</w:t>
            </w:r>
          </w:p>
        </w:tc>
        <w:tc>
          <w:tcPr>
            <w:tcW w:w="850" w:type="dxa"/>
            <w:vAlign w:val="bottom"/>
          </w:tcPr>
          <w:p w14:paraId="6F883AF0" w14:textId="06140664" w:rsidR="001B2B05" w:rsidRDefault="00260BEC" w:rsidP="001B2B05">
            <w:pPr>
              <w:jc w:val="center"/>
              <w:rPr>
                <w:color w:val="000000"/>
              </w:rPr>
            </w:pPr>
            <w:r>
              <w:rPr>
                <w:color w:val="000000"/>
              </w:rPr>
              <w:t>87</w:t>
            </w:r>
            <w:r w:rsidR="008A6203">
              <w:rPr>
                <w:color w:val="000000"/>
              </w:rPr>
              <w:t>.</w:t>
            </w:r>
            <w:r>
              <w:rPr>
                <w:color w:val="000000"/>
              </w:rPr>
              <w:t>27</w:t>
            </w:r>
          </w:p>
        </w:tc>
        <w:tc>
          <w:tcPr>
            <w:tcW w:w="851" w:type="dxa"/>
            <w:vAlign w:val="bottom"/>
          </w:tcPr>
          <w:p w14:paraId="584A068B" w14:textId="144BB948" w:rsidR="001B2B05" w:rsidRDefault="00260BEC" w:rsidP="001B2B05">
            <w:pPr>
              <w:rPr>
                <w:color w:val="000000"/>
              </w:rPr>
            </w:pPr>
            <w:r>
              <w:rPr>
                <w:color w:val="000000"/>
              </w:rPr>
              <w:t>89</w:t>
            </w:r>
            <w:r w:rsidR="008A6203">
              <w:rPr>
                <w:color w:val="000000"/>
              </w:rPr>
              <w:t>.</w:t>
            </w:r>
            <w:r>
              <w:rPr>
                <w:color w:val="000000"/>
              </w:rPr>
              <w:t>29</w:t>
            </w:r>
          </w:p>
        </w:tc>
        <w:tc>
          <w:tcPr>
            <w:tcW w:w="850" w:type="dxa"/>
            <w:vAlign w:val="bottom"/>
          </w:tcPr>
          <w:p w14:paraId="2AE9D7FE" w14:textId="43C76C0F" w:rsidR="001B2B05" w:rsidRDefault="00260BEC" w:rsidP="001B2B05">
            <w:pPr>
              <w:jc w:val="center"/>
              <w:rPr>
                <w:color w:val="000000"/>
              </w:rPr>
            </w:pPr>
            <w:r>
              <w:rPr>
                <w:color w:val="000000"/>
              </w:rPr>
              <w:t>40</w:t>
            </w:r>
            <w:r w:rsidR="009C3E01">
              <w:rPr>
                <w:color w:val="000000"/>
              </w:rPr>
              <w:t>.</w:t>
            </w:r>
            <w:r>
              <w:rPr>
                <w:color w:val="000000"/>
              </w:rPr>
              <w:t>28</w:t>
            </w:r>
          </w:p>
        </w:tc>
        <w:tc>
          <w:tcPr>
            <w:tcW w:w="992" w:type="dxa"/>
            <w:vAlign w:val="center"/>
          </w:tcPr>
          <w:p w14:paraId="680FE86A" w14:textId="21B21EF4" w:rsidR="001B2B05" w:rsidRDefault="00260BEC" w:rsidP="00527A41">
            <w:pPr>
              <w:jc w:val="center"/>
              <w:rPr>
                <w:color w:val="000000"/>
              </w:rPr>
            </w:pPr>
            <w:r>
              <w:rPr>
                <w:color w:val="000000"/>
              </w:rPr>
              <w:t>79</w:t>
            </w:r>
            <w:r w:rsidR="009C3E01">
              <w:rPr>
                <w:color w:val="000000"/>
              </w:rPr>
              <w:t>.</w:t>
            </w:r>
            <w:r>
              <w:rPr>
                <w:color w:val="000000"/>
              </w:rPr>
              <w:t>17</w:t>
            </w:r>
          </w:p>
        </w:tc>
        <w:tc>
          <w:tcPr>
            <w:tcW w:w="993" w:type="dxa"/>
            <w:vAlign w:val="center"/>
          </w:tcPr>
          <w:p w14:paraId="45540CBD" w14:textId="72EFBC3B" w:rsidR="001B2B05" w:rsidRDefault="00260BEC" w:rsidP="00260BEC">
            <w:pPr>
              <w:jc w:val="center"/>
              <w:rPr>
                <w:color w:val="000000"/>
              </w:rPr>
            </w:pPr>
            <w:r>
              <w:rPr>
                <w:color w:val="000000"/>
              </w:rPr>
              <w:t>85</w:t>
            </w:r>
            <w:r w:rsidR="009C3E01">
              <w:rPr>
                <w:color w:val="000000"/>
              </w:rPr>
              <w:t>.</w:t>
            </w:r>
            <w:r>
              <w:rPr>
                <w:color w:val="000000"/>
              </w:rPr>
              <w:t>20</w:t>
            </w:r>
          </w:p>
        </w:tc>
      </w:tr>
      <w:tr w:rsidR="001B2B05" w14:paraId="5E6DF306" w14:textId="77777777" w:rsidTr="00AB2782">
        <w:trPr>
          <w:trHeight w:val="851"/>
        </w:trPr>
        <w:tc>
          <w:tcPr>
            <w:tcW w:w="846" w:type="dxa"/>
            <w:vMerge/>
          </w:tcPr>
          <w:p w14:paraId="0636FF83" w14:textId="77777777" w:rsidR="001B2B05" w:rsidRDefault="001B2B05" w:rsidP="001B2B05"/>
        </w:tc>
        <w:tc>
          <w:tcPr>
            <w:tcW w:w="567" w:type="dxa"/>
            <w:vAlign w:val="center"/>
          </w:tcPr>
          <w:p w14:paraId="06F4F00D" w14:textId="77777777" w:rsidR="001B2B05" w:rsidRDefault="001B2B05" w:rsidP="001B2B05">
            <w:pPr>
              <w:jc w:val="center"/>
            </w:pPr>
            <w:r>
              <w:t>R</w:t>
            </w:r>
          </w:p>
        </w:tc>
        <w:tc>
          <w:tcPr>
            <w:tcW w:w="850" w:type="dxa"/>
            <w:vAlign w:val="bottom"/>
          </w:tcPr>
          <w:p w14:paraId="7DA9E3AF" w14:textId="2440E8BC" w:rsidR="001B2B05" w:rsidRDefault="00260BEC" w:rsidP="001B2B05">
            <w:pPr>
              <w:jc w:val="center"/>
              <w:rPr>
                <w:color w:val="000000"/>
              </w:rPr>
            </w:pPr>
            <w:r>
              <w:rPr>
                <w:color w:val="000000"/>
              </w:rPr>
              <w:t>97</w:t>
            </w:r>
            <w:r w:rsidR="009C3E01">
              <w:rPr>
                <w:color w:val="000000"/>
              </w:rPr>
              <w:t>.</w:t>
            </w:r>
            <w:r>
              <w:rPr>
                <w:color w:val="000000"/>
              </w:rPr>
              <w:t>23</w:t>
            </w:r>
          </w:p>
        </w:tc>
        <w:tc>
          <w:tcPr>
            <w:tcW w:w="851" w:type="dxa"/>
            <w:vAlign w:val="bottom"/>
          </w:tcPr>
          <w:p w14:paraId="79909CEB" w14:textId="454DF1D3" w:rsidR="001B2B05" w:rsidRDefault="00260BEC" w:rsidP="001B2B05">
            <w:pPr>
              <w:jc w:val="center"/>
              <w:rPr>
                <w:color w:val="000000"/>
              </w:rPr>
            </w:pPr>
            <w:r>
              <w:rPr>
                <w:color w:val="000000"/>
              </w:rPr>
              <w:t>90</w:t>
            </w:r>
            <w:r w:rsidR="009C3E01">
              <w:rPr>
                <w:color w:val="000000"/>
              </w:rPr>
              <w:t>.</w:t>
            </w:r>
            <w:r>
              <w:rPr>
                <w:color w:val="000000"/>
              </w:rPr>
              <w:t>29</w:t>
            </w:r>
          </w:p>
        </w:tc>
        <w:tc>
          <w:tcPr>
            <w:tcW w:w="992" w:type="dxa"/>
            <w:vAlign w:val="bottom"/>
          </w:tcPr>
          <w:p w14:paraId="3BE0D663" w14:textId="4EB3EC2B" w:rsidR="001B2B05" w:rsidRDefault="00260BEC" w:rsidP="001B2B05">
            <w:pPr>
              <w:jc w:val="center"/>
              <w:rPr>
                <w:color w:val="000000"/>
              </w:rPr>
            </w:pPr>
            <w:r>
              <w:rPr>
                <w:color w:val="000000"/>
              </w:rPr>
              <w:t>57</w:t>
            </w:r>
            <w:r w:rsidR="009C3E01">
              <w:rPr>
                <w:color w:val="000000"/>
              </w:rPr>
              <w:t>.</w:t>
            </w:r>
            <w:r>
              <w:rPr>
                <w:color w:val="000000"/>
              </w:rPr>
              <w:t>50</w:t>
            </w:r>
          </w:p>
        </w:tc>
        <w:tc>
          <w:tcPr>
            <w:tcW w:w="851" w:type="dxa"/>
            <w:vAlign w:val="bottom"/>
          </w:tcPr>
          <w:p w14:paraId="3B8D66E9" w14:textId="4267F05C" w:rsidR="001B2B05" w:rsidRDefault="00260BEC" w:rsidP="001B2B05">
            <w:pPr>
              <w:jc w:val="center"/>
              <w:rPr>
                <w:color w:val="000000"/>
              </w:rPr>
            </w:pPr>
            <w:r>
              <w:rPr>
                <w:color w:val="000000"/>
              </w:rPr>
              <w:t>70</w:t>
            </w:r>
            <w:r w:rsidR="009C3E01">
              <w:rPr>
                <w:color w:val="000000"/>
              </w:rPr>
              <w:t>.</w:t>
            </w:r>
            <w:r>
              <w:rPr>
                <w:color w:val="000000"/>
              </w:rPr>
              <w:t>85</w:t>
            </w:r>
          </w:p>
        </w:tc>
        <w:tc>
          <w:tcPr>
            <w:tcW w:w="850" w:type="dxa"/>
            <w:vAlign w:val="bottom"/>
          </w:tcPr>
          <w:p w14:paraId="3AB1D568" w14:textId="55714792" w:rsidR="001B2B05" w:rsidRDefault="00260BEC" w:rsidP="001B2B05">
            <w:pPr>
              <w:jc w:val="center"/>
              <w:rPr>
                <w:color w:val="000000"/>
              </w:rPr>
            </w:pPr>
            <w:r>
              <w:rPr>
                <w:color w:val="000000"/>
              </w:rPr>
              <w:t>54</w:t>
            </w:r>
            <w:r w:rsidR="009C3E01">
              <w:rPr>
                <w:color w:val="000000"/>
              </w:rPr>
              <w:t>.</w:t>
            </w:r>
            <w:r>
              <w:rPr>
                <w:color w:val="000000"/>
              </w:rPr>
              <w:t>55</w:t>
            </w:r>
          </w:p>
        </w:tc>
        <w:tc>
          <w:tcPr>
            <w:tcW w:w="851" w:type="dxa"/>
            <w:vAlign w:val="bottom"/>
          </w:tcPr>
          <w:p w14:paraId="5354CBAD" w14:textId="310B6708" w:rsidR="001B2B05" w:rsidRDefault="00260BEC" w:rsidP="001B2B05">
            <w:pPr>
              <w:jc w:val="center"/>
              <w:rPr>
                <w:color w:val="000000"/>
              </w:rPr>
            </w:pPr>
            <w:r>
              <w:rPr>
                <w:color w:val="000000"/>
              </w:rPr>
              <w:t>81</w:t>
            </w:r>
            <w:r w:rsidR="009C3E01">
              <w:rPr>
                <w:color w:val="000000"/>
              </w:rPr>
              <w:t>.</w:t>
            </w:r>
            <w:r>
              <w:rPr>
                <w:color w:val="000000"/>
              </w:rPr>
              <w:t>52</w:t>
            </w:r>
          </w:p>
        </w:tc>
        <w:tc>
          <w:tcPr>
            <w:tcW w:w="850" w:type="dxa"/>
            <w:vAlign w:val="bottom"/>
          </w:tcPr>
          <w:p w14:paraId="77167DF7" w14:textId="3E890CBA" w:rsidR="001B2B05" w:rsidRDefault="00260BEC" w:rsidP="001B2B05">
            <w:pPr>
              <w:jc w:val="center"/>
              <w:rPr>
                <w:color w:val="000000"/>
              </w:rPr>
            </w:pPr>
            <w:r>
              <w:rPr>
                <w:color w:val="000000"/>
              </w:rPr>
              <w:t>54</w:t>
            </w:r>
            <w:r w:rsidR="009C3E01">
              <w:rPr>
                <w:color w:val="000000"/>
              </w:rPr>
              <w:t>.</w:t>
            </w:r>
            <w:r>
              <w:rPr>
                <w:color w:val="000000"/>
              </w:rPr>
              <w:t>72</w:t>
            </w:r>
          </w:p>
        </w:tc>
        <w:tc>
          <w:tcPr>
            <w:tcW w:w="992" w:type="dxa"/>
            <w:vAlign w:val="center"/>
          </w:tcPr>
          <w:p w14:paraId="34EB6FEE" w14:textId="099DE3B7" w:rsidR="001B2B05" w:rsidRDefault="00260BEC" w:rsidP="00527A41">
            <w:pPr>
              <w:jc w:val="center"/>
              <w:rPr>
                <w:color w:val="000000"/>
              </w:rPr>
            </w:pPr>
            <w:r>
              <w:rPr>
                <w:color w:val="000000"/>
              </w:rPr>
              <w:t>72</w:t>
            </w:r>
            <w:r w:rsidR="009C3E01">
              <w:rPr>
                <w:color w:val="000000"/>
              </w:rPr>
              <w:t>.</w:t>
            </w:r>
            <w:r>
              <w:rPr>
                <w:color w:val="000000"/>
              </w:rPr>
              <w:t>38</w:t>
            </w:r>
          </w:p>
        </w:tc>
        <w:tc>
          <w:tcPr>
            <w:tcW w:w="993" w:type="dxa"/>
            <w:vAlign w:val="center"/>
          </w:tcPr>
          <w:p w14:paraId="4731D966" w14:textId="2AAC3B39" w:rsidR="001B2B05" w:rsidRDefault="00260BEC" w:rsidP="00260BEC">
            <w:pPr>
              <w:jc w:val="center"/>
              <w:rPr>
                <w:color w:val="000000"/>
              </w:rPr>
            </w:pPr>
            <w:r>
              <w:rPr>
                <w:color w:val="000000"/>
              </w:rPr>
              <w:t>80</w:t>
            </w:r>
            <w:r w:rsidR="009C3E01">
              <w:rPr>
                <w:color w:val="000000"/>
              </w:rPr>
              <w:t>.</w:t>
            </w:r>
            <w:r>
              <w:rPr>
                <w:color w:val="000000"/>
              </w:rPr>
              <w:t>60</w:t>
            </w:r>
          </w:p>
        </w:tc>
      </w:tr>
      <w:tr w:rsidR="001B2B05" w14:paraId="7AD838E6" w14:textId="77777777" w:rsidTr="00AB2782">
        <w:trPr>
          <w:trHeight w:val="821"/>
        </w:trPr>
        <w:tc>
          <w:tcPr>
            <w:tcW w:w="846" w:type="dxa"/>
            <w:vMerge/>
          </w:tcPr>
          <w:p w14:paraId="3B110645" w14:textId="77777777" w:rsidR="001B2B05" w:rsidRDefault="001B2B05" w:rsidP="001B2B05"/>
        </w:tc>
        <w:tc>
          <w:tcPr>
            <w:tcW w:w="567" w:type="dxa"/>
            <w:vAlign w:val="center"/>
          </w:tcPr>
          <w:p w14:paraId="172A5DC9" w14:textId="77777777" w:rsidR="001B2B05" w:rsidRDefault="001B2B05" w:rsidP="001B2B05">
            <w:pPr>
              <w:jc w:val="center"/>
            </w:pPr>
            <w:r>
              <w:t>F1</w:t>
            </w:r>
          </w:p>
        </w:tc>
        <w:tc>
          <w:tcPr>
            <w:tcW w:w="850" w:type="dxa"/>
            <w:vAlign w:val="bottom"/>
          </w:tcPr>
          <w:p w14:paraId="4F5C9DE4" w14:textId="02C247AB" w:rsidR="001B2B05" w:rsidRDefault="00260BEC" w:rsidP="001B2B05">
            <w:pPr>
              <w:jc w:val="center"/>
              <w:rPr>
                <w:color w:val="000000"/>
              </w:rPr>
            </w:pPr>
            <w:r>
              <w:rPr>
                <w:color w:val="000000"/>
              </w:rPr>
              <w:t>96</w:t>
            </w:r>
            <w:r w:rsidR="009C3E01">
              <w:rPr>
                <w:color w:val="000000"/>
              </w:rPr>
              <w:t>.</w:t>
            </w:r>
            <w:r>
              <w:rPr>
                <w:color w:val="000000"/>
              </w:rPr>
              <w:t>74</w:t>
            </w:r>
          </w:p>
        </w:tc>
        <w:tc>
          <w:tcPr>
            <w:tcW w:w="851" w:type="dxa"/>
            <w:vAlign w:val="bottom"/>
          </w:tcPr>
          <w:p w14:paraId="2F2224AC" w14:textId="3B066F54" w:rsidR="001B2B05" w:rsidRDefault="00260BEC" w:rsidP="001B2B05">
            <w:pPr>
              <w:jc w:val="center"/>
              <w:rPr>
                <w:color w:val="000000"/>
              </w:rPr>
            </w:pPr>
            <w:r>
              <w:rPr>
                <w:color w:val="000000"/>
              </w:rPr>
              <w:t>91</w:t>
            </w:r>
            <w:r w:rsidR="009C3E01">
              <w:rPr>
                <w:color w:val="000000"/>
              </w:rPr>
              <w:t>.</w:t>
            </w:r>
            <w:r>
              <w:rPr>
                <w:color w:val="000000"/>
              </w:rPr>
              <w:t>18</w:t>
            </w:r>
          </w:p>
        </w:tc>
        <w:tc>
          <w:tcPr>
            <w:tcW w:w="992" w:type="dxa"/>
            <w:vAlign w:val="bottom"/>
          </w:tcPr>
          <w:p w14:paraId="4BE5A317" w14:textId="3A129628" w:rsidR="001B2B05" w:rsidRDefault="00260BEC" w:rsidP="001B2B05">
            <w:pPr>
              <w:jc w:val="center"/>
              <w:rPr>
                <w:color w:val="000000"/>
              </w:rPr>
            </w:pPr>
            <w:r>
              <w:rPr>
                <w:color w:val="000000"/>
              </w:rPr>
              <w:t>63</w:t>
            </w:r>
            <w:r w:rsidR="009C3E01">
              <w:rPr>
                <w:color w:val="000000"/>
              </w:rPr>
              <w:t>.</w:t>
            </w:r>
            <w:r>
              <w:rPr>
                <w:color w:val="000000"/>
              </w:rPr>
              <w:t>45</w:t>
            </w:r>
          </w:p>
        </w:tc>
        <w:tc>
          <w:tcPr>
            <w:tcW w:w="851" w:type="dxa"/>
            <w:vAlign w:val="bottom"/>
          </w:tcPr>
          <w:p w14:paraId="43AE8392" w14:textId="3076E0B4" w:rsidR="001B2B05" w:rsidRDefault="00260BEC" w:rsidP="001B2B05">
            <w:pPr>
              <w:jc w:val="center"/>
              <w:rPr>
                <w:color w:val="000000"/>
              </w:rPr>
            </w:pPr>
            <w:r>
              <w:rPr>
                <w:color w:val="000000"/>
              </w:rPr>
              <w:t>74</w:t>
            </w:r>
            <w:r w:rsidR="009C3E01">
              <w:rPr>
                <w:color w:val="000000"/>
              </w:rPr>
              <w:t>.</w:t>
            </w:r>
            <w:r>
              <w:rPr>
                <w:color w:val="000000"/>
              </w:rPr>
              <w:t>35</w:t>
            </w:r>
          </w:p>
        </w:tc>
        <w:tc>
          <w:tcPr>
            <w:tcW w:w="850" w:type="dxa"/>
            <w:vAlign w:val="bottom"/>
          </w:tcPr>
          <w:p w14:paraId="18FA4631" w14:textId="622DD791" w:rsidR="001B2B05" w:rsidRDefault="00260BEC" w:rsidP="001B2B05">
            <w:pPr>
              <w:jc w:val="center"/>
              <w:rPr>
                <w:color w:val="000000"/>
              </w:rPr>
            </w:pPr>
            <w:r>
              <w:rPr>
                <w:color w:val="000000"/>
              </w:rPr>
              <w:t>67</w:t>
            </w:r>
            <w:r w:rsidR="009C3E01">
              <w:rPr>
                <w:color w:val="000000"/>
              </w:rPr>
              <w:t>.</w:t>
            </w:r>
            <w:r>
              <w:rPr>
                <w:color w:val="000000"/>
              </w:rPr>
              <w:t>13</w:t>
            </w:r>
          </w:p>
        </w:tc>
        <w:tc>
          <w:tcPr>
            <w:tcW w:w="851" w:type="dxa"/>
            <w:vAlign w:val="bottom"/>
          </w:tcPr>
          <w:p w14:paraId="54638A96" w14:textId="7BF3CE57" w:rsidR="001B2B05" w:rsidRDefault="00260BEC" w:rsidP="001B2B05">
            <w:pPr>
              <w:jc w:val="center"/>
              <w:rPr>
                <w:color w:val="000000"/>
              </w:rPr>
            </w:pPr>
            <w:r>
              <w:rPr>
                <w:color w:val="000000"/>
              </w:rPr>
              <w:t>85</w:t>
            </w:r>
            <w:r w:rsidR="009C3E01">
              <w:rPr>
                <w:color w:val="000000"/>
              </w:rPr>
              <w:t>.</w:t>
            </w:r>
            <w:r>
              <w:rPr>
                <w:color w:val="000000"/>
              </w:rPr>
              <w:t>23</w:t>
            </w:r>
          </w:p>
        </w:tc>
        <w:tc>
          <w:tcPr>
            <w:tcW w:w="850" w:type="dxa"/>
            <w:vAlign w:val="bottom"/>
          </w:tcPr>
          <w:p w14:paraId="09C86C98" w14:textId="6F77AA25" w:rsidR="001B2B05" w:rsidRDefault="00260BEC" w:rsidP="001B2B05">
            <w:pPr>
              <w:jc w:val="center"/>
              <w:rPr>
                <w:color w:val="000000"/>
              </w:rPr>
            </w:pPr>
            <w:r>
              <w:rPr>
                <w:color w:val="000000"/>
              </w:rPr>
              <w:t>46</w:t>
            </w:r>
            <w:r w:rsidR="009C3E01">
              <w:rPr>
                <w:color w:val="000000"/>
              </w:rPr>
              <w:t>.</w:t>
            </w:r>
            <w:r>
              <w:rPr>
                <w:color w:val="000000"/>
              </w:rPr>
              <w:t>40</w:t>
            </w:r>
          </w:p>
        </w:tc>
        <w:tc>
          <w:tcPr>
            <w:tcW w:w="992" w:type="dxa"/>
            <w:vAlign w:val="center"/>
          </w:tcPr>
          <w:p w14:paraId="68FABD5C" w14:textId="48FDCBA1" w:rsidR="001B2B05" w:rsidRDefault="00260BEC" w:rsidP="00527A41">
            <w:pPr>
              <w:jc w:val="center"/>
              <w:rPr>
                <w:color w:val="000000"/>
              </w:rPr>
            </w:pPr>
            <w:r>
              <w:rPr>
                <w:color w:val="000000"/>
              </w:rPr>
              <w:t>74</w:t>
            </w:r>
            <w:r w:rsidR="009C3E01">
              <w:rPr>
                <w:color w:val="000000"/>
              </w:rPr>
              <w:t>.</w:t>
            </w:r>
            <w:r>
              <w:rPr>
                <w:color w:val="000000"/>
              </w:rPr>
              <w:t>93</w:t>
            </w:r>
          </w:p>
        </w:tc>
        <w:tc>
          <w:tcPr>
            <w:tcW w:w="993" w:type="dxa"/>
            <w:vAlign w:val="center"/>
          </w:tcPr>
          <w:p w14:paraId="763F70D3" w14:textId="1CCD8385" w:rsidR="001B2B05" w:rsidRDefault="00260BEC" w:rsidP="00612598">
            <w:pPr>
              <w:keepNext/>
              <w:jc w:val="center"/>
              <w:rPr>
                <w:color w:val="000000"/>
              </w:rPr>
            </w:pPr>
            <w:r>
              <w:rPr>
                <w:color w:val="000000"/>
              </w:rPr>
              <w:t>82</w:t>
            </w:r>
            <w:r w:rsidR="009C3E01">
              <w:rPr>
                <w:color w:val="000000"/>
              </w:rPr>
              <w:t>.</w:t>
            </w:r>
            <w:r>
              <w:rPr>
                <w:color w:val="000000"/>
              </w:rPr>
              <w:t>84</w:t>
            </w:r>
          </w:p>
        </w:tc>
      </w:tr>
    </w:tbl>
    <w:p w14:paraId="79640C49" w14:textId="3E44085E" w:rsidR="00612598" w:rsidRDefault="00970570" w:rsidP="000052B3">
      <w:pPr>
        <w:pStyle w:val="Caption"/>
      </w:pPr>
      <w:bookmarkStart w:id="87" w:name="_Toc67857928"/>
      <w:bookmarkStart w:id="88" w:name="_Toc69131427"/>
      <w:proofErr w:type="spellStart"/>
      <w:r>
        <w:t>Bảng</w:t>
      </w:r>
      <w:proofErr w:type="spellEnd"/>
      <w:r>
        <w:t xml:space="preserve"> </w:t>
      </w:r>
      <w:fldSimple w:instr=" STYLEREF 1 \s ">
        <w:r w:rsidR="00AE4C36">
          <w:rPr>
            <w:noProof/>
          </w:rPr>
          <w:t>5</w:t>
        </w:r>
      </w:fldSimple>
      <w:r w:rsidR="000052B3">
        <w:noBreakHyphen/>
      </w:r>
      <w:fldSimple w:instr=" SEQ Bảng \* ARABIC \s 1 ">
        <w:r w:rsidR="00AE4C36">
          <w:rPr>
            <w:noProof/>
          </w:rPr>
          <w:t>2</w:t>
        </w:r>
      </w:fldSimple>
      <w:r w:rsidR="00612598">
        <w:t>.</w:t>
      </w:r>
      <w:r>
        <w:t xml:space="preserve"> </w:t>
      </w:r>
      <w:proofErr w:type="spellStart"/>
      <w:r>
        <w:t>Kết</w:t>
      </w:r>
      <w:proofErr w:type="spellEnd"/>
      <w:r>
        <w:t xml:space="preserve"> </w:t>
      </w:r>
      <w:proofErr w:type="spellStart"/>
      <w:r>
        <w:t>quả</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cách</w:t>
      </w:r>
      <w:proofErr w:type="spellEnd"/>
      <w:r>
        <w:t xml:space="preserve"> </w:t>
      </w:r>
      <w:proofErr w:type="spellStart"/>
      <w:r>
        <w:t>biểu</w:t>
      </w:r>
      <w:proofErr w:type="spellEnd"/>
      <w:r>
        <w:t xml:space="preserve"> </w:t>
      </w:r>
      <w:proofErr w:type="spellStart"/>
      <w:r>
        <w:t>diễn</w:t>
      </w:r>
      <w:proofErr w:type="spellEnd"/>
      <w:r>
        <w:t xml:space="preserve"> Chi2</w:t>
      </w:r>
      <w:bookmarkEnd w:id="87"/>
      <w:r w:rsidR="0061244A">
        <w:t xml:space="preserve"> </w:t>
      </w:r>
      <w:proofErr w:type="spellStart"/>
      <w:r w:rsidR="0061244A">
        <w:t>trên</w:t>
      </w:r>
      <w:proofErr w:type="spellEnd"/>
      <w:r w:rsidR="0061244A">
        <w:t xml:space="preserve"> </w:t>
      </w:r>
      <w:proofErr w:type="spellStart"/>
      <w:r w:rsidR="0061244A">
        <w:t>dữ</w:t>
      </w:r>
      <w:proofErr w:type="spellEnd"/>
      <w:r w:rsidR="0061244A">
        <w:t xml:space="preserve"> </w:t>
      </w:r>
      <w:proofErr w:type="spellStart"/>
      <w:r w:rsidR="0061244A">
        <w:t>liệu</w:t>
      </w:r>
      <w:proofErr w:type="spellEnd"/>
      <w:r w:rsidR="0061244A">
        <w:t xml:space="preserve"> </w:t>
      </w:r>
      <w:proofErr w:type="spellStart"/>
      <w:r w:rsidR="0061244A">
        <w:t>mẹ</w:t>
      </w:r>
      <w:proofErr w:type="spellEnd"/>
      <w:r w:rsidR="0061244A">
        <w:t xml:space="preserve"> &amp; </w:t>
      </w:r>
      <w:proofErr w:type="spellStart"/>
      <w:r w:rsidR="0061244A">
        <w:t>bé</w:t>
      </w:r>
      <w:proofErr w:type="spellEnd"/>
      <w:r w:rsidR="0061244A">
        <w:t xml:space="preserve"> </w:t>
      </w:r>
      <w:proofErr w:type="spellStart"/>
      <w:r w:rsidR="0061244A">
        <w:t>shopee</w:t>
      </w:r>
      <w:bookmarkEnd w:id="88"/>
      <w:proofErr w:type="spellEnd"/>
    </w:p>
    <w:p w14:paraId="3274544D" w14:textId="5B307D97" w:rsidR="00A06354" w:rsidRDefault="00A06354" w:rsidP="0004632A">
      <w:pPr>
        <w:ind w:firstLine="720"/>
      </w:pPr>
      <w:proofErr w:type="spellStart"/>
      <w:r>
        <w:t>Dựa</w:t>
      </w:r>
      <w:proofErr w:type="spellEnd"/>
      <w:r>
        <w:t xml:space="preserve"> </w:t>
      </w:r>
      <w:proofErr w:type="spellStart"/>
      <w:r>
        <w:t>vào</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trên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biểu</w:t>
      </w:r>
      <w:proofErr w:type="spellEnd"/>
      <w:r>
        <w:t xml:space="preserve"> </w:t>
      </w:r>
      <w:proofErr w:type="spellStart"/>
      <w:r>
        <w:t>diễn</w:t>
      </w:r>
      <w:proofErr w:type="spellEnd"/>
      <w:r>
        <w:t xml:space="preserve"> Chi2 </w:t>
      </w:r>
      <w:proofErr w:type="spellStart"/>
      <w:r>
        <w:t>đã</w:t>
      </w:r>
      <w:proofErr w:type="spellEnd"/>
      <w:r>
        <w:t xml:space="preserve"> </w:t>
      </w:r>
      <w:proofErr w:type="spellStart"/>
      <w:r>
        <w:t>cho</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tăng</w:t>
      </w:r>
      <w:proofErr w:type="spellEnd"/>
      <w:r>
        <w:t xml:space="preserve"> </w:t>
      </w:r>
      <w:proofErr w:type="spellStart"/>
      <w:r>
        <w:t>cao</w:t>
      </w:r>
      <w:proofErr w:type="spellEnd"/>
      <w:r>
        <w:t xml:space="preserve"> </w:t>
      </w:r>
      <w:proofErr w:type="spellStart"/>
      <w:r>
        <w:t>rõ</w:t>
      </w:r>
      <w:proofErr w:type="spellEnd"/>
      <w:r>
        <w:t xml:space="preserve"> </w:t>
      </w:r>
      <w:proofErr w:type="spellStart"/>
      <w:r>
        <w:t>rệt</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so </w:t>
      </w:r>
      <w:proofErr w:type="spellStart"/>
      <w:r>
        <w:t>với</w:t>
      </w:r>
      <w:proofErr w:type="spellEnd"/>
      <w:r>
        <w:t xml:space="preserve"> One-hot </w:t>
      </w:r>
      <w:r w:rsidR="00303D25">
        <w:t>(</w:t>
      </w:r>
      <w:proofErr w:type="spellStart"/>
      <w:r w:rsidR="00303D25">
        <w:t>trung</w:t>
      </w:r>
      <w:proofErr w:type="spellEnd"/>
      <w:r w:rsidR="00303D25">
        <w:t xml:space="preserve"> </w:t>
      </w:r>
      <w:proofErr w:type="spellStart"/>
      <w:r w:rsidR="00303D25">
        <w:t>bình</w:t>
      </w:r>
      <w:proofErr w:type="spellEnd"/>
      <w:r w:rsidR="00303D25">
        <w:t xml:space="preserve"> </w:t>
      </w:r>
      <w:proofErr w:type="spellStart"/>
      <w:r w:rsidR="00303D25">
        <w:t>tăng</w:t>
      </w:r>
      <w:proofErr w:type="spellEnd"/>
      <w:r w:rsidR="00303D25">
        <w:t xml:space="preserve"> 26% </w:t>
      </w:r>
      <w:proofErr w:type="spellStart"/>
      <w:r w:rsidR="00303D25">
        <w:t>với</w:t>
      </w:r>
      <w:proofErr w:type="spellEnd"/>
      <w:r w:rsidR="00303D25">
        <w:t xml:space="preserve"> </w:t>
      </w:r>
      <w:proofErr w:type="spellStart"/>
      <w:r w:rsidR="00303D25">
        <w:t>mô</w:t>
      </w:r>
      <w:proofErr w:type="spellEnd"/>
      <w:r w:rsidR="00303D25">
        <w:t xml:space="preserve"> </w:t>
      </w:r>
      <w:proofErr w:type="spellStart"/>
      <w:r w:rsidR="00303D25">
        <w:t>hình</w:t>
      </w:r>
      <w:proofErr w:type="spellEnd"/>
      <w:r w:rsidR="00303D25">
        <w:t xml:space="preserve"> Naïve Bayes, </w:t>
      </w:r>
      <w:proofErr w:type="spellStart"/>
      <w:r w:rsidR="00303D25">
        <w:t>một</w:t>
      </w:r>
      <w:proofErr w:type="spellEnd"/>
      <w:r w:rsidR="00303D25">
        <w:t xml:space="preserve"> </w:t>
      </w:r>
      <w:proofErr w:type="spellStart"/>
      <w:r w:rsidR="00303D25">
        <w:t>số</w:t>
      </w:r>
      <w:proofErr w:type="spellEnd"/>
      <w:r w:rsidR="00303D25">
        <w:t xml:space="preserve"> </w:t>
      </w:r>
      <w:proofErr w:type="spellStart"/>
      <w:r w:rsidR="00303D25">
        <w:t>khía</w:t>
      </w:r>
      <w:proofErr w:type="spellEnd"/>
      <w:r w:rsidR="00303D25">
        <w:t xml:space="preserve"> </w:t>
      </w:r>
      <w:proofErr w:type="spellStart"/>
      <w:r w:rsidR="00303D25">
        <w:t>cạnh</w:t>
      </w:r>
      <w:proofErr w:type="spellEnd"/>
      <w:r w:rsidR="00303D25">
        <w:t xml:space="preserve"> </w:t>
      </w:r>
      <w:proofErr w:type="spellStart"/>
      <w:r w:rsidR="00303D25">
        <w:t>tăng</w:t>
      </w:r>
      <w:proofErr w:type="spellEnd"/>
      <w:r w:rsidR="00303D25">
        <w:t xml:space="preserve"> 5% </w:t>
      </w:r>
      <w:proofErr w:type="spellStart"/>
      <w:r w:rsidR="00303D25">
        <w:t>vF</w:t>
      </w:r>
      <w:proofErr w:type="spellEnd"/>
      <w:r w:rsidR="00303D25">
        <w:t xml:space="preserve"> </w:t>
      </w:r>
      <w:proofErr w:type="spellStart"/>
      <w:r w:rsidR="00303D25">
        <w:t>một</w:t>
      </w:r>
      <w:proofErr w:type="spellEnd"/>
      <w:r w:rsidR="00303D25">
        <w:t xml:space="preserve"> </w:t>
      </w:r>
      <w:proofErr w:type="spellStart"/>
      <w:r w:rsidR="00303D25">
        <w:t>khía</w:t>
      </w:r>
      <w:proofErr w:type="spellEnd"/>
      <w:r w:rsidR="00303D25">
        <w:t xml:space="preserve"> </w:t>
      </w:r>
      <w:proofErr w:type="spellStart"/>
      <w:r w:rsidR="00303D25">
        <w:t>cạnh</w:t>
      </w:r>
      <w:proofErr w:type="spellEnd"/>
      <w:r w:rsidR="00303D25">
        <w:t xml:space="preserve"> </w:t>
      </w:r>
      <w:proofErr w:type="spellStart"/>
      <w:r w:rsidR="00303D25">
        <w:t>giảm</w:t>
      </w:r>
      <w:proofErr w:type="spellEnd"/>
      <w:r w:rsidR="00303D25">
        <w:t xml:space="preserve"> 1% </w:t>
      </w:r>
      <w:proofErr w:type="spellStart"/>
      <w:r w:rsidR="00303D25">
        <w:t>với</w:t>
      </w:r>
      <w:proofErr w:type="spellEnd"/>
      <w:r w:rsidR="00303D25">
        <w:t xml:space="preserve"> </w:t>
      </w:r>
      <w:proofErr w:type="spellStart"/>
      <w:r w:rsidR="00303D25">
        <w:t>mô</w:t>
      </w:r>
      <w:proofErr w:type="spellEnd"/>
      <w:r w:rsidR="00303D25">
        <w:t xml:space="preserve"> </w:t>
      </w:r>
      <w:proofErr w:type="spellStart"/>
      <w:r w:rsidR="00303D25">
        <w:t>hình</w:t>
      </w:r>
      <w:proofErr w:type="spellEnd"/>
      <w:r w:rsidR="00303D25">
        <w:t xml:space="preserve"> Random Forest</w:t>
      </w:r>
      <w:r w:rsidR="005E64D9">
        <w:t xml:space="preserve">, </w:t>
      </w:r>
      <w:proofErr w:type="spellStart"/>
      <w:r w:rsidR="005E64D9">
        <w:t>mô</w:t>
      </w:r>
      <w:proofErr w:type="spellEnd"/>
      <w:r w:rsidR="005E64D9">
        <w:t xml:space="preserve"> </w:t>
      </w:r>
      <w:proofErr w:type="spellStart"/>
      <w:r w:rsidR="005E64D9">
        <w:t>hình</w:t>
      </w:r>
      <w:proofErr w:type="spellEnd"/>
      <w:r w:rsidR="005E64D9">
        <w:t xml:space="preserve"> Logistic Regression </w:t>
      </w:r>
      <w:proofErr w:type="spellStart"/>
      <w:r w:rsidR="005E64D9">
        <w:t>không</w:t>
      </w:r>
      <w:proofErr w:type="spellEnd"/>
      <w:r w:rsidR="005E64D9">
        <w:t xml:space="preserve"> </w:t>
      </w:r>
      <w:proofErr w:type="spellStart"/>
      <w:r w:rsidR="005E64D9">
        <w:t>có</w:t>
      </w:r>
      <w:proofErr w:type="spellEnd"/>
      <w:r w:rsidR="005E64D9">
        <w:t xml:space="preserve"> </w:t>
      </w:r>
      <w:proofErr w:type="spellStart"/>
      <w:r w:rsidR="005E64D9">
        <w:t>sự</w:t>
      </w:r>
      <w:proofErr w:type="spellEnd"/>
      <w:r w:rsidR="005E64D9">
        <w:t xml:space="preserve"> </w:t>
      </w:r>
      <w:proofErr w:type="spellStart"/>
      <w:r w:rsidR="005E64D9">
        <w:t>thay</w:t>
      </w:r>
      <w:proofErr w:type="spellEnd"/>
      <w:r w:rsidR="005E64D9">
        <w:t xml:space="preserve"> </w:t>
      </w:r>
      <w:proofErr w:type="spellStart"/>
      <w:r w:rsidR="005E64D9">
        <w:t>đổi</w:t>
      </w:r>
      <w:proofErr w:type="spellEnd"/>
      <w:r w:rsidR="005E64D9">
        <w:t xml:space="preserve"> </w:t>
      </w:r>
      <w:proofErr w:type="spellStart"/>
      <w:r w:rsidR="005E64D9">
        <w:t>nhiều</w:t>
      </w:r>
      <w:proofErr w:type="spellEnd"/>
      <w:r w:rsidR="00303D25">
        <w:t xml:space="preserve">) </w:t>
      </w:r>
      <w:proofErr w:type="spellStart"/>
      <w:r>
        <w:t>bởi</w:t>
      </w:r>
      <w:proofErr w:type="spellEnd"/>
      <w:r>
        <w:t xml:space="preserve"> </w:t>
      </w:r>
      <w:proofErr w:type="spellStart"/>
      <w:r>
        <w:t>vì</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cách</w:t>
      </w:r>
      <w:proofErr w:type="spellEnd"/>
      <w:r>
        <w:t xml:space="preserve"> </w:t>
      </w:r>
      <w:proofErr w:type="spellStart"/>
      <w:r>
        <w:t>biểu</w:t>
      </w:r>
      <w:proofErr w:type="spellEnd"/>
      <w:r>
        <w:t xml:space="preserve"> </w:t>
      </w:r>
      <w:proofErr w:type="spellStart"/>
      <w:r>
        <w:t>diễn</w:t>
      </w:r>
      <w:proofErr w:type="spellEnd"/>
      <w:r>
        <w:t xml:space="preserve">. Chi2 </w:t>
      </w:r>
      <w:proofErr w:type="spellStart"/>
      <w:r>
        <w:t>đã</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được</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từ</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từng</w:t>
      </w:r>
      <w:proofErr w:type="spellEnd"/>
      <w:r>
        <w:t xml:space="preserve"> </w:t>
      </w:r>
      <w:proofErr w:type="spellStart"/>
      <w:r>
        <w:t>nhãn</w:t>
      </w:r>
      <w:proofErr w:type="spellEnd"/>
      <w:r>
        <w:t>.</w:t>
      </w:r>
    </w:p>
    <w:p w14:paraId="3C5E820F" w14:textId="7FF86245" w:rsidR="003A6D3A" w:rsidRDefault="006F1874" w:rsidP="00D2392D">
      <w:pPr>
        <w:ind w:firstLine="720"/>
      </w:pPr>
      <w:proofErr w:type="spellStart"/>
      <w:r>
        <w:t>Chúng</w:t>
      </w:r>
      <w:proofErr w:type="spellEnd"/>
      <w:r>
        <w:t xml:space="preserve"> </w:t>
      </w:r>
      <w:proofErr w:type="spellStart"/>
      <w:r>
        <w:t>tôi</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cách</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với</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Chi2 </w:t>
      </w:r>
      <w:proofErr w:type="spellStart"/>
      <w:r>
        <w:t>đã</w:t>
      </w:r>
      <w:proofErr w:type="spellEnd"/>
      <w:r>
        <w:t xml:space="preserve"> </w:t>
      </w:r>
      <w:proofErr w:type="spellStart"/>
      <w:r>
        <w:t>làm</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tăng</w:t>
      </w:r>
      <w:proofErr w:type="spellEnd"/>
      <w:r>
        <w:t xml:space="preserve"> </w:t>
      </w:r>
      <w:proofErr w:type="spellStart"/>
      <w:r>
        <w:t>cao</w:t>
      </w:r>
      <w:proofErr w:type="spellEnd"/>
      <w:r>
        <w:t xml:space="preserve"> </w:t>
      </w:r>
      <w:proofErr w:type="spellStart"/>
      <w:r>
        <w:t>hơn</w:t>
      </w:r>
      <w:proofErr w:type="spellEnd"/>
      <w:r>
        <w:t xml:space="preserve"> so </w:t>
      </w:r>
      <w:proofErr w:type="spellStart"/>
      <w:r>
        <w:t>với</w:t>
      </w:r>
      <w:proofErr w:type="spellEnd"/>
      <w:r>
        <w:t xml:space="preserve"> </w:t>
      </w:r>
      <w:proofErr w:type="spellStart"/>
      <w:r>
        <w:t>cách</w:t>
      </w:r>
      <w:proofErr w:type="spellEnd"/>
      <w:r>
        <w:t xml:space="preserve"> </w:t>
      </w:r>
      <w:proofErr w:type="spellStart"/>
      <w:r>
        <w:t>biểu</w:t>
      </w:r>
      <w:proofErr w:type="spellEnd"/>
      <w:r>
        <w:t xml:space="preserve"> </w:t>
      </w:r>
      <w:proofErr w:type="spellStart"/>
      <w:r>
        <w:t>diễn</w:t>
      </w:r>
      <w:proofErr w:type="spellEnd"/>
      <w:r>
        <w:t xml:space="preserve"> One-hot. </w:t>
      </w:r>
      <w:proofErr w:type="spellStart"/>
      <w:r>
        <w:t>Vì</w:t>
      </w:r>
      <w:proofErr w:type="spellEnd"/>
      <w:r>
        <w:t xml:space="preserve"> </w:t>
      </w:r>
      <w:proofErr w:type="spellStart"/>
      <w:r>
        <w:t>vậy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biểu</w:t>
      </w:r>
      <w:proofErr w:type="spellEnd"/>
      <w:r>
        <w:t xml:space="preserve"> </w:t>
      </w:r>
      <w:proofErr w:type="spellStart"/>
      <w:r>
        <w:t>diễn</w:t>
      </w:r>
      <w:proofErr w:type="spellEnd"/>
      <w:r>
        <w:t xml:space="preserve"> Chi2 </w:t>
      </w:r>
      <w:proofErr w:type="spellStart"/>
      <w:r>
        <w:t>cho</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về</w:t>
      </w:r>
      <w:proofErr w:type="spellEnd"/>
      <w:r>
        <w:t xml:space="preserve"> </w:t>
      </w:r>
      <w:proofErr w:type="spellStart"/>
      <w:r>
        <w:t>sau</w:t>
      </w:r>
      <w:proofErr w:type="spellEnd"/>
      <w:r>
        <w:t>.</w:t>
      </w:r>
    </w:p>
    <w:p w14:paraId="25CE39C4" w14:textId="77777777" w:rsidR="005E35F0" w:rsidRDefault="005E35F0" w:rsidP="008A28FA">
      <w:pPr>
        <w:ind w:firstLine="720"/>
      </w:pPr>
    </w:p>
    <w:p w14:paraId="00B6BBB2" w14:textId="220955E2" w:rsidR="00FF638A" w:rsidRDefault="00EE50BB" w:rsidP="00F402B8">
      <w:pPr>
        <w:ind w:firstLine="720"/>
      </w:pPr>
      <w:proofErr w:type="spellStart"/>
      <w:r>
        <w:lastRenderedPageBreak/>
        <w:t>Áp</w:t>
      </w:r>
      <w:proofErr w:type="spellEnd"/>
      <w:r>
        <w:t xml:space="preserve"> </w:t>
      </w:r>
      <w:proofErr w:type="spellStart"/>
      <w:r>
        <w:t>dụng</w:t>
      </w:r>
      <w:proofErr w:type="spellEnd"/>
      <w:r>
        <w:t xml:space="preserve"> </w:t>
      </w:r>
      <w:proofErr w:type="spellStart"/>
      <w:r>
        <w:t>cách</w:t>
      </w:r>
      <w:proofErr w:type="spellEnd"/>
      <w:r>
        <w:t xml:space="preserve"> </w:t>
      </w:r>
      <w:proofErr w:type="spellStart"/>
      <w:r>
        <w:t>biểu</w:t>
      </w:r>
      <w:proofErr w:type="spellEnd"/>
      <w:r>
        <w:t xml:space="preserve"> </w:t>
      </w:r>
      <w:proofErr w:type="spellStart"/>
      <w:r>
        <w:t>diễn</w:t>
      </w:r>
      <w:proofErr w:type="spellEnd"/>
      <w:r>
        <w:t xml:space="preserve"> Chi2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lọc</w:t>
      </w:r>
      <w:proofErr w:type="spellEnd"/>
      <w:r>
        <w:t xml:space="preserve"> </w:t>
      </w:r>
      <w:proofErr w:type="spellStart"/>
      <w:r>
        <w:t>các</w:t>
      </w:r>
      <w:proofErr w:type="spellEnd"/>
      <w:r>
        <w:t xml:space="preserve"> </w:t>
      </w:r>
      <w:proofErr w:type="spellStart"/>
      <w:r>
        <w:t>từ</w:t>
      </w:r>
      <w:proofErr w:type="spellEnd"/>
      <w:r>
        <w:t xml:space="preserve"> </w:t>
      </w:r>
      <w:proofErr w:type="spellStart"/>
      <w:r>
        <w:t>vựng</w:t>
      </w:r>
      <w:proofErr w:type="spellEnd"/>
      <w:r>
        <w:t xml:space="preserve"> </w:t>
      </w:r>
      <w:proofErr w:type="spellStart"/>
      <w:r>
        <w:t>có</w:t>
      </w:r>
      <w:proofErr w:type="spellEnd"/>
      <w:r>
        <w:t xml:space="preserve"> </w:t>
      </w:r>
      <w:proofErr w:type="spellStart"/>
      <w:r>
        <w:t>độ</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cao</w:t>
      </w:r>
      <w:proofErr w:type="spellEnd"/>
      <w:r>
        <w:t xml:space="preserve"> </w:t>
      </w:r>
      <w:proofErr w:type="spellStart"/>
      <w:r>
        <w:t>hơn</w:t>
      </w:r>
      <w:proofErr w:type="spellEnd"/>
      <w:r>
        <w:t xml:space="preserve"> </w:t>
      </w:r>
      <w:proofErr w:type="spellStart"/>
      <w:r>
        <w:t>thông</w:t>
      </w:r>
      <w:proofErr w:type="spellEnd"/>
      <w:r>
        <w:t xml:space="preserve"> qua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Chi2 </w:t>
      </w:r>
      <w:proofErr w:type="spellStart"/>
      <w:r>
        <w:t>và</w:t>
      </w:r>
      <w:proofErr w:type="spellEnd"/>
      <w:r>
        <w:t xml:space="preserve"> </w:t>
      </w:r>
      <w:r w:rsidR="00111B38">
        <w:t xml:space="preserve">resampling </w:t>
      </w:r>
      <w:proofErr w:type="spellStart"/>
      <w:r w:rsidR="00111B38">
        <w:t>các</w:t>
      </w:r>
      <w:proofErr w:type="spellEnd"/>
      <w:r w:rsidR="00111B38">
        <w:t xml:space="preserve"> </w:t>
      </w:r>
      <w:proofErr w:type="spellStart"/>
      <w:r w:rsidR="00111B38">
        <w:t>nhãn</w:t>
      </w:r>
      <w:proofErr w:type="spellEnd"/>
      <w:r w:rsidR="00111B38">
        <w:t xml:space="preserve"> </w:t>
      </w:r>
      <w:proofErr w:type="spellStart"/>
      <w:r w:rsidR="00111B38">
        <w:t>có</w:t>
      </w:r>
      <w:proofErr w:type="spellEnd"/>
      <w:r w:rsidR="00111B38">
        <w:t xml:space="preserve"> </w:t>
      </w:r>
      <w:proofErr w:type="spellStart"/>
      <w:r w:rsidR="00111B38">
        <w:t>độ</w:t>
      </w:r>
      <w:proofErr w:type="spellEnd"/>
      <w:r w:rsidR="00111B38">
        <w:t xml:space="preserve"> </w:t>
      </w:r>
      <w:proofErr w:type="spellStart"/>
      <w:r w:rsidR="00111B38">
        <w:t>lệch</w:t>
      </w:r>
      <w:proofErr w:type="spellEnd"/>
      <w:r w:rsidR="00111B38">
        <w:t xml:space="preserve"> </w:t>
      </w:r>
      <w:proofErr w:type="spellStart"/>
      <w:r w:rsidR="00111B38">
        <w:t>giữa</w:t>
      </w:r>
      <w:proofErr w:type="spellEnd"/>
      <w:r w:rsidR="00111B38">
        <w:t xml:space="preserve"> </w:t>
      </w:r>
      <w:proofErr w:type="spellStart"/>
      <w:r w:rsidR="00111B38">
        <w:t>hai</w:t>
      </w:r>
      <w:proofErr w:type="spellEnd"/>
      <w:r w:rsidR="00111B38">
        <w:t xml:space="preserve"> </w:t>
      </w:r>
      <w:proofErr w:type="spellStart"/>
      <w:r w:rsidR="00111B38">
        <w:t>lớp</w:t>
      </w:r>
      <w:proofErr w:type="spellEnd"/>
      <w:r w:rsidR="00111B38">
        <w:t xml:space="preserve"> </w:t>
      </w:r>
      <w:proofErr w:type="spellStart"/>
      <w:r w:rsidR="00111B38">
        <w:t>lớn</w:t>
      </w:r>
      <w:proofErr w:type="spellEnd"/>
      <w:r w:rsidR="00111B38">
        <w:t xml:space="preserve">, </w:t>
      </w:r>
      <w:proofErr w:type="spellStart"/>
      <w:r w:rsidR="00111B38">
        <w:t>chúng</w:t>
      </w:r>
      <w:proofErr w:type="spellEnd"/>
      <w:r w:rsidR="00111B38">
        <w:t xml:space="preserve"> </w:t>
      </w:r>
      <w:proofErr w:type="spellStart"/>
      <w:r w:rsidR="00111B38">
        <w:t>tôi</w:t>
      </w:r>
      <w:proofErr w:type="spellEnd"/>
      <w:r w:rsidR="00111B38">
        <w:t xml:space="preserve"> </w:t>
      </w:r>
      <w:proofErr w:type="spellStart"/>
      <w:r w:rsidR="00111B38">
        <w:t>thu</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như</w:t>
      </w:r>
      <w:proofErr w:type="spellEnd"/>
      <w:r>
        <w:t xml:space="preserve"> </w:t>
      </w:r>
      <w:proofErr w:type="spellStart"/>
      <w:r>
        <w:t>bảng</w:t>
      </w:r>
      <w:proofErr w:type="spellEnd"/>
      <w:r>
        <w:t>:</w:t>
      </w:r>
    </w:p>
    <w:p w14:paraId="35EEAE90" w14:textId="77777777" w:rsidR="000C07FF" w:rsidRPr="008A28FA" w:rsidRDefault="000C07FF" w:rsidP="00F402B8">
      <w:pPr>
        <w:ind w:firstLine="720"/>
      </w:pPr>
    </w:p>
    <w:tbl>
      <w:tblPr>
        <w:tblStyle w:val="TableGrid"/>
        <w:tblW w:w="9493" w:type="dxa"/>
        <w:tblLayout w:type="fixed"/>
        <w:tblLook w:val="04A0" w:firstRow="1" w:lastRow="0" w:firstColumn="1" w:lastColumn="0" w:noHBand="0" w:noVBand="1"/>
      </w:tblPr>
      <w:tblGrid>
        <w:gridCol w:w="846"/>
        <w:gridCol w:w="567"/>
        <w:gridCol w:w="850"/>
        <w:gridCol w:w="851"/>
        <w:gridCol w:w="992"/>
        <w:gridCol w:w="851"/>
        <w:gridCol w:w="850"/>
        <w:gridCol w:w="851"/>
        <w:gridCol w:w="850"/>
        <w:gridCol w:w="992"/>
        <w:gridCol w:w="993"/>
      </w:tblGrid>
      <w:tr w:rsidR="00D6607E" w14:paraId="31351F6E" w14:textId="77777777" w:rsidTr="00832EFE">
        <w:trPr>
          <w:trHeight w:val="425"/>
        </w:trPr>
        <w:tc>
          <w:tcPr>
            <w:tcW w:w="846" w:type="dxa"/>
            <w:vMerge w:val="restart"/>
            <w:vAlign w:val="center"/>
          </w:tcPr>
          <w:p w14:paraId="1FA91D1D" w14:textId="77777777" w:rsidR="00D6607E" w:rsidRDefault="00D6607E" w:rsidP="00832EFE">
            <w:pPr>
              <w:jc w:val="center"/>
            </w:pPr>
            <w:proofErr w:type="spellStart"/>
            <w:r>
              <w:t>Mô</w:t>
            </w:r>
            <w:proofErr w:type="spellEnd"/>
            <w:r>
              <w:t xml:space="preserve"> </w:t>
            </w:r>
            <w:proofErr w:type="spellStart"/>
            <w:r>
              <w:t>hình</w:t>
            </w:r>
            <w:proofErr w:type="spellEnd"/>
          </w:p>
        </w:tc>
        <w:tc>
          <w:tcPr>
            <w:tcW w:w="567" w:type="dxa"/>
            <w:vMerge w:val="restart"/>
            <w:vAlign w:val="center"/>
          </w:tcPr>
          <w:p w14:paraId="35CE9E01" w14:textId="77777777" w:rsidR="00D6607E" w:rsidRDefault="00D6607E" w:rsidP="00832EFE">
            <w:pPr>
              <w:jc w:val="center"/>
            </w:pPr>
            <w:proofErr w:type="spellStart"/>
            <w:r>
              <w:t>Độ</w:t>
            </w:r>
            <w:proofErr w:type="spellEnd"/>
            <w:r>
              <w:t xml:space="preserve"> </w:t>
            </w:r>
            <w:proofErr w:type="spellStart"/>
            <w:r>
              <w:t>đo</w:t>
            </w:r>
            <w:proofErr w:type="spellEnd"/>
          </w:p>
        </w:tc>
        <w:tc>
          <w:tcPr>
            <w:tcW w:w="6095" w:type="dxa"/>
            <w:gridSpan w:val="7"/>
            <w:vAlign w:val="center"/>
          </w:tcPr>
          <w:p w14:paraId="5290563E" w14:textId="77777777" w:rsidR="00D6607E" w:rsidRDefault="00D6607E" w:rsidP="00832EFE">
            <w:pPr>
              <w:jc w:val="center"/>
            </w:pP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w:t>
            </w:r>
          </w:p>
        </w:tc>
        <w:tc>
          <w:tcPr>
            <w:tcW w:w="992" w:type="dxa"/>
            <w:vMerge w:val="restart"/>
            <w:vAlign w:val="center"/>
          </w:tcPr>
          <w:p w14:paraId="0649661D" w14:textId="77777777" w:rsidR="00D6607E" w:rsidRDefault="00D6607E" w:rsidP="00832EFE">
            <w:pPr>
              <w:jc w:val="center"/>
            </w:pPr>
            <w:r>
              <w:t>Macro (%)</w:t>
            </w:r>
          </w:p>
        </w:tc>
        <w:tc>
          <w:tcPr>
            <w:tcW w:w="993" w:type="dxa"/>
            <w:vMerge w:val="restart"/>
            <w:vAlign w:val="center"/>
          </w:tcPr>
          <w:p w14:paraId="48DF14FE" w14:textId="77777777" w:rsidR="00D6607E" w:rsidRDefault="00D6607E" w:rsidP="00832EFE">
            <w:pPr>
              <w:jc w:val="center"/>
            </w:pPr>
            <w:r>
              <w:t>Micro (%)</w:t>
            </w:r>
          </w:p>
        </w:tc>
      </w:tr>
      <w:tr w:rsidR="00D6607E" w14:paraId="486A9AAE" w14:textId="77777777" w:rsidTr="00832EFE">
        <w:tc>
          <w:tcPr>
            <w:tcW w:w="846" w:type="dxa"/>
            <w:vMerge/>
            <w:vAlign w:val="center"/>
          </w:tcPr>
          <w:p w14:paraId="5E03798E" w14:textId="77777777" w:rsidR="00D6607E" w:rsidRDefault="00D6607E" w:rsidP="00832EFE">
            <w:pPr>
              <w:jc w:val="center"/>
            </w:pPr>
          </w:p>
        </w:tc>
        <w:tc>
          <w:tcPr>
            <w:tcW w:w="567" w:type="dxa"/>
            <w:vMerge/>
            <w:vAlign w:val="center"/>
          </w:tcPr>
          <w:p w14:paraId="465B1813" w14:textId="77777777" w:rsidR="00D6607E" w:rsidRDefault="00D6607E" w:rsidP="00832EFE">
            <w:pPr>
              <w:jc w:val="center"/>
            </w:pPr>
          </w:p>
        </w:tc>
        <w:tc>
          <w:tcPr>
            <w:tcW w:w="850" w:type="dxa"/>
            <w:vAlign w:val="center"/>
          </w:tcPr>
          <w:p w14:paraId="2FB7626D" w14:textId="77777777" w:rsidR="00D6607E" w:rsidRDefault="00D6607E" w:rsidP="00832EFE">
            <w:pPr>
              <w:jc w:val="center"/>
            </w:pPr>
            <w:r>
              <w:t>Ship</w:t>
            </w:r>
          </w:p>
        </w:tc>
        <w:tc>
          <w:tcPr>
            <w:tcW w:w="851" w:type="dxa"/>
            <w:vAlign w:val="center"/>
          </w:tcPr>
          <w:p w14:paraId="2947BB0D" w14:textId="77777777" w:rsidR="00D6607E" w:rsidRDefault="00D6607E" w:rsidP="00832EFE">
            <w:pPr>
              <w:jc w:val="center"/>
            </w:pPr>
            <w:proofErr w:type="spellStart"/>
            <w:r>
              <w:t>Giá</w:t>
            </w:r>
            <w:proofErr w:type="spellEnd"/>
          </w:p>
        </w:tc>
        <w:tc>
          <w:tcPr>
            <w:tcW w:w="992" w:type="dxa"/>
            <w:vAlign w:val="center"/>
          </w:tcPr>
          <w:p w14:paraId="3FDFB831" w14:textId="77777777" w:rsidR="00D6607E" w:rsidRDefault="00D6607E" w:rsidP="00832EFE">
            <w:pPr>
              <w:jc w:val="center"/>
            </w:pPr>
            <w:proofErr w:type="spellStart"/>
            <w:r>
              <w:t>Chính</w:t>
            </w:r>
            <w:proofErr w:type="spellEnd"/>
            <w:r>
              <w:t xml:space="preserve"> </w:t>
            </w:r>
            <w:proofErr w:type="spellStart"/>
            <w:r>
              <w:t>hãng</w:t>
            </w:r>
            <w:proofErr w:type="spellEnd"/>
          </w:p>
        </w:tc>
        <w:tc>
          <w:tcPr>
            <w:tcW w:w="851" w:type="dxa"/>
            <w:vAlign w:val="center"/>
          </w:tcPr>
          <w:p w14:paraId="04A9FACF" w14:textId="77777777" w:rsidR="00D6607E" w:rsidRDefault="00D6607E" w:rsidP="00832EFE">
            <w:pPr>
              <w:jc w:val="center"/>
            </w:pPr>
            <w:proofErr w:type="spellStart"/>
            <w:r>
              <w:t>Chất</w:t>
            </w:r>
            <w:proofErr w:type="spellEnd"/>
            <w:r>
              <w:t xml:space="preserve"> </w:t>
            </w:r>
            <w:proofErr w:type="spellStart"/>
            <w:r>
              <w:t>lượng</w:t>
            </w:r>
            <w:proofErr w:type="spellEnd"/>
          </w:p>
        </w:tc>
        <w:tc>
          <w:tcPr>
            <w:tcW w:w="850" w:type="dxa"/>
            <w:vAlign w:val="center"/>
          </w:tcPr>
          <w:p w14:paraId="080783DC" w14:textId="77777777" w:rsidR="00D6607E" w:rsidRDefault="00D6607E" w:rsidP="00832EFE">
            <w:pPr>
              <w:jc w:val="center"/>
            </w:pPr>
            <w:proofErr w:type="spellStart"/>
            <w:r>
              <w:t>Dịch</w:t>
            </w:r>
            <w:proofErr w:type="spellEnd"/>
            <w:r>
              <w:t xml:space="preserve"> </w:t>
            </w:r>
            <w:proofErr w:type="spellStart"/>
            <w:r>
              <w:t>vụ</w:t>
            </w:r>
            <w:proofErr w:type="spellEnd"/>
          </w:p>
        </w:tc>
        <w:tc>
          <w:tcPr>
            <w:tcW w:w="851" w:type="dxa"/>
            <w:vAlign w:val="center"/>
          </w:tcPr>
          <w:p w14:paraId="235A4C4A" w14:textId="77777777" w:rsidR="00D6607E" w:rsidRDefault="00D6607E" w:rsidP="00832EFE">
            <w:pPr>
              <w:jc w:val="center"/>
            </w:pPr>
            <w:proofErr w:type="gramStart"/>
            <w:r>
              <w:t>An</w:t>
            </w:r>
            <w:proofErr w:type="gramEnd"/>
            <w:r>
              <w:t xml:space="preserve"> </w:t>
            </w:r>
            <w:proofErr w:type="spellStart"/>
            <w:r>
              <w:t>toàn</w:t>
            </w:r>
            <w:proofErr w:type="spellEnd"/>
          </w:p>
        </w:tc>
        <w:tc>
          <w:tcPr>
            <w:tcW w:w="850" w:type="dxa"/>
            <w:vAlign w:val="center"/>
          </w:tcPr>
          <w:p w14:paraId="5A2D83A7" w14:textId="77777777" w:rsidR="00D6607E" w:rsidRDefault="00D6607E" w:rsidP="00832EFE">
            <w:pPr>
              <w:jc w:val="center"/>
            </w:pPr>
            <w:r>
              <w:t>Other</w:t>
            </w:r>
          </w:p>
        </w:tc>
        <w:tc>
          <w:tcPr>
            <w:tcW w:w="992" w:type="dxa"/>
            <w:vMerge/>
          </w:tcPr>
          <w:p w14:paraId="1F209688" w14:textId="77777777" w:rsidR="00D6607E" w:rsidRDefault="00D6607E" w:rsidP="00832EFE">
            <w:pPr>
              <w:jc w:val="center"/>
            </w:pPr>
          </w:p>
        </w:tc>
        <w:tc>
          <w:tcPr>
            <w:tcW w:w="993" w:type="dxa"/>
            <w:vMerge/>
          </w:tcPr>
          <w:p w14:paraId="403B925C" w14:textId="77777777" w:rsidR="00D6607E" w:rsidRDefault="00D6607E" w:rsidP="00832EFE">
            <w:pPr>
              <w:jc w:val="center"/>
            </w:pPr>
          </w:p>
        </w:tc>
      </w:tr>
      <w:tr w:rsidR="00D6607E" w:rsidRPr="00073CA1" w14:paraId="035497E8" w14:textId="77777777" w:rsidTr="00EE50BB">
        <w:trPr>
          <w:trHeight w:val="967"/>
        </w:trPr>
        <w:tc>
          <w:tcPr>
            <w:tcW w:w="846" w:type="dxa"/>
            <w:vMerge w:val="restart"/>
            <w:textDirection w:val="btLr"/>
            <w:vAlign w:val="center"/>
          </w:tcPr>
          <w:p w14:paraId="3CBCD516" w14:textId="335E5B65" w:rsidR="00D6607E" w:rsidRPr="003A6D3A" w:rsidRDefault="00D6607E" w:rsidP="00D6607E">
            <w:pPr>
              <w:ind w:left="113" w:right="113"/>
              <w:jc w:val="center"/>
              <w:rPr>
                <w:i/>
              </w:rPr>
            </w:pPr>
            <w:r w:rsidRPr="003A6D3A">
              <w:rPr>
                <w:i/>
              </w:rPr>
              <w:t>Naïve Bayes</w:t>
            </w:r>
            <w:r w:rsidR="00832EFE" w:rsidRPr="003A6D3A">
              <w:rPr>
                <w:i/>
              </w:rPr>
              <w:t xml:space="preserve"> (Random </w:t>
            </w:r>
            <w:r w:rsidR="003F5952" w:rsidRPr="003A6D3A">
              <w:rPr>
                <w:i/>
              </w:rPr>
              <w:t>O</w:t>
            </w:r>
            <w:r w:rsidR="00832EFE" w:rsidRPr="003A6D3A">
              <w:rPr>
                <w:i/>
              </w:rPr>
              <w:t>ver sampling = 0.6)</w:t>
            </w:r>
          </w:p>
        </w:tc>
        <w:tc>
          <w:tcPr>
            <w:tcW w:w="567" w:type="dxa"/>
            <w:vAlign w:val="center"/>
          </w:tcPr>
          <w:p w14:paraId="33477899" w14:textId="77777777" w:rsidR="00D6607E" w:rsidRDefault="00D6607E" w:rsidP="00D6607E">
            <w:pPr>
              <w:jc w:val="center"/>
            </w:pPr>
            <w:r>
              <w:t>P</w:t>
            </w:r>
          </w:p>
        </w:tc>
        <w:tc>
          <w:tcPr>
            <w:tcW w:w="850" w:type="dxa"/>
            <w:vAlign w:val="center"/>
          </w:tcPr>
          <w:p w14:paraId="57EA439F" w14:textId="179B9561" w:rsidR="00D6607E" w:rsidRPr="00832EFE" w:rsidRDefault="00D6607E" w:rsidP="00832EFE">
            <w:pPr>
              <w:jc w:val="center"/>
            </w:pPr>
            <w:r w:rsidRPr="00832EFE">
              <w:t>96.38</w:t>
            </w:r>
          </w:p>
        </w:tc>
        <w:tc>
          <w:tcPr>
            <w:tcW w:w="851" w:type="dxa"/>
            <w:vAlign w:val="center"/>
          </w:tcPr>
          <w:p w14:paraId="513113E3" w14:textId="3A910B1A" w:rsidR="00D6607E" w:rsidRPr="00832EFE" w:rsidRDefault="00D6607E" w:rsidP="00832EFE">
            <w:pPr>
              <w:jc w:val="center"/>
            </w:pPr>
            <w:r w:rsidRPr="00832EFE">
              <w:t>93</w:t>
            </w:r>
            <w:r w:rsidR="00832EFE" w:rsidRPr="00832EFE">
              <w:t>.</w:t>
            </w:r>
            <w:r w:rsidRPr="00832EFE">
              <w:t>14</w:t>
            </w:r>
          </w:p>
        </w:tc>
        <w:tc>
          <w:tcPr>
            <w:tcW w:w="992" w:type="dxa"/>
            <w:vAlign w:val="center"/>
          </w:tcPr>
          <w:p w14:paraId="62D4BF3C" w14:textId="4850C14F" w:rsidR="00D6607E" w:rsidRPr="00832EFE" w:rsidRDefault="00D6607E" w:rsidP="00832EFE">
            <w:pPr>
              <w:jc w:val="center"/>
            </w:pPr>
            <w:r w:rsidRPr="00832EFE">
              <w:t>72</w:t>
            </w:r>
            <w:r w:rsidR="00832EFE" w:rsidRPr="00832EFE">
              <w:t>.</w:t>
            </w:r>
            <w:r w:rsidRPr="00832EFE">
              <w:t>15</w:t>
            </w:r>
          </w:p>
        </w:tc>
        <w:tc>
          <w:tcPr>
            <w:tcW w:w="851" w:type="dxa"/>
            <w:vAlign w:val="center"/>
          </w:tcPr>
          <w:p w14:paraId="16B93D7C" w14:textId="0D720DFF" w:rsidR="00D6607E" w:rsidRPr="00832EFE" w:rsidRDefault="00D6607E" w:rsidP="00832EFE">
            <w:pPr>
              <w:jc w:val="center"/>
            </w:pPr>
            <w:r w:rsidRPr="00832EFE">
              <w:t>74</w:t>
            </w:r>
            <w:r w:rsidR="00832EFE" w:rsidRPr="00832EFE">
              <w:t>.</w:t>
            </w:r>
            <w:r w:rsidRPr="00832EFE">
              <w:t>36</w:t>
            </w:r>
          </w:p>
        </w:tc>
        <w:tc>
          <w:tcPr>
            <w:tcW w:w="850" w:type="dxa"/>
            <w:vAlign w:val="center"/>
          </w:tcPr>
          <w:p w14:paraId="5B788BF9" w14:textId="5846CCDD" w:rsidR="00D6607E" w:rsidRPr="00832EFE" w:rsidRDefault="00D6607E" w:rsidP="00832EFE">
            <w:pPr>
              <w:jc w:val="center"/>
            </w:pPr>
            <w:r w:rsidRPr="00832EFE">
              <w:t>85</w:t>
            </w:r>
            <w:r w:rsidR="00832EFE" w:rsidRPr="00832EFE">
              <w:t>.</w:t>
            </w:r>
            <w:r w:rsidRPr="00832EFE">
              <w:t>71</w:t>
            </w:r>
          </w:p>
        </w:tc>
        <w:tc>
          <w:tcPr>
            <w:tcW w:w="851" w:type="dxa"/>
            <w:vAlign w:val="center"/>
          </w:tcPr>
          <w:p w14:paraId="3A9EA5B3" w14:textId="4C5C0A62" w:rsidR="00D6607E" w:rsidRPr="00832EFE" w:rsidRDefault="00D6607E" w:rsidP="00832EFE">
            <w:pPr>
              <w:jc w:val="center"/>
            </w:pPr>
            <w:r w:rsidRPr="00832EFE">
              <w:t>87</w:t>
            </w:r>
            <w:r w:rsidR="00832EFE" w:rsidRPr="00832EFE">
              <w:t>.</w:t>
            </w:r>
            <w:r w:rsidRPr="00832EFE">
              <w:t>10</w:t>
            </w:r>
          </w:p>
        </w:tc>
        <w:tc>
          <w:tcPr>
            <w:tcW w:w="850" w:type="dxa"/>
            <w:vAlign w:val="center"/>
          </w:tcPr>
          <w:p w14:paraId="7347A07C" w14:textId="2D4B43F5" w:rsidR="00D6607E" w:rsidRPr="00832EFE" w:rsidRDefault="00D6607E" w:rsidP="00832EFE">
            <w:pPr>
              <w:jc w:val="center"/>
            </w:pPr>
            <w:r w:rsidRPr="00832EFE">
              <w:t>34</w:t>
            </w:r>
            <w:r w:rsidR="00832EFE" w:rsidRPr="00832EFE">
              <w:t>.</w:t>
            </w:r>
            <w:r w:rsidRPr="00832EFE">
              <w:t>74</w:t>
            </w:r>
          </w:p>
        </w:tc>
        <w:tc>
          <w:tcPr>
            <w:tcW w:w="992" w:type="dxa"/>
            <w:vAlign w:val="center"/>
          </w:tcPr>
          <w:p w14:paraId="1DE4BACC" w14:textId="127D7860" w:rsidR="00D6607E" w:rsidRPr="00832EFE" w:rsidRDefault="00D6607E" w:rsidP="00832EFE">
            <w:pPr>
              <w:jc w:val="center"/>
            </w:pPr>
            <w:r w:rsidRPr="00832EFE">
              <w:t>77.65</w:t>
            </w:r>
          </w:p>
        </w:tc>
        <w:tc>
          <w:tcPr>
            <w:tcW w:w="993" w:type="dxa"/>
            <w:vAlign w:val="center"/>
          </w:tcPr>
          <w:p w14:paraId="6ADEE06D" w14:textId="66F692BD" w:rsidR="00D6607E" w:rsidRPr="00832EFE" w:rsidRDefault="00D6607E" w:rsidP="00832EFE">
            <w:pPr>
              <w:jc w:val="center"/>
            </w:pPr>
            <w:r w:rsidRPr="00832EFE">
              <w:t>82.62</w:t>
            </w:r>
          </w:p>
        </w:tc>
      </w:tr>
      <w:tr w:rsidR="00D6607E" w14:paraId="1F0DE89E" w14:textId="77777777" w:rsidTr="000C07FF">
        <w:trPr>
          <w:trHeight w:val="1014"/>
        </w:trPr>
        <w:tc>
          <w:tcPr>
            <w:tcW w:w="846" w:type="dxa"/>
            <w:vMerge/>
          </w:tcPr>
          <w:p w14:paraId="5F545EBE" w14:textId="77777777" w:rsidR="00D6607E" w:rsidRDefault="00D6607E" w:rsidP="00D6607E"/>
        </w:tc>
        <w:tc>
          <w:tcPr>
            <w:tcW w:w="567" w:type="dxa"/>
            <w:vAlign w:val="center"/>
          </w:tcPr>
          <w:p w14:paraId="42C39975" w14:textId="77777777" w:rsidR="00D6607E" w:rsidRDefault="00D6607E" w:rsidP="00D6607E">
            <w:pPr>
              <w:jc w:val="center"/>
            </w:pPr>
            <w:r>
              <w:t>R</w:t>
            </w:r>
          </w:p>
        </w:tc>
        <w:tc>
          <w:tcPr>
            <w:tcW w:w="850" w:type="dxa"/>
            <w:vAlign w:val="center"/>
          </w:tcPr>
          <w:p w14:paraId="64E306B4" w14:textId="7CCE5522" w:rsidR="00D6607E" w:rsidRPr="00832EFE" w:rsidRDefault="00D6607E" w:rsidP="00832EFE">
            <w:pPr>
              <w:jc w:val="center"/>
            </w:pPr>
            <w:r w:rsidRPr="00832EFE">
              <w:t>93</w:t>
            </w:r>
            <w:r w:rsidR="00832EFE" w:rsidRPr="00832EFE">
              <w:t>.</w:t>
            </w:r>
            <w:r w:rsidRPr="00832EFE">
              <w:t>95</w:t>
            </w:r>
          </w:p>
        </w:tc>
        <w:tc>
          <w:tcPr>
            <w:tcW w:w="851" w:type="dxa"/>
            <w:vAlign w:val="center"/>
          </w:tcPr>
          <w:p w14:paraId="74850220" w14:textId="57ADF52E" w:rsidR="00D6607E" w:rsidRPr="00832EFE" w:rsidRDefault="00D6607E" w:rsidP="00832EFE">
            <w:pPr>
              <w:jc w:val="center"/>
            </w:pPr>
            <w:r w:rsidRPr="00832EFE">
              <w:t>92</w:t>
            </w:r>
            <w:r w:rsidR="00832EFE" w:rsidRPr="00832EFE">
              <w:t>.</w:t>
            </w:r>
            <w:r w:rsidRPr="00832EFE">
              <w:t>23</w:t>
            </w:r>
          </w:p>
        </w:tc>
        <w:tc>
          <w:tcPr>
            <w:tcW w:w="992" w:type="dxa"/>
            <w:vAlign w:val="center"/>
          </w:tcPr>
          <w:p w14:paraId="2DAF848E" w14:textId="0DDF5BDB" w:rsidR="00D6607E" w:rsidRPr="00832EFE" w:rsidRDefault="00D6607E" w:rsidP="00832EFE">
            <w:pPr>
              <w:jc w:val="center"/>
            </w:pPr>
            <w:r w:rsidRPr="00832EFE">
              <w:t>71</w:t>
            </w:r>
            <w:r w:rsidR="00832EFE" w:rsidRPr="00832EFE">
              <w:t>.</w:t>
            </w:r>
            <w:r w:rsidRPr="00832EFE">
              <w:t>25</w:t>
            </w:r>
          </w:p>
        </w:tc>
        <w:tc>
          <w:tcPr>
            <w:tcW w:w="851" w:type="dxa"/>
            <w:vAlign w:val="center"/>
          </w:tcPr>
          <w:p w14:paraId="417D0A09" w14:textId="02E56F45" w:rsidR="00D6607E" w:rsidRPr="00832EFE" w:rsidRDefault="00D6607E" w:rsidP="00832EFE">
            <w:pPr>
              <w:jc w:val="center"/>
            </w:pPr>
            <w:r w:rsidRPr="00832EFE">
              <w:t>65</w:t>
            </w:r>
            <w:r w:rsidR="00832EFE" w:rsidRPr="00832EFE">
              <w:t>.</w:t>
            </w:r>
            <w:r w:rsidRPr="00832EFE">
              <w:t>02</w:t>
            </w:r>
          </w:p>
        </w:tc>
        <w:tc>
          <w:tcPr>
            <w:tcW w:w="850" w:type="dxa"/>
            <w:vAlign w:val="center"/>
          </w:tcPr>
          <w:p w14:paraId="74F6DBED" w14:textId="425B2D22" w:rsidR="00D6607E" w:rsidRPr="00832EFE" w:rsidRDefault="00D6607E" w:rsidP="00832EFE">
            <w:pPr>
              <w:jc w:val="center"/>
            </w:pPr>
            <w:r w:rsidRPr="00832EFE">
              <w:t>54</w:t>
            </w:r>
            <w:r w:rsidR="00832EFE" w:rsidRPr="00832EFE">
              <w:t>.</w:t>
            </w:r>
            <w:r w:rsidRPr="00832EFE">
              <w:t>55</w:t>
            </w:r>
          </w:p>
        </w:tc>
        <w:tc>
          <w:tcPr>
            <w:tcW w:w="851" w:type="dxa"/>
            <w:vAlign w:val="center"/>
          </w:tcPr>
          <w:p w14:paraId="3D5FF913" w14:textId="51226968" w:rsidR="00D6607E" w:rsidRPr="00832EFE" w:rsidRDefault="00D6607E" w:rsidP="00832EFE">
            <w:pPr>
              <w:jc w:val="center"/>
            </w:pPr>
            <w:r w:rsidRPr="00832EFE">
              <w:t>88</w:t>
            </w:r>
            <w:r w:rsidR="00832EFE" w:rsidRPr="00832EFE">
              <w:t>.</w:t>
            </w:r>
            <w:r w:rsidRPr="00832EFE">
              <w:t>04</w:t>
            </w:r>
          </w:p>
        </w:tc>
        <w:tc>
          <w:tcPr>
            <w:tcW w:w="850" w:type="dxa"/>
            <w:vAlign w:val="center"/>
          </w:tcPr>
          <w:p w14:paraId="25E32FFC" w14:textId="2C0C08D7" w:rsidR="00D6607E" w:rsidRPr="00832EFE" w:rsidRDefault="00D6607E" w:rsidP="00832EFE">
            <w:pPr>
              <w:jc w:val="center"/>
            </w:pPr>
            <w:r w:rsidRPr="00832EFE">
              <w:t>62</w:t>
            </w:r>
            <w:r w:rsidR="00832EFE" w:rsidRPr="00832EFE">
              <w:t>.</w:t>
            </w:r>
            <w:r w:rsidRPr="00832EFE">
              <w:t>26</w:t>
            </w:r>
          </w:p>
        </w:tc>
        <w:tc>
          <w:tcPr>
            <w:tcW w:w="992" w:type="dxa"/>
            <w:vAlign w:val="center"/>
          </w:tcPr>
          <w:p w14:paraId="17B4A779" w14:textId="22015971" w:rsidR="00D6607E" w:rsidRPr="00832EFE" w:rsidRDefault="00D6607E" w:rsidP="00832EFE">
            <w:pPr>
              <w:jc w:val="center"/>
            </w:pPr>
            <w:r w:rsidRPr="00832EFE">
              <w:t>75.33</w:t>
            </w:r>
          </w:p>
        </w:tc>
        <w:tc>
          <w:tcPr>
            <w:tcW w:w="993" w:type="dxa"/>
            <w:vAlign w:val="center"/>
          </w:tcPr>
          <w:p w14:paraId="08898708" w14:textId="66AECAC5" w:rsidR="00D6607E" w:rsidRPr="00832EFE" w:rsidRDefault="00D6607E" w:rsidP="00832EFE">
            <w:pPr>
              <w:jc w:val="center"/>
            </w:pPr>
            <w:r w:rsidRPr="00832EFE">
              <w:t>80.31</w:t>
            </w:r>
          </w:p>
        </w:tc>
      </w:tr>
      <w:tr w:rsidR="00D6607E" w14:paraId="2BB864A9" w14:textId="77777777" w:rsidTr="000C07FF">
        <w:trPr>
          <w:trHeight w:val="1162"/>
        </w:trPr>
        <w:tc>
          <w:tcPr>
            <w:tcW w:w="846" w:type="dxa"/>
            <w:vMerge/>
          </w:tcPr>
          <w:p w14:paraId="73A1BD67" w14:textId="77777777" w:rsidR="00D6607E" w:rsidRDefault="00D6607E" w:rsidP="00D6607E"/>
        </w:tc>
        <w:tc>
          <w:tcPr>
            <w:tcW w:w="567" w:type="dxa"/>
            <w:vAlign w:val="center"/>
          </w:tcPr>
          <w:p w14:paraId="1EEC079D" w14:textId="77777777" w:rsidR="00D6607E" w:rsidRDefault="00D6607E" w:rsidP="00D6607E">
            <w:pPr>
              <w:jc w:val="center"/>
            </w:pPr>
            <w:r>
              <w:t>F1</w:t>
            </w:r>
          </w:p>
        </w:tc>
        <w:tc>
          <w:tcPr>
            <w:tcW w:w="850" w:type="dxa"/>
            <w:vAlign w:val="center"/>
          </w:tcPr>
          <w:p w14:paraId="5FECDACA" w14:textId="30ECC6B2" w:rsidR="00D6607E" w:rsidRPr="00832EFE" w:rsidRDefault="00D6607E" w:rsidP="00832EFE">
            <w:pPr>
              <w:jc w:val="center"/>
            </w:pPr>
            <w:r w:rsidRPr="00832EFE">
              <w:t>95</w:t>
            </w:r>
            <w:r w:rsidR="00832EFE" w:rsidRPr="00832EFE">
              <w:t>.</w:t>
            </w:r>
            <w:r w:rsidRPr="00832EFE">
              <w:t>15</w:t>
            </w:r>
          </w:p>
        </w:tc>
        <w:tc>
          <w:tcPr>
            <w:tcW w:w="851" w:type="dxa"/>
            <w:vAlign w:val="center"/>
          </w:tcPr>
          <w:p w14:paraId="1C925F89" w14:textId="0CB023D3" w:rsidR="00D6607E" w:rsidRPr="00832EFE" w:rsidRDefault="00D6607E" w:rsidP="00832EFE">
            <w:pPr>
              <w:jc w:val="center"/>
            </w:pPr>
            <w:r w:rsidRPr="00832EFE">
              <w:t>92</w:t>
            </w:r>
            <w:r w:rsidR="00832EFE" w:rsidRPr="00832EFE">
              <w:t>.</w:t>
            </w:r>
            <w:r w:rsidRPr="00832EFE">
              <w:t>68</w:t>
            </w:r>
          </w:p>
        </w:tc>
        <w:tc>
          <w:tcPr>
            <w:tcW w:w="992" w:type="dxa"/>
            <w:vAlign w:val="center"/>
          </w:tcPr>
          <w:p w14:paraId="3667D0AE" w14:textId="61C88251" w:rsidR="00D6607E" w:rsidRPr="00832EFE" w:rsidRDefault="00D6607E" w:rsidP="00832EFE">
            <w:pPr>
              <w:jc w:val="center"/>
            </w:pPr>
            <w:r w:rsidRPr="00832EFE">
              <w:t>71</w:t>
            </w:r>
            <w:r w:rsidR="00832EFE" w:rsidRPr="00832EFE">
              <w:t>.</w:t>
            </w:r>
            <w:r w:rsidRPr="00832EFE">
              <w:t>70</w:t>
            </w:r>
          </w:p>
        </w:tc>
        <w:tc>
          <w:tcPr>
            <w:tcW w:w="851" w:type="dxa"/>
            <w:vAlign w:val="center"/>
          </w:tcPr>
          <w:p w14:paraId="47BD68BF" w14:textId="5C6C23B7" w:rsidR="00D6607E" w:rsidRPr="00832EFE" w:rsidRDefault="00D6607E" w:rsidP="00832EFE">
            <w:pPr>
              <w:jc w:val="center"/>
            </w:pPr>
            <w:r w:rsidRPr="00832EFE">
              <w:t>69</w:t>
            </w:r>
            <w:r w:rsidR="00832EFE" w:rsidRPr="00832EFE">
              <w:t>.</w:t>
            </w:r>
            <w:r w:rsidRPr="00832EFE">
              <w:t>38</w:t>
            </w:r>
          </w:p>
        </w:tc>
        <w:tc>
          <w:tcPr>
            <w:tcW w:w="850" w:type="dxa"/>
            <w:vAlign w:val="center"/>
          </w:tcPr>
          <w:p w14:paraId="48683071" w14:textId="590115EE" w:rsidR="00D6607E" w:rsidRPr="00832EFE" w:rsidRDefault="00D6607E" w:rsidP="00832EFE">
            <w:pPr>
              <w:jc w:val="center"/>
            </w:pPr>
            <w:r w:rsidRPr="00832EFE">
              <w:t>66</w:t>
            </w:r>
            <w:r w:rsidR="00832EFE" w:rsidRPr="00832EFE">
              <w:t>.</w:t>
            </w:r>
            <w:r w:rsidRPr="00832EFE">
              <w:t>67</w:t>
            </w:r>
          </w:p>
        </w:tc>
        <w:tc>
          <w:tcPr>
            <w:tcW w:w="851" w:type="dxa"/>
            <w:vAlign w:val="center"/>
          </w:tcPr>
          <w:p w14:paraId="60173CB6" w14:textId="022CCEEE" w:rsidR="00D6607E" w:rsidRPr="00832EFE" w:rsidRDefault="00D6607E" w:rsidP="00832EFE">
            <w:pPr>
              <w:jc w:val="center"/>
            </w:pPr>
            <w:r w:rsidRPr="00832EFE">
              <w:t>87</w:t>
            </w:r>
            <w:r w:rsidR="00832EFE" w:rsidRPr="00832EFE">
              <w:t>.</w:t>
            </w:r>
            <w:r w:rsidRPr="00832EFE">
              <w:t>57</w:t>
            </w:r>
          </w:p>
        </w:tc>
        <w:tc>
          <w:tcPr>
            <w:tcW w:w="850" w:type="dxa"/>
            <w:vAlign w:val="center"/>
          </w:tcPr>
          <w:p w14:paraId="7680EDE7" w14:textId="34D3717E" w:rsidR="00D6607E" w:rsidRPr="00832EFE" w:rsidRDefault="00D6607E" w:rsidP="00832EFE">
            <w:pPr>
              <w:jc w:val="center"/>
            </w:pPr>
            <w:r w:rsidRPr="00832EFE">
              <w:t>44</w:t>
            </w:r>
            <w:r w:rsidR="00832EFE" w:rsidRPr="00832EFE">
              <w:t>.</w:t>
            </w:r>
            <w:r w:rsidRPr="00832EFE">
              <w:t>59</w:t>
            </w:r>
          </w:p>
        </w:tc>
        <w:tc>
          <w:tcPr>
            <w:tcW w:w="992" w:type="dxa"/>
            <w:vAlign w:val="center"/>
          </w:tcPr>
          <w:p w14:paraId="4B33A450" w14:textId="38F55899" w:rsidR="00D6607E" w:rsidRPr="00832EFE" w:rsidRDefault="00832EFE" w:rsidP="00832EFE">
            <w:pPr>
              <w:jc w:val="center"/>
            </w:pPr>
            <w:r w:rsidRPr="00832EFE">
              <w:t>75.39</w:t>
            </w:r>
          </w:p>
        </w:tc>
        <w:tc>
          <w:tcPr>
            <w:tcW w:w="993" w:type="dxa"/>
            <w:vAlign w:val="center"/>
          </w:tcPr>
          <w:p w14:paraId="17337266" w14:textId="28C79D79" w:rsidR="00D6607E" w:rsidRPr="00832EFE" w:rsidRDefault="00D6607E" w:rsidP="00832EFE">
            <w:pPr>
              <w:jc w:val="center"/>
            </w:pPr>
            <w:r w:rsidRPr="00832EFE">
              <w:t>81.45</w:t>
            </w:r>
          </w:p>
        </w:tc>
      </w:tr>
      <w:tr w:rsidR="00D6607E" w14:paraId="77D6188E" w14:textId="77777777" w:rsidTr="000C07FF">
        <w:trPr>
          <w:trHeight w:val="1212"/>
        </w:trPr>
        <w:tc>
          <w:tcPr>
            <w:tcW w:w="846" w:type="dxa"/>
            <w:vMerge w:val="restart"/>
            <w:textDirection w:val="btLr"/>
            <w:vAlign w:val="center"/>
          </w:tcPr>
          <w:p w14:paraId="5BFA644F" w14:textId="5177B65C" w:rsidR="00D6607E" w:rsidRPr="003A6D3A" w:rsidRDefault="00D6607E" w:rsidP="00D6607E">
            <w:pPr>
              <w:ind w:left="113" w:right="113"/>
              <w:jc w:val="center"/>
              <w:rPr>
                <w:i/>
              </w:rPr>
            </w:pPr>
            <w:r w:rsidRPr="003A6D3A">
              <w:rPr>
                <w:i/>
              </w:rPr>
              <w:t>SVM</w:t>
            </w:r>
            <w:r w:rsidR="00832EFE" w:rsidRPr="003A6D3A">
              <w:rPr>
                <w:i/>
              </w:rPr>
              <w:t xml:space="preserve"> (Random </w:t>
            </w:r>
            <w:r w:rsidR="003F5952" w:rsidRPr="003A6D3A">
              <w:rPr>
                <w:i/>
              </w:rPr>
              <w:t>O</w:t>
            </w:r>
            <w:r w:rsidR="00832EFE" w:rsidRPr="003A6D3A">
              <w:rPr>
                <w:i/>
              </w:rPr>
              <w:t>ver sampling = 0.8</w:t>
            </w:r>
            <w:r w:rsidR="00EE50BB" w:rsidRPr="003A6D3A">
              <w:rPr>
                <w:i/>
              </w:rPr>
              <w:t xml:space="preserve"> + Score &gt; 50</w:t>
            </w:r>
            <w:r w:rsidR="00832EFE" w:rsidRPr="003A6D3A">
              <w:rPr>
                <w:i/>
              </w:rPr>
              <w:t>)</w:t>
            </w:r>
          </w:p>
        </w:tc>
        <w:tc>
          <w:tcPr>
            <w:tcW w:w="567" w:type="dxa"/>
            <w:vAlign w:val="center"/>
          </w:tcPr>
          <w:p w14:paraId="2FE71E64" w14:textId="77777777" w:rsidR="00D6607E" w:rsidRDefault="00D6607E" w:rsidP="00D6607E">
            <w:pPr>
              <w:jc w:val="center"/>
            </w:pPr>
            <w:r>
              <w:t>P</w:t>
            </w:r>
          </w:p>
        </w:tc>
        <w:tc>
          <w:tcPr>
            <w:tcW w:w="850" w:type="dxa"/>
            <w:vAlign w:val="center"/>
          </w:tcPr>
          <w:p w14:paraId="5085A730" w14:textId="6A59BD54" w:rsidR="00D6607E" w:rsidRPr="000D724A" w:rsidRDefault="00D6607E" w:rsidP="00832EFE">
            <w:pPr>
              <w:jc w:val="center"/>
              <w:rPr>
                <w:color w:val="000000"/>
              </w:rPr>
            </w:pPr>
            <w:r>
              <w:rPr>
                <w:color w:val="000000"/>
              </w:rPr>
              <w:t>96</w:t>
            </w:r>
            <w:r w:rsidR="00832EFE">
              <w:rPr>
                <w:color w:val="000000"/>
              </w:rPr>
              <w:t>.</w:t>
            </w:r>
            <w:r>
              <w:rPr>
                <w:color w:val="000000"/>
              </w:rPr>
              <w:t>74</w:t>
            </w:r>
          </w:p>
        </w:tc>
        <w:tc>
          <w:tcPr>
            <w:tcW w:w="851" w:type="dxa"/>
            <w:vAlign w:val="center"/>
          </w:tcPr>
          <w:p w14:paraId="326BB381" w14:textId="6B4955DD" w:rsidR="00D6607E" w:rsidRPr="00832EFE" w:rsidRDefault="000D724A" w:rsidP="00832EFE">
            <w:pPr>
              <w:jc w:val="center"/>
            </w:pPr>
            <w:r>
              <w:rPr>
                <w:color w:val="000000"/>
              </w:rPr>
              <w:t>92.45</w:t>
            </w:r>
          </w:p>
        </w:tc>
        <w:tc>
          <w:tcPr>
            <w:tcW w:w="992" w:type="dxa"/>
            <w:vAlign w:val="center"/>
          </w:tcPr>
          <w:p w14:paraId="68D2383F" w14:textId="43FFB252" w:rsidR="00D6607E" w:rsidRPr="00832EFE" w:rsidRDefault="000D724A" w:rsidP="00832EFE">
            <w:pPr>
              <w:jc w:val="center"/>
            </w:pPr>
            <w:r>
              <w:rPr>
                <w:color w:val="000000"/>
              </w:rPr>
              <w:t>60.</w:t>
            </w:r>
            <w:r w:rsidR="00D6607E">
              <w:rPr>
                <w:color w:val="000000"/>
              </w:rPr>
              <w:t>68</w:t>
            </w:r>
          </w:p>
        </w:tc>
        <w:tc>
          <w:tcPr>
            <w:tcW w:w="851" w:type="dxa"/>
            <w:vAlign w:val="center"/>
          </w:tcPr>
          <w:p w14:paraId="63C4C7AA" w14:textId="5C26A4E1" w:rsidR="00D6607E" w:rsidRPr="00832EFE" w:rsidRDefault="00D6607E" w:rsidP="00832EFE">
            <w:pPr>
              <w:jc w:val="center"/>
            </w:pPr>
            <w:r>
              <w:rPr>
                <w:color w:val="000000"/>
              </w:rPr>
              <w:t>83</w:t>
            </w:r>
            <w:r w:rsidR="00832EFE">
              <w:rPr>
                <w:color w:val="000000"/>
              </w:rPr>
              <w:t>.</w:t>
            </w:r>
            <w:r>
              <w:rPr>
                <w:color w:val="000000"/>
              </w:rPr>
              <w:t>66</w:t>
            </w:r>
          </w:p>
        </w:tc>
        <w:tc>
          <w:tcPr>
            <w:tcW w:w="850" w:type="dxa"/>
            <w:vAlign w:val="center"/>
          </w:tcPr>
          <w:p w14:paraId="0F2CAB7D" w14:textId="420DA963" w:rsidR="00D6607E" w:rsidRPr="00832EFE" w:rsidRDefault="00D6607E" w:rsidP="00832EFE">
            <w:pPr>
              <w:jc w:val="center"/>
            </w:pPr>
            <w:r>
              <w:rPr>
                <w:color w:val="000000"/>
              </w:rPr>
              <w:t>90</w:t>
            </w:r>
            <w:r w:rsidR="00832EFE">
              <w:rPr>
                <w:color w:val="000000"/>
              </w:rPr>
              <w:t>.</w:t>
            </w:r>
            <w:r w:rsidR="000D724A">
              <w:rPr>
                <w:color w:val="000000"/>
              </w:rPr>
              <w:t>38</w:t>
            </w:r>
          </w:p>
        </w:tc>
        <w:tc>
          <w:tcPr>
            <w:tcW w:w="851" w:type="dxa"/>
            <w:vAlign w:val="center"/>
          </w:tcPr>
          <w:p w14:paraId="3FBB8F03" w14:textId="3E042E18" w:rsidR="00D6607E" w:rsidRPr="00832EFE" w:rsidRDefault="000D724A" w:rsidP="00832EFE">
            <w:pPr>
              <w:jc w:val="center"/>
            </w:pPr>
            <w:r>
              <w:rPr>
                <w:color w:val="000000"/>
              </w:rPr>
              <w:t>87.10</w:t>
            </w:r>
          </w:p>
        </w:tc>
        <w:tc>
          <w:tcPr>
            <w:tcW w:w="850" w:type="dxa"/>
            <w:vAlign w:val="center"/>
          </w:tcPr>
          <w:p w14:paraId="196A2D33" w14:textId="330C5672" w:rsidR="00D6607E" w:rsidRPr="00832EFE" w:rsidRDefault="000D724A" w:rsidP="00832EFE">
            <w:pPr>
              <w:jc w:val="center"/>
            </w:pPr>
            <w:r>
              <w:rPr>
                <w:color w:val="000000"/>
              </w:rPr>
              <w:t>31.96</w:t>
            </w:r>
          </w:p>
        </w:tc>
        <w:tc>
          <w:tcPr>
            <w:tcW w:w="992" w:type="dxa"/>
            <w:vAlign w:val="center"/>
          </w:tcPr>
          <w:p w14:paraId="1954BF78" w14:textId="622C947B" w:rsidR="00D6607E" w:rsidRPr="00832EFE" w:rsidRDefault="000D724A" w:rsidP="00832EFE">
            <w:pPr>
              <w:jc w:val="center"/>
            </w:pPr>
            <w:r>
              <w:rPr>
                <w:color w:val="000000"/>
              </w:rPr>
              <w:t>77.57</w:t>
            </w:r>
          </w:p>
        </w:tc>
        <w:tc>
          <w:tcPr>
            <w:tcW w:w="993" w:type="dxa"/>
            <w:vAlign w:val="center"/>
          </w:tcPr>
          <w:p w14:paraId="63420C13" w14:textId="0EA3CEE4" w:rsidR="00D6607E" w:rsidRPr="00832EFE" w:rsidRDefault="000D724A" w:rsidP="00832EFE">
            <w:pPr>
              <w:jc w:val="center"/>
            </w:pPr>
            <w:r>
              <w:rPr>
                <w:color w:val="000000"/>
              </w:rPr>
              <w:t>82.79</w:t>
            </w:r>
          </w:p>
        </w:tc>
      </w:tr>
      <w:tr w:rsidR="00D6607E" w14:paraId="6E5A7528" w14:textId="77777777" w:rsidTr="000C07FF">
        <w:trPr>
          <w:trHeight w:val="1267"/>
        </w:trPr>
        <w:tc>
          <w:tcPr>
            <w:tcW w:w="846" w:type="dxa"/>
            <w:vMerge/>
          </w:tcPr>
          <w:p w14:paraId="6B78EFC0" w14:textId="77777777" w:rsidR="00D6607E" w:rsidRPr="003A6D3A" w:rsidRDefault="00D6607E" w:rsidP="00D6607E"/>
        </w:tc>
        <w:tc>
          <w:tcPr>
            <w:tcW w:w="567" w:type="dxa"/>
            <w:vAlign w:val="center"/>
          </w:tcPr>
          <w:p w14:paraId="199295CF" w14:textId="77777777" w:rsidR="00D6607E" w:rsidRDefault="00D6607E" w:rsidP="00D6607E">
            <w:pPr>
              <w:jc w:val="center"/>
            </w:pPr>
            <w:r>
              <w:t>R</w:t>
            </w:r>
          </w:p>
        </w:tc>
        <w:tc>
          <w:tcPr>
            <w:tcW w:w="850" w:type="dxa"/>
            <w:vAlign w:val="center"/>
          </w:tcPr>
          <w:p w14:paraId="2789DFD2" w14:textId="2062B228" w:rsidR="00D6607E" w:rsidRPr="00832EFE" w:rsidRDefault="00D6607E" w:rsidP="00832EFE">
            <w:pPr>
              <w:jc w:val="center"/>
            </w:pPr>
            <w:r>
              <w:rPr>
                <w:color w:val="000000"/>
              </w:rPr>
              <w:t>97</w:t>
            </w:r>
            <w:r w:rsidR="00832EFE">
              <w:rPr>
                <w:color w:val="000000"/>
              </w:rPr>
              <w:t>.</w:t>
            </w:r>
            <w:r>
              <w:rPr>
                <w:color w:val="000000"/>
              </w:rPr>
              <w:t>23</w:t>
            </w:r>
          </w:p>
        </w:tc>
        <w:tc>
          <w:tcPr>
            <w:tcW w:w="851" w:type="dxa"/>
            <w:vAlign w:val="center"/>
          </w:tcPr>
          <w:p w14:paraId="6F5C48EA" w14:textId="50937A98" w:rsidR="00D6607E" w:rsidRPr="00832EFE" w:rsidRDefault="000D724A" w:rsidP="00832EFE">
            <w:pPr>
              <w:jc w:val="center"/>
            </w:pPr>
            <w:r>
              <w:rPr>
                <w:color w:val="000000"/>
              </w:rPr>
              <w:t>95.15</w:t>
            </w:r>
          </w:p>
        </w:tc>
        <w:tc>
          <w:tcPr>
            <w:tcW w:w="992" w:type="dxa"/>
            <w:vAlign w:val="center"/>
          </w:tcPr>
          <w:p w14:paraId="426619BE" w14:textId="39A91BD2" w:rsidR="00D6607E" w:rsidRPr="00832EFE" w:rsidRDefault="000D724A" w:rsidP="00832EFE">
            <w:pPr>
              <w:jc w:val="center"/>
            </w:pPr>
            <w:r>
              <w:rPr>
                <w:color w:val="000000"/>
              </w:rPr>
              <w:t>88.75</w:t>
            </w:r>
          </w:p>
        </w:tc>
        <w:tc>
          <w:tcPr>
            <w:tcW w:w="851" w:type="dxa"/>
            <w:vAlign w:val="center"/>
          </w:tcPr>
          <w:p w14:paraId="61F654AE" w14:textId="56732F02" w:rsidR="00D6607E" w:rsidRPr="00832EFE" w:rsidRDefault="00D6607E" w:rsidP="00832EFE">
            <w:pPr>
              <w:jc w:val="center"/>
            </w:pPr>
            <w:r>
              <w:rPr>
                <w:color w:val="000000"/>
              </w:rPr>
              <w:t>57</w:t>
            </w:r>
            <w:r w:rsidR="00832EFE">
              <w:rPr>
                <w:color w:val="000000"/>
              </w:rPr>
              <w:t>.</w:t>
            </w:r>
            <w:r>
              <w:rPr>
                <w:color w:val="000000"/>
              </w:rPr>
              <w:t>40</w:t>
            </w:r>
          </w:p>
        </w:tc>
        <w:tc>
          <w:tcPr>
            <w:tcW w:w="850" w:type="dxa"/>
            <w:vAlign w:val="center"/>
          </w:tcPr>
          <w:p w14:paraId="421B7C11" w14:textId="23BCAEC1" w:rsidR="00D6607E" w:rsidRPr="00832EFE" w:rsidRDefault="000D724A" w:rsidP="00832EFE">
            <w:pPr>
              <w:jc w:val="center"/>
            </w:pPr>
            <w:r>
              <w:rPr>
                <w:color w:val="000000"/>
              </w:rPr>
              <w:t>53.41</w:t>
            </w:r>
          </w:p>
        </w:tc>
        <w:tc>
          <w:tcPr>
            <w:tcW w:w="851" w:type="dxa"/>
            <w:vAlign w:val="center"/>
          </w:tcPr>
          <w:p w14:paraId="33735E62" w14:textId="49AE1AC9" w:rsidR="00D6607E" w:rsidRPr="00832EFE" w:rsidRDefault="000D724A" w:rsidP="00832EFE">
            <w:pPr>
              <w:jc w:val="center"/>
            </w:pPr>
            <w:r>
              <w:rPr>
                <w:color w:val="000000"/>
              </w:rPr>
              <w:t>88.04</w:t>
            </w:r>
          </w:p>
        </w:tc>
        <w:tc>
          <w:tcPr>
            <w:tcW w:w="850" w:type="dxa"/>
            <w:vAlign w:val="center"/>
          </w:tcPr>
          <w:p w14:paraId="6BF8B702" w14:textId="2D2F0F49" w:rsidR="00D6607E" w:rsidRPr="00832EFE" w:rsidRDefault="000D724A" w:rsidP="00832EFE">
            <w:pPr>
              <w:jc w:val="center"/>
            </w:pPr>
            <w:r>
              <w:rPr>
                <w:color w:val="000000"/>
              </w:rPr>
              <w:t>58.49</w:t>
            </w:r>
          </w:p>
        </w:tc>
        <w:tc>
          <w:tcPr>
            <w:tcW w:w="992" w:type="dxa"/>
            <w:vAlign w:val="center"/>
          </w:tcPr>
          <w:p w14:paraId="3F91A6A9" w14:textId="49E2AF6C" w:rsidR="00D6607E" w:rsidRPr="00832EFE" w:rsidRDefault="000D724A" w:rsidP="00832EFE">
            <w:pPr>
              <w:jc w:val="center"/>
            </w:pPr>
            <w:r>
              <w:rPr>
                <w:color w:val="000000"/>
              </w:rPr>
              <w:t>76.92</w:t>
            </w:r>
          </w:p>
        </w:tc>
        <w:tc>
          <w:tcPr>
            <w:tcW w:w="993" w:type="dxa"/>
            <w:vAlign w:val="center"/>
          </w:tcPr>
          <w:p w14:paraId="51B380A1" w14:textId="45987992" w:rsidR="00D6607E" w:rsidRPr="00832EFE" w:rsidRDefault="000D724A" w:rsidP="00832EFE">
            <w:pPr>
              <w:jc w:val="center"/>
            </w:pPr>
            <w:r>
              <w:rPr>
                <w:color w:val="000000"/>
              </w:rPr>
              <w:t>81.27</w:t>
            </w:r>
          </w:p>
        </w:tc>
      </w:tr>
      <w:tr w:rsidR="00D6607E" w14:paraId="03E0423E" w14:textId="77777777" w:rsidTr="003A6D3A">
        <w:trPr>
          <w:trHeight w:val="1120"/>
        </w:trPr>
        <w:tc>
          <w:tcPr>
            <w:tcW w:w="846" w:type="dxa"/>
            <w:vMerge/>
          </w:tcPr>
          <w:p w14:paraId="1F4D631D" w14:textId="77777777" w:rsidR="00D6607E" w:rsidRPr="003A6D3A" w:rsidRDefault="00D6607E" w:rsidP="00D6607E"/>
        </w:tc>
        <w:tc>
          <w:tcPr>
            <w:tcW w:w="567" w:type="dxa"/>
            <w:vAlign w:val="center"/>
          </w:tcPr>
          <w:p w14:paraId="76E01271" w14:textId="77777777" w:rsidR="00D6607E" w:rsidRDefault="00D6607E" w:rsidP="00D6607E">
            <w:pPr>
              <w:jc w:val="center"/>
            </w:pPr>
            <w:r>
              <w:t>F1</w:t>
            </w:r>
          </w:p>
        </w:tc>
        <w:tc>
          <w:tcPr>
            <w:tcW w:w="850" w:type="dxa"/>
            <w:vAlign w:val="center"/>
          </w:tcPr>
          <w:p w14:paraId="0D308120" w14:textId="0D1C4C7B" w:rsidR="00D6607E" w:rsidRPr="00832EFE" w:rsidRDefault="00D6607E" w:rsidP="00832EFE">
            <w:pPr>
              <w:jc w:val="center"/>
            </w:pPr>
            <w:r>
              <w:rPr>
                <w:color w:val="000000"/>
              </w:rPr>
              <w:t>96</w:t>
            </w:r>
            <w:r w:rsidR="00832EFE">
              <w:rPr>
                <w:color w:val="000000"/>
              </w:rPr>
              <w:t>.</w:t>
            </w:r>
            <w:r>
              <w:rPr>
                <w:color w:val="000000"/>
              </w:rPr>
              <w:t>98</w:t>
            </w:r>
          </w:p>
        </w:tc>
        <w:tc>
          <w:tcPr>
            <w:tcW w:w="851" w:type="dxa"/>
            <w:vAlign w:val="center"/>
          </w:tcPr>
          <w:p w14:paraId="18D656B5" w14:textId="655EB41B" w:rsidR="00D6607E" w:rsidRPr="00832EFE" w:rsidRDefault="000D724A" w:rsidP="00832EFE">
            <w:pPr>
              <w:jc w:val="center"/>
            </w:pPr>
            <w:r>
              <w:rPr>
                <w:color w:val="000000"/>
              </w:rPr>
              <w:t>93.78</w:t>
            </w:r>
          </w:p>
        </w:tc>
        <w:tc>
          <w:tcPr>
            <w:tcW w:w="992" w:type="dxa"/>
            <w:vAlign w:val="center"/>
          </w:tcPr>
          <w:p w14:paraId="71C92C6D" w14:textId="775C5CBF" w:rsidR="00D6607E" w:rsidRPr="00832EFE" w:rsidRDefault="000D724A" w:rsidP="00832EFE">
            <w:pPr>
              <w:jc w:val="center"/>
            </w:pPr>
            <w:r>
              <w:rPr>
                <w:color w:val="000000"/>
              </w:rPr>
              <w:t>72.08</w:t>
            </w:r>
          </w:p>
        </w:tc>
        <w:tc>
          <w:tcPr>
            <w:tcW w:w="851" w:type="dxa"/>
            <w:vAlign w:val="center"/>
          </w:tcPr>
          <w:p w14:paraId="4DBA4729" w14:textId="1025AE65" w:rsidR="00D6607E" w:rsidRPr="00832EFE" w:rsidRDefault="00D6607E" w:rsidP="00832EFE">
            <w:pPr>
              <w:jc w:val="center"/>
            </w:pPr>
            <w:r>
              <w:rPr>
                <w:color w:val="000000"/>
              </w:rPr>
              <w:t>68</w:t>
            </w:r>
            <w:r w:rsidR="00832EFE">
              <w:rPr>
                <w:color w:val="000000"/>
              </w:rPr>
              <w:t>.</w:t>
            </w:r>
            <w:r>
              <w:rPr>
                <w:color w:val="000000"/>
              </w:rPr>
              <w:t>09</w:t>
            </w:r>
          </w:p>
        </w:tc>
        <w:tc>
          <w:tcPr>
            <w:tcW w:w="850" w:type="dxa"/>
            <w:vAlign w:val="center"/>
          </w:tcPr>
          <w:p w14:paraId="7E48C995" w14:textId="12895103" w:rsidR="00D6607E" w:rsidRPr="00832EFE" w:rsidRDefault="000D724A" w:rsidP="00832EFE">
            <w:pPr>
              <w:jc w:val="center"/>
            </w:pPr>
            <w:r>
              <w:rPr>
                <w:color w:val="000000"/>
              </w:rPr>
              <w:t>67.14</w:t>
            </w:r>
          </w:p>
        </w:tc>
        <w:tc>
          <w:tcPr>
            <w:tcW w:w="851" w:type="dxa"/>
            <w:vAlign w:val="center"/>
          </w:tcPr>
          <w:p w14:paraId="496A433A" w14:textId="671E6867" w:rsidR="00D6607E" w:rsidRPr="000D724A" w:rsidRDefault="000D724A" w:rsidP="00832EFE">
            <w:pPr>
              <w:jc w:val="center"/>
              <w:rPr>
                <w:color w:val="000000"/>
              </w:rPr>
            </w:pPr>
            <w:r>
              <w:rPr>
                <w:color w:val="000000"/>
              </w:rPr>
              <w:t>87.57</w:t>
            </w:r>
          </w:p>
        </w:tc>
        <w:tc>
          <w:tcPr>
            <w:tcW w:w="850" w:type="dxa"/>
            <w:vAlign w:val="center"/>
          </w:tcPr>
          <w:p w14:paraId="0CA1E9B5" w14:textId="6BEB9723" w:rsidR="00D6607E" w:rsidRPr="00832EFE" w:rsidRDefault="000D724A" w:rsidP="00832EFE">
            <w:pPr>
              <w:jc w:val="center"/>
            </w:pPr>
            <w:r>
              <w:rPr>
                <w:color w:val="000000"/>
              </w:rPr>
              <w:t>41.33</w:t>
            </w:r>
          </w:p>
        </w:tc>
        <w:tc>
          <w:tcPr>
            <w:tcW w:w="992" w:type="dxa"/>
            <w:vAlign w:val="center"/>
          </w:tcPr>
          <w:p w14:paraId="3A8F6BDE" w14:textId="42C58984" w:rsidR="00D6607E" w:rsidRPr="00832EFE" w:rsidRDefault="000D724A" w:rsidP="00832EFE">
            <w:pPr>
              <w:jc w:val="center"/>
            </w:pPr>
            <w:r>
              <w:rPr>
                <w:color w:val="000000"/>
              </w:rPr>
              <w:t>75.28</w:t>
            </w:r>
          </w:p>
        </w:tc>
        <w:tc>
          <w:tcPr>
            <w:tcW w:w="993" w:type="dxa"/>
            <w:vAlign w:val="center"/>
          </w:tcPr>
          <w:p w14:paraId="2B29F672" w14:textId="6EF4E4B4" w:rsidR="00D6607E" w:rsidRPr="00832EFE" w:rsidRDefault="000D724A" w:rsidP="00832EFE">
            <w:pPr>
              <w:jc w:val="center"/>
            </w:pPr>
            <w:r>
              <w:rPr>
                <w:color w:val="000000"/>
              </w:rPr>
              <w:t>82.03</w:t>
            </w:r>
          </w:p>
        </w:tc>
      </w:tr>
      <w:tr w:rsidR="003F5952" w14:paraId="27983FD8" w14:textId="77777777" w:rsidTr="00F44F18">
        <w:trPr>
          <w:trHeight w:val="1130"/>
        </w:trPr>
        <w:tc>
          <w:tcPr>
            <w:tcW w:w="846" w:type="dxa"/>
            <w:vMerge w:val="restart"/>
            <w:textDirection w:val="btLr"/>
            <w:vAlign w:val="center"/>
          </w:tcPr>
          <w:p w14:paraId="2B5BC431" w14:textId="30AE7A42" w:rsidR="003F5952" w:rsidRPr="003A6D3A" w:rsidRDefault="003F5952" w:rsidP="003F5952">
            <w:pPr>
              <w:jc w:val="center"/>
              <w:rPr>
                <w:i/>
              </w:rPr>
            </w:pPr>
            <w:r w:rsidRPr="003A6D3A">
              <w:rPr>
                <w:i/>
              </w:rPr>
              <w:t>SVM (Random Under sampling = 0</w:t>
            </w:r>
            <w:r w:rsidR="000D724A" w:rsidRPr="003A6D3A">
              <w:rPr>
                <w:i/>
              </w:rPr>
              <w:t>.</w:t>
            </w:r>
            <w:r w:rsidRPr="003A6D3A">
              <w:rPr>
                <w:i/>
              </w:rPr>
              <w:t>4</w:t>
            </w:r>
            <w:r w:rsidR="00EE50BB" w:rsidRPr="003A6D3A">
              <w:rPr>
                <w:i/>
              </w:rPr>
              <w:t xml:space="preserve"> + Score &gt; 50</w:t>
            </w:r>
            <w:r w:rsidRPr="003A6D3A">
              <w:rPr>
                <w:i/>
              </w:rPr>
              <w:t>)</w:t>
            </w:r>
          </w:p>
        </w:tc>
        <w:tc>
          <w:tcPr>
            <w:tcW w:w="567" w:type="dxa"/>
            <w:vAlign w:val="center"/>
          </w:tcPr>
          <w:p w14:paraId="7A82615E" w14:textId="1C462C18" w:rsidR="003F5952" w:rsidRDefault="003F5952" w:rsidP="003F5952">
            <w:pPr>
              <w:jc w:val="center"/>
            </w:pPr>
            <w:r>
              <w:t>P</w:t>
            </w:r>
          </w:p>
        </w:tc>
        <w:tc>
          <w:tcPr>
            <w:tcW w:w="850" w:type="dxa"/>
            <w:vAlign w:val="center"/>
          </w:tcPr>
          <w:p w14:paraId="76DE3D9E" w14:textId="29D099AE" w:rsidR="003F5952" w:rsidRPr="00832EFE" w:rsidRDefault="003F5952" w:rsidP="003F5952">
            <w:pPr>
              <w:jc w:val="center"/>
            </w:pPr>
            <w:r w:rsidRPr="00832EFE">
              <w:t>96.74</w:t>
            </w:r>
          </w:p>
        </w:tc>
        <w:tc>
          <w:tcPr>
            <w:tcW w:w="851" w:type="dxa"/>
            <w:vAlign w:val="center"/>
          </w:tcPr>
          <w:p w14:paraId="46EEDAF2" w14:textId="38BCC553" w:rsidR="003F5952" w:rsidRPr="00832EFE" w:rsidRDefault="003F5952" w:rsidP="003F5952">
            <w:pPr>
              <w:jc w:val="center"/>
            </w:pPr>
            <w:r w:rsidRPr="00832EFE">
              <w:t>93.14</w:t>
            </w:r>
          </w:p>
        </w:tc>
        <w:tc>
          <w:tcPr>
            <w:tcW w:w="992" w:type="dxa"/>
            <w:vAlign w:val="center"/>
          </w:tcPr>
          <w:p w14:paraId="54525C31" w14:textId="14FAA0D3" w:rsidR="003F5952" w:rsidRPr="00832EFE" w:rsidRDefault="003F5952" w:rsidP="003F5952">
            <w:pPr>
              <w:jc w:val="center"/>
            </w:pPr>
            <w:r w:rsidRPr="00832EFE">
              <w:t>68.04</w:t>
            </w:r>
          </w:p>
        </w:tc>
        <w:tc>
          <w:tcPr>
            <w:tcW w:w="851" w:type="dxa"/>
            <w:vAlign w:val="center"/>
          </w:tcPr>
          <w:p w14:paraId="76A79B50" w14:textId="70C33C33" w:rsidR="003F5952" w:rsidRPr="00832EFE" w:rsidRDefault="003F5952" w:rsidP="003F5952">
            <w:pPr>
              <w:jc w:val="center"/>
            </w:pPr>
            <w:r w:rsidRPr="00832EFE">
              <w:t>83.66</w:t>
            </w:r>
          </w:p>
        </w:tc>
        <w:tc>
          <w:tcPr>
            <w:tcW w:w="850" w:type="dxa"/>
            <w:vAlign w:val="center"/>
          </w:tcPr>
          <w:p w14:paraId="16FE5243" w14:textId="6FA56990" w:rsidR="003F5952" w:rsidRPr="00832EFE" w:rsidRDefault="003F5952" w:rsidP="003F5952">
            <w:pPr>
              <w:jc w:val="center"/>
            </w:pPr>
            <w:r w:rsidRPr="00832EFE">
              <w:t>90.00</w:t>
            </w:r>
          </w:p>
        </w:tc>
        <w:tc>
          <w:tcPr>
            <w:tcW w:w="851" w:type="dxa"/>
            <w:vAlign w:val="center"/>
          </w:tcPr>
          <w:p w14:paraId="35A6941B" w14:textId="331BDC05" w:rsidR="003F5952" w:rsidRPr="00832EFE" w:rsidRDefault="003F5952" w:rsidP="003F5952">
            <w:pPr>
              <w:jc w:val="center"/>
            </w:pPr>
            <w:r w:rsidRPr="00832EFE">
              <w:t>86.96</w:t>
            </w:r>
          </w:p>
        </w:tc>
        <w:tc>
          <w:tcPr>
            <w:tcW w:w="850" w:type="dxa"/>
            <w:vAlign w:val="center"/>
          </w:tcPr>
          <w:p w14:paraId="528C9963" w14:textId="48550402" w:rsidR="003F5952" w:rsidRPr="00832EFE" w:rsidRDefault="003F5952" w:rsidP="003F5952">
            <w:pPr>
              <w:jc w:val="center"/>
            </w:pPr>
            <w:r w:rsidRPr="00832EFE">
              <w:t>32.35</w:t>
            </w:r>
          </w:p>
        </w:tc>
        <w:tc>
          <w:tcPr>
            <w:tcW w:w="992" w:type="dxa"/>
            <w:vAlign w:val="center"/>
          </w:tcPr>
          <w:p w14:paraId="76E5530A" w14:textId="6C69E80B" w:rsidR="003F5952" w:rsidRPr="003F5952" w:rsidRDefault="003F5952" w:rsidP="003F5952">
            <w:pPr>
              <w:jc w:val="center"/>
              <w:rPr>
                <w:color w:val="000000"/>
              </w:rPr>
            </w:pPr>
            <w:r w:rsidRPr="00832EFE">
              <w:t>78.70</w:t>
            </w:r>
          </w:p>
        </w:tc>
        <w:tc>
          <w:tcPr>
            <w:tcW w:w="993" w:type="dxa"/>
            <w:vAlign w:val="center"/>
          </w:tcPr>
          <w:p w14:paraId="56AF8BEF" w14:textId="03BC14C5" w:rsidR="003F5952" w:rsidRPr="003F5952" w:rsidRDefault="003F5952" w:rsidP="003F5952">
            <w:pPr>
              <w:jc w:val="center"/>
              <w:rPr>
                <w:color w:val="000000"/>
              </w:rPr>
            </w:pPr>
            <w:r w:rsidRPr="00832EFE">
              <w:t>83.72</w:t>
            </w:r>
          </w:p>
        </w:tc>
      </w:tr>
      <w:tr w:rsidR="003F5952" w14:paraId="6A2661E9" w14:textId="77777777" w:rsidTr="00F44F18">
        <w:trPr>
          <w:trHeight w:val="1118"/>
        </w:trPr>
        <w:tc>
          <w:tcPr>
            <w:tcW w:w="846" w:type="dxa"/>
            <w:vMerge/>
          </w:tcPr>
          <w:p w14:paraId="16D60A27" w14:textId="77777777" w:rsidR="003F5952" w:rsidRPr="003A6D3A" w:rsidRDefault="003F5952" w:rsidP="003F5952"/>
        </w:tc>
        <w:tc>
          <w:tcPr>
            <w:tcW w:w="567" w:type="dxa"/>
            <w:vAlign w:val="center"/>
          </w:tcPr>
          <w:p w14:paraId="2C5034FD" w14:textId="4B164978" w:rsidR="003F5952" w:rsidRDefault="003F5952" w:rsidP="003F5952">
            <w:pPr>
              <w:jc w:val="center"/>
            </w:pPr>
            <w:r>
              <w:t>R</w:t>
            </w:r>
          </w:p>
        </w:tc>
        <w:tc>
          <w:tcPr>
            <w:tcW w:w="850" w:type="dxa"/>
            <w:vAlign w:val="center"/>
          </w:tcPr>
          <w:p w14:paraId="1C0D97F1" w14:textId="705CA26B" w:rsidR="003F5952" w:rsidRPr="00832EFE" w:rsidRDefault="003F5952" w:rsidP="003F5952">
            <w:pPr>
              <w:jc w:val="center"/>
            </w:pPr>
            <w:r w:rsidRPr="00832EFE">
              <w:t>97.23</w:t>
            </w:r>
          </w:p>
        </w:tc>
        <w:tc>
          <w:tcPr>
            <w:tcW w:w="851" w:type="dxa"/>
            <w:vAlign w:val="center"/>
          </w:tcPr>
          <w:p w14:paraId="508ABDB5" w14:textId="3E6C7FE5" w:rsidR="003F5952" w:rsidRPr="00832EFE" w:rsidRDefault="003F5952" w:rsidP="003F5952">
            <w:pPr>
              <w:jc w:val="center"/>
            </w:pPr>
            <w:r w:rsidRPr="00832EFE">
              <w:t>92.23</w:t>
            </w:r>
          </w:p>
        </w:tc>
        <w:tc>
          <w:tcPr>
            <w:tcW w:w="992" w:type="dxa"/>
            <w:vAlign w:val="center"/>
          </w:tcPr>
          <w:p w14:paraId="759CBBB1" w14:textId="572C959B" w:rsidR="003F5952" w:rsidRPr="00832EFE" w:rsidRDefault="003F5952" w:rsidP="003F5952">
            <w:pPr>
              <w:jc w:val="center"/>
            </w:pPr>
            <w:r w:rsidRPr="00832EFE">
              <w:t>82.50</w:t>
            </w:r>
          </w:p>
        </w:tc>
        <w:tc>
          <w:tcPr>
            <w:tcW w:w="851" w:type="dxa"/>
            <w:vAlign w:val="center"/>
          </w:tcPr>
          <w:p w14:paraId="18D96792" w14:textId="5BAE8760" w:rsidR="003F5952" w:rsidRPr="00832EFE" w:rsidRDefault="003F5952" w:rsidP="003F5952">
            <w:pPr>
              <w:jc w:val="center"/>
            </w:pPr>
            <w:r w:rsidRPr="00832EFE">
              <w:t>57.40</w:t>
            </w:r>
          </w:p>
        </w:tc>
        <w:tc>
          <w:tcPr>
            <w:tcW w:w="850" w:type="dxa"/>
            <w:vAlign w:val="center"/>
          </w:tcPr>
          <w:p w14:paraId="6766FFAA" w14:textId="125C72F8" w:rsidR="003F5952" w:rsidRPr="00832EFE" w:rsidRDefault="003F5952" w:rsidP="003F5952">
            <w:pPr>
              <w:jc w:val="center"/>
            </w:pPr>
            <w:r w:rsidRPr="00832EFE">
              <w:t>51.14</w:t>
            </w:r>
          </w:p>
        </w:tc>
        <w:tc>
          <w:tcPr>
            <w:tcW w:w="851" w:type="dxa"/>
            <w:vAlign w:val="center"/>
          </w:tcPr>
          <w:p w14:paraId="756AFC5D" w14:textId="1BADDF23" w:rsidR="003F5952" w:rsidRPr="00832EFE" w:rsidRDefault="003F5952" w:rsidP="003F5952">
            <w:pPr>
              <w:jc w:val="center"/>
            </w:pPr>
            <w:r w:rsidRPr="00832EFE">
              <w:t>86.96</w:t>
            </w:r>
          </w:p>
        </w:tc>
        <w:tc>
          <w:tcPr>
            <w:tcW w:w="850" w:type="dxa"/>
            <w:vAlign w:val="center"/>
          </w:tcPr>
          <w:p w14:paraId="2460734C" w14:textId="15A91F18" w:rsidR="003F5952" w:rsidRPr="00832EFE" w:rsidRDefault="003F5952" w:rsidP="003F5952">
            <w:pPr>
              <w:jc w:val="center"/>
            </w:pPr>
            <w:r w:rsidRPr="00832EFE">
              <w:t>62.26</w:t>
            </w:r>
          </w:p>
        </w:tc>
        <w:tc>
          <w:tcPr>
            <w:tcW w:w="992" w:type="dxa"/>
            <w:vAlign w:val="center"/>
          </w:tcPr>
          <w:p w14:paraId="2333F9A9" w14:textId="5D0D9F24" w:rsidR="003F5952" w:rsidRPr="003F5952" w:rsidRDefault="003F5952" w:rsidP="003F5952">
            <w:pPr>
              <w:jc w:val="center"/>
              <w:rPr>
                <w:color w:val="000000"/>
              </w:rPr>
            </w:pPr>
            <w:r w:rsidRPr="00832EFE">
              <w:t>75.67</w:t>
            </w:r>
          </w:p>
        </w:tc>
        <w:tc>
          <w:tcPr>
            <w:tcW w:w="993" w:type="dxa"/>
            <w:vAlign w:val="center"/>
          </w:tcPr>
          <w:p w14:paraId="1BFD9413" w14:textId="670D8F8A" w:rsidR="003F5952" w:rsidRPr="003F5952" w:rsidRDefault="003F5952" w:rsidP="003F5952">
            <w:pPr>
              <w:jc w:val="center"/>
              <w:rPr>
                <w:color w:val="000000"/>
              </w:rPr>
            </w:pPr>
            <w:r w:rsidRPr="00832EFE">
              <w:t>80.41</w:t>
            </w:r>
          </w:p>
        </w:tc>
      </w:tr>
      <w:tr w:rsidR="003F5952" w14:paraId="1630128C" w14:textId="77777777" w:rsidTr="003A6D3A">
        <w:trPr>
          <w:trHeight w:val="983"/>
        </w:trPr>
        <w:tc>
          <w:tcPr>
            <w:tcW w:w="846" w:type="dxa"/>
            <w:vMerge/>
          </w:tcPr>
          <w:p w14:paraId="5D870CA5" w14:textId="77777777" w:rsidR="003F5952" w:rsidRPr="003A6D3A" w:rsidRDefault="003F5952" w:rsidP="003F5952"/>
        </w:tc>
        <w:tc>
          <w:tcPr>
            <w:tcW w:w="567" w:type="dxa"/>
            <w:vAlign w:val="center"/>
          </w:tcPr>
          <w:p w14:paraId="20FD1074" w14:textId="310D6124" w:rsidR="003F5952" w:rsidRDefault="003F5952" w:rsidP="003F5952">
            <w:pPr>
              <w:jc w:val="center"/>
            </w:pPr>
            <w:r>
              <w:t>F1</w:t>
            </w:r>
          </w:p>
        </w:tc>
        <w:tc>
          <w:tcPr>
            <w:tcW w:w="850" w:type="dxa"/>
            <w:vAlign w:val="center"/>
          </w:tcPr>
          <w:p w14:paraId="276CE4F2" w14:textId="0F57607A" w:rsidR="003F5952" w:rsidRPr="00832EFE" w:rsidRDefault="003F5952" w:rsidP="003F5952">
            <w:pPr>
              <w:jc w:val="center"/>
            </w:pPr>
            <w:r w:rsidRPr="00832EFE">
              <w:t>96.98</w:t>
            </w:r>
          </w:p>
        </w:tc>
        <w:tc>
          <w:tcPr>
            <w:tcW w:w="851" w:type="dxa"/>
            <w:vAlign w:val="center"/>
          </w:tcPr>
          <w:p w14:paraId="1797D13D" w14:textId="3A34C949" w:rsidR="003F5952" w:rsidRPr="00832EFE" w:rsidRDefault="003F5952" w:rsidP="003F5952">
            <w:pPr>
              <w:jc w:val="center"/>
            </w:pPr>
            <w:r w:rsidRPr="00832EFE">
              <w:t>92.68</w:t>
            </w:r>
          </w:p>
        </w:tc>
        <w:tc>
          <w:tcPr>
            <w:tcW w:w="992" w:type="dxa"/>
            <w:vAlign w:val="center"/>
          </w:tcPr>
          <w:p w14:paraId="3642C2EA" w14:textId="1BBA634E" w:rsidR="003F5952" w:rsidRPr="00832EFE" w:rsidRDefault="003F5952" w:rsidP="003F5952">
            <w:pPr>
              <w:jc w:val="center"/>
            </w:pPr>
            <w:r w:rsidRPr="00832EFE">
              <w:t>74.58</w:t>
            </w:r>
          </w:p>
        </w:tc>
        <w:tc>
          <w:tcPr>
            <w:tcW w:w="851" w:type="dxa"/>
            <w:vAlign w:val="center"/>
          </w:tcPr>
          <w:p w14:paraId="3A3C55DD" w14:textId="52A3C724" w:rsidR="003F5952" w:rsidRPr="00832EFE" w:rsidRDefault="003F5952" w:rsidP="003F5952">
            <w:pPr>
              <w:jc w:val="center"/>
            </w:pPr>
            <w:r w:rsidRPr="00832EFE">
              <w:t>68.09</w:t>
            </w:r>
          </w:p>
        </w:tc>
        <w:tc>
          <w:tcPr>
            <w:tcW w:w="850" w:type="dxa"/>
            <w:vAlign w:val="center"/>
          </w:tcPr>
          <w:p w14:paraId="37B6C45F" w14:textId="6F7AA085" w:rsidR="003F5952" w:rsidRPr="00832EFE" w:rsidRDefault="003F5952" w:rsidP="003F5952">
            <w:pPr>
              <w:jc w:val="center"/>
            </w:pPr>
            <w:r w:rsidRPr="00832EFE">
              <w:t>65.22</w:t>
            </w:r>
          </w:p>
        </w:tc>
        <w:tc>
          <w:tcPr>
            <w:tcW w:w="851" w:type="dxa"/>
            <w:vAlign w:val="center"/>
          </w:tcPr>
          <w:p w14:paraId="7998361E" w14:textId="441B8C61" w:rsidR="003F5952" w:rsidRPr="00832EFE" w:rsidRDefault="003F5952" w:rsidP="003F5952">
            <w:pPr>
              <w:jc w:val="center"/>
            </w:pPr>
            <w:r w:rsidRPr="00832EFE">
              <w:t>86.96</w:t>
            </w:r>
          </w:p>
        </w:tc>
        <w:tc>
          <w:tcPr>
            <w:tcW w:w="850" w:type="dxa"/>
            <w:vAlign w:val="center"/>
          </w:tcPr>
          <w:p w14:paraId="5F611349" w14:textId="4A5840ED" w:rsidR="003F5952" w:rsidRPr="00832EFE" w:rsidRDefault="003F5952" w:rsidP="003F5952">
            <w:pPr>
              <w:jc w:val="center"/>
            </w:pPr>
            <w:r w:rsidRPr="00832EFE">
              <w:t>42.58</w:t>
            </w:r>
          </w:p>
        </w:tc>
        <w:tc>
          <w:tcPr>
            <w:tcW w:w="992" w:type="dxa"/>
            <w:vAlign w:val="center"/>
          </w:tcPr>
          <w:p w14:paraId="2A2DB10F" w14:textId="714004AA" w:rsidR="003F5952" w:rsidRPr="003F5952" w:rsidRDefault="003F5952" w:rsidP="003F5952">
            <w:pPr>
              <w:jc w:val="center"/>
              <w:rPr>
                <w:color w:val="000000"/>
              </w:rPr>
            </w:pPr>
            <w:r w:rsidRPr="00832EFE">
              <w:t>75.30</w:t>
            </w:r>
          </w:p>
        </w:tc>
        <w:tc>
          <w:tcPr>
            <w:tcW w:w="993" w:type="dxa"/>
            <w:vAlign w:val="center"/>
          </w:tcPr>
          <w:p w14:paraId="5886C60B" w14:textId="6C58DBF9" w:rsidR="003F5952" w:rsidRDefault="00527A41" w:rsidP="00527A41">
            <w:r>
              <w:t xml:space="preserve"> </w:t>
            </w:r>
          </w:p>
          <w:p w14:paraId="27FBC61C" w14:textId="66703C0E" w:rsidR="00527A41" w:rsidRPr="00832EFE" w:rsidRDefault="00527A41" w:rsidP="00527A41">
            <w:pPr>
              <w:jc w:val="center"/>
            </w:pPr>
            <w:r>
              <w:t>82.03</w:t>
            </w:r>
          </w:p>
          <w:p w14:paraId="35EE689D" w14:textId="3FFFEF29" w:rsidR="003F5952" w:rsidRPr="003F5952" w:rsidRDefault="003F5952" w:rsidP="003F5952">
            <w:pPr>
              <w:jc w:val="center"/>
              <w:rPr>
                <w:color w:val="000000"/>
              </w:rPr>
            </w:pPr>
          </w:p>
        </w:tc>
      </w:tr>
      <w:tr w:rsidR="00D6607E" w14:paraId="2178A550" w14:textId="77777777" w:rsidTr="00CB6D2E">
        <w:trPr>
          <w:trHeight w:val="1265"/>
        </w:trPr>
        <w:tc>
          <w:tcPr>
            <w:tcW w:w="846" w:type="dxa"/>
            <w:vMerge w:val="restart"/>
            <w:textDirection w:val="btLr"/>
          </w:tcPr>
          <w:p w14:paraId="4D59FB4C" w14:textId="5C0EA791" w:rsidR="00D6607E" w:rsidRPr="00C82B70" w:rsidRDefault="00061D9F" w:rsidP="00061D9F">
            <w:pPr>
              <w:ind w:left="113" w:right="113"/>
              <w:jc w:val="center"/>
              <w:rPr>
                <w:i/>
              </w:rPr>
            </w:pPr>
            <w:r w:rsidRPr="00C82B70">
              <w:rPr>
                <w:i/>
              </w:rPr>
              <w:lastRenderedPageBreak/>
              <w:t>Random Forest (Random Over sampling = 0.7</w:t>
            </w:r>
            <w:r w:rsidR="00EE50BB" w:rsidRPr="00C82B70">
              <w:rPr>
                <w:i/>
              </w:rPr>
              <w:t xml:space="preserve"> + Score &gt; 15</w:t>
            </w:r>
            <w:r w:rsidRPr="00C82B70">
              <w:rPr>
                <w:i/>
              </w:rPr>
              <w:t>)</w:t>
            </w:r>
          </w:p>
        </w:tc>
        <w:tc>
          <w:tcPr>
            <w:tcW w:w="567" w:type="dxa"/>
            <w:vAlign w:val="center"/>
          </w:tcPr>
          <w:p w14:paraId="100A63FC" w14:textId="77777777" w:rsidR="00D6607E" w:rsidRDefault="00D6607E" w:rsidP="00832EFE">
            <w:pPr>
              <w:jc w:val="center"/>
            </w:pPr>
            <w:r>
              <w:t>P</w:t>
            </w:r>
          </w:p>
        </w:tc>
        <w:tc>
          <w:tcPr>
            <w:tcW w:w="850" w:type="dxa"/>
            <w:vAlign w:val="center"/>
          </w:tcPr>
          <w:p w14:paraId="79AA780F" w14:textId="6CC6C762" w:rsidR="00D6607E" w:rsidRDefault="00024C9B" w:rsidP="00832EFE">
            <w:pPr>
              <w:jc w:val="center"/>
              <w:rPr>
                <w:color w:val="000000"/>
              </w:rPr>
            </w:pPr>
            <w:r w:rsidRPr="00024C9B">
              <w:rPr>
                <w:color w:val="000000"/>
              </w:rPr>
              <w:t>95</w:t>
            </w:r>
            <w:r>
              <w:rPr>
                <w:color w:val="000000"/>
              </w:rPr>
              <w:t>.</w:t>
            </w:r>
            <w:r w:rsidRPr="00024C9B">
              <w:rPr>
                <w:color w:val="000000"/>
              </w:rPr>
              <w:t>79</w:t>
            </w:r>
          </w:p>
        </w:tc>
        <w:tc>
          <w:tcPr>
            <w:tcW w:w="851" w:type="dxa"/>
            <w:vAlign w:val="center"/>
          </w:tcPr>
          <w:p w14:paraId="1BCCDC86" w14:textId="2E2EAA4E" w:rsidR="00D6607E" w:rsidRDefault="00024C9B" w:rsidP="00832EFE">
            <w:pPr>
              <w:jc w:val="center"/>
              <w:rPr>
                <w:color w:val="000000"/>
              </w:rPr>
            </w:pPr>
            <w:r w:rsidRPr="00024C9B">
              <w:rPr>
                <w:color w:val="000000"/>
              </w:rPr>
              <w:t>88</w:t>
            </w:r>
            <w:r>
              <w:rPr>
                <w:color w:val="000000"/>
              </w:rPr>
              <w:t>.</w:t>
            </w:r>
            <w:r w:rsidRPr="00024C9B">
              <w:rPr>
                <w:color w:val="000000"/>
              </w:rPr>
              <w:t>07</w:t>
            </w:r>
          </w:p>
        </w:tc>
        <w:tc>
          <w:tcPr>
            <w:tcW w:w="992" w:type="dxa"/>
            <w:vAlign w:val="center"/>
          </w:tcPr>
          <w:p w14:paraId="1D34CAF0" w14:textId="7222B838" w:rsidR="00D6607E" w:rsidRDefault="00024C9B" w:rsidP="00832EFE">
            <w:pPr>
              <w:jc w:val="center"/>
              <w:rPr>
                <w:color w:val="000000"/>
              </w:rPr>
            </w:pPr>
            <w:r w:rsidRPr="00024C9B">
              <w:rPr>
                <w:color w:val="000000"/>
              </w:rPr>
              <w:t>62</w:t>
            </w:r>
            <w:r>
              <w:rPr>
                <w:color w:val="000000"/>
              </w:rPr>
              <w:t>.</w:t>
            </w:r>
            <w:r w:rsidRPr="00024C9B">
              <w:rPr>
                <w:color w:val="000000"/>
              </w:rPr>
              <w:t>50</w:t>
            </w:r>
          </w:p>
        </w:tc>
        <w:tc>
          <w:tcPr>
            <w:tcW w:w="851" w:type="dxa"/>
            <w:vAlign w:val="center"/>
          </w:tcPr>
          <w:p w14:paraId="0D5A0CE4" w14:textId="6151B95C" w:rsidR="00D6607E" w:rsidRDefault="00024C9B" w:rsidP="00832EFE">
            <w:pPr>
              <w:jc w:val="center"/>
              <w:rPr>
                <w:color w:val="000000"/>
              </w:rPr>
            </w:pPr>
            <w:r w:rsidRPr="00024C9B">
              <w:rPr>
                <w:color w:val="000000"/>
              </w:rPr>
              <w:t>84</w:t>
            </w:r>
            <w:r>
              <w:rPr>
                <w:color w:val="000000"/>
              </w:rPr>
              <w:t>.</w:t>
            </w:r>
            <w:r w:rsidRPr="00024C9B">
              <w:rPr>
                <w:color w:val="000000"/>
              </w:rPr>
              <w:t>18</w:t>
            </w:r>
          </w:p>
        </w:tc>
        <w:tc>
          <w:tcPr>
            <w:tcW w:w="850" w:type="dxa"/>
            <w:vAlign w:val="center"/>
          </w:tcPr>
          <w:p w14:paraId="52AD470A" w14:textId="3249086B" w:rsidR="00D6607E" w:rsidRDefault="00024C9B" w:rsidP="00832EFE">
            <w:pPr>
              <w:jc w:val="center"/>
              <w:rPr>
                <w:color w:val="000000"/>
              </w:rPr>
            </w:pPr>
            <w:r w:rsidRPr="00024C9B">
              <w:rPr>
                <w:color w:val="000000"/>
              </w:rPr>
              <w:t>85</w:t>
            </w:r>
            <w:r>
              <w:rPr>
                <w:color w:val="000000"/>
              </w:rPr>
              <w:t>.</w:t>
            </w:r>
            <w:r w:rsidRPr="00024C9B">
              <w:rPr>
                <w:color w:val="000000"/>
              </w:rPr>
              <w:t>96</w:t>
            </w:r>
          </w:p>
        </w:tc>
        <w:tc>
          <w:tcPr>
            <w:tcW w:w="851" w:type="dxa"/>
            <w:vAlign w:val="center"/>
          </w:tcPr>
          <w:p w14:paraId="5C8B3E05" w14:textId="1E52784A" w:rsidR="00D6607E" w:rsidRDefault="00024C9B" w:rsidP="00832EFE">
            <w:pPr>
              <w:jc w:val="center"/>
              <w:rPr>
                <w:color w:val="000000"/>
              </w:rPr>
            </w:pPr>
            <w:r w:rsidRPr="00024C9B">
              <w:rPr>
                <w:color w:val="000000"/>
              </w:rPr>
              <w:t>87</w:t>
            </w:r>
            <w:r>
              <w:rPr>
                <w:color w:val="000000"/>
              </w:rPr>
              <w:t>.</w:t>
            </w:r>
            <w:r w:rsidRPr="00024C9B">
              <w:rPr>
                <w:color w:val="000000"/>
              </w:rPr>
              <w:t>37</w:t>
            </w:r>
          </w:p>
        </w:tc>
        <w:tc>
          <w:tcPr>
            <w:tcW w:w="850" w:type="dxa"/>
            <w:vAlign w:val="center"/>
          </w:tcPr>
          <w:p w14:paraId="64D73B87" w14:textId="1AAB0486" w:rsidR="00D6607E" w:rsidRDefault="00024C9B" w:rsidP="00832EFE">
            <w:pPr>
              <w:jc w:val="center"/>
              <w:rPr>
                <w:color w:val="000000"/>
              </w:rPr>
            </w:pPr>
            <w:r w:rsidRPr="00024C9B">
              <w:rPr>
                <w:color w:val="000000"/>
              </w:rPr>
              <w:t>37</w:t>
            </w:r>
            <w:r>
              <w:rPr>
                <w:color w:val="000000"/>
              </w:rPr>
              <w:t>.</w:t>
            </w:r>
            <w:r w:rsidRPr="00024C9B">
              <w:rPr>
                <w:color w:val="000000"/>
              </w:rPr>
              <w:t>65</w:t>
            </w:r>
          </w:p>
        </w:tc>
        <w:tc>
          <w:tcPr>
            <w:tcW w:w="992" w:type="dxa"/>
            <w:vAlign w:val="center"/>
          </w:tcPr>
          <w:p w14:paraId="30139198" w14:textId="37DD45A4" w:rsidR="00D6607E" w:rsidRDefault="00024C9B" w:rsidP="00832EFE">
            <w:pPr>
              <w:jc w:val="center"/>
              <w:rPr>
                <w:color w:val="000000"/>
              </w:rPr>
            </w:pPr>
            <w:r w:rsidRPr="00024C9B">
              <w:rPr>
                <w:color w:val="000000"/>
              </w:rPr>
              <w:t>77</w:t>
            </w:r>
            <w:r>
              <w:rPr>
                <w:color w:val="000000"/>
              </w:rPr>
              <w:t>.</w:t>
            </w:r>
            <w:r w:rsidRPr="00024C9B">
              <w:rPr>
                <w:color w:val="000000"/>
              </w:rPr>
              <w:t>36</w:t>
            </w:r>
          </w:p>
        </w:tc>
        <w:tc>
          <w:tcPr>
            <w:tcW w:w="993" w:type="dxa"/>
            <w:vAlign w:val="center"/>
          </w:tcPr>
          <w:p w14:paraId="79C54F1B" w14:textId="58530945" w:rsidR="00D6607E" w:rsidRDefault="00024C9B" w:rsidP="00832EFE">
            <w:pPr>
              <w:jc w:val="center"/>
              <w:rPr>
                <w:color w:val="000000"/>
              </w:rPr>
            </w:pPr>
            <w:r w:rsidRPr="00024C9B">
              <w:rPr>
                <w:color w:val="000000"/>
              </w:rPr>
              <w:t>83</w:t>
            </w:r>
            <w:r>
              <w:rPr>
                <w:color w:val="000000"/>
              </w:rPr>
              <w:t>.</w:t>
            </w:r>
            <w:r w:rsidRPr="00024C9B">
              <w:rPr>
                <w:color w:val="000000"/>
              </w:rPr>
              <w:t>35</w:t>
            </w:r>
          </w:p>
        </w:tc>
      </w:tr>
      <w:tr w:rsidR="00D6607E" w14:paraId="5DA7FADE" w14:textId="77777777" w:rsidTr="00C82B70">
        <w:trPr>
          <w:trHeight w:val="1126"/>
        </w:trPr>
        <w:tc>
          <w:tcPr>
            <w:tcW w:w="846" w:type="dxa"/>
            <w:vMerge/>
          </w:tcPr>
          <w:p w14:paraId="2C6AB41F" w14:textId="77777777" w:rsidR="00D6607E" w:rsidRPr="003A6D3A" w:rsidRDefault="00D6607E" w:rsidP="00832EFE"/>
        </w:tc>
        <w:tc>
          <w:tcPr>
            <w:tcW w:w="567" w:type="dxa"/>
            <w:vAlign w:val="center"/>
          </w:tcPr>
          <w:p w14:paraId="148CDCBC" w14:textId="77777777" w:rsidR="00D6607E" w:rsidRDefault="00D6607E" w:rsidP="00832EFE">
            <w:pPr>
              <w:jc w:val="center"/>
            </w:pPr>
            <w:r>
              <w:t>R</w:t>
            </w:r>
          </w:p>
        </w:tc>
        <w:tc>
          <w:tcPr>
            <w:tcW w:w="850" w:type="dxa"/>
            <w:vAlign w:val="center"/>
          </w:tcPr>
          <w:p w14:paraId="7AFCD91B" w14:textId="74496E64" w:rsidR="00D6607E" w:rsidRDefault="00024C9B" w:rsidP="00832EFE">
            <w:pPr>
              <w:jc w:val="center"/>
              <w:rPr>
                <w:color w:val="000000"/>
              </w:rPr>
            </w:pPr>
            <w:r w:rsidRPr="00024C9B">
              <w:rPr>
                <w:color w:val="000000"/>
              </w:rPr>
              <w:t>97</w:t>
            </w:r>
            <w:r>
              <w:rPr>
                <w:color w:val="000000"/>
              </w:rPr>
              <w:t>.</w:t>
            </w:r>
            <w:r w:rsidRPr="00024C9B">
              <w:rPr>
                <w:color w:val="000000"/>
              </w:rPr>
              <w:t>48</w:t>
            </w:r>
          </w:p>
        </w:tc>
        <w:tc>
          <w:tcPr>
            <w:tcW w:w="851" w:type="dxa"/>
            <w:vAlign w:val="center"/>
          </w:tcPr>
          <w:p w14:paraId="5121E595" w14:textId="483E2EF6" w:rsidR="00D6607E" w:rsidRDefault="00024C9B" w:rsidP="00832EFE">
            <w:pPr>
              <w:jc w:val="center"/>
              <w:rPr>
                <w:color w:val="000000"/>
              </w:rPr>
            </w:pPr>
            <w:r w:rsidRPr="00024C9B">
              <w:rPr>
                <w:color w:val="000000"/>
              </w:rPr>
              <w:t>93</w:t>
            </w:r>
            <w:r>
              <w:rPr>
                <w:color w:val="000000"/>
              </w:rPr>
              <w:t>.</w:t>
            </w:r>
            <w:r w:rsidRPr="00024C9B">
              <w:rPr>
                <w:color w:val="000000"/>
              </w:rPr>
              <w:t>20</w:t>
            </w:r>
          </w:p>
        </w:tc>
        <w:tc>
          <w:tcPr>
            <w:tcW w:w="992" w:type="dxa"/>
            <w:vAlign w:val="center"/>
          </w:tcPr>
          <w:p w14:paraId="1C7159E0" w14:textId="7312E4A2" w:rsidR="00D6607E" w:rsidRDefault="00024C9B" w:rsidP="00832EFE">
            <w:pPr>
              <w:jc w:val="center"/>
              <w:rPr>
                <w:color w:val="000000"/>
              </w:rPr>
            </w:pPr>
            <w:r w:rsidRPr="00024C9B">
              <w:rPr>
                <w:color w:val="000000"/>
              </w:rPr>
              <w:t>87</w:t>
            </w:r>
            <w:r>
              <w:rPr>
                <w:color w:val="000000"/>
              </w:rPr>
              <w:t>.</w:t>
            </w:r>
            <w:r w:rsidRPr="00024C9B">
              <w:rPr>
                <w:color w:val="000000"/>
              </w:rPr>
              <w:t>50</w:t>
            </w:r>
          </w:p>
        </w:tc>
        <w:tc>
          <w:tcPr>
            <w:tcW w:w="851" w:type="dxa"/>
            <w:vAlign w:val="center"/>
          </w:tcPr>
          <w:p w14:paraId="4391AA8F" w14:textId="3489CF3B" w:rsidR="00D6607E" w:rsidRDefault="00024C9B" w:rsidP="00832EFE">
            <w:pPr>
              <w:jc w:val="center"/>
              <w:rPr>
                <w:color w:val="000000"/>
              </w:rPr>
            </w:pPr>
            <w:r w:rsidRPr="00024C9B">
              <w:rPr>
                <w:color w:val="000000"/>
              </w:rPr>
              <w:t>66</w:t>
            </w:r>
            <w:r>
              <w:rPr>
                <w:color w:val="000000"/>
              </w:rPr>
              <w:t>.</w:t>
            </w:r>
            <w:r w:rsidRPr="00024C9B">
              <w:rPr>
                <w:color w:val="000000"/>
              </w:rPr>
              <w:t>82</w:t>
            </w:r>
          </w:p>
        </w:tc>
        <w:tc>
          <w:tcPr>
            <w:tcW w:w="850" w:type="dxa"/>
            <w:vAlign w:val="center"/>
          </w:tcPr>
          <w:p w14:paraId="46491507" w14:textId="5C961F7B" w:rsidR="00D6607E" w:rsidRDefault="00024C9B" w:rsidP="00832EFE">
            <w:pPr>
              <w:jc w:val="center"/>
              <w:rPr>
                <w:color w:val="000000"/>
              </w:rPr>
            </w:pPr>
            <w:r w:rsidRPr="00024C9B">
              <w:rPr>
                <w:color w:val="000000"/>
              </w:rPr>
              <w:t>55</w:t>
            </w:r>
            <w:r>
              <w:rPr>
                <w:color w:val="000000"/>
              </w:rPr>
              <w:t>.</w:t>
            </w:r>
            <w:r w:rsidRPr="00024C9B">
              <w:rPr>
                <w:color w:val="000000"/>
              </w:rPr>
              <w:t>68</w:t>
            </w:r>
          </w:p>
        </w:tc>
        <w:tc>
          <w:tcPr>
            <w:tcW w:w="851" w:type="dxa"/>
            <w:vAlign w:val="center"/>
          </w:tcPr>
          <w:p w14:paraId="7CB888A7" w14:textId="643D3D93" w:rsidR="00D6607E" w:rsidRDefault="00024C9B" w:rsidP="00832EFE">
            <w:pPr>
              <w:jc w:val="center"/>
              <w:rPr>
                <w:color w:val="000000"/>
              </w:rPr>
            </w:pPr>
            <w:r w:rsidRPr="00024C9B">
              <w:rPr>
                <w:color w:val="000000"/>
              </w:rPr>
              <w:t>90</w:t>
            </w:r>
            <w:r>
              <w:rPr>
                <w:color w:val="000000"/>
              </w:rPr>
              <w:t>.</w:t>
            </w:r>
            <w:r w:rsidRPr="00024C9B">
              <w:rPr>
                <w:color w:val="000000"/>
              </w:rPr>
              <w:t>22</w:t>
            </w:r>
          </w:p>
        </w:tc>
        <w:tc>
          <w:tcPr>
            <w:tcW w:w="850" w:type="dxa"/>
            <w:vAlign w:val="center"/>
          </w:tcPr>
          <w:p w14:paraId="4E5F6A13" w14:textId="34FC0246" w:rsidR="00D6607E" w:rsidRDefault="00024C9B" w:rsidP="00832EFE">
            <w:pPr>
              <w:jc w:val="center"/>
              <w:rPr>
                <w:color w:val="000000"/>
              </w:rPr>
            </w:pPr>
            <w:r w:rsidRPr="00024C9B">
              <w:rPr>
                <w:color w:val="000000"/>
              </w:rPr>
              <w:t>60</w:t>
            </w:r>
            <w:r>
              <w:rPr>
                <w:color w:val="000000"/>
              </w:rPr>
              <w:t>.</w:t>
            </w:r>
            <w:r w:rsidRPr="00024C9B">
              <w:rPr>
                <w:color w:val="000000"/>
              </w:rPr>
              <w:t>38</w:t>
            </w:r>
          </w:p>
        </w:tc>
        <w:tc>
          <w:tcPr>
            <w:tcW w:w="992" w:type="dxa"/>
            <w:vAlign w:val="center"/>
          </w:tcPr>
          <w:p w14:paraId="3D753B09" w14:textId="51C7DE31" w:rsidR="00D6607E" w:rsidRDefault="00024C9B" w:rsidP="00832EFE">
            <w:pPr>
              <w:jc w:val="center"/>
              <w:rPr>
                <w:color w:val="000000"/>
              </w:rPr>
            </w:pPr>
            <w:r w:rsidRPr="00024C9B">
              <w:rPr>
                <w:color w:val="000000"/>
              </w:rPr>
              <w:t>78</w:t>
            </w:r>
            <w:r>
              <w:rPr>
                <w:color w:val="000000"/>
              </w:rPr>
              <w:t>.</w:t>
            </w:r>
            <w:r w:rsidRPr="00024C9B">
              <w:rPr>
                <w:color w:val="000000"/>
              </w:rPr>
              <w:t>75</w:t>
            </w:r>
          </w:p>
        </w:tc>
        <w:tc>
          <w:tcPr>
            <w:tcW w:w="993" w:type="dxa"/>
            <w:vAlign w:val="center"/>
          </w:tcPr>
          <w:p w14:paraId="5566A3D5" w14:textId="233F03F1" w:rsidR="00D6607E" w:rsidRDefault="00024C9B" w:rsidP="00832EFE">
            <w:pPr>
              <w:jc w:val="center"/>
              <w:rPr>
                <w:color w:val="000000"/>
              </w:rPr>
            </w:pPr>
            <w:r w:rsidRPr="00024C9B">
              <w:rPr>
                <w:color w:val="000000"/>
              </w:rPr>
              <w:t>83</w:t>
            </w:r>
            <w:r>
              <w:rPr>
                <w:color w:val="000000"/>
              </w:rPr>
              <w:t>.</w:t>
            </w:r>
            <w:r w:rsidRPr="00024C9B">
              <w:rPr>
                <w:color w:val="000000"/>
              </w:rPr>
              <w:t>59</w:t>
            </w:r>
          </w:p>
        </w:tc>
      </w:tr>
      <w:tr w:rsidR="00D6607E" w14:paraId="3985BC66" w14:textId="77777777" w:rsidTr="00C82B70">
        <w:trPr>
          <w:trHeight w:val="1128"/>
        </w:trPr>
        <w:tc>
          <w:tcPr>
            <w:tcW w:w="846" w:type="dxa"/>
            <w:vMerge/>
          </w:tcPr>
          <w:p w14:paraId="10500459" w14:textId="77777777" w:rsidR="00D6607E" w:rsidRPr="003A6D3A" w:rsidRDefault="00D6607E" w:rsidP="00832EFE"/>
        </w:tc>
        <w:tc>
          <w:tcPr>
            <w:tcW w:w="567" w:type="dxa"/>
            <w:vAlign w:val="center"/>
          </w:tcPr>
          <w:p w14:paraId="68C37ACF" w14:textId="77777777" w:rsidR="00D6607E" w:rsidRDefault="00D6607E" w:rsidP="00832EFE">
            <w:pPr>
              <w:jc w:val="center"/>
            </w:pPr>
            <w:r>
              <w:t>F1</w:t>
            </w:r>
          </w:p>
        </w:tc>
        <w:tc>
          <w:tcPr>
            <w:tcW w:w="850" w:type="dxa"/>
            <w:vAlign w:val="center"/>
          </w:tcPr>
          <w:p w14:paraId="2E4B450C" w14:textId="0997FBB7" w:rsidR="00D6607E" w:rsidRDefault="00024C9B" w:rsidP="00832EFE">
            <w:pPr>
              <w:jc w:val="center"/>
              <w:rPr>
                <w:color w:val="000000"/>
              </w:rPr>
            </w:pPr>
            <w:r w:rsidRPr="00024C9B">
              <w:rPr>
                <w:color w:val="000000"/>
              </w:rPr>
              <w:t>96</w:t>
            </w:r>
            <w:r>
              <w:rPr>
                <w:color w:val="000000"/>
              </w:rPr>
              <w:t>.</w:t>
            </w:r>
            <w:r w:rsidRPr="00024C9B">
              <w:rPr>
                <w:color w:val="000000"/>
              </w:rPr>
              <w:t>63</w:t>
            </w:r>
          </w:p>
        </w:tc>
        <w:tc>
          <w:tcPr>
            <w:tcW w:w="851" w:type="dxa"/>
            <w:vAlign w:val="center"/>
          </w:tcPr>
          <w:p w14:paraId="18A49BC7" w14:textId="3957FA27" w:rsidR="00D6607E" w:rsidRDefault="00024C9B" w:rsidP="00832EFE">
            <w:pPr>
              <w:jc w:val="center"/>
              <w:rPr>
                <w:color w:val="000000"/>
              </w:rPr>
            </w:pPr>
            <w:r w:rsidRPr="00024C9B">
              <w:rPr>
                <w:color w:val="000000"/>
              </w:rPr>
              <w:t>90</w:t>
            </w:r>
            <w:r>
              <w:rPr>
                <w:color w:val="000000"/>
              </w:rPr>
              <w:t>.</w:t>
            </w:r>
            <w:r w:rsidRPr="00024C9B">
              <w:rPr>
                <w:color w:val="000000"/>
              </w:rPr>
              <w:t>57</w:t>
            </w:r>
          </w:p>
        </w:tc>
        <w:tc>
          <w:tcPr>
            <w:tcW w:w="992" w:type="dxa"/>
            <w:vAlign w:val="center"/>
          </w:tcPr>
          <w:p w14:paraId="7DF8E087" w14:textId="5AA83644" w:rsidR="00D6607E" w:rsidRDefault="00024C9B" w:rsidP="00832EFE">
            <w:pPr>
              <w:jc w:val="center"/>
              <w:rPr>
                <w:color w:val="000000"/>
              </w:rPr>
            </w:pPr>
            <w:r w:rsidRPr="00024C9B">
              <w:rPr>
                <w:color w:val="000000"/>
              </w:rPr>
              <w:t>72</w:t>
            </w:r>
            <w:r>
              <w:rPr>
                <w:color w:val="000000"/>
              </w:rPr>
              <w:t>.</w:t>
            </w:r>
            <w:r w:rsidRPr="00024C9B">
              <w:rPr>
                <w:color w:val="000000"/>
              </w:rPr>
              <w:t>92</w:t>
            </w:r>
          </w:p>
        </w:tc>
        <w:tc>
          <w:tcPr>
            <w:tcW w:w="851" w:type="dxa"/>
            <w:vAlign w:val="center"/>
          </w:tcPr>
          <w:p w14:paraId="4FCAA6EF" w14:textId="53B277A5" w:rsidR="00D6607E" w:rsidRDefault="00024C9B" w:rsidP="00832EFE">
            <w:pPr>
              <w:jc w:val="center"/>
              <w:rPr>
                <w:color w:val="000000"/>
              </w:rPr>
            </w:pPr>
            <w:r w:rsidRPr="00024C9B">
              <w:rPr>
                <w:color w:val="000000"/>
              </w:rPr>
              <w:t>74</w:t>
            </w:r>
            <w:r>
              <w:rPr>
                <w:color w:val="000000"/>
              </w:rPr>
              <w:t>.</w:t>
            </w:r>
            <w:r w:rsidRPr="00024C9B">
              <w:rPr>
                <w:color w:val="000000"/>
              </w:rPr>
              <w:t>50</w:t>
            </w:r>
          </w:p>
        </w:tc>
        <w:tc>
          <w:tcPr>
            <w:tcW w:w="850" w:type="dxa"/>
            <w:vAlign w:val="center"/>
          </w:tcPr>
          <w:p w14:paraId="2C72FD76" w14:textId="5F157CA1" w:rsidR="00D6607E" w:rsidRDefault="00024C9B" w:rsidP="00832EFE">
            <w:pPr>
              <w:jc w:val="center"/>
              <w:rPr>
                <w:color w:val="000000"/>
              </w:rPr>
            </w:pPr>
            <w:r w:rsidRPr="00024C9B">
              <w:rPr>
                <w:color w:val="000000"/>
              </w:rPr>
              <w:t>67</w:t>
            </w:r>
            <w:r>
              <w:rPr>
                <w:color w:val="000000"/>
              </w:rPr>
              <w:t>.</w:t>
            </w:r>
            <w:r w:rsidRPr="00024C9B">
              <w:rPr>
                <w:color w:val="000000"/>
              </w:rPr>
              <w:t>59</w:t>
            </w:r>
          </w:p>
        </w:tc>
        <w:tc>
          <w:tcPr>
            <w:tcW w:w="851" w:type="dxa"/>
            <w:vAlign w:val="center"/>
          </w:tcPr>
          <w:p w14:paraId="52725B27" w14:textId="2FB890BE" w:rsidR="00D6607E" w:rsidRDefault="00024C9B" w:rsidP="00832EFE">
            <w:pPr>
              <w:jc w:val="center"/>
              <w:rPr>
                <w:color w:val="000000"/>
              </w:rPr>
            </w:pPr>
            <w:r w:rsidRPr="00024C9B">
              <w:rPr>
                <w:color w:val="000000"/>
              </w:rPr>
              <w:t>88</w:t>
            </w:r>
            <w:r>
              <w:rPr>
                <w:color w:val="000000"/>
              </w:rPr>
              <w:t>.</w:t>
            </w:r>
            <w:r w:rsidRPr="00024C9B">
              <w:rPr>
                <w:color w:val="000000"/>
              </w:rPr>
              <w:t>77</w:t>
            </w:r>
          </w:p>
        </w:tc>
        <w:tc>
          <w:tcPr>
            <w:tcW w:w="850" w:type="dxa"/>
            <w:vAlign w:val="center"/>
          </w:tcPr>
          <w:p w14:paraId="081FC55B" w14:textId="30C0143D" w:rsidR="00D6607E" w:rsidRDefault="00024C9B" w:rsidP="00832EFE">
            <w:pPr>
              <w:jc w:val="center"/>
              <w:rPr>
                <w:color w:val="000000"/>
              </w:rPr>
            </w:pPr>
            <w:r w:rsidRPr="00024C9B">
              <w:rPr>
                <w:color w:val="000000"/>
              </w:rPr>
              <w:t>46</w:t>
            </w:r>
            <w:r>
              <w:rPr>
                <w:color w:val="000000"/>
              </w:rPr>
              <w:t>.</w:t>
            </w:r>
            <w:r w:rsidRPr="00024C9B">
              <w:rPr>
                <w:color w:val="000000"/>
              </w:rPr>
              <w:t>38</w:t>
            </w:r>
          </w:p>
        </w:tc>
        <w:tc>
          <w:tcPr>
            <w:tcW w:w="992" w:type="dxa"/>
            <w:vAlign w:val="center"/>
          </w:tcPr>
          <w:p w14:paraId="45E2F3E6" w14:textId="3ABB9E95" w:rsidR="00D6607E" w:rsidRDefault="00024C9B" w:rsidP="00832EFE">
            <w:pPr>
              <w:jc w:val="center"/>
              <w:rPr>
                <w:color w:val="000000"/>
              </w:rPr>
            </w:pPr>
            <w:r w:rsidRPr="00024C9B">
              <w:rPr>
                <w:color w:val="000000"/>
              </w:rPr>
              <w:t>76</w:t>
            </w:r>
            <w:r>
              <w:rPr>
                <w:color w:val="000000"/>
              </w:rPr>
              <w:t>.</w:t>
            </w:r>
            <w:r w:rsidRPr="00024C9B">
              <w:rPr>
                <w:color w:val="000000"/>
              </w:rPr>
              <w:t>76</w:t>
            </w:r>
          </w:p>
        </w:tc>
        <w:tc>
          <w:tcPr>
            <w:tcW w:w="993" w:type="dxa"/>
            <w:vAlign w:val="center"/>
          </w:tcPr>
          <w:p w14:paraId="2EB38F1B" w14:textId="46476DBF" w:rsidR="00D6607E" w:rsidRDefault="00024C9B" w:rsidP="00832EFE">
            <w:pPr>
              <w:jc w:val="center"/>
              <w:rPr>
                <w:color w:val="000000"/>
              </w:rPr>
            </w:pPr>
            <w:r w:rsidRPr="00024C9B">
              <w:rPr>
                <w:color w:val="000000"/>
              </w:rPr>
              <w:t>83</w:t>
            </w:r>
            <w:r>
              <w:rPr>
                <w:color w:val="000000"/>
              </w:rPr>
              <w:t>.</w:t>
            </w:r>
            <w:r w:rsidRPr="00024C9B">
              <w:rPr>
                <w:color w:val="000000"/>
              </w:rPr>
              <w:t>47</w:t>
            </w:r>
          </w:p>
        </w:tc>
      </w:tr>
      <w:tr w:rsidR="00024C9B" w14:paraId="34669A03" w14:textId="77777777" w:rsidTr="00C82B70">
        <w:trPr>
          <w:trHeight w:val="1258"/>
        </w:trPr>
        <w:tc>
          <w:tcPr>
            <w:tcW w:w="846" w:type="dxa"/>
            <w:vMerge w:val="restart"/>
            <w:textDirection w:val="btLr"/>
          </w:tcPr>
          <w:p w14:paraId="474B503B" w14:textId="03A6A5D1" w:rsidR="00024C9B" w:rsidRPr="00C82B70" w:rsidRDefault="00024C9B" w:rsidP="00024C9B">
            <w:pPr>
              <w:jc w:val="center"/>
              <w:rPr>
                <w:i/>
              </w:rPr>
            </w:pPr>
            <w:r w:rsidRPr="00C82B70">
              <w:rPr>
                <w:i/>
              </w:rPr>
              <w:t>Random Forest (Random Under sampling = 0.5</w:t>
            </w:r>
            <w:r w:rsidR="00EE50BB" w:rsidRPr="00C82B70">
              <w:rPr>
                <w:i/>
              </w:rPr>
              <w:t xml:space="preserve"> + Score &gt; 15</w:t>
            </w:r>
            <w:r w:rsidRPr="00C82B70">
              <w:rPr>
                <w:i/>
              </w:rPr>
              <w:t>)</w:t>
            </w:r>
          </w:p>
        </w:tc>
        <w:tc>
          <w:tcPr>
            <w:tcW w:w="567" w:type="dxa"/>
            <w:vAlign w:val="center"/>
          </w:tcPr>
          <w:p w14:paraId="2F51BC42" w14:textId="15D16FC2" w:rsidR="00024C9B" w:rsidRDefault="00024C9B" w:rsidP="00024C9B">
            <w:pPr>
              <w:jc w:val="center"/>
            </w:pPr>
            <w:r>
              <w:t>P</w:t>
            </w:r>
          </w:p>
        </w:tc>
        <w:tc>
          <w:tcPr>
            <w:tcW w:w="850" w:type="dxa"/>
            <w:vAlign w:val="center"/>
          </w:tcPr>
          <w:p w14:paraId="6DAFEBC4" w14:textId="2386B0DF" w:rsidR="00024C9B" w:rsidRPr="00024C9B" w:rsidRDefault="00024C9B" w:rsidP="00024C9B">
            <w:pPr>
              <w:jc w:val="center"/>
              <w:rPr>
                <w:color w:val="000000"/>
              </w:rPr>
            </w:pPr>
            <w:r w:rsidRPr="00024C9B">
              <w:rPr>
                <w:color w:val="000000"/>
              </w:rPr>
              <w:t>95.79</w:t>
            </w:r>
          </w:p>
        </w:tc>
        <w:tc>
          <w:tcPr>
            <w:tcW w:w="851" w:type="dxa"/>
            <w:vAlign w:val="center"/>
          </w:tcPr>
          <w:p w14:paraId="10F4BC76" w14:textId="153E900E" w:rsidR="00024C9B" w:rsidRPr="00024C9B" w:rsidRDefault="00024C9B" w:rsidP="00024C9B">
            <w:pPr>
              <w:jc w:val="center"/>
              <w:rPr>
                <w:color w:val="000000"/>
              </w:rPr>
            </w:pPr>
            <w:r w:rsidRPr="00024C9B">
              <w:rPr>
                <w:color w:val="000000"/>
              </w:rPr>
              <w:t>89.81</w:t>
            </w:r>
          </w:p>
        </w:tc>
        <w:tc>
          <w:tcPr>
            <w:tcW w:w="992" w:type="dxa"/>
            <w:vAlign w:val="center"/>
          </w:tcPr>
          <w:p w14:paraId="17EEB0E5" w14:textId="4D5B9740" w:rsidR="00024C9B" w:rsidRPr="00024C9B" w:rsidRDefault="00024C9B" w:rsidP="00024C9B">
            <w:pPr>
              <w:jc w:val="center"/>
              <w:rPr>
                <w:color w:val="000000"/>
              </w:rPr>
            </w:pPr>
            <w:r w:rsidRPr="00024C9B">
              <w:rPr>
                <w:color w:val="000000"/>
              </w:rPr>
              <w:t>62</w:t>
            </w:r>
            <w:r w:rsidR="00527A41">
              <w:rPr>
                <w:color w:val="000000"/>
              </w:rPr>
              <w:t>.</w:t>
            </w:r>
            <w:r w:rsidRPr="00024C9B">
              <w:rPr>
                <w:color w:val="000000"/>
              </w:rPr>
              <w:t>61</w:t>
            </w:r>
          </w:p>
        </w:tc>
        <w:tc>
          <w:tcPr>
            <w:tcW w:w="851" w:type="dxa"/>
            <w:vAlign w:val="center"/>
          </w:tcPr>
          <w:p w14:paraId="3B04F33E" w14:textId="6EED1677" w:rsidR="00024C9B" w:rsidRPr="00024C9B" w:rsidRDefault="00024C9B" w:rsidP="00024C9B">
            <w:pPr>
              <w:jc w:val="center"/>
              <w:rPr>
                <w:color w:val="000000"/>
              </w:rPr>
            </w:pPr>
            <w:r w:rsidRPr="00024C9B">
              <w:rPr>
                <w:color w:val="000000"/>
              </w:rPr>
              <w:t>84.18</w:t>
            </w:r>
          </w:p>
        </w:tc>
        <w:tc>
          <w:tcPr>
            <w:tcW w:w="850" w:type="dxa"/>
            <w:vAlign w:val="center"/>
          </w:tcPr>
          <w:p w14:paraId="47F47840" w14:textId="036C72C0" w:rsidR="00024C9B" w:rsidRPr="00024C9B" w:rsidRDefault="00024C9B" w:rsidP="00024C9B">
            <w:pPr>
              <w:jc w:val="center"/>
              <w:rPr>
                <w:color w:val="000000"/>
              </w:rPr>
            </w:pPr>
            <w:r w:rsidRPr="00024C9B">
              <w:rPr>
                <w:color w:val="000000"/>
              </w:rPr>
              <w:t>86.44</w:t>
            </w:r>
          </w:p>
        </w:tc>
        <w:tc>
          <w:tcPr>
            <w:tcW w:w="851" w:type="dxa"/>
            <w:vAlign w:val="center"/>
          </w:tcPr>
          <w:p w14:paraId="08B60A37" w14:textId="5F7157DF" w:rsidR="00024C9B" w:rsidRPr="00024C9B" w:rsidRDefault="00024C9B" w:rsidP="00024C9B">
            <w:pPr>
              <w:jc w:val="center"/>
              <w:rPr>
                <w:color w:val="000000"/>
              </w:rPr>
            </w:pPr>
            <w:r w:rsidRPr="00024C9B">
              <w:rPr>
                <w:color w:val="000000"/>
              </w:rPr>
              <w:t>87.37</w:t>
            </w:r>
          </w:p>
        </w:tc>
        <w:tc>
          <w:tcPr>
            <w:tcW w:w="850" w:type="dxa"/>
            <w:vAlign w:val="center"/>
          </w:tcPr>
          <w:p w14:paraId="4AB2A716" w14:textId="691EAF7F" w:rsidR="00024C9B" w:rsidRPr="00024C9B" w:rsidRDefault="00024C9B" w:rsidP="00024C9B">
            <w:pPr>
              <w:jc w:val="center"/>
              <w:rPr>
                <w:color w:val="000000"/>
              </w:rPr>
            </w:pPr>
            <w:r w:rsidRPr="00024C9B">
              <w:rPr>
                <w:color w:val="000000"/>
              </w:rPr>
              <w:t>38.10</w:t>
            </w:r>
          </w:p>
        </w:tc>
        <w:tc>
          <w:tcPr>
            <w:tcW w:w="992" w:type="dxa"/>
            <w:vAlign w:val="center"/>
          </w:tcPr>
          <w:p w14:paraId="42C0DF4B" w14:textId="445EE4B3" w:rsidR="00024C9B" w:rsidRPr="00024C9B" w:rsidRDefault="00024C9B" w:rsidP="00024C9B">
            <w:pPr>
              <w:jc w:val="center"/>
              <w:rPr>
                <w:color w:val="000000"/>
              </w:rPr>
            </w:pPr>
            <w:r w:rsidRPr="00024C9B">
              <w:rPr>
                <w:color w:val="000000"/>
              </w:rPr>
              <w:t>77.76</w:t>
            </w:r>
          </w:p>
        </w:tc>
        <w:tc>
          <w:tcPr>
            <w:tcW w:w="993" w:type="dxa"/>
            <w:vAlign w:val="center"/>
          </w:tcPr>
          <w:p w14:paraId="7C431416" w14:textId="0FEEA6A8" w:rsidR="00024C9B" w:rsidRPr="00024C9B" w:rsidRDefault="00024C9B" w:rsidP="00024C9B">
            <w:pPr>
              <w:jc w:val="center"/>
              <w:rPr>
                <w:color w:val="000000"/>
              </w:rPr>
            </w:pPr>
            <w:r w:rsidRPr="00024C9B">
              <w:rPr>
                <w:color w:val="000000"/>
              </w:rPr>
              <w:t>83.59</w:t>
            </w:r>
          </w:p>
        </w:tc>
      </w:tr>
      <w:tr w:rsidR="00024C9B" w14:paraId="1478BBAC" w14:textId="77777777" w:rsidTr="00C82B70">
        <w:trPr>
          <w:trHeight w:val="1133"/>
        </w:trPr>
        <w:tc>
          <w:tcPr>
            <w:tcW w:w="846" w:type="dxa"/>
            <w:vMerge/>
          </w:tcPr>
          <w:p w14:paraId="5F2F2F0B" w14:textId="77777777" w:rsidR="00024C9B" w:rsidRDefault="00024C9B" w:rsidP="00024C9B"/>
        </w:tc>
        <w:tc>
          <w:tcPr>
            <w:tcW w:w="567" w:type="dxa"/>
            <w:vAlign w:val="center"/>
          </w:tcPr>
          <w:p w14:paraId="302C9D8D" w14:textId="1EB92E29" w:rsidR="00024C9B" w:rsidRDefault="00024C9B" w:rsidP="00024C9B">
            <w:pPr>
              <w:jc w:val="center"/>
            </w:pPr>
            <w:r>
              <w:t>R</w:t>
            </w:r>
          </w:p>
        </w:tc>
        <w:tc>
          <w:tcPr>
            <w:tcW w:w="850" w:type="dxa"/>
            <w:vAlign w:val="center"/>
          </w:tcPr>
          <w:p w14:paraId="3AA4FAEC" w14:textId="42AA3F39" w:rsidR="00024C9B" w:rsidRPr="00024C9B" w:rsidRDefault="00024C9B" w:rsidP="00024C9B">
            <w:pPr>
              <w:jc w:val="center"/>
              <w:rPr>
                <w:color w:val="000000"/>
              </w:rPr>
            </w:pPr>
            <w:r w:rsidRPr="00024C9B">
              <w:rPr>
                <w:color w:val="000000"/>
              </w:rPr>
              <w:t>97.48</w:t>
            </w:r>
          </w:p>
        </w:tc>
        <w:tc>
          <w:tcPr>
            <w:tcW w:w="851" w:type="dxa"/>
            <w:vAlign w:val="center"/>
          </w:tcPr>
          <w:p w14:paraId="663AFB43" w14:textId="00528C47" w:rsidR="00024C9B" w:rsidRPr="00024C9B" w:rsidRDefault="00024C9B" w:rsidP="00024C9B">
            <w:pPr>
              <w:jc w:val="center"/>
              <w:rPr>
                <w:color w:val="000000"/>
              </w:rPr>
            </w:pPr>
            <w:r w:rsidRPr="00024C9B">
              <w:rPr>
                <w:color w:val="000000"/>
              </w:rPr>
              <w:t>94.17</w:t>
            </w:r>
          </w:p>
        </w:tc>
        <w:tc>
          <w:tcPr>
            <w:tcW w:w="992" w:type="dxa"/>
            <w:vAlign w:val="center"/>
          </w:tcPr>
          <w:p w14:paraId="7FC616C6" w14:textId="7DCC39C8" w:rsidR="00024C9B" w:rsidRPr="00024C9B" w:rsidRDefault="00024C9B" w:rsidP="00024C9B">
            <w:pPr>
              <w:jc w:val="center"/>
              <w:rPr>
                <w:color w:val="000000"/>
              </w:rPr>
            </w:pPr>
            <w:r w:rsidRPr="00024C9B">
              <w:rPr>
                <w:color w:val="000000"/>
              </w:rPr>
              <w:t>90</w:t>
            </w:r>
            <w:r w:rsidR="004205C7">
              <w:rPr>
                <w:color w:val="000000"/>
              </w:rPr>
              <w:t>.</w:t>
            </w:r>
            <w:r w:rsidRPr="00024C9B">
              <w:rPr>
                <w:color w:val="000000"/>
              </w:rPr>
              <w:t>00</w:t>
            </w:r>
          </w:p>
        </w:tc>
        <w:tc>
          <w:tcPr>
            <w:tcW w:w="851" w:type="dxa"/>
            <w:vAlign w:val="center"/>
          </w:tcPr>
          <w:p w14:paraId="6D64972C" w14:textId="67F2354D" w:rsidR="00024C9B" w:rsidRPr="00024C9B" w:rsidRDefault="00024C9B" w:rsidP="00024C9B">
            <w:pPr>
              <w:jc w:val="center"/>
              <w:rPr>
                <w:color w:val="000000"/>
              </w:rPr>
            </w:pPr>
            <w:r w:rsidRPr="00024C9B">
              <w:rPr>
                <w:color w:val="000000"/>
              </w:rPr>
              <w:t>66.82</w:t>
            </w:r>
          </w:p>
        </w:tc>
        <w:tc>
          <w:tcPr>
            <w:tcW w:w="850" w:type="dxa"/>
            <w:vAlign w:val="center"/>
          </w:tcPr>
          <w:p w14:paraId="47086CE5" w14:textId="066ADFAF" w:rsidR="00024C9B" w:rsidRPr="00024C9B" w:rsidRDefault="00024C9B" w:rsidP="00024C9B">
            <w:pPr>
              <w:jc w:val="center"/>
              <w:rPr>
                <w:color w:val="000000"/>
              </w:rPr>
            </w:pPr>
            <w:r w:rsidRPr="00024C9B">
              <w:rPr>
                <w:color w:val="000000"/>
              </w:rPr>
              <w:t>57.95</w:t>
            </w:r>
          </w:p>
        </w:tc>
        <w:tc>
          <w:tcPr>
            <w:tcW w:w="851" w:type="dxa"/>
            <w:vAlign w:val="center"/>
          </w:tcPr>
          <w:p w14:paraId="2946550D" w14:textId="39EE171B" w:rsidR="00024C9B" w:rsidRPr="00024C9B" w:rsidRDefault="00024C9B" w:rsidP="00024C9B">
            <w:pPr>
              <w:jc w:val="center"/>
              <w:rPr>
                <w:color w:val="000000"/>
              </w:rPr>
            </w:pPr>
            <w:r w:rsidRPr="00024C9B">
              <w:rPr>
                <w:color w:val="000000"/>
              </w:rPr>
              <w:t>90.22</w:t>
            </w:r>
          </w:p>
        </w:tc>
        <w:tc>
          <w:tcPr>
            <w:tcW w:w="850" w:type="dxa"/>
            <w:vAlign w:val="center"/>
          </w:tcPr>
          <w:p w14:paraId="0A398E9F" w14:textId="6AB938CB" w:rsidR="00024C9B" w:rsidRPr="00024C9B" w:rsidRDefault="00024C9B" w:rsidP="00024C9B">
            <w:pPr>
              <w:jc w:val="center"/>
              <w:rPr>
                <w:color w:val="000000"/>
              </w:rPr>
            </w:pPr>
            <w:r w:rsidRPr="00024C9B">
              <w:rPr>
                <w:color w:val="000000"/>
              </w:rPr>
              <w:t>60.38</w:t>
            </w:r>
          </w:p>
        </w:tc>
        <w:tc>
          <w:tcPr>
            <w:tcW w:w="992" w:type="dxa"/>
            <w:vAlign w:val="center"/>
          </w:tcPr>
          <w:p w14:paraId="5D211465" w14:textId="2B629A0A" w:rsidR="00024C9B" w:rsidRPr="00024C9B" w:rsidRDefault="00024C9B" w:rsidP="00024C9B">
            <w:pPr>
              <w:jc w:val="center"/>
              <w:rPr>
                <w:color w:val="000000"/>
              </w:rPr>
            </w:pPr>
            <w:r w:rsidRPr="00024C9B">
              <w:rPr>
                <w:color w:val="000000"/>
              </w:rPr>
              <w:t>79.57</w:t>
            </w:r>
          </w:p>
        </w:tc>
        <w:tc>
          <w:tcPr>
            <w:tcW w:w="993" w:type="dxa"/>
            <w:vAlign w:val="center"/>
          </w:tcPr>
          <w:p w14:paraId="59184E17" w14:textId="68C9EFF8" w:rsidR="00024C9B" w:rsidRPr="00024C9B" w:rsidRDefault="00024C9B" w:rsidP="00024C9B">
            <w:pPr>
              <w:jc w:val="center"/>
              <w:rPr>
                <w:color w:val="000000"/>
              </w:rPr>
            </w:pPr>
            <w:r w:rsidRPr="00024C9B">
              <w:rPr>
                <w:color w:val="000000"/>
              </w:rPr>
              <w:t>84.07</w:t>
            </w:r>
          </w:p>
        </w:tc>
      </w:tr>
      <w:tr w:rsidR="00024C9B" w14:paraId="303D359B" w14:textId="77777777" w:rsidTr="00EE50BB">
        <w:trPr>
          <w:trHeight w:val="1278"/>
        </w:trPr>
        <w:tc>
          <w:tcPr>
            <w:tcW w:w="846" w:type="dxa"/>
            <w:vMerge/>
          </w:tcPr>
          <w:p w14:paraId="76C47DDD" w14:textId="77777777" w:rsidR="00024C9B" w:rsidRDefault="00024C9B" w:rsidP="00024C9B"/>
        </w:tc>
        <w:tc>
          <w:tcPr>
            <w:tcW w:w="567" w:type="dxa"/>
            <w:vAlign w:val="center"/>
          </w:tcPr>
          <w:p w14:paraId="6B1D72F4" w14:textId="412C95B7" w:rsidR="00024C9B" w:rsidRDefault="00024C9B" w:rsidP="00024C9B">
            <w:pPr>
              <w:jc w:val="center"/>
            </w:pPr>
            <w:r>
              <w:t>F1</w:t>
            </w:r>
          </w:p>
        </w:tc>
        <w:tc>
          <w:tcPr>
            <w:tcW w:w="850" w:type="dxa"/>
            <w:vAlign w:val="center"/>
          </w:tcPr>
          <w:p w14:paraId="63CFFB97" w14:textId="416D71F2" w:rsidR="00024C9B" w:rsidRPr="00024C9B" w:rsidRDefault="00024C9B" w:rsidP="00024C9B">
            <w:pPr>
              <w:jc w:val="center"/>
              <w:rPr>
                <w:color w:val="000000"/>
              </w:rPr>
            </w:pPr>
            <w:r w:rsidRPr="00024C9B">
              <w:rPr>
                <w:color w:val="000000"/>
              </w:rPr>
              <w:t>96.63</w:t>
            </w:r>
          </w:p>
        </w:tc>
        <w:tc>
          <w:tcPr>
            <w:tcW w:w="851" w:type="dxa"/>
            <w:vAlign w:val="center"/>
          </w:tcPr>
          <w:p w14:paraId="3CF3C0EC" w14:textId="6B765F07" w:rsidR="00024C9B" w:rsidRPr="00024C9B" w:rsidRDefault="00024C9B" w:rsidP="00024C9B">
            <w:pPr>
              <w:jc w:val="center"/>
              <w:rPr>
                <w:color w:val="000000"/>
              </w:rPr>
            </w:pPr>
            <w:r w:rsidRPr="00024C9B">
              <w:rPr>
                <w:color w:val="000000"/>
              </w:rPr>
              <w:t>91.94</w:t>
            </w:r>
          </w:p>
        </w:tc>
        <w:tc>
          <w:tcPr>
            <w:tcW w:w="992" w:type="dxa"/>
            <w:vAlign w:val="center"/>
          </w:tcPr>
          <w:p w14:paraId="6E3CFB3E" w14:textId="5A41CC1E" w:rsidR="00024C9B" w:rsidRPr="00024C9B" w:rsidRDefault="2B117A45" w:rsidP="00024C9B">
            <w:pPr>
              <w:jc w:val="center"/>
              <w:rPr>
                <w:color w:val="000000"/>
              </w:rPr>
            </w:pPr>
            <w:r w:rsidRPr="2B117A45">
              <w:rPr>
                <w:color w:val="000000" w:themeColor="text1"/>
              </w:rPr>
              <w:t>73.85</w:t>
            </w:r>
          </w:p>
        </w:tc>
        <w:tc>
          <w:tcPr>
            <w:tcW w:w="851" w:type="dxa"/>
            <w:vAlign w:val="center"/>
          </w:tcPr>
          <w:p w14:paraId="347F6DBD" w14:textId="0C03EE9A" w:rsidR="00024C9B" w:rsidRPr="00024C9B" w:rsidRDefault="00024C9B" w:rsidP="00024C9B">
            <w:pPr>
              <w:jc w:val="center"/>
              <w:rPr>
                <w:color w:val="000000"/>
              </w:rPr>
            </w:pPr>
            <w:r w:rsidRPr="00024C9B">
              <w:rPr>
                <w:color w:val="000000"/>
              </w:rPr>
              <w:t>74.50</w:t>
            </w:r>
          </w:p>
        </w:tc>
        <w:tc>
          <w:tcPr>
            <w:tcW w:w="850" w:type="dxa"/>
            <w:vAlign w:val="center"/>
          </w:tcPr>
          <w:p w14:paraId="17A1BB03" w14:textId="6AEF63E4" w:rsidR="00024C9B" w:rsidRPr="00024C9B" w:rsidRDefault="00024C9B" w:rsidP="00024C9B">
            <w:pPr>
              <w:jc w:val="center"/>
              <w:rPr>
                <w:color w:val="000000"/>
              </w:rPr>
            </w:pPr>
            <w:r w:rsidRPr="00024C9B">
              <w:rPr>
                <w:color w:val="000000"/>
              </w:rPr>
              <w:t>69.39</w:t>
            </w:r>
          </w:p>
        </w:tc>
        <w:tc>
          <w:tcPr>
            <w:tcW w:w="851" w:type="dxa"/>
            <w:vAlign w:val="center"/>
          </w:tcPr>
          <w:p w14:paraId="32902347" w14:textId="71F6E774" w:rsidR="00024C9B" w:rsidRPr="00024C9B" w:rsidRDefault="00024C9B" w:rsidP="00024C9B">
            <w:pPr>
              <w:jc w:val="center"/>
              <w:rPr>
                <w:color w:val="000000"/>
              </w:rPr>
            </w:pPr>
            <w:r w:rsidRPr="00024C9B">
              <w:rPr>
                <w:color w:val="000000"/>
              </w:rPr>
              <w:t>88.77</w:t>
            </w:r>
          </w:p>
        </w:tc>
        <w:tc>
          <w:tcPr>
            <w:tcW w:w="850" w:type="dxa"/>
            <w:vAlign w:val="center"/>
          </w:tcPr>
          <w:p w14:paraId="5EA635AE" w14:textId="2AADBD4F" w:rsidR="00024C9B" w:rsidRPr="00024C9B" w:rsidRDefault="00024C9B" w:rsidP="00024C9B">
            <w:pPr>
              <w:jc w:val="center"/>
              <w:rPr>
                <w:color w:val="000000"/>
              </w:rPr>
            </w:pPr>
            <w:r w:rsidRPr="00024C9B">
              <w:rPr>
                <w:color w:val="000000"/>
              </w:rPr>
              <w:t>46.72</w:t>
            </w:r>
          </w:p>
        </w:tc>
        <w:tc>
          <w:tcPr>
            <w:tcW w:w="992" w:type="dxa"/>
            <w:vAlign w:val="center"/>
          </w:tcPr>
          <w:p w14:paraId="29663AB7" w14:textId="13012965" w:rsidR="00024C9B" w:rsidRPr="00024C9B" w:rsidRDefault="00024C9B" w:rsidP="00024C9B">
            <w:pPr>
              <w:jc w:val="center"/>
              <w:rPr>
                <w:color w:val="000000"/>
              </w:rPr>
            </w:pPr>
            <w:r w:rsidRPr="00024C9B">
              <w:rPr>
                <w:color w:val="000000"/>
              </w:rPr>
              <w:t>77.40</w:t>
            </w:r>
          </w:p>
        </w:tc>
        <w:tc>
          <w:tcPr>
            <w:tcW w:w="993" w:type="dxa"/>
            <w:vAlign w:val="center"/>
          </w:tcPr>
          <w:p w14:paraId="51E7448A" w14:textId="2FE91A11" w:rsidR="00024C9B" w:rsidRPr="00024C9B" w:rsidRDefault="00024C9B" w:rsidP="00024C9B">
            <w:pPr>
              <w:jc w:val="center"/>
              <w:rPr>
                <w:color w:val="000000"/>
              </w:rPr>
            </w:pPr>
            <w:r w:rsidRPr="00024C9B">
              <w:rPr>
                <w:color w:val="000000"/>
              </w:rPr>
              <w:t>83.83</w:t>
            </w:r>
          </w:p>
        </w:tc>
      </w:tr>
      <w:tr w:rsidR="00D6607E" w14:paraId="0DEE3995" w14:textId="77777777" w:rsidTr="00024C9B">
        <w:trPr>
          <w:trHeight w:val="1122"/>
        </w:trPr>
        <w:tc>
          <w:tcPr>
            <w:tcW w:w="846" w:type="dxa"/>
            <w:vMerge w:val="restart"/>
            <w:textDirection w:val="btLr"/>
          </w:tcPr>
          <w:p w14:paraId="5A997ABB" w14:textId="6FB1A894" w:rsidR="00D6607E" w:rsidRPr="00C82B70" w:rsidRDefault="00D6607E" w:rsidP="00024C9B">
            <w:pPr>
              <w:ind w:left="113" w:right="113"/>
              <w:jc w:val="center"/>
              <w:rPr>
                <w:i/>
              </w:rPr>
            </w:pPr>
            <w:r w:rsidRPr="00C82B70">
              <w:rPr>
                <w:i/>
              </w:rPr>
              <w:t>Logistic Regression</w:t>
            </w:r>
            <w:r w:rsidR="00024C9B" w:rsidRPr="00C82B70">
              <w:rPr>
                <w:i/>
              </w:rPr>
              <w:t xml:space="preserve"> (Random Over sampling = 0.6)</w:t>
            </w:r>
          </w:p>
        </w:tc>
        <w:tc>
          <w:tcPr>
            <w:tcW w:w="567" w:type="dxa"/>
            <w:vAlign w:val="center"/>
          </w:tcPr>
          <w:p w14:paraId="4D06446E" w14:textId="77777777" w:rsidR="00D6607E" w:rsidRDefault="00D6607E" w:rsidP="00832EFE">
            <w:pPr>
              <w:jc w:val="center"/>
            </w:pPr>
            <w:r>
              <w:t>P</w:t>
            </w:r>
          </w:p>
        </w:tc>
        <w:tc>
          <w:tcPr>
            <w:tcW w:w="850" w:type="dxa"/>
            <w:vAlign w:val="center"/>
          </w:tcPr>
          <w:p w14:paraId="047C0A67" w14:textId="10056141" w:rsidR="00D6607E" w:rsidRDefault="00D6607E" w:rsidP="00832EFE">
            <w:pPr>
              <w:jc w:val="center"/>
              <w:rPr>
                <w:color w:val="000000"/>
              </w:rPr>
            </w:pPr>
            <w:r>
              <w:rPr>
                <w:color w:val="000000"/>
              </w:rPr>
              <w:t>96.</w:t>
            </w:r>
            <w:r w:rsidR="00024C9B" w:rsidRPr="00024C9B">
              <w:rPr>
                <w:color w:val="000000"/>
              </w:rPr>
              <w:t>27</w:t>
            </w:r>
          </w:p>
        </w:tc>
        <w:tc>
          <w:tcPr>
            <w:tcW w:w="851" w:type="dxa"/>
            <w:vAlign w:val="center"/>
          </w:tcPr>
          <w:p w14:paraId="25A7CE1D" w14:textId="44B84F92" w:rsidR="00D6607E" w:rsidRDefault="00024C9B" w:rsidP="00832EFE">
            <w:pPr>
              <w:jc w:val="center"/>
              <w:rPr>
                <w:color w:val="000000"/>
              </w:rPr>
            </w:pPr>
            <w:r w:rsidRPr="00024C9B">
              <w:rPr>
                <w:color w:val="000000"/>
              </w:rPr>
              <w:t>91.26</w:t>
            </w:r>
          </w:p>
        </w:tc>
        <w:tc>
          <w:tcPr>
            <w:tcW w:w="992" w:type="dxa"/>
            <w:vAlign w:val="center"/>
          </w:tcPr>
          <w:p w14:paraId="319AE6F5" w14:textId="52A7D04E" w:rsidR="00D6607E" w:rsidRDefault="00024C9B" w:rsidP="00832EFE">
            <w:pPr>
              <w:jc w:val="center"/>
              <w:rPr>
                <w:color w:val="000000"/>
              </w:rPr>
            </w:pPr>
            <w:r w:rsidRPr="00024C9B">
              <w:rPr>
                <w:color w:val="000000"/>
              </w:rPr>
              <w:t>66.67</w:t>
            </w:r>
          </w:p>
        </w:tc>
        <w:tc>
          <w:tcPr>
            <w:tcW w:w="851" w:type="dxa"/>
            <w:vAlign w:val="center"/>
          </w:tcPr>
          <w:p w14:paraId="1E9B163B" w14:textId="77777777" w:rsidR="00D6607E" w:rsidRDefault="00D6607E" w:rsidP="00832EFE">
            <w:pPr>
              <w:jc w:val="center"/>
              <w:rPr>
                <w:color w:val="000000"/>
              </w:rPr>
            </w:pPr>
            <w:r>
              <w:rPr>
                <w:color w:val="000000"/>
              </w:rPr>
              <w:t>78.22</w:t>
            </w:r>
          </w:p>
        </w:tc>
        <w:tc>
          <w:tcPr>
            <w:tcW w:w="850" w:type="dxa"/>
            <w:vAlign w:val="center"/>
          </w:tcPr>
          <w:p w14:paraId="3EB08503" w14:textId="11A25BED" w:rsidR="00D6607E" w:rsidRDefault="00024C9B" w:rsidP="00832EFE">
            <w:pPr>
              <w:jc w:val="center"/>
              <w:rPr>
                <w:color w:val="000000"/>
              </w:rPr>
            </w:pPr>
            <w:r w:rsidRPr="00024C9B">
              <w:rPr>
                <w:color w:val="000000"/>
              </w:rPr>
              <w:t>71.62</w:t>
            </w:r>
          </w:p>
        </w:tc>
        <w:tc>
          <w:tcPr>
            <w:tcW w:w="851" w:type="dxa"/>
            <w:vAlign w:val="center"/>
          </w:tcPr>
          <w:p w14:paraId="14EBAB0B" w14:textId="224A1723" w:rsidR="00D6607E" w:rsidRDefault="00024C9B" w:rsidP="00F009BE">
            <w:pPr>
              <w:jc w:val="center"/>
              <w:rPr>
                <w:color w:val="000000"/>
              </w:rPr>
            </w:pPr>
            <w:r w:rsidRPr="00024C9B">
              <w:rPr>
                <w:color w:val="000000"/>
              </w:rPr>
              <w:t>82.83</w:t>
            </w:r>
          </w:p>
        </w:tc>
        <w:tc>
          <w:tcPr>
            <w:tcW w:w="850" w:type="dxa"/>
            <w:vAlign w:val="center"/>
          </w:tcPr>
          <w:p w14:paraId="300D8E81" w14:textId="55AB3D4D" w:rsidR="00D6607E" w:rsidRDefault="00024C9B" w:rsidP="00832EFE">
            <w:pPr>
              <w:jc w:val="center"/>
              <w:rPr>
                <w:color w:val="000000"/>
              </w:rPr>
            </w:pPr>
            <w:r w:rsidRPr="00024C9B">
              <w:rPr>
                <w:color w:val="000000"/>
              </w:rPr>
              <w:t>41.43</w:t>
            </w:r>
          </w:p>
        </w:tc>
        <w:tc>
          <w:tcPr>
            <w:tcW w:w="992" w:type="dxa"/>
            <w:vAlign w:val="center"/>
          </w:tcPr>
          <w:p w14:paraId="1320A59C" w14:textId="702D6251" w:rsidR="00D6607E" w:rsidRDefault="00024C9B" w:rsidP="00832EFE">
            <w:pPr>
              <w:jc w:val="center"/>
              <w:rPr>
                <w:color w:val="000000"/>
              </w:rPr>
            </w:pPr>
            <w:r w:rsidRPr="00024C9B">
              <w:rPr>
                <w:color w:val="000000"/>
              </w:rPr>
              <w:t>75.47</w:t>
            </w:r>
          </w:p>
        </w:tc>
        <w:tc>
          <w:tcPr>
            <w:tcW w:w="993" w:type="dxa"/>
            <w:vAlign w:val="center"/>
          </w:tcPr>
          <w:p w14:paraId="667E14BB" w14:textId="4895D2FB" w:rsidR="00D6607E" w:rsidRDefault="00024C9B" w:rsidP="00832EFE">
            <w:pPr>
              <w:jc w:val="center"/>
              <w:rPr>
                <w:color w:val="000000"/>
              </w:rPr>
            </w:pPr>
            <w:r w:rsidRPr="00024C9B">
              <w:rPr>
                <w:color w:val="000000"/>
              </w:rPr>
              <w:t>82.89</w:t>
            </w:r>
          </w:p>
        </w:tc>
      </w:tr>
      <w:tr w:rsidR="00D6607E" w14:paraId="6B787CCE" w14:textId="77777777" w:rsidTr="00024C9B">
        <w:trPr>
          <w:trHeight w:val="1124"/>
        </w:trPr>
        <w:tc>
          <w:tcPr>
            <w:tcW w:w="846" w:type="dxa"/>
            <w:vMerge/>
          </w:tcPr>
          <w:p w14:paraId="0723AEF9" w14:textId="77777777" w:rsidR="00D6607E" w:rsidRDefault="00D6607E" w:rsidP="00832EFE"/>
        </w:tc>
        <w:tc>
          <w:tcPr>
            <w:tcW w:w="567" w:type="dxa"/>
            <w:vAlign w:val="center"/>
          </w:tcPr>
          <w:p w14:paraId="7EFC2F84" w14:textId="77777777" w:rsidR="00D6607E" w:rsidRDefault="00D6607E" w:rsidP="00832EFE">
            <w:pPr>
              <w:jc w:val="center"/>
            </w:pPr>
            <w:r>
              <w:t>R</w:t>
            </w:r>
          </w:p>
        </w:tc>
        <w:tc>
          <w:tcPr>
            <w:tcW w:w="850" w:type="dxa"/>
            <w:vAlign w:val="center"/>
          </w:tcPr>
          <w:p w14:paraId="2BB7C979" w14:textId="694F7328" w:rsidR="00D6607E" w:rsidRDefault="00D6607E" w:rsidP="00832EFE">
            <w:pPr>
              <w:jc w:val="center"/>
              <w:rPr>
                <w:color w:val="000000"/>
              </w:rPr>
            </w:pPr>
            <w:r>
              <w:rPr>
                <w:color w:val="000000"/>
              </w:rPr>
              <w:t>97.</w:t>
            </w:r>
            <w:r w:rsidR="00024C9B" w:rsidRPr="00024C9B">
              <w:rPr>
                <w:color w:val="000000"/>
              </w:rPr>
              <w:t>48</w:t>
            </w:r>
          </w:p>
        </w:tc>
        <w:tc>
          <w:tcPr>
            <w:tcW w:w="851" w:type="dxa"/>
            <w:vAlign w:val="center"/>
          </w:tcPr>
          <w:p w14:paraId="44B8FDCD" w14:textId="779B7430" w:rsidR="00D6607E" w:rsidRDefault="00024C9B" w:rsidP="00832EFE">
            <w:pPr>
              <w:jc w:val="center"/>
              <w:rPr>
                <w:color w:val="000000"/>
              </w:rPr>
            </w:pPr>
            <w:r w:rsidRPr="00024C9B">
              <w:rPr>
                <w:color w:val="000000"/>
              </w:rPr>
              <w:t>91.26</w:t>
            </w:r>
          </w:p>
        </w:tc>
        <w:tc>
          <w:tcPr>
            <w:tcW w:w="992" w:type="dxa"/>
            <w:vAlign w:val="center"/>
          </w:tcPr>
          <w:p w14:paraId="07ED68F5" w14:textId="40C3D585" w:rsidR="00D6607E" w:rsidRDefault="00024C9B" w:rsidP="00832EFE">
            <w:pPr>
              <w:jc w:val="center"/>
              <w:rPr>
                <w:color w:val="000000"/>
              </w:rPr>
            </w:pPr>
            <w:r w:rsidRPr="00024C9B">
              <w:rPr>
                <w:color w:val="000000"/>
              </w:rPr>
              <w:t>80.00</w:t>
            </w:r>
          </w:p>
        </w:tc>
        <w:tc>
          <w:tcPr>
            <w:tcW w:w="851" w:type="dxa"/>
            <w:vAlign w:val="center"/>
          </w:tcPr>
          <w:p w14:paraId="39E03D6B" w14:textId="77777777" w:rsidR="00D6607E" w:rsidRDefault="00D6607E" w:rsidP="00832EFE">
            <w:pPr>
              <w:jc w:val="center"/>
              <w:rPr>
                <w:color w:val="000000"/>
              </w:rPr>
            </w:pPr>
            <w:r>
              <w:rPr>
                <w:color w:val="000000"/>
              </w:rPr>
              <w:t>70.85</w:t>
            </w:r>
          </w:p>
        </w:tc>
        <w:tc>
          <w:tcPr>
            <w:tcW w:w="850" w:type="dxa"/>
            <w:vAlign w:val="center"/>
          </w:tcPr>
          <w:p w14:paraId="6AA11779" w14:textId="39970552" w:rsidR="00D6607E" w:rsidRDefault="00024C9B" w:rsidP="00832EFE">
            <w:pPr>
              <w:jc w:val="center"/>
              <w:rPr>
                <w:color w:val="000000"/>
              </w:rPr>
            </w:pPr>
            <w:r w:rsidRPr="00024C9B">
              <w:rPr>
                <w:color w:val="000000"/>
              </w:rPr>
              <w:t>60.23</w:t>
            </w:r>
          </w:p>
        </w:tc>
        <w:tc>
          <w:tcPr>
            <w:tcW w:w="851" w:type="dxa"/>
            <w:vAlign w:val="center"/>
          </w:tcPr>
          <w:p w14:paraId="410E627C" w14:textId="31F33271" w:rsidR="00D6607E" w:rsidRDefault="00024C9B" w:rsidP="00832EFE">
            <w:pPr>
              <w:jc w:val="center"/>
              <w:rPr>
                <w:color w:val="000000"/>
              </w:rPr>
            </w:pPr>
            <w:r w:rsidRPr="00024C9B">
              <w:rPr>
                <w:color w:val="000000"/>
              </w:rPr>
              <w:t>89.13</w:t>
            </w:r>
          </w:p>
        </w:tc>
        <w:tc>
          <w:tcPr>
            <w:tcW w:w="850" w:type="dxa"/>
            <w:vAlign w:val="center"/>
          </w:tcPr>
          <w:p w14:paraId="5FE50D9B" w14:textId="77777777" w:rsidR="00D6607E" w:rsidRDefault="00D6607E" w:rsidP="00832EFE">
            <w:pPr>
              <w:jc w:val="center"/>
              <w:rPr>
                <w:color w:val="000000"/>
              </w:rPr>
            </w:pPr>
            <w:r>
              <w:rPr>
                <w:color w:val="000000"/>
              </w:rPr>
              <w:t>54.72</w:t>
            </w:r>
          </w:p>
        </w:tc>
        <w:tc>
          <w:tcPr>
            <w:tcW w:w="992" w:type="dxa"/>
            <w:vAlign w:val="center"/>
          </w:tcPr>
          <w:p w14:paraId="7147D5FD" w14:textId="3C886074" w:rsidR="00D6607E" w:rsidRDefault="00024C9B" w:rsidP="00832EFE">
            <w:pPr>
              <w:jc w:val="center"/>
              <w:rPr>
                <w:color w:val="000000"/>
              </w:rPr>
            </w:pPr>
            <w:r w:rsidRPr="00024C9B">
              <w:rPr>
                <w:color w:val="000000"/>
              </w:rPr>
              <w:t>77.67</w:t>
            </w:r>
          </w:p>
        </w:tc>
        <w:tc>
          <w:tcPr>
            <w:tcW w:w="993" w:type="dxa"/>
            <w:vAlign w:val="center"/>
          </w:tcPr>
          <w:p w14:paraId="6BE92D37" w14:textId="135E86CA" w:rsidR="00D6607E" w:rsidRDefault="00024C9B" w:rsidP="00832EFE">
            <w:pPr>
              <w:jc w:val="center"/>
              <w:rPr>
                <w:color w:val="000000"/>
              </w:rPr>
            </w:pPr>
            <w:r w:rsidRPr="00024C9B">
              <w:rPr>
                <w:color w:val="000000"/>
              </w:rPr>
              <w:t>83.69</w:t>
            </w:r>
          </w:p>
        </w:tc>
      </w:tr>
      <w:tr w:rsidR="00D6607E" w14:paraId="3D761EB1" w14:textId="77777777" w:rsidTr="00024C9B">
        <w:trPr>
          <w:trHeight w:val="1126"/>
        </w:trPr>
        <w:tc>
          <w:tcPr>
            <w:tcW w:w="846" w:type="dxa"/>
            <w:vMerge/>
          </w:tcPr>
          <w:p w14:paraId="0858E559" w14:textId="77777777" w:rsidR="00D6607E" w:rsidRDefault="00D6607E" w:rsidP="00832EFE"/>
        </w:tc>
        <w:tc>
          <w:tcPr>
            <w:tcW w:w="567" w:type="dxa"/>
            <w:vAlign w:val="center"/>
          </w:tcPr>
          <w:p w14:paraId="55633A35" w14:textId="77777777" w:rsidR="00D6607E" w:rsidRDefault="00D6607E" w:rsidP="00832EFE">
            <w:pPr>
              <w:jc w:val="center"/>
            </w:pPr>
            <w:r>
              <w:t>F1</w:t>
            </w:r>
          </w:p>
        </w:tc>
        <w:tc>
          <w:tcPr>
            <w:tcW w:w="850" w:type="dxa"/>
            <w:vAlign w:val="center"/>
          </w:tcPr>
          <w:p w14:paraId="5ABCE9E8" w14:textId="4BB5BC72" w:rsidR="00D6607E" w:rsidRDefault="00D6607E" w:rsidP="00832EFE">
            <w:pPr>
              <w:jc w:val="center"/>
              <w:rPr>
                <w:color w:val="000000"/>
              </w:rPr>
            </w:pPr>
            <w:r>
              <w:rPr>
                <w:color w:val="000000"/>
              </w:rPr>
              <w:t>96.</w:t>
            </w:r>
            <w:r w:rsidR="00024C9B" w:rsidRPr="00024C9B">
              <w:rPr>
                <w:color w:val="000000"/>
              </w:rPr>
              <w:t>87</w:t>
            </w:r>
          </w:p>
        </w:tc>
        <w:tc>
          <w:tcPr>
            <w:tcW w:w="851" w:type="dxa"/>
            <w:vAlign w:val="center"/>
          </w:tcPr>
          <w:p w14:paraId="1C663D47" w14:textId="3AC132CE" w:rsidR="00D6607E" w:rsidRDefault="00D6607E" w:rsidP="00832EFE">
            <w:pPr>
              <w:jc w:val="center"/>
              <w:rPr>
                <w:color w:val="000000"/>
              </w:rPr>
            </w:pPr>
            <w:r>
              <w:rPr>
                <w:color w:val="000000"/>
              </w:rPr>
              <w:t>91.</w:t>
            </w:r>
            <w:r w:rsidR="00024C9B" w:rsidRPr="00024C9B">
              <w:rPr>
                <w:color w:val="000000"/>
              </w:rPr>
              <w:t>26</w:t>
            </w:r>
          </w:p>
        </w:tc>
        <w:tc>
          <w:tcPr>
            <w:tcW w:w="992" w:type="dxa"/>
            <w:vAlign w:val="center"/>
          </w:tcPr>
          <w:p w14:paraId="19499806" w14:textId="004BD3CE" w:rsidR="00D6607E" w:rsidRDefault="00024C9B" w:rsidP="00832EFE">
            <w:pPr>
              <w:jc w:val="center"/>
              <w:rPr>
                <w:color w:val="000000"/>
              </w:rPr>
            </w:pPr>
            <w:r w:rsidRPr="00024C9B">
              <w:rPr>
                <w:color w:val="000000"/>
              </w:rPr>
              <w:t>72.73</w:t>
            </w:r>
          </w:p>
        </w:tc>
        <w:tc>
          <w:tcPr>
            <w:tcW w:w="851" w:type="dxa"/>
            <w:vAlign w:val="center"/>
          </w:tcPr>
          <w:p w14:paraId="3759DFBE" w14:textId="77777777" w:rsidR="00D6607E" w:rsidRDefault="00D6607E" w:rsidP="00832EFE">
            <w:pPr>
              <w:jc w:val="center"/>
              <w:rPr>
                <w:color w:val="000000"/>
              </w:rPr>
            </w:pPr>
            <w:r>
              <w:rPr>
                <w:color w:val="000000"/>
              </w:rPr>
              <w:t>74.35</w:t>
            </w:r>
          </w:p>
        </w:tc>
        <w:tc>
          <w:tcPr>
            <w:tcW w:w="850" w:type="dxa"/>
            <w:vAlign w:val="center"/>
          </w:tcPr>
          <w:p w14:paraId="0DE95365" w14:textId="02970569" w:rsidR="00D6607E" w:rsidRDefault="00024C9B" w:rsidP="00832EFE">
            <w:pPr>
              <w:jc w:val="center"/>
              <w:rPr>
                <w:color w:val="000000"/>
              </w:rPr>
            </w:pPr>
            <w:r w:rsidRPr="00024C9B">
              <w:rPr>
                <w:color w:val="000000"/>
              </w:rPr>
              <w:t>65.43</w:t>
            </w:r>
          </w:p>
        </w:tc>
        <w:tc>
          <w:tcPr>
            <w:tcW w:w="851" w:type="dxa"/>
            <w:vAlign w:val="center"/>
          </w:tcPr>
          <w:p w14:paraId="4B30F539" w14:textId="5410CA4D" w:rsidR="00D6607E" w:rsidRDefault="00D6607E" w:rsidP="00832EFE">
            <w:pPr>
              <w:jc w:val="center"/>
              <w:rPr>
                <w:color w:val="000000"/>
              </w:rPr>
            </w:pPr>
            <w:r>
              <w:rPr>
                <w:color w:val="000000"/>
              </w:rPr>
              <w:t>85.</w:t>
            </w:r>
            <w:r w:rsidR="00024C9B" w:rsidRPr="00024C9B">
              <w:rPr>
                <w:color w:val="000000"/>
              </w:rPr>
              <w:t>86</w:t>
            </w:r>
          </w:p>
        </w:tc>
        <w:tc>
          <w:tcPr>
            <w:tcW w:w="850" w:type="dxa"/>
            <w:vAlign w:val="center"/>
          </w:tcPr>
          <w:p w14:paraId="303C7A01" w14:textId="3FEAAE43" w:rsidR="00D6607E" w:rsidRDefault="00024C9B" w:rsidP="00832EFE">
            <w:pPr>
              <w:jc w:val="center"/>
              <w:rPr>
                <w:color w:val="000000"/>
              </w:rPr>
            </w:pPr>
            <w:r w:rsidRPr="00024C9B">
              <w:rPr>
                <w:color w:val="000000"/>
              </w:rPr>
              <w:t>47.15</w:t>
            </w:r>
          </w:p>
        </w:tc>
        <w:tc>
          <w:tcPr>
            <w:tcW w:w="992" w:type="dxa"/>
            <w:vAlign w:val="center"/>
          </w:tcPr>
          <w:p w14:paraId="1B213A3A" w14:textId="48BA1779" w:rsidR="00D6607E" w:rsidRDefault="00024C9B" w:rsidP="00832EFE">
            <w:pPr>
              <w:jc w:val="center"/>
              <w:rPr>
                <w:color w:val="000000"/>
              </w:rPr>
            </w:pPr>
            <w:r w:rsidRPr="00024C9B">
              <w:rPr>
                <w:color w:val="000000"/>
              </w:rPr>
              <w:t>76.24</w:t>
            </w:r>
          </w:p>
        </w:tc>
        <w:tc>
          <w:tcPr>
            <w:tcW w:w="993" w:type="dxa"/>
            <w:vAlign w:val="center"/>
          </w:tcPr>
          <w:p w14:paraId="64C38FF2" w14:textId="1A9813AA" w:rsidR="00D6607E" w:rsidRDefault="00024C9B" w:rsidP="005C603E">
            <w:pPr>
              <w:keepNext/>
              <w:jc w:val="center"/>
              <w:rPr>
                <w:color w:val="000000"/>
              </w:rPr>
            </w:pPr>
            <w:r w:rsidRPr="00024C9B">
              <w:rPr>
                <w:color w:val="000000"/>
              </w:rPr>
              <w:t>83.29</w:t>
            </w:r>
          </w:p>
        </w:tc>
      </w:tr>
    </w:tbl>
    <w:p w14:paraId="1D1215F1" w14:textId="42D9251A" w:rsidR="00D25201" w:rsidRDefault="004205C7" w:rsidP="000052B3">
      <w:pPr>
        <w:pStyle w:val="Caption"/>
      </w:pPr>
      <w:bookmarkStart w:id="89" w:name="_Toc67857929"/>
      <w:bookmarkStart w:id="90" w:name="_Toc69131428"/>
      <w:proofErr w:type="spellStart"/>
      <w:r>
        <w:t>Bảng</w:t>
      </w:r>
      <w:proofErr w:type="spellEnd"/>
      <w:r>
        <w:t xml:space="preserve"> </w:t>
      </w:r>
      <w:fldSimple w:instr=" STYLEREF 1 \s ">
        <w:r w:rsidR="00AE4C36">
          <w:rPr>
            <w:noProof/>
          </w:rPr>
          <w:t>5</w:t>
        </w:r>
      </w:fldSimple>
      <w:r w:rsidR="000052B3">
        <w:noBreakHyphen/>
      </w:r>
      <w:fldSimple w:instr=" SEQ Bảng \* ARABIC \s 1 ">
        <w:r w:rsidR="00AE4C36">
          <w:rPr>
            <w:noProof/>
          </w:rPr>
          <w:t>3</w:t>
        </w:r>
      </w:fldSimple>
      <w:r w:rsidR="005C603E">
        <w:t>.</w:t>
      </w:r>
      <w:r>
        <w:t xml:space="preserve"> </w:t>
      </w:r>
      <w:proofErr w:type="spellStart"/>
      <w:r>
        <w:t>Kết</w:t>
      </w:r>
      <w:proofErr w:type="spellEnd"/>
      <w:r>
        <w:t xml:space="preserve"> </w:t>
      </w:r>
      <w:proofErr w:type="spellStart"/>
      <w:r>
        <w:t>quả</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cách</w:t>
      </w:r>
      <w:proofErr w:type="spellEnd"/>
      <w:r>
        <w:t xml:space="preserve"> </w:t>
      </w:r>
      <w:proofErr w:type="spellStart"/>
      <w:r>
        <w:t>biểu</w:t>
      </w:r>
      <w:proofErr w:type="spellEnd"/>
      <w:r>
        <w:t xml:space="preserve"> </w:t>
      </w:r>
      <w:proofErr w:type="spellStart"/>
      <w:r>
        <w:t>diễn</w:t>
      </w:r>
      <w:proofErr w:type="spellEnd"/>
      <w:r>
        <w:t xml:space="preserve"> Chi2 </w:t>
      </w:r>
      <w:proofErr w:type="spellStart"/>
      <w:r>
        <w:t>đã</w:t>
      </w:r>
      <w:proofErr w:type="spellEnd"/>
      <w:r>
        <w:t xml:space="preserve"> </w:t>
      </w:r>
      <w:proofErr w:type="spellStart"/>
      <w:r>
        <w:t>lọc</w:t>
      </w:r>
      <w:proofErr w:type="spellEnd"/>
      <w:r>
        <w:t xml:space="preserve"> </w:t>
      </w:r>
      <w:proofErr w:type="spellStart"/>
      <w:r>
        <w:t>từ</w:t>
      </w:r>
      <w:proofErr w:type="spellEnd"/>
      <w:r>
        <w:t xml:space="preserve"> </w:t>
      </w:r>
      <w:proofErr w:type="spellStart"/>
      <w:r>
        <w:t>kết</w:t>
      </w:r>
      <w:proofErr w:type="spellEnd"/>
      <w:r>
        <w:t xml:space="preserve"> </w:t>
      </w:r>
      <w:proofErr w:type="spellStart"/>
      <w:r>
        <w:t>hợp</w:t>
      </w:r>
      <w:proofErr w:type="spellEnd"/>
      <w:r>
        <w:t xml:space="preserve"> Resampling</w:t>
      </w:r>
      <w:bookmarkEnd w:id="89"/>
      <w:r w:rsidR="0061244A">
        <w:t xml:space="preserve"> </w:t>
      </w:r>
      <w:proofErr w:type="spellStart"/>
      <w:r w:rsidR="0061244A">
        <w:t>trên</w:t>
      </w:r>
      <w:proofErr w:type="spellEnd"/>
      <w:r w:rsidR="0061244A">
        <w:t xml:space="preserve"> </w:t>
      </w:r>
      <w:proofErr w:type="spellStart"/>
      <w:r w:rsidR="0061244A">
        <w:t>dữ</w:t>
      </w:r>
      <w:proofErr w:type="spellEnd"/>
      <w:r w:rsidR="0061244A">
        <w:t xml:space="preserve"> </w:t>
      </w:r>
      <w:proofErr w:type="spellStart"/>
      <w:r w:rsidR="0061244A">
        <w:t>liệu</w:t>
      </w:r>
      <w:proofErr w:type="spellEnd"/>
      <w:r w:rsidR="0061244A">
        <w:t xml:space="preserve"> </w:t>
      </w:r>
      <w:proofErr w:type="spellStart"/>
      <w:r w:rsidR="0061244A">
        <w:t>mẹ</w:t>
      </w:r>
      <w:proofErr w:type="spellEnd"/>
      <w:r w:rsidR="0061244A">
        <w:t xml:space="preserve"> &amp; </w:t>
      </w:r>
      <w:proofErr w:type="spellStart"/>
      <w:r w:rsidR="0061244A">
        <w:t>bé</w:t>
      </w:r>
      <w:proofErr w:type="spellEnd"/>
      <w:r w:rsidR="0061244A">
        <w:t xml:space="preserve"> </w:t>
      </w:r>
      <w:proofErr w:type="spellStart"/>
      <w:r w:rsidR="0061244A">
        <w:t>shopee</w:t>
      </w:r>
      <w:bookmarkEnd w:id="90"/>
      <w:proofErr w:type="spellEnd"/>
    </w:p>
    <w:p w14:paraId="0F3F8F8F" w14:textId="77777777" w:rsidR="00F13AFE" w:rsidRPr="00F13AFE" w:rsidRDefault="00F13AFE" w:rsidP="00F13AFE"/>
    <w:p w14:paraId="7419E11F" w14:textId="11FC753F" w:rsidR="00484331" w:rsidRDefault="00234E3F" w:rsidP="0018172A">
      <w:pPr>
        <w:ind w:firstLine="720"/>
      </w:pPr>
      <w:proofErr w:type="spellStart"/>
      <w:r>
        <w:t>Từ</w:t>
      </w:r>
      <w:proofErr w:type="spellEnd"/>
      <w:r>
        <w:t xml:space="preserve"> </w:t>
      </w:r>
      <w:proofErr w:type="spellStart"/>
      <w:r>
        <w:t>kết</w:t>
      </w:r>
      <w:proofErr w:type="spellEnd"/>
      <w:r>
        <w:t xml:space="preserve"> </w:t>
      </w:r>
      <w:proofErr w:type="spellStart"/>
      <w:r>
        <w:t>quả</w:t>
      </w:r>
      <w:proofErr w:type="spellEnd"/>
      <w:r>
        <w:t xml:space="preserve"> </w:t>
      </w:r>
      <w:proofErr w:type="spellStart"/>
      <w:r w:rsidR="00485162">
        <w:t>thu</w:t>
      </w:r>
      <w:proofErr w:type="spellEnd"/>
      <w:r w:rsidR="00C517C6">
        <w:t xml:space="preserve"> </w:t>
      </w:r>
      <w:proofErr w:type="spellStart"/>
      <w:r>
        <w:t>được</w:t>
      </w:r>
      <w:proofErr w:type="spellEnd"/>
      <w:r>
        <w:t xml:space="preserve"> </w:t>
      </w:r>
      <w:proofErr w:type="spellStart"/>
      <w:r>
        <w:t>thống</w:t>
      </w:r>
      <w:proofErr w:type="spellEnd"/>
      <w:r>
        <w:t xml:space="preserve"> </w:t>
      </w:r>
      <w:proofErr w:type="spellStart"/>
      <w:r>
        <w:t>kê</w:t>
      </w:r>
      <w:proofErr w:type="spellEnd"/>
      <w:r>
        <w:t xml:space="preserve"> ở </w:t>
      </w:r>
      <w:proofErr w:type="spellStart"/>
      <w:r>
        <w:t>bảng</w:t>
      </w:r>
      <w:proofErr w:type="spellEnd"/>
      <w:r>
        <w:t xml:space="preserve"> </w:t>
      </w:r>
      <w:proofErr w:type="spellStart"/>
      <w:r>
        <w:t>trên</w:t>
      </w:r>
      <w:proofErr w:type="spellEnd"/>
      <w:r>
        <w:t xml:space="preserve">, </w:t>
      </w:r>
      <w:proofErr w:type="spellStart"/>
      <w:r w:rsidR="00C517C6">
        <w:t>bằng</w:t>
      </w:r>
      <w:proofErr w:type="spellEnd"/>
      <w:r w:rsidR="00C517C6">
        <w:t xml:space="preserve"> </w:t>
      </w:r>
      <w:proofErr w:type="spellStart"/>
      <w:r w:rsidR="00C517C6">
        <w:t>cách</w:t>
      </w:r>
      <w:proofErr w:type="spellEnd"/>
      <w:r w:rsidR="00C517C6">
        <w:t xml:space="preserve"> resampling </w:t>
      </w:r>
      <w:proofErr w:type="spellStart"/>
      <w:r w:rsidR="00C517C6">
        <w:t>các</w:t>
      </w:r>
      <w:proofErr w:type="spellEnd"/>
      <w:r w:rsidR="00C517C6">
        <w:t xml:space="preserve"> </w:t>
      </w:r>
      <w:proofErr w:type="spellStart"/>
      <w:r w:rsidR="00C517C6">
        <w:t>nhãn</w:t>
      </w:r>
      <w:proofErr w:type="spellEnd"/>
      <w:r w:rsidR="00C517C6">
        <w:t xml:space="preserve"> </w:t>
      </w:r>
      <w:proofErr w:type="spellStart"/>
      <w:r w:rsidR="00C517C6">
        <w:t>có</w:t>
      </w:r>
      <w:proofErr w:type="spellEnd"/>
      <w:r w:rsidR="00C517C6">
        <w:t xml:space="preserve"> </w:t>
      </w:r>
      <w:proofErr w:type="spellStart"/>
      <w:r w:rsidR="00C517C6">
        <w:t>sự</w:t>
      </w:r>
      <w:proofErr w:type="spellEnd"/>
      <w:r w:rsidR="00C517C6">
        <w:t xml:space="preserve"> </w:t>
      </w:r>
      <w:proofErr w:type="spellStart"/>
      <w:r w:rsidR="00C517C6">
        <w:t>mất</w:t>
      </w:r>
      <w:proofErr w:type="spellEnd"/>
      <w:r w:rsidR="00C517C6">
        <w:t xml:space="preserve"> </w:t>
      </w:r>
      <w:proofErr w:type="spellStart"/>
      <w:r w:rsidR="00C517C6">
        <w:t>cân</w:t>
      </w:r>
      <w:proofErr w:type="spellEnd"/>
      <w:r w:rsidR="00C517C6">
        <w:t xml:space="preserve"> </w:t>
      </w:r>
      <w:proofErr w:type="spellStart"/>
      <w:r w:rsidR="00C517C6">
        <w:t>bằng</w:t>
      </w:r>
      <w:proofErr w:type="spellEnd"/>
      <w:r w:rsidR="00C517C6">
        <w:t xml:space="preserve"> </w:t>
      </w:r>
      <w:proofErr w:type="spellStart"/>
      <w:r w:rsidR="00C517C6">
        <w:t>đáng</w:t>
      </w:r>
      <w:proofErr w:type="spellEnd"/>
      <w:r w:rsidR="00C517C6">
        <w:t xml:space="preserve"> </w:t>
      </w:r>
      <w:proofErr w:type="spellStart"/>
      <w:r w:rsidR="00C517C6">
        <w:t>kể</w:t>
      </w:r>
      <w:proofErr w:type="spellEnd"/>
      <w:r w:rsidR="00C517C6">
        <w:t xml:space="preserve"> </w:t>
      </w:r>
      <w:proofErr w:type="spellStart"/>
      <w:r w:rsidR="00C517C6">
        <w:t>giữa</w:t>
      </w:r>
      <w:proofErr w:type="spellEnd"/>
      <w:r w:rsidR="00C517C6">
        <w:t xml:space="preserve"> </w:t>
      </w:r>
      <w:proofErr w:type="spellStart"/>
      <w:r w:rsidR="00C517C6">
        <w:t>hai</w:t>
      </w:r>
      <w:proofErr w:type="spellEnd"/>
      <w:r w:rsidR="00C517C6">
        <w:t xml:space="preserve"> </w:t>
      </w:r>
      <w:proofErr w:type="spellStart"/>
      <w:r w:rsidR="00C517C6">
        <w:t>lớp</w:t>
      </w:r>
      <w:proofErr w:type="spellEnd"/>
      <w:r w:rsidR="00C517C6">
        <w:t xml:space="preserve">, </w:t>
      </w:r>
      <w:proofErr w:type="spellStart"/>
      <w:r w:rsidR="00C517C6">
        <w:t>kết</w:t>
      </w:r>
      <w:proofErr w:type="spellEnd"/>
      <w:r w:rsidR="00C517C6">
        <w:t xml:space="preserve"> </w:t>
      </w:r>
      <w:proofErr w:type="spellStart"/>
      <w:r w:rsidR="00C517C6">
        <w:t>quả</w:t>
      </w:r>
      <w:proofErr w:type="spellEnd"/>
      <w:r w:rsidR="00C517C6">
        <w:t xml:space="preserve"> </w:t>
      </w:r>
      <w:proofErr w:type="spellStart"/>
      <w:r w:rsidR="00C517C6">
        <w:t>phân</w:t>
      </w:r>
      <w:proofErr w:type="spellEnd"/>
      <w:r w:rsidR="00C517C6">
        <w:t xml:space="preserve"> </w:t>
      </w:r>
      <w:proofErr w:type="spellStart"/>
      <w:r w:rsidR="00C517C6">
        <w:t>lớp</w:t>
      </w:r>
      <w:proofErr w:type="spellEnd"/>
      <w:r w:rsidR="00C517C6">
        <w:t xml:space="preserve"> </w:t>
      </w:r>
      <w:proofErr w:type="spellStart"/>
      <w:r w:rsidR="00C517C6">
        <w:t>của</w:t>
      </w:r>
      <w:proofErr w:type="spellEnd"/>
      <w:r w:rsidR="00C517C6">
        <w:t xml:space="preserve"> </w:t>
      </w:r>
      <w:proofErr w:type="spellStart"/>
      <w:r w:rsidR="00C517C6">
        <w:t>các</w:t>
      </w:r>
      <w:proofErr w:type="spellEnd"/>
      <w:r w:rsidR="00C517C6">
        <w:t xml:space="preserve"> </w:t>
      </w:r>
      <w:proofErr w:type="spellStart"/>
      <w:r w:rsidR="00C517C6">
        <w:t>mô</w:t>
      </w:r>
      <w:proofErr w:type="spellEnd"/>
      <w:r w:rsidR="00C517C6">
        <w:t xml:space="preserve"> </w:t>
      </w:r>
      <w:proofErr w:type="spellStart"/>
      <w:r w:rsidR="00C517C6">
        <w:t>hình</w:t>
      </w:r>
      <w:proofErr w:type="spellEnd"/>
      <w:r w:rsidR="00C517C6">
        <w:t xml:space="preserve"> </w:t>
      </w:r>
      <w:proofErr w:type="spellStart"/>
      <w:r w:rsidR="00C517C6">
        <w:t>đã</w:t>
      </w:r>
      <w:proofErr w:type="spellEnd"/>
      <w:r w:rsidR="00C517C6">
        <w:t xml:space="preserve"> </w:t>
      </w:r>
      <w:proofErr w:type="spellStart"/>
      <w:r w:rsidR="00C517C6">
        <w:t>được</w:t>
      </w:r>
      <w:proofErr w:type="spellEnd"/>
      <w:r w:rsidR="00C517C6">
        <w:t xml:space="preserve"> </w:t>
      </w:r>
      <w:proofErr w:type="spellStart"/>
      <w:r w:rsidR="00C517C6">
        <w:t>cải</w:t>
      </w:r>
      <w:proofErr w:type="spellEnd"/>
      <w:r w:rsidR="00C517C6">
        <w:t xml:space="preserve"> </w:t>
      </w:r>
      <w:proofErr w:type="spellStart"/>
      <w:r w:rsidR="00C517C6">
        <w:t>thiện</w:t>
      </w:r>
      <w:proofErr w:type="spellEnd"/>
      <w:r w:rsidR="00C517C6">
        <w:t xml:space="preserve"> </w:t>
      </w:r>
      <w:proofErr w:type="spellStart"/>
      <w:r w:rsidR="00C517C6">
        <w:t>hơn</w:t>
      </w:r>
      <w:proofErr w:type="spellEnd"/>
      <w:r w:rsidR="001653BA">
        <w:t xml:space="preserve"> so </w:t>
      </w:r>
      <w:proofErr w:type="spellStart"/>
      <w:r w:rsidR="001653BA">
        <w:t>với</w:t>
      </w:r>
      <w:proofErr w:type="spellEnd"/>
      <w:r w:rsidR="001653BA">
        <w:t xml:space="preserve"> </w:t>
      </w:r>
      <w:proofErr w:type="spellStart"/>
      <w:r w:rsidR="001653BA">
        <w:t>các</w:t>
      </w:r>
      <w:proofErr w:type="spellEnd"/>
      <w:r w:rsidR="001653BA">
        <w:t xml:space="preserve"> </w:t>
      </w:r>
      <w:proofErr w:type="spellStart"/>
      <w:r w:rsidR="001653BA">
        <w:t>mô</w:t>
      </w:r>
      <w:proofErr w:type="spellEnd"/>
      <w:r w:rsidR="001653BA">
        <w:t xml:space="preserve"> </w:t>
      </w:r>
      <w:proofErr w:type="spellStart"/>
      <w:r w:rsidR="001653BA">
        <w:t>hình</w:t>
      </w:r>
      <w:proofErr w:type="spellEnd"/>
      <w:r w:rsidR="001653BA">
        <w:t xml:space="preserve"> </w:t>
      </w:r>
      <w:proofErr w:type="spellStart"/>
      <w:r w:rsidR="001653BA">
        <w:t>còn</w:t>
      </w:r>
      <w:proofErr w:type="spellEnd"/>
      <w:r w:rsidR="001653BA">
        <w:t xml:space="preserve"> </w:t>
      </w:r>
      <w:proofErr w:type="spellStart"/>
      <w:r w:rsidR="001653BA">
        <w:t>lại</w:t>
      </w:r>
      <w:proofErr w:type="spellEnd"/>
      <w:r w:rsidR="00C517C6">
        <w:t>.</w:t>
      </w:r>
    </w:p>
    <w:p w14:paraId="08C62B7D" w14:textId="6BC0C838" w:rsidR="00181783" w:rsidRDefault="00181783" w:rsidP="00AE2200"/>
    <w:p w14:paraId="5DCE09B3" w14:textId="4456ED85" w:rsidR="00AE2200" w:rsidRDefault="00AE2200" w:rsidP="00AE2200"/>
    <w:p w14:paraId="57377EB2" w14:textId="070451C0" w:rsidR="00AE2200" w:rsidRDefault="00AE2200" w:rsidP="00AE2200"/>
    <w:p w14:paraId="4BC0F97B" w14:textId="77777777" w:rsidR="00AE2200" w:rsidRDefault="00AE2200" w:rsidP="00AE2200"/>
    <w:p w14:paraId="12BF07B6" w14:textId="4B757517" w:rsidR="00D32D9D" w:rsidRPr="00D25201" w:rsidRDefault="00D32D9D" w:rsidP="00351E90">
      <w:proofErr w:type="spellStart"/>
      <w:r>
        <w:t>Cuối</w:t>
      </w:r>
      <w:proofErr w:type="spellEnd"/>
      <w:r>
        <w:t xml:space="preserve"> </w:t>
      </w:r>
      <w:proofErr w:type="spellStart"/>
      <w:r>
        <w:t>cùng</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biểu</w:t>
      </w:r>
      <w:proofErr w:type="spellEnd"/>
      <w:r>
        <w:t xml:space="preserve"> </w:t>
      </w:r>
      <w:proofErr w:type="spellStart"/>
      <w:r>
        <w:t>diễn</w:t>
      </w:r>
      <w:proofErr w:type="spellEnd"/>
      <w:r>
        <w:t xml:space="preserve"> Chi2 </w:t>
      </w:r>
      <w:proofErr w:type="spellStart"/>
      <w:r>
        <w:t>cùng</w:t>
      </w:r>
      <w:proofErr w:type="spellEnd"/>
      <w:r>
        <w:t xml:space="preserve"> </w:t>
      </w:r>
      <w:proofErr w:type="spellStart"/>
      <w:r>
        <w:t>với</w:t>
      </w:r>
      <w:proofErr w:type="spellEnd"/>
      <w:r>
        <w:t xml:space="preserve"> </w:t>
      </w:r>
      <w:proofErr w:type="spellStart"/>
      <w:r>
        <w:t>kỹ</w:t>
      </w:r>
      <w:proofErr w:type="spellEnd"/>
      <w:r>
        <w:t xml:space="preserve"> </w:t>
      </w:r>
      <w:proofErr w:type="spellStart"/>
      <w:r>
        <w:t>thuật</w:t>
      </w:r>
      <w:proofErr w:type="spellEnd"/>
      <w:r>
        <w:t xml:space="preserve"> </w:t>
      </w:r>
      <w:r w:rsidR="00AB107C">
        <w:t>B</w:t>
      </w:r>
      <w:r>
        <w:t>agging:</w:t>
      </w:r>
    </w:p>
    <w:tbl>
      <w:tblPr>
        <w:tblStyle w:val="TableGrid"/>
        <w:tblW w:w="9493" w:type="dxa"/>
        <w:tblLayout w:type="fixed"/>
        <w:tblLook w:val="04A0" w:firstRow="1" w:lastRow="0" w:firstColumn="1" w:lastColumn="0" w:noHBand="0" w:noVBand="1"/>
      </w:tblPr>
      <w:tblGrid>
        <w:gridCol w:w="846"/>
        <w:gridCol w:w="567"/>
        <w:gridCol w:w="850"/>
        <w:gridCol w:w="851"/>
        <w:gridCol w:w="992"/>
        <w:gridCol w:w="851"/>
        <w:gridCol w:w="850"/>
        <w:gridCol w:w="851"/>
        <w:gridCol w:w="850"/>
        <w:gridCol w:w="992"/>
        <w:gridCol w:w="993"/>
      </w:tblGrid>
      <w:tr w:rsidR="00D052A1" w14:paraId="733FFAF9" w14:textId="77777777" w:rsidTr="00D052A1">
        <w:trPr>
          <w:trHeight w:val="283"/>
        </w:trPr>
        <w:tc>
          <w:tcPr>
            <w:tcW w:w="846" w:type="dxa"/>
            <w:vMerge w:val="restart"/>
            <w:vAlign w:val="center"/>
          </w:tcPr>
          <w:p w14:paraId="07D1C971" w14:textId="77777777" w:rsidR="00D052A1" w:rsidRDefault="00D052A1" w:rsidP="00D052A1">
            <w:pPr>
              <w:jc w:val="center"/>
            </w:pPr>
            <w:proofErr w:type="spellStart"/>
            <w:r>
              <w:t>Mô</w:t>
            </w:r>
            <w:proofErr w:type="spellEnd"/>
            <w:r>
              <w:t xml:space="preserve"> </w:t>
            </w:r>
            <w:proofErr w:type="spellStart"/>
            <w:r>
              <w:t>hình</w:t>
            </w:r>
            <w:proofErr w:type="spellEnd"/>
          </w:p>
        </w:tc>
        <w:tc>
          <w:tcPr>
            <w:tcW w:w="567" w:type="dxa"/>
            <w:vMerge w:val="restart"/>
            <w:vAlign w:val="center"/>
          </w:tcPr>
          <w:p w14:paraId="1629A20F" w14:textId="77777777" w:rsidR="00D052A1" w:rsidRDefault="00D052A1" w:rsidP="00D052A1">
            <w:pPr>
              <w:jc w:val="center"/>
            </w:pPr>
            <w:proofErr w:type="spellStart"/>
            <w:r>
              <w:t>Độ</w:t>
            </w:r>
            <w:proofErr w:type="spellEnd"/>
            <w:r>
              <w:t xml:space="preserve"> </w:t>
            </w:r>
            <w:proofErr w:type="spellStart"/>
            <w:r>
              <w:t>đo</w:t>
            </w:r>
            <w:proofErr w:type="spellEnd"/>
          </w:p>
        </w:tc>
        <w:tc>
          <w:tcPr>
            <w:tcW w:w="6095" w:type="dxa"/>
            <w:gridSpan w:val="7"/>
            <w:vAlign w:val="center"/>
          </w:tcPr>
          <w:p w14:paraId="563AE128" w14:textId="77777777" w:rsidR="00D052A1" w:rsidRDefault="00D052A1" w:rsidP="00D052A1">
            <w:pPr>
              <w:jc w:val="center"/>
            </w:pP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w:t>
            </w:r>
          </w:p>
        </w:tc>
        <w:tc>
          <w:tcPr>
            <w:tcW w:w="992" w:type="dxa"/>
            <w:vMerge w:val="restart"/>
            <w:vAlign w:val="center"/>
          </w:tcPr>
          <w:p w14:paraId="2BDC8EDA" w14:textId="77777777" w:rsidR="00D052A1" w:rsidRDefault="00D052A1" w:rsidP="00D052A1">
            <w:pPr>
              <w:jc w:val="center"/>
            </w:pPr>
            <w:r>
              <w:t>Macro (%)</w:t>
            </w:r>
          </w:p>
        </w:tc>
        <w:tc>
          <w:tcPr>
            <w:tcW w:w="993" w:type="dxa"/>
            <w:vMerge w:val="restart"/>
            <w:vAlign w:val="center"/>
          </w:tcPr>
          <w:p w14:paraId="47611A6F" w14:textId="77777777" w:rsidR="00D052A1" w:rsidRDefault="00D052A1" w:rsidP="00D052A1">
            <w:pPr>
              <w:jc w:val="center"/>
            </w:pPr>
            <w:r>
              <w:t>Micro (%)</w:t>
            </w:r>
          </w:p>
        </w:tc>
      </w:tr>
      <w:tr w:rsidR="00D052A1" w14:paraId="27F0C5C5" w14:textId="77777777" w:rsidTr="00D052A1">
        <w:trPr>
          <w:trHeight w:val="603"/>
        </w:trPr>
        <w:tc>
          <w:tcPr>
            <w:tcW w:w="846" w:type="dxa"/>
            <w:vMerge/>
            <w:vAlign w:val="center"/>
          </w:tcPr>
          <w:p w14:paraId="788C1CD0" w14:textId="77777777" w:rsidR="00D052A1" w:rsidRDefault="00D052A1" w:rsidP="00D052A1">
            <w:pPr>
              <w:jc w:val="center"/>
            </w:pPr>
          </w:p>
        </w:tc>
        <w:tc>
          <w:tcPr>
            <w:tcW w:w="567" w:type="dxa"/>
            <w:vMerge/>
            <w:vAlign w:val="center"/>
          </w:tcPr>
          <w:p w14:paraId="323A493B" w14:textId="77777777" w:rsidR="00D052A1" w:rsidRDefault="00D052A1" w:rsidP="00D052A1">
            <w:pPr>
              <w:jc w:val="center"/>
            </w:pPr>
          </w:p>
        </w:tc>
        <w:tc>
          <w:tcPr>
            <w:tcW w:w="850" w:type="dxa"/>
            <w:vAlign w:val="center"/>
          </w:tcPr>
          <w:p w14:paraId="0118250B" w14:textId="77777777" w:rsidR="00D052A1" w:rsidRDefault="00D052A1" w:rsidP="00D052A1">
            <w:pPr>
              <w:jc w:val="center"/>
            </w:pPr>
            <w:r>
              <w:t>Ship</w:t>
            </w:r>
          </w:p>
        </w:tc>
        <w:tc>
          <w:tcPr>
            <w:tcW w:w="851" w:type="dxa"/>
            <w:vAlign w:val="center"/>
          </w:tcPr>
          <w:p w14:paraId="1651CAD9" w14:textId="77777777" w:rsidR="00D052A1" w:rsidRDefault="00D052A1" w:rsidP="00D052A1">
            <w:pPr>
              <w:jc w:val="center"/>
            </w:pPr>
            <w:proofErr w:type="spellStart"/>
            <w:r>
              <w:t>Giá</w:t>
            </w:r>
            <w:proofErr w:type="spellEnd"/>
          </w:p>
        </w:tc>
        <w:tc>
          <w:tcPr>
            <w:tcW w:w="992" w:type="dxa"/>
            <w:vAlign w:val="center"/>
          </w:tcPr>
          <w:p w14:paraId="5ADFB4FB" w14:textId="77777777" w:rsidR="00D052A1" w:rsidRDefault="00D052A1" w:rsidP="00D052A1">
            <w:pPr>
              <w:jc w:val="center"/>
            </w:pPr>
            <w:proofErr w:type="spellStart"/>
            <w:r>
              <w:t>Chính</w:t>
            </w:r>
            <w:proofErr w:type="spellEnd"/>
            <w:r>
              <w:t xml:space="preserve"> </w:t>
            </w:r>
            <w:proofErr w:type="spellStart"/>
            <w:r>
              <w:t>hãng</w:t>
            </w:r>
            <w:proofErr w:type="spellEnd"/>
          </w:p>
        </w:tc>
        <w:tc>
          <w:tcPr>
            <w:tcW w:w="851" w:type="dxa"/>
            <w:vAlign w:val="center"/>
          </w:tcPr>
          <w:p w14:paraId="532EF7D5" w14:textId="77777777" w:rsidR="00D052A1" w:rsidRDefault="00D052A1" w:rsidP="00D052A1">
            <w:pPr>
              <w:jc w:val="center"/>
            </w:pPr>
            <w:proofErr w:type="spellStart"/>
            <w:r>
              <w:t>Chất</w:t>
            </w:r>
            <w:proofErr w:type="spellEnd"/>
            <w:r>
              <w:t xml:space="preserve"> </w:t>
            </w:r>
            <w:proofErr w:type="spellStart"/>
            <w:r>
              <w:t>lượng</w:t>
            </w:r>
            <w:proofErr w:type="spellEnd"/>
          </w:p>
        </w:tc>
        <w:tc>
          <w:tcPr>
            <w:tcW w:w="850" w:type="dxa"/>
            <w:vAlign w:val="center"/>
          </w:tcPr>
          <w:p w14:paraId="4BE68516" w14:textId="77777777" w:rsidR="00D052A1" w:rsidRDefault="00D052A1" w:rsidP="00D052A1">
            <w:pPr>
              <w:jc w:val="center"/>
            </w:pPr>
            <w:proofErr w:type="spellStart"/>
            <w:r>
              <w:t>Dịch</w:t>
            </w:r>
            <w:proofErr w:type="spellEnd"/>
            <w:r>
              <w:t xml:space="preserve"> </w:t>
            </w:r>
            <w:proofErr w:type="spellStart"/>
            <w:r>
              <w:t>vụ</w:t>
            </w:r>
            <w:proofErr w:type="spellEnd"/>
          </w:p>
        </w:tc>
        <w:tc>
          <w:tcPr>
            <w:tcW w:w="851" w:type="dxa"/>
            <w:vAlign w:val="center"/>
          </w:tcPr>
          <w:p w14:paraId="658C8D9C" w14:textId="77777777" w:rsidR="00D052A1" w:rsidRDefault="00D052A1" w:rsidP="00D052A1">
            <w:pPr>
              <w:jc w:val="center"/>
            </w:pPr>
            <w:proofErr w:type="gramStart"/>
            <w:r>
              <w:t>An</w:t>
            </w:r>
            <w:proofErr w:type="gramEnd"/>
            <w:r>
              <w:t xml:space="preserve"> </w:t>
            </w:r>
            <w:proofErr w:type="spellStart"/>
            <w:r>
              <w:t>toàn</w:t>
            </w:r>
            <w:proofErr w:type="spellEnd"/>
          </w:p>
        </w:tc>
        <w:tc>
          <w:tcPr>
            <w:tcW w:w="850" w:type="dxa"/>
            <w:vAlign w:val="center"/>
          </w:tcPr>
          <w:p w14:paraId="5C2173BC" w14:textId="77777777" w:rsidR="00D052A1" w:rsidRDefault="00D052A1" w:rsidP="00D052A1">
            <w:pPr>
              <w:jc w:val="center"/>
            </w:pPr>
            <w:r>
              <w:t>Other</w:t>
            </w:r>
          </w:p>
        </w:tc>
        <w:tc>
          <w:tcPr>
            <w:tcW w:w="992" w:type="dxa"/>
            <w:vMerge/>
          </w:tcPr>
          <w:p w14:paraId="0A61D9E1" w14:textId="77777777" w:rsidR="00D052A1" w:rsidRDefault="00D052A1" w:rsidP="00D052A1">
            <w:pPr>
              <w:jc w:val="center"/>
            </w:pPr>
          </w:p>
        </w:tc>
        <w:tc>
          <w:tcPr>
            <w:tcW w:w="993" w:type="dxa"/>
            <w:vMerge/>
          </w:tcPr>
          <w:p w14:paraId="66F03366" w14:textId="77777777" w:rsidR="00D052A1" w:rsidRDefault="00D052A1" w:rsidP="00D052A1">
            <w:pPr>
              <w:jc w:val="center"/>
            </w:pPr>
          </w:p>
        </w:tc>
      </w:tr>
      <w:tr w:rsidR="00D052A1" w:rsidRPr="00832EFE" w14:paraId="013A0901" w14:textId="77777777" w:rsidTr="00181783">
        <w:trPr>
          <w:trHeight w:val="1266"/>
        </w:trPr>
        <w:tc>
          <w:tcPr>
            <w:tcW w:w="846" w:type="dxa"/>
            <w:vMerge w:val="restart"/>
            <w:textDirection w:val="btLr"/>
          </w:tcPr>
          <w:p w14:paraId="5ADFD7C1" w14:textId="4D4C91E4" w:rsidR="00D052A1" w:rsidRPr="003A6D3A" w:rsidRDefault="00D052A1" w:rsidP="00D052A1">
            <w:pPr>
              <w:ind w:left="113" w:right="113"/>
              <w:jc w:val="center"/>
              <w:rPr>
                <w:i/>
              </w:rPr>
            </w:pPr>
            <w:r>
              <w:rPr>
                <w:i/>
              </w:rPr>
              <w:t xml:space="preserve">Balance </w:t>
            </w:r>
            <w:r w:rsidRPr="00C82B70">
              <w:rPr>
                <w:i/>
              </w:rPr>
              <w:t xml:space="preserve">Random Forest (Random </w:t>
            </w:r>
            <w:r>
              <w:rPr>
                <w:i/>
              </w:rPr>
              <w:t>Ov</w:t>
            </w:r>
            <w:r w:rsidRPr="00C82B70">
              <w:rPr>
                <w:i/>
              </w:rPr>
              <w:t>e</w:t>
            </w:r>
            <w:r>
              <w:rPr>
                <w:i/>
              </w:rPr>
              <w:t>r</w:t>
            </w:r>
            <w:r w:rsidRPr="00C82B70">
              <w:rPr>
                <w:i/>
              </w:rPr>
              <w:t xml:space="preserve"> sampling = 0.</w:t>
            </w:r>
            <w:r>
              <w:rPr>
                <w:i/>
              </w:rPr>
              <w:t>7</w:t>
            </w:r>
            <w:r w:rsidRPr="00C82B70">
              <w:rPr>
                <w:i/>
              </w:rPr>
              <w:t xml:space="preserve"> + Score &gt; </w:t>
            </w:r>
            <w:r>
              <w:rPr>
                <w:i/>
              </w:rPr>
              <w:t>3</w:t>
            </w:r>
            <w:r w:rsidRPr="00C82B70">
              <w:rPr>
                <w:i/>
              </w:rPr>
              <w:t>5)</w:t>
            </w:r>
          </w:p>
        </w:tc>
        <w:tc>
          <w:tcPr>
            <w:tcW w:w="567" w:type="dxa"/>
            <w:vAlign w:val="center"/>
          </w:tcPr>
          <w:p w14:paraId="5864E200" w14:textId="77777777" w:rsidR="00D052A1" w:rsidRDefault="00D052A1" w:rsidP="00D052A1">
            <w:pPr>
              <w:jc w:val="center"/>
            </w:pPr>
            <w:r>
              <w:t>P</w:t>
            </w:r>
          </w:p>
        </w:tc>
        <w:tc>
          <w:tcPr>
            <w:tcW w:w="850" w:type="dxa"/>
            <w:vAlign w:val="center"/>
          </w:tcPr>
          <w:p w14:paraId="313F0081" w14:textId="7B097527" w:rsidR="00D052A1" w:rsidRPr="00D052A1" w:rsidRDefault="00D052A1" w:rsidP="00D052A1">
            <w:pPr>
              <w:jc w:val="center"/>
            </w:pPr>
            <w:r w:rsidRPr="00D052A1">
              <w:rPr>
                <w:color w:val="000000"/>
              </w:rPr>
              <w:t>96</w:t>
            </w:r>
            <w:r>
              <w:rPr>
                <w:color w:val="000000"/>
              </w:rPr>
              <w:t>.</w:t>
            </w:r>
            <w:r w:rsidRPr="00D052A1">
              <w:rPr>
                <w:color w:val="000000"/>
              </w:rPr>
              <w:t>46</w:t>
            </w:r>
          </w:p>
        </w:tc>
        <w:tc>
          <w:tcPr>
            <w:tcW w:w="851" w:type="dxa"/>
            <w:vAlign w:val="center"/>
          </w:tcPr>
          <w:p w14:paraId="59031AEC" w14:textId="1300E3AA" w:rsidR="00D052A1" w:rsidRPr="00D052A1" w:rsidRDefault="00D052A1" w:rsidP="00D052A1">
            <w:pPr>
              <w:jc w:val="center"/>
            </w:pPr>
            <w:r w:rsidRPr="00D052A1">
              <w:rPr>
                <w:color w:val="000000"/>
              </w:rPr>
              <w:t>93</w:t>
            </w:r>
            <w:r>
              <w:rPr>
                <w:color w:val="000000"/>
              </w:rPr>
              <w:t>.</w:t>
            </w:r>
            <w:r w:rsidRPr="00D052A1">
              <w:rPr>
                <w:color w:val="000000"/>
              </w:rPr>
              <w:t>33</w:t>
            </w:r>
          </w:p>
        </w:tc>
        <w:tc>
          <w:tcPr>
            <w:tcW w:w="992" w:type="dxa"/>
            <w:vAlign w:val="center"/>
          </w:tcPr>
          <w:p w14:paraId="672CA334" w14:textId="072B67F3" w:rsidR="00D052A1" w:rsidRPr="00D052A1" w:rsidRDefault="00D052A1" w:rsidP="00D052A1">
            <w:pPr>
              <w:jc w:val="center"/>
            </w:pPr>
            <w:r w:rsidRPr="00D052A1">
              <w:rPr>
                <w:color w:val="000000"/>
              </w:rPr>
              <w:t>61</w:t>
            </w:r>
            <w:r>
              <w:rPr>
                <w:color w:val="000000"/>
              </w:rPr>
              <w:t>.</w:t>
            </w:r>
            <w:r w:rsidRPr="00D052A1">
              <w:rPr>
                <w:color w:val="000000"/>
              </w:rPr>
              <w:t>54</w:t>
            </w:r>
          </w:p>
        </w:tc>
        <w:tc>
          <w:tcPr>
            <w:tcW w:w="851" w:type="dxa"/>
            <w:vAlign w:val="center"/>
          </w:tcPr>
          <w:p w14:paraId="367DE911" w14:textId="3BE7E836" w:rsidR="00D052A1" w:rsidRPr="00D052A1" w:rsidRDefault="00D052A1" w:rsidP="00D052A1">
            <w:pPr>
              <w:jc w:val="center"/>
            </w:pPr>
            <w:r w:rsidRPr="00D052A1">
              <w:rPr>
                <w:color w:val="000000"/>
              </w:rPr>
              <w:t>73</w:t>
            </w:r>
            <w:r>
              <w:rPr>
                <w:color w:val="000000"/>
              </w:rPr>
              <w:t>.</w:t>
            </w:r>
            <w:r w:rsidRPr="00D052A1">
              <w:rPr>
                <w:color w:val="000000"/>
              </w:rPr>
              <w:t>14</w:t>
            </w:r>
          </w:p>
        </w:tc>
        <w:tc>
          <w:tcPr>
            <w:tcW w:w="850" w:type="dxa"/>
            <w:vAlign w:val="center"/>
          </w:tcPr>
          <w:p w14:paraId="17630F97" w14:textId="1F4F9FAE" w:rsidR="00D052A1" w:rsidRPr="00D052A1" w:rsidRDefault="00D052A1" w:rsidP="00D052A1">
            <w:pPr>
              <w:jc w:val="center"/>
            </w:pPr>
            <w:r w:rsidRPr="00D052A1">
              <w:rPr>
                <w:color w:val="000000"/>
              </w:rPr>
              <w:t>89</w:t>
            </w:r>
            <w:r>
              <w:rPr>
                <w:color w:val="000000"/>
              </w:rPr>
              <w:t>.</w:t>
            </w:r>
            <w:r w:rsidRPr="00D052A1">
              <w:rPr>
                <w:color w:val="000000"/>
              </w:rPr>
              <w:t>09</w:t>
            </w:r>
          </w:p>
        </w:tc>
        <w:tc>
          <w:tcPr>
            <w:tcW w:w="851" w:type="dxa"/>
            <w:vAlign w:val="center"/>
          </w:tcPr>
          <w:p w14:paraId="4E59C23C" w14:textId="5CEC63B3" w:rsidR="00D052A1" w:rsidRPr="00D052A1" w:rsidRDefault="00D052A1" w:rsidP="00D052A1">
            <w:pPr>
              <w:jc w:val="center"/>
            </w:pPr>
            <w:r w:rsidRPr="00D052A1">
              <w:rPr>
                <w:color w:val="000000"/>
              </w:rPr>
              <w:t>86</w:t>
            </w:r>
            <w:r>
              <w:rPr>
                <w:color w:val="000000"/>
              </w:rPr>
              <w:t>.</w:t>
            </w:r>
            <w:r w:rsidRPr="00D052A1">
              <w:rPr>
                <w:color w:val="000000"/>
              </w:rPr>
              <w:t>96</w:t>
            </w:r>
          </w:p>
        </w:tc>
        <w:tc>
          <w:tcPr>
            <w:tcW w:w="850" w:type="dxa"/>
            <w:vAlign w:val="center"/>
          </w:tcPr>
          <w:p w14:paraId="647D6258" w14:textId="52C3C158" w:rsidR="00D052A1" w:rsidRPr="00D052A1" w:rsidRDefault="00D052A1" w:rsidP="00D052A1">
            <w:pPr>
              <w:jc w:val="center"/>
            </w:pPr>
            <w:r w:rsidRPr="00D052A1">
              <w:rPr>
                <w:color w:val="000000"/>
              </w:rPr>
              <w:t>32</w:t>
            </w:r>
            <w:r>
              <w:rPr>
                <w:color w:val="000000"/>
              </w:rPr>
              <w:t>.</w:t>
            </w:r>
            <w:r w:rsidRPr="00D052A1">
              <w:rPr>
                <w:color w:val="000000"/>
              </w:rPr>
              <w:t>00</w:t>
            </w:r>
          </w:p>
        </w:tc>
        <w:tc>
          <w:tcPr>
            <w:tcW w:w="992" w:type="dxa"/>
            <w:vAlign w:val="center"/>
          </w:tcPr>
          <w:p w14:paraId="3932AF0C" w14:textId="54196525" w:rsidR="00D052A1" w:rsidRPr="00D052A1" w:rsidRDefault="00D052A1" w:rsidP="00D052A1">
            <w:pPr>
              <w:jc w:val="center"/>
            </w:pPr>
            <w:r w:rsidRPr="00D052A1">
              <w:rPr>
                <w:color w:val="000000"/>
              </w:rPr>
              <w:t>76</w:t>
            </w:r>
            <w:r>
              <w:rPr>
                <w:color w:val="000000"/>
              </w:rPr>
              <w:t>.</w:t>
            </w:r>
            <w:r w:rsidRPr="00D052A1">
              <w:rPr>
                <w:color w:val="000000"/>
              </w:rPr>
              <w:t>07</w:t>
            </w:r>
          </w:p>
        </w:tc>
        <w:tc>
          <w:tcPr>
            <w:tcW w:w="993" w:type="dxa"/>
            <w:vAlign w:val="center"/>
          </w:tcPr>
          <w:p w14:paraId="68723A78" w14:textId="00E16050" w:rsidR="00D052A1" w:rsidRPr="00D052A1" w:rsidRDefault="00D052A1" w:rsidP="00D052A1">
            <w:pPr>
              <w:jc w:val="center"/>
            </w:pPr>
            <w:r w:rsidRPr="00D052A1">
              <w:rPr>
                <w:color w:val="000000"/>
              </w:rPr>
              <w:t>81</w:t>
            </w:r>
            <w:r>
              <w:rPr>
                <w:color w:val="000000"/>
              </w:rPr>
              <w:t>.</w:t>
            </w:r>
            <w:r w:rsidRPr="00D052A1">
              <w:rPr>
                <w:color w:val="000000"/>
              </w:rPr>
              <w:t>50</w:t>
            </w:r>
          </w:p>
        </w:tc>
      </w:tr>
      <w:tr w:rsidR="00D052A1" w:rsidRPr="00832EFE" w14:paraId="59D23DFC" w14:textId="77777777" w:rsidTr="00181783">
        <w:trPr>
          <w:trHeight w:val="1410"/>
        </w:trPr>
        <w:tc>
          <w:tcPr>
            <w:tcW w:w="846" w:type="dxa"/>
            <w:vMerge/>
          </w:tcPr>
          <w:p w14:paraId="2A78250F" w14:textId="77777777" w:rsidR="00D052A1" w:rsidRDefault="00D052A1" w:rsidP="00D052A1"/>
        </w:tc>
        <w:tc>
          <w:tcPr>
            <w:tcW w:w="567" w:type="dxa"/>
            <w:vAlign w:val="center"/>
          </w:tcPr>
          <w:p w14:paraId="5E32850B" w14:textId="77777777" w:rsidR="00D052A1" w:rsidRDefault="00D052A1" w:rsidP="00D052A1">
            <w:pPr>
              <w:jc w:val="center"/>
            </w:pPr>
            <w:r>
              <w:t>R</w:t>
            </w:r>
          </w:p>
        </w:tc>
        <w:tc>
          <w:tcPr>
            <w:tcW w:w="850" w:type="dxa"/>
            <w:vAlign w:val="center"/>
          </w:tcPr>
          <w:p w14:paraId="5326DF1C" w14:textId="75222FBB" w:rsidR="00D052A1" w:rsidRPr="00D052A1" w:rsidRDefault="00D052A1" w:rsidP="00D052A1">
            <w:pPr>
              <w:jc w:val="center"/>
            </w:pPr>
            <w:r w:rsidRPr="00D052A1">
              <w:rPr>
                <w:color w:val="000000"/>
              </w:rPr>
              <w:t>95</w:t>
            </w:r>
            <w:r>
              <w:rPr>
                <w:color w:val="000000"/>
              </w:rPr>
              <w:t>.</w:t>
            </w:r>
            <w:r w:rsidRPr="00D052A1">
              <w:rPr>
                <w:color w:val="000000"/>
              </w:rPr>
              <w:t>97</w:t>
            </w:r>
          </w:p>
        </w:tc>
        <w:tc>
          <w:tcPr>
            <w:tcW w:w="851" w:type="dxa"/>
            <w:vAlign w:val="center"/>
          </w:tcPr>
          <w:p w14:paraId="154A0ABE" w14:textId="4F1D622D" w:rsidR="00D052A1" w:rsidRPr="00D052A1" w:rsidRDefault="00D052A1" w:rsidP="00D052A1">
            <w:pPr>
              <w:jc w:val="center"/>
            </w:pPr>
            <w:r w:rsidRPr="00D052A1">
              <w:rPr>
                <w:color w:val="000000"/>
              </w:rPr>
              <w:t>95</w:t>
            </w:r>
            <w:r>
              <w:rPr>
                <w:color w:val="000000"/>
              </w:rPr>
              <w:t>.</w:t>
            </w:r>
            <w:r w:rsidRPr="00D052A1">
              <w:rPr>
                <w:color w:val="000000"/>
              </w:rPr>
              <w:t>15</w:t>
            </w:r>
          </w:p>
        </w:tc>
        <w:tc>
          <w:tcPr>
            <w:tcW w:w="992" w:type="dxa"/>
            <w:vAlign w:val="center"/>
          </w:tcPr>
          <w:p w14:paraId="548ADF22" w14:textId="7E3CCAE2" w:rsidR="00D052A1" w:rsidRPr="00D052A1" w:rsidRDefault="00D052A1" w:rsidP="00D052A1">
            <w:pPr>
              <w:jc w:val="center"/>
            </w:pPr>
            <w:r w:rsidRPr="00D052A1">
              <w:rPr>
                <w:color w:val="000000"/>
              </w:rPr>
              <w:t>90</w:t>
            </w:r>
            <w:r>
              <w:rPr>
                <w:color w:val="000000"/>
              </w:rPr>
              <w:t>.</w:t>
            </w:r>
            <w:r w:rsidRPr="00D052A1">
              <w:rPr>
                <w:color w:val="000000"/>
              </w:rPr>
              <w:t>00</w:t>
            </w:r>
          </w:p>
        </w:tc>
        <w:tc>
          <w:tcPr>
            <w:tcW w:w="851" w:type="dxa"/>
            <w:vAlign w:val="center"/>
          </w:tcPr>
          <w:p w14:paraId="6E9EF975" w14:textId="116A2AB4" w:rsidR="00D052A1" w:rsidRPr="00D052A1" w:rsidRDefault="00D052A1" w:rsidP="00D052A1">
            <w:pPr>
              <w:jc w:val="center"/>
            </w:pPr>
            <w:r w:rsidRPr="00D052A1">
              <w:rPr>
                <w:color w:val="000000"/>
              </w:rPr>
              <w:t>79</w:t>
            </w:r>
            <w:r>
              <w:rPr>
                <w:color w:val="000000"/>
              </w:rPr>
              <w:t>.</w:t>
            </w:r>
            <w:r w:rsidRPr="00D052A1">
              <w:rPr>
                <w:color w:val="000000"/>
              </w:rPr>
              <w:t>37</w:t>
            </w:r>
          </w:p>
        </w:tc>
        <w:tc>
          <w:tcPr>
            <w:tcW w:w="850" w:type="dxa"/>
            <w:vAlign w:val="center"/>
          </w:tcPr>
          <w:p w14:paraId="63D50319" w14:textId="530F9E8C" w:rsidR="00D052A1" w:rsidRPr="00D052A1" w:rsidRDefault="00D052A1" w:rsidP="00D052A1">
            <w:pPr>
              <w:jc w:val="center"/>
            </w:pPr>
            <w:r w:rsidRPr="00D052A1">
              <w:rPr>
                <w:color w:val="000000"/>
              </w:rPr>
              <w:t>55</w:t>
            </w:r>
            <w:r>
              <w:rPr>
                <w:color w:val="000000"/>
              </w:rPr>
              <w:t>.</w:t>
            </w:r>
            <w:r w:rsidRPr="00D052A1">
              <w:rPr>
                <w:color w:val="000000"/>
              </w:rPr>
              <w:t>68</w:t>
            </w:r>
          </w:p>
        </w:tc>
        <w:tc>
          <w:tcPr>
            <w:tcW w:w="851" w:type="dxa"/>
            <w:vAlign w:val="center"/>
          </w:tcPr>
          <w:p w14:paraId="7DE4D130" w14:textId="531C3A29" w:rsidR="00D052A1" w:rsidRPr="00D052A1" w:rsidRDefault="00D052A1" w:rsidP="00D052A1">
            <w:pPr>
              <w:jc w:val="center"/>
            </w:pPr>
            <w:r w:rsidRPr="00D052A1">
              <w:rPr>
                <w:color w:val="000000"/>
              </w:rPr>
              <w:t>86</w:t>
            </w:r>
            <w:r>
              <w:rPr>
                <w:color w:val="000000"/>
              </w:rPr>
              <w:t>.</w:t>
            </w:r>
            <w:r w:rsidRPr="00D052A1">
              <w:rPr>
                <w:color w:val="000000"/>
              </w:rPr>
              <w:t>96</w:t>
            </w:r>
          </w:p>
        </w:tc>
        <w:tc>
          <w:tcPr>
            <w:tcW w:w="850" w:type="dxa"/>
            <w:vAlign w:val="center"/>
          </w:tcPr>
          <w:p w14:paraId="4E3A08FC" w14:textId="01EC1E45" w:rsidR="00D052A1" w:rsidRPr="00D052A1" w:rsidRDefault="00D052A1" w:rsidP="00D052A1">
            <w:pPr>
              <w:jc w:val="center"/>
            </w:pPr>
            <w:r w:rsidRPr="00D052A1">
              <w:rPr>
                <w:color w:val="000000"/>
              </w:rPr>
              <w:t>45</w:t>
            </w:r>
            <w:r>
              <w:rPr>
                <w:color w:val="000000"/>
              </w:rPr>
              <w:t>.</w:t>
            </w:r>
            <w:r w:rsidRPr="00D052A1">
              <w:rPr>
                <w:color w:val="000000"/>
              </w:rPr>
              <w:t>28</w:t>
            </w:r>
          </w:p>
        </w:tc>
        <w:tc>
          <w:tcPr>
            <w:tcW w:w="992" w:type="dxa"/>
            <w:vAlign w:val="center"/>
          </w:tcPr>
          <w:p w14:paraId="237790C7" w14:textId="167EDB52" w:rsidR="00D052A1" w:rsidRPr="00D052A1" w:rsidRDefault="00D052A1" w:rsidP="00D052A1">
            <w:pPr>
              <w:jc w:val="center"/>
            </w:pPr>
            <w:r w:rsidRPr="00D052A1">
              <w:rPr>
                <w:color w:val="000000"/>
              </w:rPr>
              <w:t>78</w:t>
            </w:r>
            <w:r>
              <w:rPr>
                <w:color w:val="000000"/>
              </w:rPr>
              <w:t>.</w:t>
            </w:r>
            <w:r w:rsidRPr="00D052A1">
              <w:rPr>
                <w:color w:val="000000"/>
              </w:rPr>
              <w:t>34</w:t>
            </w:r>
          </w:p>
        </w:tc>
        <w:tc>
          <w:tcPr>
            <w:tcW w:w="993" w:type="dxa"/>
            <w:vAlign w:val="center"/>
          </w:tcPr>
          <w:p w14:paraId="3CF9E4FB" w14:textId="422A98F0" w:rsidR="00D052A1" w:rsidRPr="00D052A1" w:rsidRDefault="00D052A1" w:rsidP="00D052A1">
            <w:pPr>
              <w:jc w:val="center"/>
            </w:pPr>
            <w:r w:rsidRPr="00D052A1">
              <w:rPr>
                <w:color w:val="000000"/>
              </w:rPr>
              <w:t>85</w:t>
            </w:r>
            <w:r>
              <w:rPr>
                <w:color w:val="000000"/>
              </w:rPr>
              <w:t>.</w:t>
            </w:r>
            <w:r w:rsidRPr="00D052A1">
              <w:rPr>
                <w:color w:val="000000"/>
              </w:rPr>
              <w:t>04</w:t>
            </w:r>
          </w:p>
        </w:tc>
      </w:tr>
      <w:tr w:rsidR="00D052A1" w:rsidRPr="00832EFE" w14:paraId="17DB1703" w14:textId="77777777" w:rsidTr="00D052A1">
        <w:trPr>
          <w:trHeight w:val="1262"/>
        </w:trPr>
        <w:tc>
          <w:tcPr>
            <w:tcW w:w="846" w:type="dxa"/>
            <w:vMerge/>
          </w:tcPr>
          <w:p w14:paraId="71A0CD5A" w14:textId="77777777" w:rsidR="00D052A1" w:rsidRDefault="00D052A1" w:rsidP="00D052A1"/>
        </w:tc>
        <w:tc>
          <w:tcPr>
            <w:tcW w:w="567" w:type="dxa"/>
            <w:vAlign w:val="center"/>
          </w:tcPr>
          <w:p w14:paraId="40F2E99C" w14:textId="77777777" w:rsidR="00D052A1" w:rsidRDefault="00D052A1" w:rsidP="00D052A1">
            <w:pPr>
              <w:jc w:val="center"/>
            </w:pPr>
            <w:r>
              <w:t>F1</w:t>
            </w:r>
          </w:p>
        </w:tc>
        <w:tc>
          <w:tcPr>
            <w:tcW w:w="850" w:type="dxa"/>
            <w:vAlign w:val="center"/>
          </w:tcPr>
          <w:p w14:paraId="41F8DF83" w14:textId="33CB42D7" w:rsidR="00D052A1" w:rsidRPr="00D052A1" w:rsidRDefault="00D052A1" w:rsidP="00D052A1">
            <w:pPr>
              <w:jc w:val="center"/>
            </w:pPr>
            <w:r w:rsidRPr="00D052A1">
              <w:rPr>
                <w:color w:val="000000"/>
              </w:rPr>
              <w:t>96</w:t>
            </w:r>
            <w:r>
              <w:rPr>
                <w:color w:val="000000"/>
              </w:rPr>
              <w:t>.</w:t>
            </w:r>
            <w:r w:rsidRPr="00D052A1">
              <w:rPr>
                <w:color w:val="000000"/>
              </w:rPr>
              <w:t>21</w:t>
            </w:r>
          </w:p>
        </w:tc>
        <w:tc>
          <w:tcPr>
            <w:tcW w:w="851" w:type="dxa"/>
            <w:vAlign w:val="center"/>
          </w:tcPr>
          <w:p w14:paraId="03A37644" w14:textId="04CE2FF5" w:rsidR="00D052A1" w:rsidRPr="00D052A1" w:rsidRDefault="00D052A1" w:rsidP="00D052A1">
            <w:pPr>
              <w:jc w:val="center"/>
            </w:pPr>
            <w:r w:rsidRPr="00D052A1">
              <w:rPr>
                <w:color w:val="000000"/>
              </w:rPr>
              <w:t>94</w:t>
            </w:r>
            <w:r>
              <w:rPr>
                <w:color w:val="000000"/>
              </w:rPr>
              <w:t>.</w:t>
            </w:r>
            <w:r w:rsidRPr="00D052A1">
              <w:rPr>
                <w:color w:val="000000"/>
              </w:rPr>
              <w:t>23</w:t>
            </w:r>
          </w:p>
        </w:tc>
        <w:tc>
          <w:tcPr>
            <w:tcW w:w="992" w:type="dxa"/>
            <w:vAlign w:val="center"/>
          </w:tcPr>
          <w:p w14:paraId="30FCC1BB" w14:textId="77FF0468" w:rsidR="00D052A1" w:rsidRPr="00D052A1" w:rsidRDefault="00D052A1" w:rsidP="00D052A1">
            <w:pPr>
              <w:jc w:val="center"/>
            </w:pPr>
            <w:r w:rsidRPr="00D052A1">
              <w:rPr>
                <w:color w:val="000000"/>
              </w:rPr>
              <w:t>73</w:t>
            </w:r>
            <w:r>
              <w:rPr>
                <w:color w:val="000000"/>
              </w:rPr>
              <w:t>.</w:t>
            </w:r>
            <w:r w:rsidRPr="00D052A1">
              <w:rPr>
                <w:color w:val="000000"/>
              </w:rPr>
              <w:t>10</w:t>
            </w:r>
          </w:p>
        </w:tc>
        <w:tc>
          <w:tcPr>
            <w:tcW w:w="851" w:type="dxa"/>
            <w:vAlign w:val="center"/>
          </w:tcPr>
          <w:p w14:paraId="6BA0F128" w14:textId="745D5143" w:rsidR="00D052A1" w:rsidRPr="00D052A1" w:rsidRDefault="00D052A1" w:rsidP="00D052A1">
            <w:pPr>
              <w:jc w:val="center"/>
            </w:pPr>
            <w:r w:rsidRPr="00D052A1">
              <w:rPr>
                <w:color w:val="000000"/>
              </w:rPr>
              <w:t>76</w:t>
            </w:r>
            <w:r>
              <w:rPr>
                <w:color w:val="000000"/>
              </w:rPr>
              <w:t>.</w:t>
            </w:r>
            <w:r w:rsidRPr="00D052A1">
              <w:rPr>
                <w:color w:val="000000"/>
              </w:rPr>
              <w:t>13</w:t>
            </w:r>
          </w:p>
        </w:tc>
        <w:tc>
          <w:tcPr>
            <w:tcW w:w="850" w:type="dxa"/>
            <w:vAlign w:val="center"/>
          </w:tcPr>
          <w:p w14:paraId="18507DA6" w14:textId="3E5E83D8" w:rsidR="00D052A1" w:rsidRPr="00D052A1" w:rsidRDefault="00D052A1" w:rsidP="00D052A1">
            <w:pPr>
              <w:jc w:val="center"/>
            </w:pPr>
            <w:r w:rsidRPr="00D052A1">
              <w:rPr>
                <w:color w:val="000000"/>
              </w:rPr>
              <w:t>68</w:t>
            </w:r>
            <w:r>
              <w:rPr>
                <w:color w:val="000000"/>
              </w:rPr>
              <w:t>.</w:t>
            </w:r>
            <w:r w:rsidRPr="00D052A1">
              <w:rPr>
                <w:color w:val="000000"/>
              </w:rPr>
              <w:t>53</w:t>
            </w:r>
          </w:p>
        </w:tc>
        <w:tc>
          <w:tcPr>
            <w:tcW w:w="851" w:type="dxa"/>
            <w:vAlign w:val="center"/>
          </w:tcPr>
          <w:p w14:paraId="62F1155B" w14:textId="532463B7" w:rsidR="00D052A1" w:rsidRPr="00D052A1" w:rsidRDefault="00D052A1" w:rsidP="00D052A1">
            <w:pPr>
              <w:jc w:val="center"/>
            </w:pPr>
            <w:r w:rsidRPr="00D052A1">
              <w:rPr>
                <w:color w:val="000000"/>
              </w:rPr>
              <w:t>86</w:t>
            </w:r>
            <w:r>
              <w:rPr>
                <w:color w:val="000000"/>
              </w:rPr>
              <w:t>.</w:t>
            </w:r>
            <w:r w:rsidRPr="00D052A1">
              <w:rPr>
                <w:color w:val="000000"/>
              </w:rPr>
              <w:t>96</w:t>
            </w:r>
          </w:p>
        </w:tc>
        <w:tc>
          <w:tcPr>
            <w:tcW w:w="850" w:type="dxa"/>
            <w:vAlign w:val="center"/>
          </w:tcPr>
          <w:p w14:paraId="55CD2BE8" w14:textId="427DD948" w:rsidR="00D052A1" w:rsidRPr="00D052A1" w:rsidRDefault="00D052A1" w:rsidP="00D052A1">
            <w:pPr>
              <w:jc w:val="center"/>
            </w:pPr>
            <w:r w:rsidRPr="00D052A1">
              <w:rPr>
                <w:color w:val="000000"/>
              </w:rPr>
              <w:t>37</w:t>
            </w:r>
            <w:r>
              <w:rPr>
                <w:color w:val="000000"/>
              </w:rPr>
              <w:t>.</w:t>
            </w:r>
            <w:r w:rsidRPr="00D052A1">
              <w:rPr>
                <w:color w:val="000000"/>
              </w:rPr>
              <w:t>50</w:t>
            </w:r>
          </w:p>
        </w:tc>
        <w:tc>
          <w:tcPr>
            <w:tcW w:w="992" w:type="dxa"/>
            <w:vAlign w:val="center"/>
          </w:tcPr>
          <w:p w14:paraId="3B1A5A0B" w14:textId="1F6B080F" w:rsidR="00D052A1" w:rsidRPr="00D052A1" w:rsidRDefault="00D052A1" w:rsidP="00D052A1">
            <w:pPr>
              <w:jc w:val="center"/>
            </w:pPr>
            <w:r w:rsidRPr="00D052A1">
              <w:rPr>
                <w:color w:val="000000"/>
              </w:rPr>
              <w:t>76</w:t>
            </w:r>
            <w:r>
              <w:rPr>
                <w:color w:val="000000"/>
              </w:rPr>
              <w:t>.</w:t>
            </w:r>
            <w:r w:rsidRPr="00D052A1">
              <w:rPr>
                <w:color w:val="000000"/>
              </w:rPr>
              <w:t>09</w:t>
            </w:r>
          </w:p>
        </w:tc>
        <w:tc>
          <w:tcPr>
            <w:tcW w:w="993" w:type="dxa"/>
            <w:vAlign w:val="center"/>
          </w:tcPr>
          <w:p w14:paraId="7CFD2E03" w14:textId="5097F587" w:rsidR="00D052A1" w:rsidRPr="00D052A1" w:rsidRDefault="00D052A1" w:rsidP="00D052A1">
            <w:pPr>
              <w:jc w:val="center"/>
            </w:pPr>
            <w:r w:rsidRPr="00D052A1">
              <w:rPr>
                <w:color w:val="000000"/>
              </w:rPr>
              <w:t>83</w:t>
            </w:r>
            <w:r>
              <w:rPr>
                <w:color w:val="000000"/>
              </w:rPr>
              <w:t>.</w:t>
            </w:r>
            <w:r w:rsidRPr="00D052A1">
              <w:rPr>
                <w:color w:val="000000"/>
              </w:rPr>
              <w:t>23</w:t>
            </w:r>
          </w:p>
        </w:tc>
      </w:tr>
      <w:tr w:rsidR="00D052A1" w:rsidRPr="00832EFE" w14:paraId="70A27C73" w14:textId="77777777" w:rsidTr="00181783">
        <w:trPr>
          <w:trHeight w:val="1405"/>
        </w:trPr>
        <w:tc>
          <w:tcPr>
            <w:tcW w:w="846" w:type="dxa"/>
            <w:vMerge w:val="restart"/>
            <w:textDirection w:val="btLr"/>
          </w:tcPr>
          <w:p w14:paraId="4B0E938C" w14:textId="1B999EBB" w:rsidR="00D052A1" w:rsidRPr="00D052A1" w:rsidRDefault="00D052A1" w:rsidP="00D052A1">
            <w:pPr>
              <w:ind w:left="113" w:right="113"/>
              <w:jc w:val="center"/>
              <w:rPr>
                <w:i/>
              </w:rPr>
            </w:pPr>
            <w:r w:rsidRPr="00D052A1">
              <w:rPr>
                <w:i/>
              </w:rPr>
              <w:t>Balance Random Forest (Random Under sampling = 0.5 + Score &gt; 35)</w:t>
            </w:r>
          </w:p>
        </w:tc>
        <w:tc>
          <w:tcPr>
            <w:tcW w:w="567" w:type="dxa"/>
            <w:vAlign w:val="center"/>
          </w:tcPr>
          <w:p w14:paraId="093F4A50" w14:textId="77777777" w:rsidR="00D052A1" w:rsidRDefault="00D052A1" w:rsidP="00D052A1">
            <w:pPr>
              <w:jc w:val="center"/>
            </w:pPr>
            <w:r>
              <w:t>P</w:t>
            </w:r>
          </w:p>
        </w:tc>
        <w:tc>
          <w:tcPr>
            <w:tcW w:w="850" w:type="dxa"/>
            <w:vAlign w:val="center"/>
          </w:tcPr>
          <w:p w14:paraId="5C129A7B" w14:textId="667EA22A" w:rsidR="00D052A1" w:rsidRPr="00D052A1" w:rsidRDefault="00D052A1" w:rsidP="00D052A1">
            <w:pPr>
              <w:jc w:val="center"/>
              <w:rPr>
                <w:color w:val="000000"/>
              </w:rPr>
            </w:pPr>
            <w:r w:rsidRPr="00D052A1">
              <w:rPr>
                <w:color w:val="000000"/>
              </w:rPr>
              <w:t>96</w:t>
            </w:r>
            <w:r>
              <w:rPr>
                <w:color w:val="000000"/>
              </w:rPr>
              <w:t>.</w:t>
            </w:r>
            <w:r w:rsidRPr="00D052A1">
              <w:rPr>
                <w:color w:val="000000"/>
              </w:rPr>
              <w:t>46</w:t>
            </w:r>
          </w:p>
        </w:tc>
        <w:tc>
          <w:tcPr>
            <w:tcW w:w="851" w:type="dxa"/>
            <w:vAlign w:val="center"/>
          </w:tcPr>
          <w:p w14:paraId="50BD3C18" w14:textId="4230B58C" w:rsidR="00D052A1" w:rsidRPr="00D052A1" w:rsidRDefault="00D052A1" w:rsidP="00D052A1">
            <w:pPr>
              <w:jc w:val="center"/>
            </w:pPr>
            <w:r w:rsidRPr="00D052A1">
              <w:rPr>
                <w:color w:val="000000"/>
              </w:rPr>
              <w:t>93</w:t>
            </w:r>
            <w:r>
              <w:rPr>
                <w:color w:val="000000"/>
              </w:rPr>
              <w:t>.</w:t>
            </w:r>
            <w:r w:rsidRPr="00D052A1">
              <w:rPr>
                <w:color w:val="000000"/>
              </w:rPr>
              <w:t>27</w:t>
            </w:r>
          </w:p>
        </w:tc>
        <w:tc>
          <w:tcPr>
            <w:tcW w:w="992" w:type="dxa"/>
            <w:vAlign w:val="center"/>
          </w:tcPr>
          <w:p w14:paraId="06B755A4" w14:textId="3FAEC213" w:rsidR="00D052A1" w:rsidRPr="00D052A1" w:rsidRDefault="00D052A1" w:rsidP="00D052A1">
            <w:pPr>
              <w:jc w:val="center"/>
            </w:pPr>
            <w:r w:rsidRPr="00D052A1">
              <w:rPr>
                <w:color w:val="000000"/>
              </w:rPr>
              <w:t>61</w:t>
            </w:r>
            <w:r>
              <w:rPr>
                <w:color w:val="000000"/>
              </w:rPr>
              <w:t>.</w:t>
            </w:r>
            <w:r w:rsidRPr="00D052A1">
              <w:rPr>
                <w:color w:val="000000"/>
              </w:rPr>
              <w:t>02</w:t>
            </w:r>
          </w:p>
        </w:tc>
        <w:tc>
          <w:tcPr>
            <w:tcW w:w="851" w:type="dxa"/>
            <w:vAlign w:val="center"/>
          </w:tcPr>
          <w:p w14:paraId="425D1DCA" w14:textId="273DD82C" w:rsidR="00D052A1" w:rsidRPr="00D052A1" w:rsidRDefault="00D052A1" w:rsidP="00D052A1">
            <w:pPr>
              <w:jc w:val="center"/>
            </w:pPr>
            <w:r w:rsidRPr="00D052A1">
              <w:rPr>
                <w:color w:val="000000"/>
              </w:rPr>
              <w:t>73</w:t>
            </w:r>
            <w:r>
              <w:rPr>
                <w:color w:val="000000"/>
              </w:rPr>
              <w:t>.</w:t>
            </w:r>
            <w:r w:rsidRPr="00D052A1">
              <w:rPr>
                <w:color w:val="000000"/>
              </w:rPr>
              <w:t>14</w:t>
            </w:r>
          </w:p>
        </w:tc>
        <w:tc>
          <w:tcPr>
            <w:tcW w:w="850" w:type="dxa"/>
            <w:vAlign w:val="center"/>
          </w:tcPr>
          <w:p w14:paraId="094CA47B" w14:textId="237CD21F" w:rsidR="00D052A1" w:rsidRPr="00D052A1" w:rsidRDefault="00D052A1" w:rsidP="00D052A1">
            <w:pPr>
              <w:jc w:val="center"/>
            </w:pPr>
            <w:r w:rsidRPr="00D052A1">
              <w:rPr>
                <w:color w:val="000000"/>
              </w:rPr>
              <w:t>88</w:t>
            </w:r>
            <w:r>
              <w:rPr>
                <w:color w:val="000000"/>
              </w:rPr>
              <w:t>.</w:t>
            </w:r>
            <w:r w:rsidRPr="00D052A1">
              <w:rPr>
                <w:color w:val="000000"/>
              </w:rPr>
              <w:t>89</w:t>
            </w:r>
          </w:p>
        </w:tc>
        <w:tc>
          <w:tcPr>
            <w:tcW w:w="851" w:type="dxa"/>
            <w:vAlign w:val="center"/>
          </w:tcPr>
          <w:p w14:paraId="5C4EAAD8" w14:textId="6314E0E5" w:rsidR="00D052A1" w:rsidRPr="00D052A1" w:rsidRDefault="00D052A1" w:rsidP="00D052A1">
            <w:pPr>
              <w:jc w:val="center"/>
            </w:pPr>
            <w:r w:rsidRPr="00D052A1">
              <w:rPr>
                <w:color w:val="000000"/>
              </w:rPr>
              <w:t>87</w:t>
            </w:r>
            <w:r>
              <w:rPr>
                <w:color w:val="000000"/>
              </w:rPr>
              <w:t>.</w:t>
            </w:r>
            <w:r w:rsidRPr="00D052A1">
              <w:rPr>
                <w:color w:val="000000"/>
              </w:rPr>
              <w:t>10</w:t>
            </w:r>
          </w:p>
        </w:tc>
        <w:tc>
          <w:tcPr>
            <w:tcW w:w="850" w:type="dxa"/>
            <w:vAlign w:val="center"/>
          </w:tcPr>
          <w:p w14:paraId="50FD0818" w14:textId="334D19EA" w:rsidR="00D052A1" w:rsidRPr="00D052A1" w:rsidRDefault="00D052A1" w:rsidP="00D052A1">
            <w:pPr>
              <w:jc w:val="center"/>
            </w:pPr>
            <w:r w:rsidRPr="00D052A1">
              <w:rPr>
                <w:color w:val="000000"/>
              </w:rPr>
              <w:t>33</w:t>
            </w:r>
            <w:r>
              <w:rPr>
                <w:color w:val="000000"/>
              </w:rPr>
              <w:t>.</w:t>
            </w:r>
            <w:r w:rsidRPr="00D052A1">
              <w:rPr>
                <w:color w:val="000000"/>
              </w:rPr>
              <w:t>33</w:t>
            </w:r>
          </w:p>
        </w:tc>
        <w:tc>
          <w:tcPr>
            <w:tcW w:w="992" w:type="dxa"/>
            <w:vAlign w:val="center"/>
          </w:tcPr>
          <w:p w14:paraId="162C6294" w14:textId="419099FF" w:rsidR="00D052A1" w:rsidRPr="00D052A1" w:rsidRDefault="00D052A1" w:rsidP="00D052A1">
            <w:pPr>
              <w:jc w:val="center"/>
            </w:pPr>
            <w:r w:rsidRPr="00D052A1">
              <w:rPr>
                <w:color w:val="000000"/>
              </w:rPr>
              <w:t>76</w:t>
            </w:r>
            <w:r>
              <w:rPr>
                <w:color w:val="000000"/>
              </w:rPr>
              <w:t>.</w:t>
            </w:r>
            <w:r w:rsidRPr="00D052A1">
              <w:rPr>
                <w:color w:val="000000"/>
              </w:rPr>
              <w:t>17</w:t>
            </w:r>
          </w:p>
        </w:tc>
        <w:tc>
          <w:tcPr>
            <w:tcW w:w="993" w:type="dxa"/>
            <w:vAlign w:val="center"/>
          </w:tcPr>
          <w:p w14:paraId="3FCE83C9" w14:textId="30B53A40" w:rsidR="00D052A1" w:rsidRPr="00D052A1" w:rsidRDefault="00D052A1" w:rsidP="00D052A1">
            <w:pPr>
              <w:jc w:val="center"/>
            </w:pPr>
            <w:r w:rsidRPr="00D052A1">
              <w:rPr>
                <w:color w:val="000000"/>
              </w:rPr>
              <w:t>81</w:t>
            </w:r>
            <w:r>
              <w:rPr>
                <w:color w:val="000000"/>
              </w:rPr>
              <w:t>.</w:t>
            </w:r>
            <w:r w:rsidRPr="00D052A1">
              <w:rPr>
                <w:color w:val="000000"/>
              </w:rPr>
              <w:t>50</w:t>
            </w:r>
          </w:p>
        </w:tc>
      </w:tr>
      <w:tr w:rsidR="00D052A1" w:rsidRPr="00832EFE" w14:paraId="0B9ED9BD" w14:textId="77777777" w:rsidTr="00D052A1">
        <w:trPr>
          <w:trHeight w:val="1281"/>
        </w:trPr>
        <w:tc>
          <w:tcPr>
            <w:tcW w:w="846" w:type="dxa"/>
            <w:vMerge/>
          </w:tcPr>
          <w:p w14:paraId="248D3E17" w14:textId="77777777" w:rsidR="00D052A1" w:rsidRPr="003A6D3A" w:rsidRDefault="00D052A1" w:rsidP="00D052A1"/>
        </w:tc>
        <w:tc>
          <w:tcPr>
            <w:tcW w:w="567" w:type="dxa"/>
            <w:vAlign w:val="center"/>
          </w:tcPr>
          <w:p w14:paraId="5993CB00" w14:textId="77777777" w:rsidR="00D052A1" w:rsidRDefault="00D052A1" w:rsidP="00D052A1">
            <w:pPr>
              <w:jc w:val="center"/>
            </w:pPr>
            <w:r>
              <w:t>R</w:t>
            </w:r>
          </w:p>
        </w:tc>
        <w:tc>
          <w:tcPr>
            <w:tcW w:w="850" w:type="dxa"/>
            <w:vAlign w:val="center"/>
          </w:tcPr>
          <w:p w14:paraId="15DFA641" w14:textId="7374BABE" w:rsidR="00D052A1" w:rsidRPr="00D052A1" w:rsidRDefault="00D052A1" w:rsidP="00D052A1">
            <w:pPr>
              <w:jc w:val="center"/>
            </w:pPr>
            <w:r w:rsidRPr="00D052A1">
              <w:rPr>
                <w:color w:val="000000"/>
              </w:rPr>
              <w:t>95</w:t>
            </w:r>
            <w:r>
              <w:rPr>
                <w:color w:val="000000"/>
              </w:rPr>
              <w:t>.</w:t>
            </w:r>
            <w:r w:rsidRPr="00D052A1">
              <w:rPr>
                <w:color w:val="000000"/>
              </w:rPr>
              <w:t>97</w:t>
            </w:r>
          </w:p>
        </w:tc>
        <w:tc>
          <w:tcPr>
            <w:tcW w:w="851" w:type="dxa"/>
            <w:vAlign w:val="center"/>
          </w:tcPr>
          <w:p w14:paraId="3FF9CAA1" w14:textId="6BA16F6D" w:rsidR="00D052A1" w:rsidRPr="00D052A1" w:rsidRDefault="00D052A1" w:rsidP="00D052A1">
            <w:pPr>
              <w:jc w:val="center"/>
            </w:pPr>
            <w:r w:rsidRPr="00D052A1">
              <w:rPr>
                <w:color w:val="000000"/>
              </w:rPr>
              <w:t>94</w:t>
            </w:r>
            <w:r>
              <w:rPr>
                <w:color w:val="000000"/>
              </w:rPr>
              <w:t>.</w:t>
            </w:r>
            <w:r w:rsidRPr="00D052A1">
              <w:rPr>
                <w:color w:val="000000"/>
              </w:rPr>
              <w:t>17</w:t>
            </w:r>
          </w:p>
        </w:tc>
        <w:tc>
          <w:tcPr>
            <w:tcW w:w="992" w:type="dxa"/>
            <w:vAlign w:val="center"/>
          </w:tcPr>
          <w:p w14:paraId="6CDF531C" w14:textId="48C471B7" w:rsidR="00D052A1" w:rsidRPr="00D052A1" w:rsidRDefault="00D052A1" w:rsidP="00D052A1">
            <w:pPr>
              <w:jc w:val="center"/>
            </w:pPr>
            <w:r w:rsidRPr="00D052A1">
              <w:rPr>
                <w:color w:val="000000"/>
              </w:rPr>
              <w:t>90</w:t>
            </w:r>
            <w:r>
              <w:rPr>
                <w:color w:val="000000"/>
              </w:rPr>
              <w:t>.</w:t>
            </w:r>
            <w:r w:rsidRPr="00D052A1">
              <w:rPr>
                <w:color w:val="000000"/>
              </w:rPr>
              <w:t>00</w:t>
            </w:r>
          </w:p>
        </w:tc>
        <w:tc>
          <w:tcPr>
            <w:tcW w:w="851" w:type="dxa"/>
            <w:vAlign w:val="center"/>
          </w:tcPr>
          <w:p w14:paraId="4E844418" w14:textId="23AD3C64" w:rsidR="00D052A1" w:rsidRPr="00D052A1" w:rsidRDefault="00D052A1" w:rsidP="00D052A1">
            <w:pPr>
              <w:jc w:val="center"/>
            </w:pPr>
            <w:r w:rsidRPr="00D052A1">
              <w:rPr>
                <w:color w:val="000000"/>
              </w:rPr>
              <w:t>79</w:t>
            </w:r>
            <w:r>
              <w:rPr>
                <w:color w:val="000000"/>
              </w:rPr>
              <w:t>.</w:t>
            </w:r>
            <w:r w:rsidRPr="00D052A1">
              <w:rPr>
                <w:color w:val="000000"/>
              </w:rPr>
              <w:t>37</w:t>
            </w:r>
          </w:p>
        </w:tc>
        <w:tc>
          <w:tcPr>
            <w:tcW w:w="850" w:type="dxa"/>
            <w:vAlign w:val="center"/>
          </w:tcPr>
          <w:p w14:paraId="43352E5A" w14:textId="1D2EFF1A" w:rsidR="00D052A1" w:rsidRPr="00D052A1" w:rsidRDefault="00D052A1" w:rsidP="00D052A1">
            <w:pPr>
              <w:jc w:val="center"/>
            </w:pPr>
            <w:r w:rsidRPr="00D052A1">
              <w:rPr>
                <w:color w:val="000000"/>
              </w:rPr>
              <w:t>54</w:t>
            </w:r>
            <w:r>
              <w:rPr>
                <w:color w:val="000000"/>
              </w:rPr>
              <w:t>.</w:t>
            </w:r>
            <w:r w:rsidRPr="00D052A1">
              <w:rPr>
                <w:color w:val="000000"/>
              </w:rPr>
              <w:t>55</w:t>
            </w:r>
          </w:p>
        </w:tc>
        <w:tc>
          <w:tcPr>
            <w:tcW w:w="851" w:type="dxa"/>
            <w:vAlign w:val="center"/>
          </w:tcPr>
          <w:p w14:paraId="6A40002B" w14:textId="75332577" w:rsidR="00D052A1" w:rsidRPr="00D052A1" w:rsidRDefault="00D052A1" w:rsidP="00D052A1">
            <w:pPr>
              <w:jc w:val="center"/>
            </w:pPr>
            <w:r w:rsidRPr="00D052A1">
              <w:rPr>
                <w:color w:val="000000"/>
              </w:rPr>
              <w:t>88</w:t>
            </w:r>
            <w:r>
              <w:rPr>
                <w:color w:val="000000"/>
              </w:rPr>
              <w:t>.</w:t>
            </w:r>
            <w:r w:rsidRPr="00D052A1">
              <w:rPr>
                <w:color w:val="000000"/>
              </w:rPr>
              <w:t>04</w:t>
            </w:r>
          </w:p>
        </w:tc>
        <w:tc>
          <w:tcPr>
            <w:tcW w:w="850" w:type="dxa"/>
            <w:vAlign w:val="center"/>
          </w:tcPr>
          <w:p w14:paraId="34536AC8" w14:textId="0BD52154" w:rsidR="00D052A1" w:rsidRPr="00D052A1" w:rsidRDefault="00D052A1" w:rsidP="00D052A1">
            <w:pPr>
              <w:jc w:val="center"/>
            </w:pPr>
            <w:r w:rsidRPr="00D052A1">
              <w:rPr>
                <w:color w:val="000000"/>
              </w:rPr>
              <w:t>47</w:t>
            </w:r>
            <w:r>
              <w:rPr>
                <w:color w:val="000000"/>
              </w:rPr>
              <w:t>.</w:t>
            </w:r>
            <w:r w:rsidRPr="00D052A1">
              <w:rPr>
                <w:color w:val="000000"/>
              </w:rPr>
              <w:t>17</w:t>
            </w:r>
          </w:p>
        </w:tc>
        <w:tc>
          <w:tcPr>
            <w:tcW w:w="992" w:type="dxa"/>
            <w:vAlign w:val="center"/>
          </w:tcPr>
          <w:p w14:paraId="7F34497A" w14:textId="15EA9177" w:rsidR="00D052A1" w:rsidRPr="00D052A1" w:rsidRDefault="00D052A1" w:rsidP="00D052A1">
            <w:pPr>
              <w:jc w:val="center"/>
            </w:pPr>
            <w:r w:rsidRPr="00D052A1">
              <w:rPr>
                <w:color w:val="000000"/>
              </w:rPr>
              <w:t>78</w:t>
            </w:r>
            <w:r>
              <w:rPr>
                <w:color w:val="000000"/>
              </w:rPr>
              <w:t>.</w:t>
            </w:r>
            <w:r w:rsidRPr="00D052A1">
              <w:rPr>
                <w:color w:val="000000"/>
              </w:rPr>
              <w:t>47</w:t>
            </w:r>
          </w:p>
        </w:tc>
        <w:tc>
          <w:tcPr>
            <w:tcW w:w="993" w:type="dxa"/>
            <w:vAlign w:val="center"/>
          </w:tcPr>
          <w:p w14:paraId="13F3D0D3" w14:textId="71F2C99C" w:rsidR="00D052A1" w:rsidRPr="00D052A1" w:rsidRDefault="00D052A1" w:rsidP="00D052A1">
            <w:pPr>
              <w:jc w:val="center"/>
            </w:pPr>
            <w:r w:rsidRPr="00D052A1">
              <w:rPr>
                <w:color w:val="000000"/>
              </w:rPr>
              <w:t>85</w:t>
            </w:r>
            <w:r>
              <w:rPr>
                <w:color w:val="000000"/>
              </w:rPr>
              <w:t>.</w:t>
            </w:r>
            <w:r w:rsidRPr="00D052A1">
              <w:rPr>
                <w:color w:val="000000"/>
              </w:rPr>
              <w:t>04</w:t>
            </w:r>
          </w:p>
        </w:tc>
      </w:tr>
      <w:tr w:rsidR="00D052A1" w:rsidRPr="00832EFE" w14:paraId="6EB8C36D" w14:textId="77777777" w:rsidTr="00181783">
        <w:trPr>
          <w:trHeight w:val="1401"/>
        </w:trPr>
        <w:tc>
          <w:tcPr>
            <w:tcW w:w="846" w:type="dxa"/>
            <w:vMerge/>
          </w:tcPr>
          <w:p w14:paraId="6813EC24" w14:textId="77777777" w:rsidR="00D052A1" w:rsidRPr="003A6D3A" w:rsidRDefault="00D052A1" w:rsidP="00D052A1"/>
        </w:tc>
        <w:tc>
          <w:tcPr>
            <w:tcW w:w="567" w:type="dxa"/>
            <w:vAlign w:val="center"/>
          </w:tcPr>
          <w:p w14:paraId="5F572207" w14:textId="77777777" w:rsidR="00D052A1" w:rsidRDefault="00D052A1" w:rsidP="00D052A1">
            <w:pPr>
              <w:jc w:val="center"/>
            </w:pPr>
            <w:r>
              <w:t>F1</w:t>
            </w:r>
          </w:p>
        </w:tc>
        <w:tc>
          <w:tcPr>
            <w:tcW w:w="850" w:type="dxa"/>
            <w:vAlign w:val="center"/>
          </w:tcPr>
          <w:p w14:paraId="2CC15789" w14:textId="2BE40238" w:rsidR="00D052A1" w:rsidRPr="00D052A1" w:rsidRDefault="00D052A1" w:rsidP="00D052A1">
            <w:pPr>
              <w:jc w:val="center"/>
            </w:pPr>
            <w:r w:rsidRPr="00D052A1">
              <w:rPr>
                <w:color w:val="000000"/>
              </w:rPr>
              <w:t>96</w:t>
            </w:r>
            <w:r>
              <w:rPr>
                <w:color w:val="000000"/>
              </w:rPr>
              <w:t>.</w:t>
            </w:r>
            <w:r w:rsidRPr="00D052A1">
              <w:rPr>
                <w:color w:val="000000"/>
              </w:rPr>
              <w:t>21</w:t>
            </w:r>
          </w:p>
        </w:tc>
        <w:tc>
          <w:tcPr>
            <w:tcW w:w="851" w:type="dxa"/>
            <w:vAlign w:val="center"/>
          </w:tcPr>
          <w:p w14:paraId="1047F951" w14:textId="1E7C4B65" w:rsidR="00D052A1" w:rsidRPr="00D052A1" w:rsidRDefault="00D052A1" w:rsidP="00D052A1">
            <w:pPr>
              <w:jc w:val="center"/>
            </w:pPr>
            <w:r w:rsidRPr="00D052A1">
              <w:rPr>
                <w:color w:val="000000"/>
              </w:rPr>
              <w:t>93</w:t>
            </w:r>
            <w:r>
              <w:rPr>
                <w:color w:val="000000"/>
              </w:rPr>
              <w:t>.</w:t>
            </w:r>
            <w:r w:rsidRPr="00D052A1">
              <w:rPr>
                <w:color w:val="000000"/>
              </w:rPr>
              <w:t>72</w:t>
            </w:r>
          </w:p>
        </w:tc>
        <w:tc>
          <w:tcPr>
            <w:tcW w:w="992" w:type="dxa"/>
            <w:vAlign w:val="center"/>
          </w:tcPr>
          <w:p w14:paraId="34344409" w14:textId="21AE0EB7" w:rsidR="00D052A1" w:rsidRPr="00D052A1" w:rsidRDefault="00D052A1" w:rsidP="00D052A1">
            <w:pPr>
              <w:jc w:val="center"/>
            </w:pPr>
            <w:r w:rsidRPr="00D052A1">
              <w:rPr>
                <w:color w:val="000000"/>
              </w:rPr>
              <w:t>72</w:t>
            </w:r>
            <w:r>
              <w:rPr>
                <w:color w:val="000000"/>
              </w:rPr>
              <w:t>.</w:t>
            </w:r>
            <w:r w:rsidRPr="00D052A1">
              <w:rPr>
                <w:color w:val="000000"/>
              </w:rPr>
              <w:t>73</w:t>
            </w:r>
          </w:p>
        </w:tc>
        <w:tc>
          <w:tcPr>
            <w:tcW w:w="851" w:type="dxa"/>
            <w:vAlign w:val="center"/>
          </w:tcPr>
          <w:p w14:paraId="5422DC2B" w14:textId="721F2A97" w:rsidR="00D052A1" w:rsidRPr="00D052A1" w:rsidRDefault="00D052A1" w:rsidP="00D052A1">
            <w:pPr>
              <w:jc w:val="center"/>
            </w:pPr>
            <w:r w:rsidRPr="00D052A1">
              <w:rPr>
                <w:color w:val="000000"/>
              </w:rPr>
              <w:t>76</w:t>
            </w:r>
            <w:r>
              <w:rPr>
                <w:color w:val="000000"/>
              </w:rPr>
              <w:t>.</w:t>
            </w:r>
            <w:r w:rsidRPr="00D052A1">
              <w:rPr>
                <w:color w:val="000000"/>
              </w:rPr>
              <w:t>13</w:t>
            </w:r>
          </w:p>
        </w:tc>
        <w:tc>
          <w:tcPr>
            <w:tcW w:w="850" w:type="dxa"/>
            <w:vAlign w:val="center"/>
          </w:tcPr>
          <w:p w14:paraId="586541B9" w14:textId="7A8D0E0C" w:rsidR="00D052A1" w:rsidRPr="00D052A1" w:rsidRDefault="00D052A1" w:rsidP="00D052A1">
            <w:pPr>
              <w:jc w:val="center"/>
            </w:pPr>
            <w:r w:rsidRPr="00D052A1">
              <w:rPr>
                <w:color w:val="000000"/>
              </w:rPr>
              <w:t>67</w:t>
            </w:r>
            <w:r>
              <w:rPr>
                <w:color w:val="000000"/>
              </w:rPr>
              <w:t>.</w:t>
            </w:r>
            <w:r w:rsidRPr="00D052A1">
              <w:rPr>
                <w:color w:val="000000"/>
              </w:rPr>
              <w:t>61</w:t>
            </w:r>
          </w:p>
        </w:tc>
        <w:tc>
          <w:tcPr>
            <w:tcW w:w="851" w:type="dxa"/>
            <w:vAlign w:val="center"/>
          </w:tcPr>
          <w:p w14:paraId="3F9749D2" w14:textId="050F2926" w:rsidR="00D052A1" w:rsidRPr="00D052A1" w:rsidRDefault="00D052A1" w:rsidP="00D052A1">
            <w:pPr>
              <w:jc w:val="center"/>
              <w:rPr>
                <w:color w:val="000000"/>
              </w:rPr>
            </w:pPr>
            <w:r w:rsidRPr="00D052A1">
              <w:rPr>
                <w:color w:val="000000"/>
              </w:rPr>
              <w:t>87</w:t>
            </w:r>
            <w:r>
              <w:rPr>
                <w:color w:val="000000"/>
              </w:rPr>
              <w:t>.</w:t>
            </w:r>
            <w:r w:rsidRPr="00D052A1">
              <w:rPr>
                <w:color w:val="000000"/>
              </w:rPr>
              <w:t>57</w:t>
            </w:r>
          </w:p>
        </w:tc>
        <w:tc>
          <w:tcPr>
            <w:tcW w:w="850" w:type="dxa"/>
            <w:vAlign w:val="center"/>
          </w:tcPr>
          <w:p w14:paraId="29F7E18B" w14:textId="4134691A" w:rsidR="00D052A1" w:rsidRPr="00D052A1" w:rsidRDefault="00D052A1" w:rsidP="00D052A1">
            <w:pPr>
              <w:jc w:val="center"/>
            </w:pPr>
            <w:r w:rsidRPr="00D052A1">
              <w:rPr>
                <w:color w:val="000000"/>
              </w:rPr>
              <w:t>39</w:t>
            </w:r>
            <w:r>
              <w:rPr>
                <w:color w:val="000000"/>
              </w:rPr>
              <w:t>.</w:t>
            </w:r>
            <w:r w:rsidRPr="00D052A1">
              <w:rPr>
                <w:color w:val="000000"/>
              </w:rPr>
              <w:t>06</w:t>
            </w:r>
          </w:p>
        </w:tc>
        <w:tc>
          <w:tcPr>
            <w:tcW w:w="992" w:type="dxa"/>
            <w:vAlign w:val="center"/>
          </w:tcPr>
          <w:p w14:paraId="25946CB0" w14:textId="4B435477" w:rsidR="00D052A1" w:rsidRPr="00D052A1" w:rsidRDefault="00D052A1" w:rsidP="00D052A1">
            <w:pPr>
              <w:jc w:val="center"/>
            </w:pPr>
            <w:r w:rsidRPr="00D052A1">
              <w:rPr>
                <w:color w:val="000000"/>
              </w:rPr>
              <w:t>76</w:t>
            </w:r>
            <w:r>
              <w:rPr>
                <w:color w:val="000000"/>
              </w:rPr>
              <w:t>.</w:t>
            </w:r>
            <w:r w:rsidRPr="00D052A1">
              <w:rPr>
                <w:color w:val="000000"/>
              </w:rPr>
              <w:t>15</w:t>
            </w:r>
          </w:p>
        </w:tc>
        <w:tc>
          <w:tcPr>
            <w:tcW w:w="993" w:type="dxa"/>
            <w:vAlign w:val="center"/>
          </w:tcPr>
          <w:p w14:paraId="4A1A5196" w14:textId="16459D72" w:rsidR="00D052A1" w:rsidRPr="00D052A1" w:rsidRDefault="00D052A1" w:rsidP="00D052A1">
            <w:pPr>
              <w:jc w:val="center"/>
            </w:pPr>
            <w:r w:rsidRPr="00D052A1">
              <w:rPr>
                <w:color w:val="000000"/>
              </w:rPr>
              <w:t>83</w:t>
            </w:r>
            <w:r>
              <w:rPr>
                <w:color w:val="000000"/>
              </w:rPr>
              <w:t>.</w:t>
            </w:r>
            <w:r w:rsidRPr="00D052A1">
              <w:rPr>
                <w:color w:val="000000"/>
              </w:rPr>
              <w:t>23</w:t>
            </w:r>
          </w:p>
        </w:tc>
      </w:tr>
      <w:tr w:rsidR="00A326DD" w:rsidRPr="00832EFE" w14:paraId="0F505CA3" w14:textId="77777777" w:rsidTr="00181783">
        <w:trPr>
          <w:trHeight w:val="1124"/>
        </w:trPr>
        <w:tc>
          <w:tcPr>
            <w:tcW w:w="846" w:type="dxa"/>
            <w:vMerge w:val="restart"/>
            <w:textDirection w:val="btLr"/>
          </w:tcPr>
          <w:p w14:paraId="69050895" w14:textId="3F36E2AC" w:rsidR="00A326DD" w:rsidRPr="003A6D3A" w:rsidRDefault="00A326DD" w:rsidP="00A326DD">
            <w:pPr>
              <w:jc w:val="center"/>
            </w:pPr>
            <w:r w:rsidRPr="00D052A1">
              <w:rPr>
                <w:i/>
              </w:rPr>
              <w:t>Ba</w:t>
            </w:r>
            <w:r>
              <w:rPr>
                <w:i/>
              </w:rPr>
              <w:t>gging</w:t>
            </w:r>
            <w:r w:rsidRPr="00D052A1">
              <w:rPr>
                <w:i/>
              </w:rPr>
              <w:t xml:space="preserve"> (Random </w:t>
            </w:r>
            <w:r>
              <w:rPr>
                <w:i/>
              </w:rPr>
              <w:t>Ov</w:t>
            </w:r>
            <w:r w:rsidRPr="00D052A1">
              <w:rPr>
                <w:i/>
              </w:rPr>
              <w:t>er sampling = 0.</w:t>
            </w:r>
            <w:r>
              <w:rPr>
                <w:i/>
              </w:rPr>
              <w:t>6</w:t>
            </w:r>
            <w:r w:rsidRPr="00D052A1">
              <w:rPr>
                <w:i/>
              </w:rPr>
              <w:t xml:space="preserve"> + Score &gt; 5</w:t>
            </w:r>
            <w:r>
              <w:rPr>
                <w:i/>
              </w:rPr>
              <w:t>0</w:t>
            </w:r>
            <w:r w:rsidRPr="00D052A1">
              <w:rPr>
                <w:i/>
              </w:rPr>
              <w:t>)</w:t>
            </w:r>
          </w:p>
        </w:tc>
        <w:tc>
          <w:tcPr>
            <w:tcW w:w="567" w:type="dxa"/>
            <w:vAlign w:val="center"/>
          </w:tcPr>
          <w:p w14:paraId="01272C73" w14:textId="1FE19BD7" w:rsidR="00A326DD" w:rsidRDefault="00A326DD" w:rsidP="00A326DD">
            <w:pPr>
              <w:jc w:val="center"/>
            </w:pPr>
            <w:r>
              <w:t>P</w:t>
            </w:r>
          </w:p>
        </w:tc>
        <w:tc>
          <w:tcPr>
            <w:tcW w:w="850" w:type="dxa"/>
            <w:vAlign w:val="center"/>
          </w:tcPr>
          <w:p w14:paraId="56E0F5F7" w14:textId="4ECA426D" w:rsidR="00A326DD" w:rsidRPr="00A326DD" w:rsidRDefault="00A326DD" w:rsidP="00A326DD">
            <w:pPr>
              <w:jc w:val="center"/>
              <w:rPr>
                <w:color w:val="000000"/>
              </w:rPr>
            </w:pPr>
            <w:r w:rsidRPr="00A326DD">
              <w:rPr>
                <w:color w:val="000000"/>
              </w:rPr>
              <w:t>96</w:t>
            </w:r>
            <w:r>
              <w:rPr>
                <w:color w:val="000000"/>
              </w:rPr>
              <w:t>.</w:t>
            </w:r>
            <w:r w:rsidRPr="00A326DD">
              <w:rPr>
                <w:color w:val="000000"/>
              </w:rPr>
              <w:t>94</w:t>
            </w:r>
          </w:p>
        </w:tc>
        <w:tc>
          <w:tcPr>
            <w:tcW w:w="851" w:type="dxa"/>
            <w:vAlign w:val="center"/>
          </w:tcPr>
          <w:p w14:paraId="0F48FBCC" w14:textId="39502DAF" w:rsidR="00A326DD" w:rsidRPr="00A326DD" w:rsidRDefault="00A326DD" w:rsidP="00A326DD">
            <w:pPr>
              <w:jc w:val="center"/>
              <w:rPr>
                <w:color w:val="000000"/>
              </w:rPr>
            </w:pPr>
            <w:r w:rsidRPr="00A326DD">
              <w:rPr>
                <w:color w:val="000000"/>
              </w:rPr>
              <w:t>92</w:t>
            </w:r>
            <w:r>
              <w:rPr>
                <w:color w:val="000000"/>
              </w:rPr>
              <w:t>.</w:t>
            </w:r>
            <w:r w:rsidRPr="00A326DD">
              <w:rPr>
                <w:color w:val="000000"/>
              </w:rPr>
              <w:t>45</w:t>
            </w:r>
          </w:p>
        </w:tc>
        <w:tc>
          <w:tcPr>
            <w:tcW w:w="992" w:type="dxa"/>
            <w:vAlign w:val="center"/>
          </w:tcPr>
          <w:p w14:paraId="7DF071BC" w14:textId="13928133" w:rsidR="00A326DD" w:rsidRPr="00A326DD" w:rsidRDefault="00A326DD" w:rsidP="00A326DD">
            <w:pPr>
              <w:jc w:val="center"/>
              <w:rPr>
                <w:color w:val="000000"/>
              </w:rPr>
            </w:pPr>
            <w:r w:rsidRPr="00A326DD">
              <w:rPr>
                <w:color w:val="000000"/>
              </w:rPr>
              <w:t>61</w:t>
            </w:r>
            <w:r>
              <w:rPr>
                <w:color w:val="000000"/>
              </w:rPr>
              <w:t>.</w:t>
            </w:r>
            <w:r w:rsidRPr="00A326DD">
              <w:rPr>
                <w:color w:val="000000"/>
              </w:rPr>
              <w:t>21</w:t>
            </w:r>
          </w:p>
        </w:tc>
        <w:tc>
          <w:tcPr>
            <w:tcW w:w="851" w:type="dxa"/>
            <w:vAlign w:val="center"/>
          </w:tcPr>
          <w:p w14:paraId="0C483515" w14:textId="37072256" w:rsidR="00A326DD" w:rsidRPr="00A326DD" w:rsidRDefault="00A326DD" w:rsidP="00A326DD">
            <w:pPr>
              <w:jc w:val="center"/>
              <w:rPr>
                <w:color w:val="000000"/>
              </w:rPr>
            </w:pPr>
            <w:r w:rsidRPr="00A326DD">
              <w:rPr>
                <w:color w:val="000000"/>
              </w:rPr>
              <w:t>77</w:t>
            </w:r>
            <w:r>
              <w:rPr>
                <w:color w:val="000000"/>
              </w:rPr>
              <w:t>.</w:t>
            </w:r>
            <w:r w:rsidRPr="00A326DD">
              <w:rPr>
                <w:color w:val="000000"/>
              </w:rPr>
              <w:t>89</w:t>
            </w:r>
          </w:p>
        </w:tc>
        <w:tc>
          <w:tcPr>
            <w:tcW w:w="850" w:type="dxa"/>
            <w:vAlign w:val="center"/>
          </w:tcPr>
          <w:p w14:paraId="49291CCD" w14:textId="399C1917" w:rsidR="00A326DD" w:rsidRPr="00A326DD" w:rsidRDefault="00A326DD" w:rsidP="00A326DD">
            <w:pPr>
              <w:jc w:val="center"/>
              <w:rPr>
                <w:color w:val="000000"/>
              </w:rPr>
            </w:pPr>
            <w:r w:rsidRPr="00A326DD">
              <w:rPr>
                <w:color w:val="000000"/>
              </w:rPr>
              <w:t>90</w:t>
            </w:r>
            <w:r>
              <w:rPr>
                <w:color w:val="000000"/>
              </w:rPr>
              <w:t>.</w:t>
            </w:r>
            <w:r w:rsidRPr="00A326DD">
              <w:rPr>
                <w:color w:val="000000"/>
              </w:rPr>
              <w:t>20</w:t>
            </w:r>
          </w:p>
        </w:tc>
        <w:tc>
          <w:tcPr>
            <w:tcW w:w="851" w:type="dxa"/>
            <w:vAlign w:val="center"/>
          </w:tcPr>
          <w:p w14:paraId="4942CAD3" w14:textId="14D34DE6" w:rsidR="00A326DD" w:rsidRPr="00A326DD" w:rsidRDefault="00A326DD" w:rsidP="00A326DD">
            <w:pPr>
              <w:jc w:val="center"/>
              <w:rPr>
                <w:color w:val="000000"/>
              </w:rPr>
            </w:pPr>
            <w:r w:rsidRPr="00A326DD">
              <w:rPr>
                <w:color w:val="000000"/>
              </w:rPr>
              <w:t>87</w:t>
            </w:r>
            <w:r>
              <w:rPr>
                <w:color w:val="000000"/>
              </w:rPr>
              <w:t>.</w:t>
            </w:r>
            <w:r w:rsidRPr="00A326DD">
              <w:rPr>
                <w:color w:val="000000"/>
              </w:rPr>
              <w:t>10</w:t>
            </w:r>
          </w:p>
        </w:tc>
        <w:tc>
          <w:tcPr>
            <w:tcW w:w="850" w:type="dxa"/>
            <w:vAlign w:val="center"/>
          </w:tcPr>
          <w:p w14:paraId="226BDF24" w14:textId="6CE4AEFF" w:rsidR="00A326DD" w:rsidRPr="00A326DD" w:rsidRDefault="00A326DD" w:rsidP="00A326DD">
            <w:pPr>
              <w:jc w:val="center"/>
              <w:rPr>
                <w:color w:val="000000"/>
              </w:rPr>
            </w:pPr>
            <w:r w:rsidRPr="00A326DD">
              <w:rPr>
                <w:color w:val="000000"/>
              </w:rPr>
              <w:t>30</w:t>
            </w:r>
            <w:r>
              <w:rPr>
                <w:color w:val="000000"/>
              </w:rPr>
              <w:t>.</w:t>
            </w:r>
            <w:r w:rsidRPr="00A326DD">
              <w:rPr>
                <w:color w:val="000000"/>
              </w:rPr>
              <w:t>61</w:t>
            </w:r>
          </w:p>
        </w:tc>
        <w:tc>
          <w:tcPr>
            <w:tcW w:w="992" w:type="dxa"/>
            <w:vAlign w:val="center"/>
          </w:tcPr>
          <w:p w14:paraId="1F5C1D6E" w14:textId="28D4A992" w:rsidR="00A326DD" w:rsidRPr="00A326DD" w:rsidRDefault="00A326DD" w:rsidP="00A326DD">
            <w:pPr>
              <w:jc w:val="center"/>
              <w:rPr>
                <w:color w:val="000000"/>
              </w:rPr>
            </w:pPr>
            <w:r w:rsidRPr="00A326DD">
              <w:rPr>
                <w:color w:val="000000"/>
              </w:rPr>
              <w:t>76</w:t>
            </w:r>
            <w:r>
              <w:rPr>
                <w:color w:val="000000"/>
              </w:rPr>
              <w:t>.</w:t>
            </w:r>
            <w:r w:rsidRPr="00A326DD">
              <w:rPr>
                <w:color w:val="000000"/>
              </w:rPr>
              <w:t>63</w:t>
            </w:r>
          </w:p>
        </w:tc>
        <w:tc>
          <w:tcPr>
            <w:tcW w:w="993" w:type="dxa"/>
            <w:vAlign w:val="center"/>
          </w:tcPr>
          <w:p w14:paraId="2BE1C507" w14:textId="0D7AFF4B" w:rsidR="00A326DD" w:rsidRPr="00A326DD" w:rsidRDefault="00A326DD" w:rsidP="00A326DD">
            <w:pPr>
              <w:jc w:val="center"/>
              <w:rPr>
                <w:color w:val="000000"/>
              </w:rPr>
            </w:pPr>
            <w:r w:rsidRPr="00A326DD">
              <w:rPr>
                <w:color w:val="000000"/>
              </w:rPr>
              <w:t>81</w:t>
            </w:r>
            <w:r>
              <w:rPr>
                <w:color w:val="000000"/>
              </w:rPr>
              <w:t>.</w:t>
            </w:r>
            <w:r w:rsidRPr="00A326DD">
              <w:rPr>
                <w:color w:val="000000"/>
              </w:rPr>
              <w:t>64</w:t>
            </w:r>
          </w:p>
        </w:tc>
      </w:tr>
      <w:tr w:rsidR="00A326DD" w:rsidRPr="00832EFE" w14:paraId="27631A37" w14:textId="77777777" w:rsidTr="00181783">
        <w:trPr>
          <w:trHeight w:val="1112"/>
        </w:trPr>
        <w:tc>
          <w:tcPr>
            <w:tcW w:w="846" w:type="dxa"/>
            <w:vMerge/>
          </w:tcPr>
          <w:p w14:paraId="18FE8A72" w14:textId="77777777" w:rsidR="00A326DD" w:rsidRPr="003A6D3A" w:rsidRDefault="00A326DD" w:rsidP="00A326DD"/>
        </w:tc>
        <w:tc>
          <w:tcPr>
            <w:tcW w:w="567" w:type="dxa"/>
            <w:vAlign w:val="center"/>
          </w:tcPr>
          <w:p w14:paraId="7811F7D9" w14:textId="2D243D5B" w:rsidR="00A326DD" w:rsidRDefault="00A326DD" w:rsidP="00A326DD">
            <w:pPr>
              <w:jc w:val="center"/>
            </w:pPr>
            <w:r>
              <w:t>R</w:t>
            </w:r>
          </w:p>
        </w:tc>
        <w:tc>
          <w:tcPr>
            <w:tcW w:w="850" w:type="dxa"/>
            <w:vAlign w:val="center"/>
          </w:tcPr>
          <w:p w14:paraId="645E4820" w14:textId="55832B12" w:rsidR="00A326DD" w:rsidRPr="00A326DD" w:rsidRDefault="00A326DD" w:rsidP="00A326DD">
            <w:pPr>
              <w:jc w:val="center"/>
              <w:rPr>
                <w:color w:val="000000"/>
              </w:rPr>
            </w:pPr>
            <w:r w:rsidRPr="00A326DD">
              <w:rPr>
                <w:color w:val="000000"/>
              </w:rPr>
              <w:t>95</w:t>
            </w:r>
            <w:r>
              <w:rPr>
                <w:color w:val="000000"/>
              </w:rPr>
              <w:t>.</w:t>
            </w:r>
            <w:r w:rsidRPr="00A326DD">
              <w:rPr>
                <w:color w:val="000000"/>
              </w:rPr>
              <w:t>72</w:t>
            </w:r>
          </w:p>
        </w:tc>
        <w:tc>
          <w:tcPr>
            <w:tcW w:w="851" w:type="dxa"/>
            <w:vAlign w:val="center"/>
          </w:tcPr>
          <w:p w14:paraId="1001DD0D" w14:textId="5DE63F91" w:rsidR="00A326DD" w:rsidRPr="00A326DD" w:rsidRDefault="00A326DD" w:rsidP="00A326DD">
            <w:pPr>
              <w:jc w:val="center"/>
              <w:rPr>
                <w:color w:val="000000"/>
              </w:rPr>
            </w:pPr>
            <w:r w:rsidRPr="00A326DD">
              <w:rPr>
                <w:color w:val="000000"/>
              </w:rPr>
              <w:t>95</w:t>
            </w:r>
            <w:r>
              <w:rPr>
                <w:color w:val="000000"/>
              </w:rPr>
              <w:t>.</w:t>
            </w:r>
            <w:r w:rsidRPr="00A326DD">
              <w:rPr>
                <w:color w:val="000000"/>
              </w:rPr>
              <w:t>15</w:t>
            </w:r>
          </w:p>
        </w:tc>
        <w:tc>
          <w:tcPr>
            <w:tcW w:w="992" w:type="dxa"/>
            <w:vAlign w:val="center"/>
          </w:tcPr>
          <w:p w14:paraId="328A0501" w14:textId="6AECC4B2" w:rsidR="00A326DD" w:rsidRPr="00A326DD" w:rsidRDefault="00A326DD" w:rsidP="00A326DD">
            <w:pPr>
              <w:jc w:val="center"/>
              <w:rPr>
                <w:color w:val="000000"/>
              </w:rPr>
            </w:pPr>
            <w:r w:rsidRPr="00A326DD">
              <w:rPr>
                <w:color w:val="000000"/>
              </w:rPr>
              <w:t>88</w:t>
            </w:r>
            <w:r>
              <w:rPr>
                <w:color w:val="000000"/>
              </w:rPr>
              <w:t>.</w:t>
            </w:r>
            <w:r w:rsidRPr="00A326DD">
              <w:rPr>
                <w:color w:val="000000"/>
              </w:rPr>
              <w:t>75</w:t>
            </w:r>
          </w:p>
        </w:tc>
        <w:tc>
          <w:tcPr>
            <w:tcW w:w="851" w:type="dxa"/>
            <w:vAlign w:val="center"/>
          </w:tcPr>
          <w:p w14:paraId="73EEC390" w14:textId="6468573D" w:rsidR="00A326DD" w:rsidRPr="00A326DD" w:rsidRDefault="00A326DD" w:rsidP="00A326DD">
            <w:pPr>
              <w:jc w:val="center"/>
              <w:rPr>
                <w:color w:val="000000"/>
              </w:rPr>
            </w:pPr>
            <w:r w:rsidRPr="00A326DD">
              <w:rPr>
                <w:color w:val="000000"/>
              </w:rPr>
              <w:t>66</w:t>
            </w:r>
            <w:r>
              <w:rPr>
                <w:color w:val="000000"/>
              </w:rPr>
              <w:t>.</w:t>
            </w:r>
            <w:r w:rsidRPr="00A326DD">
              <w:rPr>
                <w:color w:val="000000"/>
              </w:rPr>
              <w:t>37</w:t>
            </w:r>
          </w:p>
        </w:tc>
        <w:tc>
          <w:tcPr>
            <w:tcW w:w="850" w:type="dxa"/>
            <w:vAlign w:val="center"/>
          </w:tcPr>
          <w:p w14:paraId="29D1611A" w14:textId="40F2B7F7" w:rsidR="00A326DD" w:rsidRPr="00A326DD" w:rsidRDefault="00A326DD" w:rsidP="00A326DD">
            <w:pPr>
              <w:jc w:val="center"/>
              <w:rPr>
                <w:color w:val="000000"/>
              </w:rPr>
            </w:pPr>
            <w:r w:rsidRPr="00A326DD">
              <w:rPr>
                <w:color w:val="000000"/>
              </w:rPr>
              <w:t>52</w:t>
            </w:r>
            <w:r>
              <w:rPr>
                <w:color w:val="000000"/>
              </w:rPr>
              <w:t>.</w:t>
            </w:r>
            <w:r w:rsidRPr="00A326DD">
              <w:rPr>
                <w:color w:val="000000"/>
              </w:rPr>
              <w:t>27</w:t>
            </w:r>
          </w:p>
        </w:tc>
        <w:tc>
          <w:tcPr>
            <w:tcW w:w="851" w:type="dxa"/>
            <w:vAlign w:val="center"/>
          </w:tcPr>
          <w:p w14:paraId="6086EA99" w14:textId="2CA59C32" w:rsidR="00A326DD" w:rsidRPr="00A326DD" w:rsidRDefault="00A326DD" w:rsidP="00A326DD">
            <w:pPr>
              <w:jc w:val="center"/>
              <w:rPr>
                <w:color w:val="000000"/>
              </w:rPr>
            </w:pPr>
            <w:r w:rsidRPr="00A326DD">
              <w:rPr>
                <w:color w:val="000000"/>
              </w:rPr>
              <w:t>88</w:t>
            </w:r>
            <w:r>
              <w:rPr>
                <w:color w:val="000000"/>
              </w:rPr>
              <w:t>.</w:t>
            </w:r>
            <w:r w:rsidRPr="00A326DD">
              <w:rPr>
                <w:color w:val="000000"/>
              </w:rPr>
              <w:t>04</w:t>
            </w:r>
          </w:p>
        </w:tc>
        <w:tc>
          <w:tcPr>
            <w:tcW w:w="850" w:type="dxa"/>
            <w:vAlign w:val="center"/>
          </w:tcPr>
          <w:p w14:paraId="32E2ECB7" w14:textId="661D5522" w:rsidR="00A326DD" w:rsidRPr="00A326DD" w:rsidRDefault="00A326DD" w:rsidP="00A326DD">
            <w:pPr>
              <w:jc w:val="center"/>
              <w:rPr>
                <w:color w:val="000000"/>
              </w:rPr>
            </w:pPr>
            <w:r w:rsidRPr="00A326DD">
              <w:rPr>
                <w:color w:val="000000"/>
              </w:rPr>
              <w:t>56</w:t>
            </w:r>
            <w:r>
              <w:rPr>
                <w:color w:val="000000"/>
              </w:rPr>
              <w:t>.</w:t>
            </w:r>
            <w:r w:rsidRPr="00A326DD">
              <w:rPr>
                <w:color w:val="000000"/>
              </w:rPr>
              <w:t>60</w:t>
            </w:r>
          </w:p>
        </w:tc>
        <w:tc>
          <w:tcPr>
            <w:tcW w:w="992" w:type="dxa"/>
            <w:vAlign w:val="center"/>
          </w:tcPr>
          <w:p w14:paraId="469FE8FE" w14:textId="4F0095B5" w:rsidR="00A326DD" w:rsidRPr="00A326DD" w:rsidRDefault="00A326DD" w:rsidP="00A326DD">
            <w:pPr>
              <w:jc w:val="center"/>
              <w:rPr>
                <w:color w:val="000000"/>
              </w:rPr>
            </w:pPr>
            <w:r w:rsidRPr="00A326DD">
              <w:rPr>
                <w:color w:val="000000"/>
              </w:rPr>
              <w:t>77</w:t>
            </w:r>
            <w:r>
              <w:rPr>
                <w:color w:val="000000"/>
              </w:rPr>
              <w:t>.</w:t>
            </w:r>
            <w:r w:rsidRPr="00A326DD">
              <w:rPr>
                <w:color w:val="000000"/>
              </w:rPr>
              <w:t>56</w:t>
            </w:r>
          </w:p>
        </w:tc>
        <w:tc>
          <w:tcPr>
            <w:tcW w:w="993" w:type="dxa"/>
            <w:vAlign w:val="center"/>
          </w:tcPr>
          <w:p w14:paraId="7FBA412B" w14:textId="76CF14C2" w:rsidR="00A326DD" w:rsidRPr="00A326DD" w:rsidRDefault="00A326DD" w:rsidP="00A326DD">
            <w:pPr>
              <w:jc w:val="center"/>
              <w:rPr>
                <w:color w:val="000000"/>
              </w:rPr>
            </w:pPr>
            <w:r w:rsidRPr="00A326DD">
              <w:rPr>
                <w:color w:val="000000"/>
              </w:rPr>
              <w:t>82</w:t>
            </w:r>
            <w:r>
              <w:rPr>
                <w:color w:val="000000"/>
              </w:rPr>
              <w:t>.</w:t>
            </w:r>
            <w:r w:rsidRPr="00A326DD">
              <w:rPr>
                <w:color w:val="000000"/>
              </w:rPr>
              <w:t>43</w:t>
            </w:r>
          </w:p>
        </w:tc>
      </w:tr>
      <w:tr w:rsidR="00A326DD" w:rsidRPr="00832EFE" w14:paraId="37725EFC" w14:textId="77777777" w:rsidTr="001D535A">
        <w:trPr>
          <w:trHeight w:val="1120"/>
        </w:trPr>
        <w:tc>
          <w:tcPr>
            <w:tcW w:w="846" w:type="dxa"/>
            <w:vMerge/>
          </w:tcPr>
          <w:p w14:paraId="1FF172BE" w14:textId="77777777" w:rsidR="00A326DD" w:rsidRPr="003A6D3A" w:rsidRDefault="00A326DD" w:rsidP="00A326DD"/>
        </w:tc>
        <w:tc>
          <w:tcPr>
            <w:tcW w:w="567" w:type="dxa"/>
            <w:vAlign w:val="center"/>
          </w:tcPr>
          <w:p w14:paraId="0CCBB6CC" w14:textId="62529304" w:rsidR="00A326DD" w:rsidRDefault="00A326DD" w:rsidP="00A326DD">
            <w:pPr>
              <w:jc w:val="center"/>
            </w:pPr>
            <w:r>
              <w:t>F1</w:t>
            </w:r>
          </w:p>
        </w:tc>
        <w:tc>
          <w:tcPr>
            <w:tcW w:w="850" w:type="dxa"/>
            <w:vAlign w:val="center"/>
          </w:tcPr>
          <w:p w14:paraId="7E30666E" w14:textId="0A06A8DD" w:rsidR="00A326DD" w:rsidRPr="00A326DD" w:rsidRDefault="00A326DD" w:rsidP="001D535A">
            <w:pPr>
              <w:jc w:val="center"/>
              <w:rPr>
                <w:color w:val="000000"/>
              </w:rPr>
            </w:pPr>
            <w:r w:rsidRPr="00A326DD">
              <w:rPr>
                <w:color w:val="000000"/>
              </w:rPr>
              <w:t>9</w:t>
            </w:r>
            <w:r>
              <w:rPr>
                <w:color w:val="000000"/>
              </w:rPr>
              <w:t>6.</w:t>
            </w:r>
            <w:r w:rsidRPr="00A326DD">
              <w:rPr>
                <w:color w:val="000000"/>
              </w:rPr>
              <w:t>32</w:t>
            </w:r>
          </w:p>
        </w:tc>
        <w:tc>
          <w:tcPr>
            <w:tcW w:w="851" w:type="dxa"/>
            <w:vAlign w:val="center"/>
          </w:tcPr>
          <w:p w14:paraId="21D67E40" w14:textId="494219D1" w:rsidR="00A326DD" w:rsidRPr="00A326DD" w:rsidRDefault="00A326DD" w:rsidP="001D535A">
            <w:pPr>
              <w:jc w:val="center"/>
              <w:rPr>
                <w:color w:val="000000"/>
              </w:rPr>
            </w:pPr>
            <w:r w:rsidRPr="00A326DD">
              <w:rPr>
                <w:color w:val="000000"/>
              </w:rPr>
              <w:t>93</w:t>
            </w:r>
            <w:r>
              <w:rPr>
                <w:color w:val="000000"/>
              </w:rPr>
              <w:t>.</w:t>
            </w:r>
            <w:r w:rsidRPr="00A326DD">
              <w:rPr>
                <w:color w:val="000000"/>
              </w:rPr>
              <w:t>78</w:t>
            </w:r>
          </w:p>
        </w:tc>
        <w:tc>
          <w:tcPr>
            <w:tcW w:w="992" w:type="dxa"/>
            <w:vAlign w:val="center"/>
          </w:tcPr>
          <w:p w14:paraId="3CB6337E" w14:textId="4C876506" w:rsidR="00A326DD" w:rsidRPr="00A326DD" w:rsidRDefault="00A326DD" w:rsidP="001D535A">
            <w:pPr>
              <w:jc w:val="center"/>
              <w:rPr>
                <w:color w:val="000000"/>
              </w:rPr>
            </w:pPr>
            <w:r w:rsidRPr="00A326DD">
              <w:rPr>
                <w:color w:val="000000"/>
              </w:rPr>
              <w:t>72</w:t>
            </w:r>
            <w:r>
              <w:rPr>
                <w:color w:val="000000"/>
              </w:rPr>
              <w:t>.</w:t>
            </w:r>
            <w:r w:rsidRPr="00A326DD">
              <w:rPr>
                <w:color w:val="000000"/>
              </w:rPr>
              <w:t>45</w:t>
            </w:r>
          </w:p>
        </w:tc>
        <w:tc>
          <w:tcPr>
            <w:tcW w:w="851" w:type="dxa"/>
            <w:vAlign w:val="center"/>
          </w:tcPr>
          <w:p w14:paraId="34E2453C" w14:textId="60026235" w:rsidR="00A326DD" w:rsidRPr="00A326DD" w:rsidRDefault="00A326DD" w:rsidP="001D535A">
            <w:pPr>
              <w:jc w:val="center"/>
              <w:rPr>
                <w:color w:val="000000"/>
              </w:rPr>
            </w:pPr>
            <w:r w:rsidRPr="00A326DD">
              <w:rPr>
                <w:color w:val="000000"/>
              </w:rPr>
              <w:t>71</w:t>
            </w:r>
            <w:r>
              <w:rPr>
                <w:color w:val="000000"/>
              </w:rPr>
              <w:t>.</w:t>
            </w:r>
            <w:r w:rsidRPr="00A326DD">
              <w:rPr>
                <w:color w:val="000000"/>
              </w:rPr>
              <w:t>67</w:t>
            </w:r>
          </w:p>
        </w:tc>
        <w:tc>
          <w:tcPr>
            <w:tcW w:w="850" w:type="dxa"/>
            <w:vAlign w:val="center"/>
          </w:tcPr>
          <w:p w14:paraId="6786EE2E" w14:textId="14358464" w:rsidR="00A326DD" w:rsidRPr="00A326DD" w:rsidRDefault="00A326DD" w:rsidP="001D535A">
            <w:pPr>
              <w:jc w:val="center"/>
              <w:rPr>
                <w:color w:val="000000"/>
              </w:rPr>
            </w:pPr>
            <w:r w:rsidRPr="00A326DD">
              <w:rPr>
                <w:color w:val="000000"/>
              </w:rPr>
              <w:t>66</w:t>
            </w:r>
            <w:r>
              <w:rPr>
                <w:color w:val="000000"/>
              </w:rPr>
              <w:t>.</w:t>
            </w:r>
            <w:r w:rsidRPr="00A326DD">
              <w:rPr>
                <w:color w:val="000000"/>
              </w:rPr>
              <w:t>19</w:t>
            </w:r>
          </w:p>
        </w:tc>
        <w:tc>
          <w:tcPr>
            <w:tcW w:w="851" w:type="dxa"/>
            <w:vAlign w:val="center"/>
          </w:tcPr>
          <w:p w14:paraId="3E6C3D51" w14:textId="0F2612C4" w:rsidR="00A326DD" w:rsidRPr="00A326DD" w:rsidRDefault="00A326DD" w:rsidP="001D535A">
            <w:pPr>
              <w:jc w:val="center"/>
              <w:rPr>
                <w:color w:val="000000"/>
              </w:rPr>
            </w:pPr>
            <w:r w:rsidRPr="00A326DD">
              <w:rPr>
                <w:color w:val="000000"/>
              </w:rPr>
              <w:t>87</w:t>
            </w:r>
            <w:r>
              <w:rPr>
                <w:color w:val="000000"/>
              </w:rPr>
              <w:t>.</w:t>
            </w:r>
            <w:r w:rsidRPr="00A326DD">
              <w:rPr>
                <w:color w:val="000000"/>
              </w:rPr>
              <w:t>57</w:t>
            </w:r>
          </w:p>
        </w:tc>
        <w:tc>
          <w:tcPr>
            <w:tcW w:w="850" w:type="dxa"/>
            <w:vAlign w:val="center"/>
          </w:tcPr>
          <w:p w14:paraId="597927C3" w14:textId="2B513092" w:rsidR="00A326DD" w:rsidRPr="00A326DD" w:rsidRDefault="00A326DD" w:rsidP="001D535A">
            <w:pPr>
              <w:jc w:val="center"/>
              <w:rPr>
                <w:color w:val="000000"/>
              </w:rPr>
            </w:pPr>
            <w:r w:rsidRPr="00A326DD">
              <w:rPr>
                <w:color w:val="000000"/>
              </w:rPr>
              <w:t>39</w:t>
            </w:r>
            <w:r>
              <w:rPr>
                <w:color w:val="000000"/>
              </w:rPr>
              <w:t>.</w:t>
            </w:r>
            <w:r w:rsidRPr="00A326DD">
              <w:rPr>
                <w:color w:val="000000"/>
              </w:rPr>
              <w:t>74</w:t>
            </w:r>
          </w:p>
        </w:tc>
        <w:tc>
          <w:tcPr>
            <w:tcW w:w="992" w:type="dxa"/>
            <w:vAlign w:val="center"/>
          </w:tcPr>
          <w:p w14:paraId="17F74DCB" w14:textId="5D766760" w:rsidR="00A326DD" w:rsidRPr="00A326DD" w:rsidRDefault="00A326DD" w:rsidP="001D535A">
            <w:pPr>
              <w:jc w:val="center"/>
              <w:rPr>
                <w:color w:val="000000"/>
              </w:rPr>
            </w:pPr>
            <w:r w:rsidRPr="00A326DD">
              <w:rPr>
                <w:color w:val="000000"/>
              </w:rPr>
              <w:t>75</w:t>
            </w:r>
            <w:r>
              <w:rPr>
                <w:color w:val="000000"/>
              </w:rPr>
              <w:t>.</w:t>
            </w:r>
            <w:r w:rsidRPr="00A326DD">
              <w:rPr>
                <w:color w:val="000000"/>
              </w:rPr>
              <w:t>39</w:t>
            </w:r>
          </w:p>
        </w:tc>
        <w:tc>
          <w:tcPr>
            <w:tcW w:w="993" w:type="dxa"/>
            <w:vAlign w:val="center"/>
          </w:tcPr>
          <w:p w14:paraId="05701215" w14:textId="75EB3591" w:rsidR="00A326DD" w:rsidRPr="00A326DD" w:rsidRDefault="00A326DD" w:rsidP="001D535A">
            <w:pPr>
              <w:jc w:val="center"/>
              <w:rPr>
                <w:color w:val="000000"/>
              </w:rPr>
            </w:pPr>
            <w:r w:rsidRPr="00A326DD">
              <w:rPr>
                <w:color w:val="000000"/>
              </w:rPr>
              <w:t>82</w:t>
            </w:r>
            <w:r>
              <w:rPr>
                <w:color w:val="000000"/>
              </w:rPr>
              <w:t>.</w:t>
            </w:r>
            <w:r w:rsidRPr="00A326DD">
              <w:rPr>
                <w:color w:val="000000"/>
              </w:rPr>
              <w:t>04</w:t>
            </w:r>
          </w:p>
        </w:tc>
      </w:tr>
      <w:tr w:rsidR="001D535A" w:rsidRPr="00832EFE" w14:paraId="12CF4041" w14:textId="77777777" w:rsidTr="00181783">
        <w:trPr>
          <w:trHeight w:val="1272"/>
        </w:trPr>
        <w:tc>
          <w:tcPr>
            <w:tcW w:w="846" w:type="dxa"/>
            <w:vMerge w:val="restart"/>
            <w:textDirection w:val="btLr"/>
          </w:tcPr>
          <w:p w14:paraId="7558A59C" w14:textId="7701CA74" w:rsidR="001D535A" w:rsidRPr="003A6D3A" w:rsidRDefault="001D535A" w:rsidP="001D535A">
            <w:pPr>
              <w:jc w:val="center"/>
            </w:pPr>
            <w:r w:rsidRPr="00D052A1">
              <w:rPr>
                <w:i/>
              </w:rPr>
              <w:lastRenderedPageBreak/>
              <w:t>Ba</w:t>
            </w:r>
            <w:r>
              <w:rPr>
                <w:i/>
              </w:rPr>
              <w:t>gging</w:t>
            </w:r>
            <w:r w:rsidRPr="00D052A1">
              <w:rPr>
                <w:i/>
              </w:rPr>
              <w:t xml:space="preserve"> (Random </w:t>
            </w:r>
            <w:r>
              <w:rPr>
                <w:i/>
              </w:rPr>
              <w:t>Under</w:t>
            </w:r>
            <w:r w:rsidRPr="00D052A1">
              <w:rPr>
                <w:i/>
              </w:rPr>
              <w:t xml:space="preserve"> sampling = 0.</w:t>
            </w:r>
            <w:r>
              <w:rPr>
                <w:i/>
              </w:rPr>
              <w:t>2</w:t>
            </w:r>
            <w:r w:rsidRPr="00D052A1">
              <w:rPr>
                <w:i/>
              </w:rPr>
              <w:t xml:space="preserve"> + Score &gt; 5</w:t>
            </w:r>
            <w:r>
              <w:rPr>
                <w:i/>
              </w:rPr>
              <w:t>0</w:t>
            </w:r>
            <w:r w:rsidRPr="00D052A1">
              <w:rPr>
                <w:i/>
              </w:rPr>
              <w:t>)</w:t>
            </w:r>
          </w:p>
        </w:tc>
        <w:tc>
          <w:tcPr>
            <w:tcW w:w="567" w:type="dxa"/>
            <w:vAlign w:val="center"/>
          </w:tcPr>
          <w:p w14:paraId="64D64B5A" w14:textId="096EAFBD" w:rsidR="001D535A" w:rsidRDefault="001D535A" w:rsidP="001D535A">
            <w:pPr>
              <w:jc w:val="center"/>
            </w:pPr>
            <w:r>
              <w:t>P</w:t>
            </w:r>
          </w:p>
        </w:tc>
        <w:tc>
          <w:tcPr>
            <w:tcW w:w="850" w:type="dxa"/>
            <w:vAlign w:val="center"/>
          </w:tcPr>
          <w:p w14:paraId="0C15BB4D" w14:textId="74F0D4C4" w:rsidR="001D535A" w:rsidRPr="00A326DD" w:rsidRDefault="001D535A" w:rsidP="001D535A">
            <w:pPr>
              <w:jc w:val="center"/>
              <w:rPr>
                <w:color w:val="000000"/>
              </w:rPr>
            </w:pPr>
            <w:r>
              <w:rPr>
                <w:color w:val="000000"/>
              </w:rPr>
              <w:t>96.94</w:t>
            </w:r>
          </w:p>
        </w:tc>
        <w:tc>
          <w:tcPr>
            <w:tcW w:w="851" w:type="dxa"/>
            <w:vAlign w:val="center"/>
          </w:tcPr>
          <w:p w14:paraId="38BF3943" w14:textId="0CE4C190" w:rsidR="001D535A" w:rsidRPr="00A326DD" w:rsidRDefault="001D535A" w:rsidP="001D535A">
            <w:pPr>
              <w:jc w:val="center"/>
              <w:rPr>
                <w:color w:val="000000"/>
              </w:rPr>
            </w:pPr>
            <w:r>
              <w:rPr>
                <w:color w:val="000000"/>
              </w:rPr>
              <w:t>92.45</w:t>
            </w:r>
          </w:p>
        </w:tc>
        <w:tc>
          <w:tcPr>
            <w:tcW w:w="992" w:type="dxa"/>
            <w:vAlign w:val="center"/>
          </w:tcPr>
          <w:p w14:paraId="1B049356" w14:textId="02B9C96F" w:rsidR="001D535A" w:rsidRPr="00A326DD" w:rsidRDefault="001D535A" w:rsidP="001D535A">
            <w:pPr>
              <w:jc w:val="center"/>
              <w:rPr>
                <w:color w:val="000000"/>
              </w:rPr>
            </w:pPr>
            <w:r>
              <w:rPr>
                <w:color w:val="000000"/>
              </w:rPr>
              <w:t>60.68</w:t>
            </w:r>
          </w:p>
        </w:tc>
        <w:tc>
          <w:tcPr>
            <w:tcW w:w="851" w:type="dxa"/>
            <w:vAlign w:val="center"/>
          </w:tcPr>
          <w:p w14:paraId="19951579" w14:textId="01B82217" w:rsidR="001D535A" w:rsidRPr="00A326DD" w:rsidRDefault="001D535A" w:rsidP="001D535A">
            <w:pPr>
              <w:jc w:val="center"/>
              <w:rPr>
                <w:color w:val="000000"/>
              </w:rPr>
            </w:pPr>
            <w:r>
              <w:rPr>
                <w:color w:val="000000"/>
              </w:rPr>
              <w:t>77.89</w:t>
            </w:r>
          </w:p>
        </w:tc>
        <w:tc>
          <w:tcPr>
            <w:tcW w:w="850" w:type="dxa"/>
            <w:vAlign w:val="center"/>
          </w:tcPr>
          <w:p w14:paraId="07658486" w14:textId="1408070B" w:rsidR="001D535A" w:rsidRPr="00A326DD" w:rsidRDefault="001D535A" w:rsidP="001D535A">
            <w:pPr>
              <w:jc w:val="center"/>
              <w:rPr>
                <w:color w:val="000000"/>
              </w:rPr>
            </w:pPr>
            <w:r>
              <w:rPr>
                <w:color w:val="000000"/>
              </w:rPr>
              <w:t>90.20</w:t>
            </w:r>
          </w:p>
        </w:tc>
        <w:tc>
          <w:tcPr>
            <w:tcW w:w="851" w:type="dxa"/>
            <w:vAlign w:val="center"/>
          </w:tcPr>
          <w:p w14:paraId="5C99B9AE" w14:textId="0720729B" w:rsidR="001D535A" w:rsidRPr="00A326DD" w:rsidRDefault="001D535A" w:rsidP="001D535A">
            <w:pPr>
              <w:jc w:val="center"/>
              <w:rPr>
                <w:color w:val="000000"/>
              </w:rPr>
            </w:pPr>
            <w:r>
              <w:rPr>
                <w:color w:val="000000"/>
              </w:rPr>
              <w:t>87.10</w:t>
            </w:r>
          </w:p>
        </w:tc>
        <w:tc>
          <w:tcPr>
            <w:tcW w:w="850" w:type="dxa"/>
            <w:vAlign w:val="center"/>
          </w:tcPr>
          <w:p w14:paraId="10754079" w14:textId="0B33E5FC" w:rsidR="001D535A" w:rsidRPr="00A326DD" w:rsidRDefault="001D535A" w:rsidP="001D535A">
            <w:pPr>
              <w:jc w:val="center"/>
              <w:rPr>
                <w:color w:val="000000"/>
              </w:rPr>
            </w:pPr>
            <w:r>
              <w:rPr>
                <w:color w:val="000000"/>
              </w:rPr>
              <w:t>30.93</w:t>
            </w:r>
          </w:p>
        </w:tc>
        <w:tc>
          <w:tcPr>
            <w:tcW w:w="992" w:type="dxa"/>
            <w:vAlign w:val="center"/>
          </w:tcPr>
          <w:p w14:paraId="7D3729E3" w14:textId="0CD369BE" w:rsidR="001D535A" w:rsidRPr="00A326DD" w:rsidRDefault="001D535A" w:rsidP="001D535A">
            <w:pPr>
              <w:jc w:val="center"/>
              <w:rPr>
                <w:color w:val="000000"/>
              </w:rPr>
            </w:pPr>
            <w:r>
              <w:rPr>
                <w:color w:val="000000"/>
              </w:rPr>
              <w:t>76.60</w:t>
            </w:r>
          </w:p>
        </w:tc>
        <w:tc>
          <w:tcPr>
            <w:tcW w:w="993" w:type="dxa"/>
            <w:vAlign w:val="center"/>
          </w:tcPr>
          <w:p w14:paraId="484ED1B1" w14:textId="7465DAFD" w:rsidR="001D535A" w:rsidRPr="00A326DD" w:rsidRDefault="001D535A" w:rsidP="001D535A">
            <w:pPr>
              <w:jc w:val="center"/>
              <w:rPr>
                <w:color w:val="000000"/>
              </w:rPr>
            </w:pPr>
            <w:r>
              <w:rPr>
                <w:color w:val="000000"/>
              </w:rPr>
              <w:t>81.64</w:t>
            </w:r>
          </w:p>
        </w:tc>
      </w:tr>
      <w:tr w:rsidR="001D535A" w:rsidRPr="00832EFE" w14:paraId="3BF93500" w14:textId="77777777" w:rsidTr="001D535A">
        <w:trPr>
          <w:trHeight w:val="985"/>
        </w:trPr>
        <w:tc>
          <w:tcPr>
            <w:tcW w:w="846" w:type="dxa"/>
            <w:vMerge/>
          </w:tcPr>
          <w:p w14:paraId="33E0C5FF" w14:textId="77777777" w:rsidR="001D535A" w:rsidRPr="003A6D3A" w:rsidRDefault="001D535A" w:rsidP="001D535A"/>
        </w:tc>
        <w:tc>
          <w:tcPr>
            <w:tcW w:w="567" w:type="dxa"/>
            <w:vAlign w:val="center"/>
          </w:tcPr>
          <w:p w14:paraId="51188CF2" w14:textId="76589589" w:rsidR="001D535A" w:rsidRDefault="001D535A" w:rsidP="001D535A">
            <w:pPr>
              <w:jc w:val="center"/>
            </w:pPr>
            <w:r>
              <w:t>R</w:t>
            </w:r>
          </w:p>
        </w:tc>
        <w:tc>
          <w:tcPr>
            <w:tcW w:w="850" w:type="dxa"/>
            <w:vAlign w:val="center"/>
          </w:tcPr>
          <w:p w14:paraId="35E3FA6E" w14:textId="049BE143" w:rsidR="001D535A" w:rsidRPr="00A326DD" w:rsidRDefault="001D535A" w:rsidP="001D535A">
            <w:pPr>
              <w:jc w:val="center"/>
              <w:rPr>
                <w:color w:val="000000"/>
              </w:rPr>
            </w:pPr>
            <w:r>
              <w:rPr>
                <w:color w:val="000000"/>
              </w:rPr>
              <w:t>95.72</w:t>
            </w:r>
          </w:p>
        </w:tc>
        <w:tc>
          <w:tcPr>
            <w:tcW w:w="851" w:type="dxa"/>
            <w:vAlign w:val="center"/>
          </w:tcPr>
          <w:p w14:paraId="060B11A0" w14:textId="207F53D9" w:rsidR="001D535A" w:rsidRPr="00A326DD" w:rsidRDefault="001D535A" w:rsidP="001D535A">
            <w:pPr>
              <w:jc w:val="center"/>
              <w:rPr>
                <w:color w:val="000000"/>
              </w:rPr>
            </w:pPr>
            <w:r>
              <w:rPr>
                <w:color w:val="000000"/>
              </w:rPr>
              <w:t>95.15</w:t>
            </w:r>
          </w:p>
        </w:tc>
        <w:tc>
          <w:tcPr>
            <w:tcW w:w="992" w:type="dxa"/>
            <w:vAlign w:val="center"/>
          </w:tcPr>
          <w:p w14:paraId="71AFDB6C" w14:textId="5C6E7C3F" w:rsidR="001D535A" w:rsidRPr="00A326DD" w:rsidRDefault="001D535A" w:rsidP="001D535A">
            <w:pPr>
              <w:jc w:val="center"/>
              <w:rPr>
                <w:color w:val="000000"/>
              </w:rPr>
            </w:pPr>
            <w:r>
              <w:rPr>
                <w:color w:val="000000"/>
              </w:rPr>
              <w:t>88.75</w:t>
            </w:r>
          </w:p>
        </w:tc>
        <w:tc>
          <w:tcPr>
            <w:tcW w:w="851" w:type="dxa"/>
            <w:vAlign w:val="center"/>
          </w:tcPr>
          <w:p w14:paraId="0281B633" w14:textId="16CDF40C" w:rsidR="001D535A" w:rsidRPr="00A326DD" w:rsidRDefault="001D535A" w:rsidP="001D535A">
            <w:pPr>
              <w:jc w:val="center"/>
              <w:rPr>
                <w:color w:val="000000"/>
              </w:rPr>
            </w:pPr>
            <w:r>
              <w:rPr>
                <w:color w:val="000000"/>
              </w:rPr>
              <w:t>66.37</w:t>
            </w:r>
          </w:p>
        </w:tc>
        <w:tc>
          <w:tcPr>
            <w:tcW w:w="850" w:type="dxa"/>
            <w:vAlign w:val="center"/>
          </w:tcPr>
          <w:p w14:paraId="45376EA9" w14:textId="5FD2C4CC" w:rsidR="001D535A" w:rsidRPr="00A326DD" w:rsidRDefault="001D535A" w:rsidP="001D535A">
            <w:pPr>
              <w:jc w:val="center"/>
              <w:rPr>
                <w:color w:val="000000"/>
              </w:rPr>
            </w:pPr>
            <w:r>
              <w:rPr>
                <w:color w:val="000000"/>
              </w:rPr>
              <w:t>52.27</w:t>
            </w:r>
          </w:p>
        </w:tc>
        <w:tc>
          <w:tcPr>
            <w:tcW w:w="851" w:type="dxa"/>
            <w:vAlign w:val="center"/>
          </w:tcPr>
          <w:p w14:paraId="7A9D22B5" w14:textId="7015BF3E" w:rsidR="001D535A" w:rsidRPr="00A326DD" w:rsidRDefault="001D535A" w:rsidP="001D535A">
            <w:pPr>
              <w:jc w:val="center"/>
              <w:rPr>
                <w:color w:val="000000"/>
              </w:rPr>
            </w:pPr>
            <w:r>
              <w:rPr>
                <w:color w:val="000000"/>
              </w:rPr>
              <w:t>88.04</w:t>
            </w:r>
          </w:p>
        </w:tc>
        <w:tc>
          <w:tcPr>
            <w:tcW w:w="850" w:type="dxa"/>
            <w:vAlign w:val="center"/>
          </w:tcPr>
          <w:p w14:paraId="79497E60" w14:textId="25B35880" w:rsidR="001D535A" w:rsidRPr="00A326DD" w:rsidRDefault="001D535A" w:rsidP="001D535A">
            <w:pPr>
              <w:jc w:val="center"/>
              <w:rPr>
                <w:color w:val="000000"/>
              </w:rPr>
            </w:pPr>
            <w:r>
              <w:rPr>
                <w:color w:val="000000"/>
              </w:rPr>
              <w:t>56.60</w:t>
            </w:r>
          </w:p>
        </w:tc>
        <w:tc>
          <w:tcPr>
            <w:tcW w:w="992" w:type="dxa"/>
            <w:vAlign w:val="center"/>
          </w:tcPr>
          <w:p w14:paraId="13821633" w14:textId="02DC9F5F" w:rsidR="001D535A" w:rsidRPr="00A326DD" w:rsidRDefault="001D535A" w:rsidP="001D535A">
            <w:pPr>
              <w:jc w:val="center"/>
              <w:rPr>
                <w:color w:val="000000"/>
              </w:rPr>
            </w:pPr>
            <w:r>
              <w:rPr>
                <w:color w:val="000000"/>
              </w:rPr>
              <w:t>77.56</w:t>
            </w:r>
          </w:p>
        </w:tc>
        <w:tc>
          <w:tcPr>
            <w:tcW w:w="993" w:type="dxa"/>
            <w:vAlign w:val="center"/>
          </w:tcPr>
          <w:p w14:paraId="009A569B" w14:textId="0CFC4103" w:rsidR="001D535A" w:rsidRPr="00A326DD" w:rsidRDefault="001D535A" w:rsidP="001D535A">
            <w:pPr>
              <w:jc w:val="center"/>
              <w:rPr>
                <w:color w:val="000000"/>
              </w:rPr>
            </w:pPr>
            <w:r>
              <w:rPr>
                <w:color w:val="000000"/>
              </w:rPr>
              <w:t>82.43</w:t>
            </w:r>
          </w:p>
        </w:tc>
      </w:tr>
      <w:tr w:rsidR="001D535A" w:rsidRPr="00832EFE" w14:paraId="14C2FCBC" w14:textId="77777777" w:rsidTr="001D535A">
        <w:trPr>
          <w:trHeight w:val="985"/>
        </w:trPr>
        <w:tc>
          <w:tcPr>
            <w:tcW w:w="846" w:type="dxa"/>
            <w:vMerge/>
          </w:tcPr>
          <w:p w14:paraId="62731FC9" w14:textId="77777777" w:rsidR="001D535A" w:rsidRPr="003A6D3A" w:rsidRDefault="001D535A" w:rsidP="001D535A"/>
        </w:tc>
        <w:tc>
          <w:tcPr>
            <w:tcW w:w="567" w:type="dxa"/>
            <w:vAlign w:val="center"/>
          </w:tcPr>
          <w:p w14:paraId="75973EB4" w14:textId="3F6DAB98" w:rsidR="001D535A" w:rsidRDefault="001D535A" w:rsidP="001D535A">
            <w:pPr>
              <w:jc w:val="center"/>
            </w:pPr>
            <w:r>
              <w:t>F1</w:t>
            </w:r>
          </w:p>
        </w:tc>
        <w:tc>
          <w:tcPr>
            <w:tcW w:w="850" w:type="dxa"/>
            <w:vAlign w:val="center"/>
          </w:tcPr>
          <w:p w14:paraId="464D73AE" w14:textId="39556AE1" w:rsidR="001D535A" w:rsidRPr="00A326DD" w:rsidRDefault="001D535A" w:rsidP="001D535A">
            <w:pPr>
              <w:jc w:val="center"/>
              <w:rPr>
                <w:color w:val="000000"/>
              </w:rPr>
            </w:pPr>
            <w:r>
              <w:rPr>
                <w:color w:val="000000"/>
              </w:rPr>
              <w:t>96.32</w:t>
            </w:r>
          </w:p>
        </w:tc>
        <w:tc>
          <w:tcPr>
            <w:tcW w:w="851" w:type="dxa"/>
            <w:vAlign w:val="center"/>
          </w:tcPr>
          <w:p w14:paraId="245BB075" w14:textId="1F27B3BC" w:rsidR="001D535A" w:rsidRPr="00A326DD" w:rsidRDefault="001D535A" w:rsidP="001D535A">
            <w:pPr>
              <w:jc w:val="center"/>
              <w:rPr>
                <w:color w:val="000000"/>
              </w:rPr>
            </w:pPr>
            <w:r>
              <w:rPr>
                <w:color w:val="000000"/>
              </w:rPr>
              <w:t>93.78</w:t>
            </w:r>
          </w:p>
        </w:tc>
        <w:tc>
          <w:tcPr>
            <w:tcW w:w="992" w:type="dxa"/>
            <w:vAlign w:val="center"/>
          </w:tcPr>
          <w:p w14:paraId="6C8D2E9A" w14:textId="7FF22B37" w:rsidR="001D535A" w:rsidRPr="00A326DD" w:rsidRDefault="001D535A" w:rsidP="001D535A">
            <w:pPr>
              <w:jc w:val="center"/>
              <w:rPr>
                <w:color w:val="000000"/>
              </w:rPr>
            </w:pPr>
            <w:r>
              <w:rPr>
                <w:color w:val="000000"/>
              </w:rPr>
              <w:t>72.08</w:t>
            </w:r>
          </w:p>
        </w:tc>
        <w:tc>
          <w:tcPr>
            <w:tcW w:w="851" w:type="dxa"/>
            <w:vAlign w:val="center"/>
          </w:tcPr>
          <w:p w14:paraId="7F41A953" w14:textId="7CE950EC" w:rsidR="001D535A" w:rsidRPr="00A326DD" w:rsidRDefault="001D535A" w:rsidP="001D535A">
            <w:pPr>
              <w:jc w:val="center"/>
              <w:rPr>
                <w:color w:val="000000"/>
              </w:rPr>
            </w:pPr>
            <w:r>
              <w:rPr>
                <w:color w:val="000000"/>
              </w:rPr>
              <w:t>71.67</w:t>
            </w:r>
          </w:p>
        </w:tc>
        <w:tc>
          <w:tcPr>
            <w:tcW w:w="850" w:type="dxa"/>
            <w:vAlign w:val="center"/>
          </w:tcPr>
          <w:p w14:paraId="1509DE33" w14:textId="5C28FE0A" w:rsidR="001D535A" w:rsidRPr="00A326DD" w:rsidRDefault="001D535A" w:rsidP="001D535A">
            <w:pPr>
              <w:jc w:val="center"/>
              <w:rPr>
                <w:color w:val="000000"/>
              </w:rPr>
            </w:pPr>
            <w:r>
              <w:rPr>
                <w:color w:val="000000"/>
              </w:rPr>
              <w:t>66.19</w:t>
            </w:r>
          </w:p>
        </w:tc>
        <w:tc>
          <w:tcPr>
            <w:tcW w:w="851" w:type="dxa"/>
            <w:vAlign w:val="center"/>
          </w:tcPr>
          <w:p w14:paraId="369E068C" w14:textId="5840B7C1" w:rsidR="001D535A" w:rsidRPr="00A326DD" w:rsidRDefault="001D535A" w:rsidP="001D535A">
            <w:pPr>
              <w:jc w:val="center"/>
              <w:rPr>
                <w:color w:val="000000"/>
              </w:rPr>
            </w:pPr>
            <w:r>
              <w:rPr>
                <w:color w:val="000000"/>
              </w:rPr>
              <w:t>87.57</w:t>
            </w:r>
          </w:p>
        </w:tc>
        <w:tc>
          <w:tcPr>
            <w:tcW w:w="850" w:type="dxa"/>
            <w:vAlign w:val="center"/>
          </w:tcPr>
          <w:p w14:paraId="676DEF4A" w14:textId="51903A7D" w:rsidR="001D535A" w:rsidRPr="00A326DD" w:rsidRDefault="001D535A" w:rsidP="001D535A">
            <w:pPr>
              <w:jc w:val="center"/>
              <w:rPr>
                <w:color w:val="000000"/>
              </w:rPr>
            </w:pPr>
            <w:r>
              <w:rPr>
                <w:color w:val="000000"/>
              </w:rPr>
              <w:t>40.00</w:t>
            </w:r>
          </w:p>
        </w:tc>
        <w:tc>
          <w:tcPr>
            <w:tcW w:w="992" w:type="dxa"/>
            <w:vAlign w:val="center"/>
          </w:tcPr>
          <w:p w14:paraId="7F81E031" w14:textId="446B5179" w:rsidR="001D535A" w:rsidRPr="00A326DD" w:rsidRDefault="001D535A" w:rsidP="001D535A">
            <w:pPr>
              <w:jc w:val="center"/>
              <w:rPr>
                <w:color w:val="000000"/>
              </w:rPr>
            </w:pPr>
            <w:r>
              <w:rPr>
                <w:color w:val="000000"/>
              </w:rPr>
              <w:t>75.37</w:t>
            </w:r>
          </w:p>
        </w:tc>
        <w:tc>
          <w:tcPr>
            <w:tcW w:w="993" w:type="dxa"/>
            <w:vAlign w:val="center"/>
          </w:tcPr>
          <w:p w14:paraId="3482B0BC" w14:textId="38CB909D" w:rsidR="001D535A" w:rsidRPr="00A326DD" w:rsidRDefault="001D535A" w:rsidP="00D416CF">
            <w:pPr>
              <w:keepNext/>
              <w:jc w:val="center"/>
              <w:rPr>
                <w:color w:val="000000"/>
              </w:rPr>
            </w:pPr>
            <w:r>
              <w:rPr>
                <w:color w:val="000000"/>
              </w:rPr>
              <w:t>82.04</w:t>
            </w:r>
          </w:p>
        </w:tc>
      </w:tr>
    </w:tbl>
    <w:p w14:paraId="5A1F8CF0" w14:textId="78891ACB" w:rsidR="00D416CF" w:rsidRPr="00D416CF" w:rsidRDefault="004205C7" w:rsidP="000052B3">
      <w:pPr>
        <w:pStyle w:val="Caption"/>
      </w:pPr>
      <w:bookmarkStart w:id="91" w:name="_Toc67857930"/>
      <w:bookmarkStart w:id="92" w:name="_Toc69131429"/>
      <w:proofErr w:type="spellStart"/>
      <w:r>
        <w:t>Bảng</w:t>
      </w:r>
      <w:proofErr w:type="spellEnd"/>
      <w:r>
        <w:t xml:space="preserve"> </w:t>
      </w:r>
      <w:fldSimple w:instr=" STYLEREF 1 \s ">
        <w:r w:rsidR="00AE4C36">
          <w:rPr>
            <w:noProof/>
          </w:rPr>
          <w:t>5</w:t>
        </w:r>
      </w:fldSimple>
      <w:r w:rsidR="000052B3">
        <w:noBreakHyphen/>
      </w:r>
      <w:fldSimple w:instr=" SEQ Bảng \* ARABIC \s 1 ">
        <w:r w:rsidR="00AE4C36">
          <w:rPr>
            <w:noProof/>
          </w:rPr>
          <w:t>4</w:t>
        </w:r>
      </w:fldSimple>
      <w:r w:rsidR="00CC5346">
        <w:t>.</w:t>
      </w:r>
      <w:r>
        <w:t xml:space="preserve"> </w:t>
      </w:r>
      <w:proofErr w:type="spellStart"/>
      <w:r>
        <w:t>Kết</w:t>
      </w:r>
      <w:proofErr w:type="spellEnd"/>
      <w:r>
        <w:t xml:space="preserve"> </w:t>
      </w:r>
      <w:proofErr w:type="spellStart"/>
      <w:r>
        <w:t>quả</w:t>
      </w:r>
      <w:proofErr w:type="spellEnd"/>
      <w:r>
        <w:t xml:space="preserve">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kỹ</w:t>
      </w:r>
      <w:proofErr w:type="spellEnd"/>
      <w:r>
        <w:t xml:space="preserve"> </w:t>
      </w:r>
      <w:proofErr w:type="spellStart"/>
      <w:r>
        <w:t>thuật</w:t>
      </w:r>
      <w:proofErr w:type="spellEnd"/>
      <w:r>
        <w:t xml:space="preserve"> Bagging</w:t>
      </w:r>
      <w:bookmarkEnd w:id="91"/>
      <w:r w:rsidR="0061244A">
        <w:t xml:space="preserve"> </w:t>
      </w:r>
      <w:proofErr w:type="spellStart"/>
      <w:r w:rsidR="0061244A">
        <w:t>trên</w:t>
      </w:r>
      <w:proofErr w:type="spellEnd"/>
      <w:r w:rsidR="0061244A">
        <w:t xml:space="preserve"> </w:t>
      </w:r>
      <w:proofErr w:type="spellStart"/>
      <w:r w:rsidR="0061244A">
        <w:t>dữ</w:t>
      </w:r>
      <w:proofErr w:type="spellEnd"/>
      <w:r w:rsidR="0061244A">
        <w:t xml:space="preserve"> </w:t>
      </w:r>
      <w:proofErr w:type="spellStart"/>
      <w:r w:rsidR="0061244A">
        <w:t>liệu</w:t>
      </w:r>
      <w:proofErr w:type="spellEnd"/>
      <w:r w:rsidR="0061244A">
        <w:t xml:space="preserve"> </w:t>
      </w:r>
      <w:proofErr w:type="spellStart"/>
      <w:r w:rsidR="0061244A">
        <w:t>mẹ</w:t>
      </w:r>
      <w:proofErr w:type="spellEnd"/>
      <w:r w:rsidR="0061244A">
        <w:t xml:space="preserve"> &amp; </w:t>
      </w:r>
      <w:proofErr w:type="spellStart"/>
      <w:r w:rsidR="0061244A">
        <w:t>bé</w:t>
      </w:r>
      <w:proofErr w:type="spellEnd"/>
      <w:r w:rsidR="0061244A">
        <w:t xml:space="preserve"> </w:t>
      </w:r>
      <w:proofErr w:type="spellStart"/>
      <w:r w:rsidR="0061244A">
        <w:t>shopee</w:t>
      </w:r>
      <w:bookmarkEnd w:id="92"/>
      <w:proofErr w:type="spellEnd"/>
    </w:p>
    <w:p w14:paraId="1A850197" w14:textId="06BF5907" w:rsidR="009628B3" w:rsidRDefault="003C6133" w:rsidP="00901824">
      <w:pPr>
        <w:ind w:firstLine="720"/>
      </w:pPr>
      <w:r>
        <w:t xml:space="preserve">Theo </w:t>
      </w:r>
      <w:proofErr w:type="spellStart"/>
      <w:r>
        <w:t>như</w:t>
      </w:r>
      <w:proofErr w:type="spellEnd"/>
      <w:r>
        <w:t xml:space="preserve"> </w:t>
      </w:r>
      <w:proofErr w:type="spellStart"/>
      <w:r>
        <w:t>bảng</w:t>
      </w:r>
      <w:proofErr w:type="spellEnd"/>
      <w:r>
        <w:t xml:space="preserve"> </w:t>
      </w:r>
      <w:proofErr w:type="spellStart"/>
      <w:r>
        <w:t>trên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biểu</w:t>
      </w:r>
      <w:proofErr w:type="spellEnd"/>
      <w:r>
        <w:t xml:space="preserve"> </w:t>
      </w:r>
      <w:proofErr w:type="spellStart"/>
      <w:r>
        <w:t>diễn</w:t>
      </w:r>
      <w:proofErr w:type="spellEnd"/>
      <w:r>
        <w:t xml:space="preserve"> Chi2 </w:t>
      </w:r>
      <w:proofErr w:type="spellStart"/>
      <w:r>
        <w:t>và</w:t>
      </w:r>
      <w:proofErr w:type="spellEnd"/>
      <w:r>
        <w:t xml:space="preserve"> </w:t>
      </w:r>
      <w:proofErr w:type="spellStart"/>
      <w:r>
        <w:t>kỹ</w:t>
      </w:r>
      <w:proofErr w:type="spellEnd"/>
      <w:r>
        <w:t xml:space="preserve"> </w:t>
      </w:r>
      <w:proofErr w:type="spellStart"/>
      <w:r>
        <w:t>thuật</w:t>
      </w:r>
      <w:proofErr w:type="spellEnd"/>
      <w:r>
        <w:t xml:space="preserve"> Bagging </w:t>
      </w:r>
      <w:proofErr w:type="spellStart"/>
      <w:r>
        <w:t>có</w:t>
      </w:r>
      <w:proofErr w:type="spellEnd"/>
      <w:r>
        <w:t xml:space="preserve"> </w:t>
      </w:r>
      <w:proofErr w:type="spellStart"/>
      <w:r>
        <w:t>sự</w:t>
      </w:r>
      <w:proofErr w:type="spellEnd"/>
      <w:r>
        <w:t xml:space="preserve"> </w:t>
      </w:r>
      <w:proofErr w:type="spellStart"/>
      <w:r>
        <w:t>chênh</w:t>
      </w:r>
      <w:proofErr w:type="spellEnd"/>
      <w:r>
        <w:t xml:space="preserve"> </w:t>
      </w:r>
      <w:proofErr w:type="spellStart"/>
      <w:r>
        <w:t>lệch</w:t>
      </w:r>
      <w:proofErr w:type="spellEnd"/>
      <w:r>
        <w:t xml:space="preserve"> </w:t>
      </w:r>
      <w:proofErr w:type="spellStart"/>
      <w:r>
        <w:t>nhỏ</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đáng</w:t>
      </w:r>
      <w:proofErr w:type="spellEnd"/>
      <w:r>
        <w:t xml:space="preserve"> </w:t>
      </w:r>
      <w:proofErr w:type="spellStart"/>
      <w:r>
        <w:t>kể</w:t>
      </w:r>
      <w:proofErr w:type="spellEnd"/>
      <w:r>
        <w:t>.</w:t>
      </w:r>
    </w:p>
    <w:p w14:paraId="288BD673" w14:textId="28C29F3F" w:rsidR="006570E6" w:rsidRDefault="003C6133" w:rsidP="003D2B47">
      <w:pPr>
        <w:ind w:firstLine="720"/>
      </w:pPr>
      <w:proofErr w:type="spellStart"/>
      <w:r>
        <w:t>Kết</w:t>
      </w:r>
      <w:proofErr w:type="spellEnd"/>
      <w:r>
        <w:t xml:space="preserve"> </w:t>
      </w:r>
      <w:proofErr w:type="spellStart"/>
      <w:r>
        <w:t>luận</w:t>
      </w:r>
      <w:proofErr w:type="spellEnd"/>
      <w:r>
        <w:t xml:space="preserve">, </w:t>
      </w:r>
      <w:proofErr w:type="spellStart"/>
      <w:r>
        <w:t>với</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Mẹ</w:t>
      </w:r>
      <w:proofErr w:type="spellEnd"/>
      <w:r>
        <w:t xml:space="preserve"> &amp; </w:t>
      </w:r>
      <w:proofErr w:type="spellStart"/>
      <w:r>
        <w:t>Bé</w:t>
      </w:r>
      <w:proofErr w:type="spellEnd"/>
      <w:r>
        <w:t xml:space="preserve"> </w:t>
      </w:r>
      <w:r w:rsidR="006570E6">
        <w:t>S</w:t>
      </w:r>
      <w:r>
        <w:t xml:space="preserve">hopee,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xử</w:t>
      </w:r>
      <w:proofErr w:type="spellEnd"/>
      <w:r>
        <w:t xml:space="preserve"> </w:t>
      </w:r>
      <w:proofErr w:type="spellStart"/>
      <w:r>
        <w:t>lý</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đã</w:t>
      </w:r>
      <w:proofErr w:type="spellEnd"/>
      <w:r>
        <w:t xml:space="preserve"> </w:t>
      </w:r>
      <w:proofErr w:type="spellStart"/>
      <w:r>
        <w:t>làm</w:t>
      </w:r>
      <w:proofErr w:type="spellEnd"/>
      <w:r>
        <w:t xml:space="preserve"> </w:t>
      </w:r>
      <w:proofErr w:type="spellStart"/>
      <w:r>
        <w:t>tăng</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nhất</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Random Forest</w:t>
      </w:r>
      <w:r w:rsidR="009C21B3">
        <w:t xml:space="preserve"> </w:t>
      </w:r>
      <w:proofErr w:type="spellStart"/>
      <w:r w:rsidR="009C21B3">
        <w:t>đạt</w:t>
      </w:r>
      <w:proofErr w:type="spellEnd"/>
      <w:r w:rsidR="009C21B3">
        <w:t xml:space="preserve"> </w:t>
      </w:r>
      <w:proofErr w:type="spellStart"/>
      <w:r w:rsidR="009C21B3">
        <w:t>kết</w:t>
      </w:r>
      <w:proofErr w:type="spellEnd"/>
      <w:r w:rsidR="009C21B3">
        <w:t xml:space="preserve"> </w:t>
      </w:r>
      <w:proofErr w:type="spellStart"/>
      <w:r w:rsidR="009C21B3">
        <w:t>quả</w:t>
      </w:r>
      <w:proofErr w:type="spellEnd"/>
      <w:r w:rsidR="009C21B3">
        <w:t xml:space="preserve"> </w:t>
      </w:r>
      <w:proofErr w:type="spellStart"/>
      <w:r w:rsidR="009C21B3">
        <w:t>cao</w:t>
      </w:r>
      <w:proofErr w:type="spellEnd"/>
      <w:r w:rsidR="009C21B3">
        <w:t xml:space="preserve"> </w:t>
      </w:r>
      <w:proofErr w:type="spellStart"/>
      <w:r w:rsidR="009C21B3">
        <w:t>nhất</w:t>
      </w:r>
      <w:proofErr w:type="spellEnd"/>
      <w:r w:rsidR="009C21B3">
        <w:t>.</w:t>
      </w:r>
    </w:p>
    <w:p w14:paraId="37039DA9" w14:textId="28C29F3F" w:rsidR="00B06EA9" w:rsidRDefault="00FB37B2" w:rsidP="003D2B47">
      <w:pPr>
        <w:ind w:firstLine="720"/>
      </w:pPr>
      <w:proofErr w:type="spellStart"/>
      <w:r>
        <w:t>Với</w:t>
      </w:r>
      <w:proofErr w:type="spellEnd"/>
      <w:r>
        <w:t xml:space="preserve"> </w:t>
      </w:r>
      <w:proofErr w:type="spellStart"/>
      <w:r>
        <w:t>ba</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so </w:t>
      </w:r>
      <w:proofErr w:type="spellStart"/>
      <w:r>
        <w:t>sánh</w:t>
      </w:r>
      <w:proofErr w:type="spellEnd"/>
      <w:r>
        <w:t xml:space="preserve"> </w:t>
      </w:r>
      <w:proofErr w:type="spellStart"/>
      <w:r w:rsidR="0014167B">
        <w:t>kết</w:t>
      </w:r>
      <w:proofErr w:type="spellEnd"/>
      <w:r w:rsidR="0014167B">
        <w:t xml:space="preserve"> </w:t>
      </w:r>
      <w:proofErr w:type="spellStart"/>
      <w:r w:rsidR="0014167B">
        <w:t>quả</w:t>
      </w:r>
      <w:proofErr w:type="spellEnd"/>
      <w:r w:rsidR="0014167B">
        <w:t xml:space="preserve"> </w:t>
      </w:r>
      <w:proofErr w:type="spellStart"/>
      <w:r w:rsidR="0014167B">
        <w:t>giữa</w:t>
      </w:r>
      <w:proofErr w:type="spellEnd"/>
      <w:r w:rsidR="0014167B">
        <w:t xml:space="preserve"> </w:t>
      </w:r>
      <w:proofErr w:type="spellStart"/>
      <w:r w:rsidR="0014167B">
        <w:t>cách</w:t>
      </w:r>
      <w:proofErr w:type="spellEnd"/>
      <w:r w:rsidR="0014167B">
        <w:t xml:space="preserve"> </w:t>
      </w:r>
      <w:proofErr w:type="spellStart"/>
      <w:r w:rsidR="0014167B">
        <w:t>biểu</w:t>
      </w:r>
      <w:proofErr w:type="spellEnd"/>
      <w:r w:rsidR="0014167B">
        <w:t xml:space="preserve"> </w:t>
      </w:r>
      <w:proofErr w:type="spellStart"/>
      <w:r w:rsidR="0014167B">
        <w:t>diễn</w:t>
      </w:r>
      <w:proofErr w:type="spellEnd"/>
      <w:r w:rsidR="0014167B">
        <w:t xml:space="preserve"> </w:t>
      </w:r>
      <w:r w:rsidR="00B30916">
        <w:t xml:space="preserve">one-hot </w:t>
      </w:r>
      <w:proofErr w:type="spellStart"/>
      <w:r w:rsidR="00B30916">
        <w:t>và</w:t>
      </w:r>
      <w:proofErr w:type="spellEnd"/>
      <w:r w:rsidR="00B30916">
        <w:t xml:space="preserve"> </w:t>
      </w:r>
      <w:proofErr w:type="spellStart"/>
      <w:r w:rsidR="00B30916">
        <w:t>cách</w:t>
      </w:r>
      <w:proofErr w:type="spellEnd"/>
      <w:r w:rsidR="00B30916">
        <w:t xml:space="preserve"> </w:t>
      </w:r>
      <w:proofErr w:type="spellStart"/>
      <w:r w:rsidR="00B30916">
        <w:t>biểu</w:t>
      </w:r>
      <w:proofErr w:type="spellEnd"/>
      <w:r w:rsidR="00B30916">
        <w:t xml:space="preserve"> </w:t>
      </w:r>
      <w:proofErr w:type="spellStart"/>
      <w:r w:rsidR="00B30916">
        <w:t>diễn</w:t>
      </w:r>
      <w:proofErr w:type="spellEnd"/>
      <w:r w:rsidR="00B30916">
        <w:t xml:space="preserve"> chi2 </w:t>
      </w:r>
      <w:proofErr w:type="spellStart"/>
      <w:r w:rsidR="00B30916">
        <w:t>kết</w:t>
      </w:r>
      <w:proofErr w:type="spellEnd"/>
      <w:r w:rsidR="00B30916">
        <w:t xml:space="preserve"> </w:t>
      </w:r>
      <w:proofErr w:type="spellStart"/>
      <w:r w:rsidR="00B30916">
        <w:t>hợp</w:t>
      </w:r>
      <w:proofErr w:type="spellEnd"/>
      <w:r w:rsidR="00B30916">
        <w:t xml:space="preserve"> </w:t>
      </w:r>
      <w:proofErr w:type="spellStart"/>
      <w:r w:rsidR="00B30916">
        <w:t>với</w:t>
      </w:r>
      <w:proofErr w:type="spellEnd"/>
      <w:r w:rsidR="00B30916">
        <w:t xml:space="preserve"> </w:t>
      </w:r>
      <w:proofErr w:type="spellStart"/>
      <w:r w:rsidR="00B30916">
        <w:t>lọc</w:t>
      </w:r>
      <w:proofErr w:type="spellEnd"/>
      <w:r w:rsidR="00B30916">
        <w:t xml:space="preserve"> </w:t>
      </w:r>
      <w:proofErr w:type="spellStart"/>
      <w:r w:rsidR="00B30916">
        <w:t>từ</w:t>
      </w:r>
      <w:proofErr w:type="spellEnd"/>
      <w:r w:rsidR="00B30916">
        <w:t xml:space="preserve"> </w:t>
      </w:r>
      <w:proofErr w:type="spellStart"/>
      <w:r w:rsidR="00B30916">
        <w:t>vựng</w:t>
      </w:r>
      <w:proofErr w:type="spellEnd"/>
      <w:r w:rsidR="00B30916">
        <w:t xml:space="preserve"> </w:t>
      </w:r>
      <w:proofErr w:type="spellStart"/>
      <w:r w:rsidR="00B30916">
        <w:t>và</w:t>
      </w:r>
      <w:proofErr w:type="spellEnd"/>
      <w:r w:rsidR="00B30916">
        <w:t xml:space="preserve"> </w:t>
      </w:r>
      <w:proofErr w:type="spellStart"/>
      <w:r w:rsidR="00B30916">
        <w:t>xử</w:t>
      </w:r>
      <w:proofErr w:type="spellEnd"/>
      <w:r w:rsidR="00B30916">
        <w:t xml:space="preserve"> </w:t>
      </w:r>
      <w:proofErr w:type="spellStart"/>
      <w:r w:rsidR="00B30916">
        <w:t>lý</w:t>
      </w:r>
      <w:proofErr w:type="spellEnd"/>
      <w:r w:rsidR="00B30916">
        <w:t xml:space="preserve"> </w:t>
      </w:r>
      <w:proofErr w:type="spellStart"/>
      <w:r w:rsidR="00B30916">
        <w:t>mất</w:t>
      </w:r>
      <w:proofErr w:type="spellEnd"/>
      <w:r w:rsidR="00B30916">
        <w:t xml:space="preserve"> </w:t>
      </w:r>
      <w:proofErr w:type="spellStart"/>
      <w:r w:rsidR="00B30916">
        <w:t>cân</w:t>
      </w:r>
      <w:proofErr w:type="spellEnd"/>
      <w:r w:rsidR="00B30916">
        <w:t xml:space="preserve"> </w:t>
      </w:r>
      <w:proofErr w:type="spellStart"/>
      <w:r w:rsidR="00B30916">
        <w:t>bằng</w:t>
      </w:r>
      <w:proofErr w:type="spellEnd"/>
      <w:r w:rsidR="00B30916">
        <w:t xml:space="preserve"> </w:t>
      </w:r>
      <w:proofErr w:type="spellStart"/>
      <w:r w:rsidR="00B30916">
        <w:t>dữ</w:t>
      </w:r>
      <w:proofErr w:type="spellEnd"/>
      <w:r w:rsidR="00B30916">
        <w:t xml:space="preserve"> </w:t>
      </w:r>
      <w:proofErr w:type="spellStart"/>
      <w:r w:rsidR="00B30916">
        <w:t>liệu</w:t>
      </w:r>
      <w:proofErr w:type="spellEnd"/>
      <w:r w:rsidR="00B06EA9">
        <w:t>.</w:t>
      </w:r>
    </w:p>
    <w:p w14:paraId="26FC5F1B" w14:textId="4FC8D0E0" w:rsidR="001B4251" w:rsidRDefault="00B06EA9" w:rsidP="003D2B47">
      <w:pPr>
        <w:ind w:firstLine="720"/>
      </w:pP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bảng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mẹ</w:t>
      </w:r>
      <w:proofErr w:type="spellEnd"/>
      <w:r>
        <w:t xml:space="preserve"> &amp; </w:t>
      </w:r>
      <w:proofErr w:type="spellStart"/>
      <w:r>
        <w:t>bé</w:t>
      </w:r>
      <w:proofErr w:type="spellEnd"/>
      <w:r>
        <w:t xml:space="preserve"> tiki </w:t>
      </w:r>
      <w:proofErr w:type="spellStart"/>
      <w:r w:rsidR="00FA67DC">
        <w:t>với</w:t>
      </w:r>
      <w:proofErr w:type="spellEnd"/>
      <w:r w:rsidR="00FA67DC">
        <w:t xml:space="preserve"> </w:t>
      </w:r>
      <w:proofErr w:type="spellStart"/>
      <w:r w:rsidR="00FA67DC">
        <w:t>cách</w:t>
      </w:r>
      <w:proofErr w:type="spellEnd"/>
      <w:r w:rsidR="00FA67DC">
        <w:t xml:space="preserve"> </w:t>
      </w:r>
      <w:proofErr w:type="spellStart"/>
      <w:r w:rsidR="00FA67DC">
        <w:t>biểu</w:t>
      </w:r>
      <w:proofErr w:type="spellEnd"/>
      <w:r w:rsidR="00FA67DC">
        <w:t xml:space="preserve"> </w:t>
      </w:r>
      <w:proofErr w:type="spellStart"/>
      <w:r w:rsidR="00FA67DC">
        <w:t>diễn</w:t>
      </w:r>
      <w:proofErr w:type="spellEnd"/>
      <w:r w:rsidR="00FA67DC">
        <w:t xml:space="preserve"> one-hot:</w:t>
      </w:r>
    </w:p>
    <w:tbl>
      <w:tblPr>
        <w:tblStyle w:val="TableGrid"/>
        <w:tblW w:w="9493" w:type="dxa"/>
        <w:tblLayout w:type="fixed"/>
        <w:tblLook w:val="04A0" w:firstRow="1" w:lastRow="0" w:firstColumn="1" w:lastColumn="0" w:noHBand="0" w:noVBand="1"/>
      </w:tblPr>
      <w:tblGrid>
        <w:gridCol w:w="985"/>
        <w:gridCol w:w="540"/>
        <w:gridCol w:w="810"/>
        <w:gridCol w:w="900"/>
        <w:gridCol w:w="871"/>
        <w:gridCol w:w="851"/>
        <w:gridCol w:w="850"/>
        <w:gridCol w:w="851"/>
        <w:gridCol w:w="850"/>
        <w:gridCol w:w="992"/>
        <w:gridCol w:w="993"/>
      </w:tblGrid>
      <w:tr w:rsidR="00F15B86" w14:paraId="0118F24B" w14:textId="77777777" w:rsidTr="00DA7A9F">
        <w:trPr>
          <w:trHeight w:val="283"/>
        </w:trPr>
        <w:tc>
          <w:tcPr>
            <w:tcW w:w="985" w:type="dxa"/>
            <w:vMerge w:val="restart"/>
            <w:vAlign w:val="center"/>
          </w:tcPr>
          <w:p w14:paraId="2A8ACB4C" w14:textId="77777777" w:rsidR="00F15B86" w:rsidRDefault="00F15B86" w:rsidP="00F15B86">
            <w:pPr>
              <w:jc w:val="center"/>
            </w:pPr>
            <w:proofErr w:type="spellStart"/>
            <w:r>
              <w:t>Mô</w:t>
            </w:r>
            <w:proofErr w:type="spellEnd"/>
            <w:r>
              <w:t xml:space="preserve"> </w:t>
            </w:r>
            <w:proofErr w:type="spellStart"/>
            <w:r>
              <w:t>hình</w:t>
            </w:r>
            <w:proofErr w:type="spellEnd"/>
          </w:p>
        </w:tc>
        <w:tc>
          <w:tcPr>
            <w:tcW w:w="540" w:type="dxa"/>
            <w:vMerge w:val="restart"/>
            <w:vAlign w:val="center"/>
          </w:tcPr>
          <w:p w14:paraId="29A5F269" w14:textId="77777777" w:rsidR="00F15B86" w:rsidRDefault="00F15B86" w:rsidP="00F15B86">
            <w:pPr>
              <w:jc w:val="center"/>
            </w:pPr>
            <w:proofErr w:type="spellStart"/>
            <w:r>
              <w:t>Độ</w:t>
            </w:r>
            <w:proofErr w:type="spellEnd"/>
            <w:r>
              <w:t xml:space="preserve"> </w:t>
            </w:r>
            <w:proofErr w:type="spellStart"/>
            <w:r>
              <w:t>đo</w:t>
            </w:r>
            <w:proofErr w:type="spellEnd"/>
          </w:p>
        </w:tc>
        <w:tc>
          <w:tcPr>
            <w:tcW w:w="5983" w:type="dxa"/>
            <w:gridSpan w:val="7"/>
            <w:vAlign w:val="center"/>
          </w:tcPr>
          <w:p w14:paraId="5E516AC7" w14:textId="77777777" w:rsidR="00F15B86" w:rsidRDefault="00F15B86" w:rsidP="00F15B86">
            <w:pPr>
              <w:jc w:val="center"/>
            </w:pP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w:t>
            </w:r>
          </w:p>
        </w:tc>
        <w:tc>
          <w:tcPr>
            <w:tcW w:w="992" w:type="dxa"/>
            <w:vMerge w:val="restart"/>
            <w:vAlign w:val="center"/>
          </w:tcPr>
          <w:p w14:paraId="747A3CD1" w14:textId="77777777" w:rsidR="00F15B86" w:rsidRDefault="00F15B86" w:rsidP="00F15B86">
            <w:pPr>
              <w:jc w:val="center"/>
            </w:pPr>
            <w:r>
              <w:t>Macro (%)</w:t>
            </w:r>
          </w:p>
        </w:tc>
        <w:tc>
          <w:tcPr>
            <w:tcW w:w="993" w:type="dxa"/>
            <w:vMerge w:val="restart"/>
            <w:vAlign w:val="center"/>
          </w:tcPr>
          <w:p w14:paraId="107C06AE" w14:textId="77777777" w:rsidR="00F15B86" w:rsidRDefault="00F15B86" w:rsidP="00F15B86">
            <w:pPr>
              <w:jc w:val="center"/>
            </w:pPr>
            <w:r>
              <w:t>Micro (%)</w:t>
            </w:r>
          </w:p>
        </w:tc>
      </w:tr>
      <w:tr w:rsidR="00F15B86" w14:paraId="6CDBBE58" w14:textId="77777777" w:rsidTr="00DA7A9F">
        <w:trPr>
          <w:trHeight w:val="603"/>
        </w:trPr>
        <w:tc>
          <w:tcPr>
            <w:tcW w:w="985" w:type="dxa"/>
            <w:vMerge/>
            <w:vAlign w:val="center"/>
          </w:tcPr>
          <w:p w14:paraId="3513D9C0" w14:textId="77777777" w:rsidR="00F15B86" w:rsidRDefault="00F15B86" w:rsidP="00F15B86">
            <w:pPr>
              <w:jc w:val="center"/>
            </w:pPr>
          </w:p>
        </w:tc>
        <w:tc>
          <w:tcPr>
            <w:tcW w:w="540" w:type="dxa"/>
            <w:vMerge/>
            <w:vAlign w:val="center"/>
          </w:tcPr>
          <w:p w14:paraId="55955E8F" w14:textId="77777777" w:rsidR="00F15B86" w:rsidRDefault="00F15B86" w:rsidP="00F15B86">
            <w:pPr>
              <w:jc w:val="center"/>
            </w:pPr>
          </w:p>
        </w:tc>
        <w:tc>
          <w:tcPr>
            <w:tcW w:w="810" w:type="dxa"/>
            <w:vAlign w:val="center"/>
          </w:tcPr>
          <w:p w14:paraId="5E59880D" w14:textId="77777777" w:rsidR="00F15B86" w:rsidRDefault="00F15B86" w:rsidP="00F15B86">
            <w:pPr>
              <w:jc w:val="center"/>
            </w:pPr>
            <w:r>
              <w:t>Ship</w:t>
            </w:r>
          </w:p>
        </w:tc>
        <w:tc>
          <w:tcPr>
            <w:tcW w:w="900" w:type="dxa"/>
            <w:vAlign w:val="center"/>
          </w:tcPr>
          <w:p w14:paraId="2BC532B1" w14:textId="77777777" w:rsidR="00F15B86" w:rsidRDefault="00F15B86" w:rsidP="00F15B86">
            <w:pPr>
              <w:jc w:val="center"/>
            </w:pPr>
            <w:proofErr w:type="spellStart"/>
            <w:r>
              <w:t>Giá</w:t>
            </w:r>
            <w:proofErr w:type="spellEnd"/>
          </w:p>
        </w:tc>
        <w:tc>
          <w:tcPr>
            <w:tcW w:w="871" w:type="dxa"/>
            <w:vAlign w:val="center"/>
          </w:tcPr>
          <w:p w14:paraId="47366D38" w14:textId="77777777" w:rsidR="00F15B86" w:rsidRDefault="00F15B86" w:rsidP="00F15B86">
            <w:pPr>
              <w:jc w:val="center"/>
            </w:pPr>
            <w:proofErr w:type="spellStart"/>
            <w:r>
              <w:t>Chính</w:t>
            </w:r>
            <w:proofErr w:type="spellEnd"/>
            <w:r>
              <w:t xml:space="preserve"> </w:t>
            </w:r>
            <w:proofErr w:type="spellStart"/>
            <w:r>
              <w:t>hãng</w:t>
            </w:r>
            <w:proofErr w:type="spellEnd"/>
          </w:p>
        </w:tc>
        <w:tc>
          <w:tcPr>
            <w:tcW w:w="851" w:type="dxa"/>
            <w:vAlign w:val="center"/>
          </w:tcPr>
          <w:p w14:paraId="0E08CAAC" w14:textId="77777777" w:rsidR="00F15B86" w:rsidRDefault="00F15B86" w:rsidP="00F15B86">
            <w:pPr>
              <w:jc w:val="center"/>
            </w:pPr>
            <w:proofErr w:type="spellStart"/>
            <w:r>
              <w:t>Chất</w:t>
            </w:r>
            <w:proofErr w:type="spellEnd"/>
            <w:r>
              <w:t xml:space="preserve"> </w:t>
            </w:r>
            <w:proofErr w:type="spellStart"/>
            <w:r>
              <w:t>lượng</w:t>
            </w:r>
            <w:proofErr w:type="spellEnd"/>
          </w:p>
        </w:tc>
        <w:tc>
          <w:tcPr>
            <w:tcW w:w="850" w:type="dxa"/>
            <w:vAlign w:val="center"/>
          </w:tcPr>
          <w:p w14:paraId="0253ED59" w14:textId="77777777" w:rsidR="00F15B86" w:rsidRDefault="00F15B86" w:rsidP="00F15B86">
            <w:pPr>
              <w:jc w:val="center"/>
            </w:pPr>
            <w:proofErr w:type="spellStart"/>
            <w:r>
              <w:t>Dịch</w:t>
            </w:r>
            <w:proofErr w:type="spellEnd"/>
            <w:r>
              <w:t xml:space="preserve"> </w:t>
            </w:r>
            <w:proofErr w:type="spellStart"/>
            <w:r>
              <w:t>vụ</w:t>
            </w:r>
            <w:proofErr w:type="spellEnd"/>
          </w:p>
        </w:tc>
        <w:tc>
          <w:tcPr>
            <w:tcW w:w="851" w:type="dxa"/>
            <w:vAlign w:val="center"/>
          </w:tcPr>
          <w:p w14:paraId="68C52009" w14:textId="77777777" w:rsidR="00F15B86" w:rsidRDefault="00F15B86" w:rsidP="00F15B86">
            <w:pPr>
              <w:jc w:val="center"/>
            </w:pPr>
            <w:proofErr w:type="gramStart"/>
            <w:r>
              <w:t>An</w:t>
            </w:r>
            <w:proofErr w:type="gramEnd"/>
            <w:r>
              <w:t xml:space="preserve"> </w:t>
            </w:r>
            <w:proofErr w:type="spellStart"/>
            <w:r>
              <w:t>toàn</w:t>
            </w:r>
            <w:proofErr w:type="spellEnd"/>
          </w:p>
        </w:tc>
        <w:tc>
          <w:tcPr>
            <w:tcW w:w="850" w:type="dxa"/>
            <w:vAlign w:val="center"/>
          </w:tcPr>
          <w:p w14:paraId="6D6AD5A8" w14:textId="77777777" w:rsidR="00F15B86" w:rsidRDefault="00F15B86" w:rsidP="00F15B86">
            <w:pPr>
              <w:jc w:val="center"/>
            </w:pPr>
            <w:r>
              <w:t>Other</w:t>
            </w:r>
          </w:p>
        </w:tc>
        <w:tc>
          <w:tcPr>
            <w:tcW w:w="992" w:type="dxa"/>
            <w:vMerge/>
          </w:tcPr>
          <w:p w14:paraId="36937D73" w14:textId="77777777" w:rsidR="00F15B86" w:rsidRDefault="00F15B86" w:rsidP="00F15B86">
            <w:pPr>
              <w:jc w:val="center"/>
            </w:pPr>
          </w:p>
        </w:tc>
        <w:tc>
          <w:tcPr>
            <w:tcW w:w="993" w:type="dxa"/>
            <w:vMerge/>
          </w:tcPr>
          <w:p w14:paraId="53408283" w14:textId="77777777" w:rsidR="00F15B86" w:rsidRDefault="00F15B86" w:rsidP="00F15B86">
            <w:pPr>
              <w:jc w:val="center"/>
            </w:pPr>
          </w:p>
        </w:tc>
      </w:tr>
      <w:tr w:rsidR="00476992" w:rsidRPr="00832EFE" w14:paraId="198FA56B" w14:textId="77777777" w:rsidTr="00DA7A9F">
        <w:trPr>
          <w:trHeight w:val="746"/>
        </w:trPr>
        <w:tc>
          <w:tcPr>
            <w:tcW w:w="985" w:type="dxa"/>
            <w:vMerge w:val="restart"/>
            <w:textDirection w:val="btLr"/>
            <w:vAlign w:val="center"/>
          </w:tcPr>
          <w:p w14:paraId="45221F3E" w14:textId="57A723D0" w:rsidR="00476992" w:rsidRPr="003A6D3A" w:rsidRDefault="00476992" w:rsidP="00476992">
            <w:pPr>
              <w:ind w:left="113" w:right="113"/>
              <w:jc w:val="center"/>
              <w:rPr>
                <w:i/>
              </w:rPr>
            </w:pPr>
            <w:r w:rsidRPr="00C82B70">
              <w:rPr>
                <w:i/>
              </w:rPr>
              <w:t>Naïve Bayes</w:t>
            </w:r>
          </w:p>
        </w:tc>
        <w:tc>
          <w:tcPr>
            <w:tcW w:w="540" w:type="dxa"/>
            <w:vAlign w:val="center"/>
          </w:tcPr>
          <w:p w14:paraId="49156F4E" w14:textId="77777777" w:rsidR="00476992" w:rsidRDefault="00476992" w:rsidP="00476992">
            <w:pPr>
              <w:jc w:val="center"/>
            </w:pPr>
            <w:r>
              <w:t>P</w:t>
            </w:r>
          </w:p>
        </w:tc>
        <w:tc>
          <w:tcPr>
            <w:tcW w:w="810" w:type="dxa"/>
            <w:vAlign w:val="center"/>
          </w:tcPr>
          <w:p w14:paraId="565BDEBF" w14:textId="15385017" w:rsidR="00476992" w:rsidRPr="006208DD" w:rsidRDefault="00476992" w:rsidP="006208DD">
            <w:pPr>
              <w:jc w:val="center"/>
              <w:rPr>
                <w:szCs w:val="26"/>
              </w:rPr>
            </w:pPr>
            <w:r w:rsidRPr="006208DD">
              <w:rPr>
                <w:color w:val="000000"/>
                <w:szCs w:val="26"/>
              </w:rPr>
              <w:t>86.40</w:t>
            </w:r>
          </w:p>
        </w:tc>
        <w:tc>
          <w:tcPr>
            <w:tcW w:w="900" w:type="dxa"/>
            <w:vAlign w:val="center"/>
          </w:tcPr>
          <w:p w14:paraId="1D7D364E" w14:textId="4229AF37" w:rsidR="00476992" w:rsidRPr="006208DD" w:rsidRDefault="00476992" w:rsidP="006208DD">
            <w:pPr>
              <w:jc w:val="center"/>
              <w:rPr>
                <w:szCs w:val="26"/>
              </w:rPr>
            </w:pPr>
            <w:r w:rsidRPr="006208DD">
              <w:rPr>
                <w:color w:val="000000"/>
                <w:szCs w:val="26"/>
              </w:rPr>
              <w:t>68.81</w:t>
            </w:r>
          </w:p>
        </w:tc>
        <w:tc>
          <w:tcPr>
            <w:tcW w:w="871" w:type="dxa"/>
            <w:vAlign w:val="center"/>
          </w:tcPr>
          <w:p w14:paraId="67991DE8" w14:textId="645240E4" w:rsidR="00476992" w:rsidRPr="006208DD" w:rsidRDefault="00476992" w:rsidP="006208DD">
            <w:pPr>
              <w:jc w:val="center"/>
              <w:rPr>
                <w:szCs w:val="26"/>
              </w:rPr>
            </w:pPr>
            <w:r w:rsidRPr="006208DD">
              <w:rPr>
                <w:color w:val="000000"/>
                <w:szCs w:val="26"/>
              </w:rPr>
              <w:t>16.67</w:t>
            </w:r>
          </w:p>
        </w:tc>
        <w:tc>
          <w:tcPr>
            <w:tcW w:w="851" w:type="dxa"/>
            <w:vAlign w:val="center"/>
          </w:tcPr>
          <w:p w14:paraId="781D49BC" w14:textId="0AC4DFC8" w:rsidR="00476992" w:rsidRPr="006208DD" w:rsidRDefault="00476992" w:rsidP="006208DD">
            <w:pPr>
              <w:jc w:val="center"/>
              <w:rPr>
                <w:szCs w:val="26"/>
              </w:rPr>
            </w:pPr>
            <w:r w:rsidRPr="006208DD">
              <w:rPr>
                <w:color w:val="000000"/>
                <w:szCs w:val="26"/>
              </w:rPr>
              <w:t>79.06</w:t>
            </w:r>
          </w:p>
        </w:tc>
        <w:tc>
          <w:tcPr>
            <w:tcW w:w="850" w:type="dxa"/>
            <w:vAlign w:val="center"/>
          </w:tcPr>
          <w:p w14:paraId="16A2A630" w14:textId="1FB55FAF" w:rsidR="00476992" w:rsidRPr="006208DD" w:rsidRDefault="00476992" w:rsidP="006208DD">
            <w:pPr>
              <w:jc w:val="center"/>
              <w:rPr>
                <w:szCs w:val="26"/>
              </w:rPr>
            </w:pPr>
            <w:r w:rsidRPr="006208DD">
              <w:rPr>
                <w:color w:val="000000"/>
                <w:szCs w:val="26"/>
              </w:rPr>
              <w:t>66.34</w:t>
            </w:r>
          </w:p>
        </w:tc>
        <w:tc>
          <w:tcPr>
            <w:tcW w:w="851" w:type="dxa"/>
            <w:vAlign w:val="center"/>
          </w:tcPr>
          <w:p w14:paraId="78CE40B2" w14:textId="1F882040" w:rsidR="00476992" w:rsidRPr="006208DD" w:rsidRDefault="00476992" w:rsidP="006208DD">
            <w:pPr>
              <w:jc w:val="center"/>
              <w:rPr>
                <w:szCs w:val="26"/>
              </w:rPr>
            </w:pPr>
            <w:r w:rsidRPr="006208DD">
              <w:rPr>
                <w:color w:val="000000"/>
                <w:szCs w:val="26"/>
              </w:rPr>
              <w:t>38.64</w:t>
            </w:r>
          </w:p>
        </w:tc>
        <w:tc>
          <w:tcPr>
            <w:tcW w:w="850" w:type="dxa"/>
            <w:vAlign w:val="center"/>
          </w:tcPr>
          <w:p w14:paraId="1B94F4E3" w14:textId="3C9AA924" w:rsidR="00476992" w:rsidRPr="006208DD" w:rsidRDefault="00476992" w:rsidP="006208DD">
            <w:pPr>
              <w:jc w:val="center"/>
              <w:rPr>
                <w:szCs w:val="26"/>
              </w:rPr>
            </w:pPr>
            <w:r w:rsidRPr="006208DD">
              <w:rPr>
                <w:color w:val="000000"/>
                <w:szCs w:val="26"/>
              </w:rPr>
              <w:t>25.00</w:t>
            </w:r>
          </w:p>
        </w:tc>
        <w:tc>
          <w:tcPr>
            <w:tcW w:w="992" w:type="dxa"/>
            <w:vAlign w:val="center"/>
          </w:tcPr>
          <w:p w14:paraId="1114C8E2" w14:textId="235D983D" w:rsidR="00476992" w:rsidRPr="006208DD" w:rsidRDefault="00476992" w:rsidP="006208DD">
            <w:pPr>
              <w:spacing w:line="240" w:lineRule="auto"/>
              <w:jc w:val="center"/>
              <w:rPr>
                <w:color w:val="000000"/>
                <w:szCs w:val="26"/>
              </w:rPr>
            </w:pPr>
            <w:r w:rsidRPr="006208DD">
              <w:rPr>
                <w:color w:val="000000"/>
                <w:szCs w:val="26"/>
              </w:rPr>
              <w:t>59.31</w:t>
            </w:r>
          </w:p>
          <w:p w14:paraId="3C8364A2" w14:textId="2717138C" w:rsidR="00476992" w:rsidRPr="006208DD" w:rsidRDefault="00476992" w:rsidP="006208DD">
            <w:pPr>
              <w:jc w:val="center"/>
              <w:rPr>
                <w:szCs w:val="26"/>
              </w:rPr>
            </w:pPr>
          </w:p>
        </w:tc>
        <w:tc>
          <w:tcPr>
            <w:tcW w:w="993" w:type="dxa"/>
            <w:vAlign w:val="center"/>
          </w:tcPr>
          <w:p w14:paraId="28AD7A91" w14:textId="15AED9CC" w:rsidR="00476992" w:rsidRPr="006208DD" w:rsidRDefault="00476992" w:rsidP="006208DD">
            <w:pPr>
              <w:spacing w:line="240" w:lineRule="auto"/>
              <w:jc w:val="center"/>
              <w:rPr>
                <w:color w:val="000000"/>
                <w:szCs w:val="26"/>
              </w:rPr>
            </w:pPr>
            <w:r w:rsidRPr="006208DD">
              <w:rPr>
                <w:color w:val="000000"/>
                <w:szCs w:val="26"/>
              </w:rPr>
              <w:t>75.15</w:t>
            </w:r>
          </w:p>
          <w:p w14:paraId="17B86F39" w14:textId="58ED50F5" w:rsidR="00476992" w:rsidRPr="006208DD" w:rsidRDefault="00476992" w:rsidP="006208DD">
            <w:pPr>
              <w:jc w:val="center"/>
              <w:rPr>
                <w:szCs w:val="26"/>
              </w:rPr>
            </w:pPr>
          </w:p>
        </w:tc>
      </w:tr>
      <w:tr w:rsidR="00476992" w:rsidRPr="00832EFE" w14:paraId="2F5E981D" w14:textId="77777777" w:rsidTr="00DA7A9F">
        <w:trPr>
          <w:trHeight w:val="710"/>
        </w:trPr>
        <w:tc>
          <w:tcPr>
            <w:tcW w:w="985" w:type="dxa"/>
            <w:vMerge/>
          </w:tcPr>
          <w:p w14:paraId="36C9A6D4" w14:textId="77777777" w:rsidR="00476992" w:rsidRDefault="00476992" w:rsidP="00476992"/>
        </w:tc>
        <w:tc>
          <w:tcPr>
            <w:tcW w:w="540" w:type="dxa"/>
            <w:vAlign w:val="center"/>
          </w:tcPr>
          <w:p w14:paraId="7111EC41" w14:textId="77777777" w:rsidR="00476992" w:rsidRDefault="00476992" w:rsidP="00476992">
            <w:pPr>
              <w:jc w:val="center"/>
            </w:pPr>
            <w:r>
              <w:t>R</w:t>
            </w:r>
          </w:p>
        </w:tc>
        <w:tc>
          <w:tcPr>
            <w:tcW w:w="810" w:type="dxa"/>
            <w:vAlign w:val="center"/>
          </w:tcPr>
          <w:p w14:paraId="57A16044" w14:textId="1B1F0BB0" w:rsidR="00476992" w:rsidRPr="006208DD" w:rsidRDefault="00476992" w:rsidP="006208DD">
            <w:pPr>
              <w:jc w:val="center"/>
              <w:rPr>
                <w:szCs w:val="26"/>
              </w:rPr>
            </w:pPr>
            <w:r w:rsidRPr="006208DD">
              <w:rPr>
                <w:color w:val="000000"/>
                <w:szCs w:val="26"/>
              </w:rPr>
              <w:t>91.13</w:t>
            </w:r>
          </w:p>
        </w:tc>
        <w:tc>
          <w:tcPr>
            <w:tcW w:w="900" w:type="dxa"/>
            <w:vAlign w:val="center"/>
          </w:tcPr>
          <w:p w14:paraId="64F6E4D8" w14:textId="25A4FE94" w:rsidR="00476992" w:rsidRPr="006208DD" w:rsidRDefault="00476992" w:rsidP="006208DD">
            <w:pPr>
              <w:jc w:val="center"/>
              <w:rPr>
                <w:szCs w:val="26"/>
              </w:rPr>
            </w:pPr>
            <w:r w:rsidRPr="006208DD">
              <w:rPr>
                <w:color w:val="000000"/>
                <w:szCs w:val="26"/>
              </w:rPr>
              <w:t>58.14</w:t>
            </w:r>
          </w:p>
        </w:tc>
        <w:tc>
          <w:tcPr>
            <w:tcW w:w="871" w:type="dxa"/>
            <w:vAlign w:val="center"/>
          </w:tcPr>
          <w:p w14:paraId="6EB631FF" w14:textId="5DBAAA9C" w:rsidR="00476992" w:rsidRPr="006208DD" w:rsidRDefault="00476992" w:rsidP="006208DD">
            <w:pPr>
              <w:jc w:val="center"/>
              <w:rPr>
                <w:szCs w:val="26"/>
              </w:rPr>
            </w:pPr>
            <w:r w:rsidRPr="006208DD">
              <w:rPr>
                <w:color w:val="000000"/>
                <w:szCs w:val="26"/>
              </w:rPr>
              <w:t>6.06</w:t>
            </w:r>
          </w:p>
        </w:tc>
        <w:tc>
          <w:tcPr>
            <w:tcW w:w="851" w:type="dxa"/>
            <w:vAlign w:val="center"/>
          </w:tcPr>
          <w:p w14:paraId="5EA8E352" w14:textId="02D628AB" w:rsidR="00476992" w:rsidRPr="006208DD" w:rsidRDefault="00476992" w:rsidP="006208DD">
            <w:pPr>
              <w:jc w:val="center"/>
              <w:rPr>
                <w:szCs w:val="26"/>
              </w:rPr>
            </w:pPr>
            <w:r w:rsidRPr="006208DD">
              <w:rPr>
                <w:color w:val="000000"/>
                <w:szCs w:val="26"/>
              </w:rPr>
              <w:t>76.04</w:t>
            </w:r>
          </w:p>
        </w:tc>
        <w:tc>
          <w:tcPr>
            <w:tcW w:w="850" w:type="dxa"/>
            <w:vAlign w:val="center"/>
          </w:tcPr>
          <w:p w14:paraId="102598FC" w14:textId="73DCDA40" w:rsidR="00476992" w:rsidRPr="006208DD" w:rsidRDefault="00476992" w:rsidP="006208DD">
            <w:pPr>
              <w:jc w:val="center"/>
              <w:rPr>
                <w:szCs w:val="26"/>
              </w:rPr>
            </w:pPr>
            <w:r w:rsidRPr="006208DD">
              <w:rPr>
                <w:color w:val="000000"/>
                <w:szCs w:val="26"/>
              </w:rPr>
              <w:t>65.69</w:t>
            </w:r>
          </w:p>
        </w:tc>
        <w:tc>
          <w:tcPr>
            <w:tcW w:w="851" w:type="dxa"/>
            <w:vAlign w:val="center"/>
          </w:tcPr>
          <w:p w14:paraId="0D6AA702" w14:textId="20C3FB35" w:rsidR="00476992" w:rsidRPr="006208DD" w:rsidRDefault="00476992" w:rsidP="006208DD">
            <w:pPr>
              <w:jc w:val="center"/>
              <w:rPr>
                <w:szCs w:val="26"/>
              </w:rPr>
            </w:pPr>
            <w:r w:rsidRPr="006208DD">
              <w:rPr>
                <w:color w:val="000000"/>
                <w:szCs w:val="26"/>
              </w:rPr>
              <w:t>30.36</w:t>
            </w:r>
          </w:p>
        </w:tc>
        <w:tc>
          <w:tcPr>
            <w:tcW w:w="850" w:type="dxa"/>
            <w:vAlign w:val="center"/>
          </w:tcPr>
          <w:p w14:paraId="4F95B8B0" w14:textId="04055816" w:rsidR="00476992" w:rsidRPr="006208DD" w:rsidRDefault="00476992" w:rsidP="006208DD">
            <w:pPr>
              <w:jc w:val="center"/>
              <w:rPr>
                <w:szCs w:val="26"/>
              </w:rPr>
            </w:pPr>
            <w:r w:rsidRPr="006208DD">
              <w:rPr>
                <w:color w:val="000000"/>
                <w:szCs w:val="26"/>
              </w:rPr>
              <w:t>24.00</w:t>
            </w:r>
          </w:p>
        </w:tc>
        <w:tc>
          <w:tcPr>
            <w:tcW w:w="992" w:type="dxa"/>
            <w:vAlign w:val="center"/>
          </w:tcPr>
          <w:p w14:paraId="3DDB2449" w14:textId="56897616" w:rsidR="00476992" w:rsidRPr="006208DD" w:rsidRDefault="00476992" w:rsidP="006208DD">
            <w:pPr>
              <w:jc w:val="center"/>
              <w:rPr>
                <w:szCs w:val="26"/>
              </w:rPr>
            </w:pPr>
            <w:r w:rsidRPr="006208DD">
              <w:rPr>
                <w:color w:val="000000"/>
                <w:szCs w:val="26"/>
                <w:shd w:val="clear" w:color="auto" w:fill="FFFFFF"/>
              </w:rPr>
              <w:t>54.57</w:t>
            </w:r>
          </w:p>
        </w:tc>
        <w:tc>
          <w:tcPr>
            <w:tcW w:w="993" w:type="dxa"/>
            <w:vAlign w:val="center"/>
          </w:tcPr>
          <w:p w14:paraId="1B0BD106" w14:textId="541D6F05" w:rsidR="00476992" w:rsidRPr="006208DD" w:rsidRDefault="00476992" w:rsidP="006208DD">
            <w:pPr>
              <w:jc w:val="center"/>
              <w:rPr>
                <w:szCs w:val="26"/>
              </w:rPr>
            </w:pPr>
            <w:r w:rsidRPr="006208DD">
              <w:rPr>
                <w:color w:val="000000"/>
                <w:szCs w:val="26"/>
                <w:shd w:val="clear" w:color="auto" w:fill="FFFFFF"/>
              </w:rPr>
              <w:t>70.53</w:t>
            </w:r>
          </w:p>
        </w:tc>
      </w:tr>
      <w:tr w:rsidR="00476992" w:rsidRPr="00832EFE" w14:paraId="0C23AFB8" w14:textId="77777777" w:rsidTr="00DA7A9F">
        <w:trPr>
          <w:trHeight w:val="809"/>
        </w:trPr>
        <w:tc>
          <w:tcPr>
            <w:tcW w:w="985" w:type="dxa"/>
            <w:vMerge/>
          </w:tcPr>
          <w:p w14:paraId="5AFE6E92" w14:textId="77777777" w:rsidR="00476992" w:rsidRDefault="00476992" w:rsidP="00476992"/>
        </w:tc>
        <w:tc>
          <w:tcPr>
            <w:tcW w:w="540" w:type="dxa"/>
            <w:vAlign w:val="center"/>
          </w:tcPr>
          <w:p w14:paraId="6DE4AF4D" w14:textId="77777777" w:rsidR="00476992" w:rsidRDefault="00476992" w:rsidP="00476992">
            <w:pPr>
              <w:jc w:val="center"/>
            </w:pPr>
            <w:r>
              <w:t>F1</w:t>
            </w:r>
          </w:p>
        </w:tc>
        <w:tc>
          <w:tcPr>
            <w:tcW w:w="810" w:type="dxa"/>
            <w:vAlign w:val="center"/>
          </w:tcPr>
          <w:p w14:paraId="79261C1F" w14:textId="69CC3C83" w:rsidR="00476992" w:rsidRPr="006208DD" w:rsidRDefault="00476992" w:rsidP="006208DD">
            <w:pPr>
              <w:jc w:val="center"/>
              <w:rPr>
                <w:szCs w:val="26"/>
              </w:rPr>
            </w:pPr>
            <w:r w:rsidRPr="006208DD">
              <w:rPr>
                <w:color w:val="000000"/>
                <w:szCs w:val="26"/>
              </w:rPr>
              <w:t>88.70</w:t>
            </w:r>
          </w:p>
        </w:tc>
        <w:tc>
          <w:tcPr>
            <w:tcW w:w="900" w:type="dxa"/>
            <w:vAlign w:val="center"/>
          </w:tcPr>
          <w:p w14:paraId="4611DAE8" w14:textId="7B4B73F0" w:rsidR="00476992" w:rsidRPr="006208DD" w:rsidRDefault="00476992" w:rsidP="006208DD">
            <w:pPr>
              <w:jc w:val="center"/>
              <w:rPr>
                <w:szCs w:val="26"/>
              </w:rPr>
            </w:pPr>
            <w:r w:rsidRPr="006208DD">
              <w:rPr>
                <w:color w:val="000000"/>
                <w:szCs w:val="26"/>
              </w:rPr>
              <w:t>63.03</w:t>
            </w:r>
          </w:p>
        </w:tc>
        <w:tc>
          <w:tcPr>
            <w:tcW w:w="871" w:type="dxa"/>
            <w:vAlign w:val="center"/>
          </w:tcPr>
          <w:p w14:paraId="3607C3AF" w14:textId="330D92D2" w:rsidR="00476992" w:rsidRPr="006208DD" w:rsidRDefault="00476992" w:rsidP="006208DD">
            <w:pPr>
              <w:jc w:val="center"/>
              <w:rPr>
                <w:szCs w:val="26"/>
              </w:rPr>
            </w:pPr>
            <w:r w:rsidRPr="006208DD">
              <w:rPr>
                <w:color w:val="000000"/>
                <w:szCs w:val="26"/>
              </w:rPr>
              <w:t>8.89</w:t>
            </w:r>
          </w:p>
        </w:tc>
        <w:tc>
          <w:tcPr>
            <w:tcW w:w="851" w:type="dxa"/>
            <w:vAlign w:val="center"/>
          </w:tcPr>
          <w:p w14:paraId="62EADC66" w14:textId="6E2F4619" w:rsidR="00476992" w:rsidRPr="006208DD" w:rsidRDefault="00476992" w:rsidP="006208DD">
            <w:pPr>
              <w:jc w:val="center"/>
              <w:rPr>
                <w:szCs w:val="26"/>
              </w:rPr>
            </w:pPr>
            <w:r w:rsidRPr="006208DD">
              <w:rPr>
                <w:color w:val="000000"/>
                <w:szCs w:val="26"/>
              </w:rPr>
              <w:t>77.52</w:t>
            </w:r>
          </w:p>
        </w:tc>
        <w:tc>
          <w:tcPr>
            <w:tcW w:w="850" w:type="dxa"/>
            <w:vAlign w:val="center"/>
          </w:tcPr>
          <w:p w14:paraId="67162E5D" w14:textId="610A41C9" w:rsidR="00476992" w:rsidRPr="006208DD" w:rsidRDefault="00476992" w:rsidP="006208DD">
            <w:pPr>
              <w:jc w:val="center"/>
              <w:rPr>
                <w:szCs w:val="26"/>
              </w:rPr>
            </w:pPr>
            <w:r w:rsidRPr="006208DD">
              <w:rPr>
                <w:color w:val="000000"/>
                <w:szCs w:val="26"/>
              </w:rPr>
              <w:t>66.01</w:t>
            </w:r>
          </w:p>
        </w:tc>
        <w:tc>
          <w:tcPr>
            <w:tcW w:w="851" w:type="dxa"/>
            <w:vAlign w:val="center"/>
          </w:tcPr>
          <w:p w14:paraId="58FD828C" w14:textId="357202E1" w:rsidR="00476992" w:rsidRPr="006208DD" w:rsidRDefault="00476992" w:rsidP="006208DD">
            <w:pPr>
              <w:jc w:val="center"/>
              <w:rPr>
                <w:szCs w:val="26"/>
              </w:rPr>
            </w:pPr>
            <w:r w:rsidRPr="006208DD">
              <w:rPr>
                <w:color w:val="000000"/>
                <w:szCs w:val="26"/>
              </w:rPr>
              <w:t>34.00</w:t>
            </w:r>
          </w:p>
        </w:tc>
        <w:tc>
          <w:tcPr>
            <w:tcW w:w="850" w:type="dxa"/>
            <w:vAlign w:val="center"/>
          </w:tcPr>
          <w:p w14:paraId="108609C2" w14:textId="4C3DB286" w:rsidR="00476992" w:rsidRPr="006208DD" w:rsidRDefault="00476992" w:rsidP="006208DD">
            <w:pPr>
              <w:jc w:val="center"/>
              <w:rPr>
                <w:szCs w:val="26"/>
              </w:rPr>
            </w:pPr>
            <w:r w:rsidRPr="006208DD">
              <w:rPr>
                <w:color w:val="000000"/>
                <w:szCs w:val="26"/>
              </w:rPr>
              <w:t>24.49</w:t>
            </w:r>
          </w:p>
        </w:tc>
        <w:tc>
          <w:tcPr>
            <w:tcW w:w="992" w:type="dxa"/>
            <w:vAlign w:val="center"/>
          </w:tcPr>
          <w:p w14:paraId="0131033D" w14:textId="70441669" w:rsidR="00476992" w:rsidRPr="006208DD" w:rsidRDefault="00476992" w:rsidP="006208DD">
            <w:pPr>
              <w:jc w:val="center"/>
              <w:rPr>
                <w:szCs w:val="26"/>
              </w:rPr>
            </w:pPr>
            <w:r w:rsidRPr="006208DD">
              <w:rPr>
                <w:color w:val="000000"/>
                <w:szCs w:val="26"/>
                <w:shd w:val="clear" w:color="auto" w:fill="FFFFFF"/>
              </w:rPr>
              <w:t>56.35</w:t>
            </w:r>
          </w:p>
        </w:tc>
        <w:tc>
          <w:tcPr>
            <w:tcW w:w="993" w:type="dxa"/>
            <w:vAlign w:val="center"/>
          </w:tcPr>
          <w:p w14:paraId="5055F1A2" w14:textId="6C0090F6" w:rsidR="00476992" w:rsidRPr="006208DD" w:rsidRDefault="00476992" w:rsidP="006208DD">
            <w:pPr>
              <w:jc w:val="center"/>
              <w:rPr>
                <w:szCs w:val="26"/>
              </w:rPr>
            </w:pPr>
            <w:r w:rsidRPr="006208DD">
              <w:rPr>
                <w:color w:val="444444"/>
                <w:szCs w:val="26"/>
                <w:shd w:val="clear" w:color="auto" w:fill="FFFFFF"/>
              </w:rPr>
              <w:t>72.77</w:t>
            </w:r>
          </w:p>
        </w:tc>
      </w:tr>
      <w:tr w:rsidR="00476992" w:rsidRPr="00832EFE" w14:paraId="544E5B9D" w14:textId="77777777" w:rsidTr="00DA7A9F">
        <w:trPr>
          <w:trHeight w:val="989"/>
        </w:trPr>
        <w:tc>
          <w:tcPr>
            <w:tcW w:w="985" w:type="dxa"/>
            <w:vMerge w:val="restart"/>
            <w:textDirection w:val="btLr"/>
            <w:vAlign w:val="center"/>
          </w:tcPr>
          <w:p w14:paraId="5018D8F2" w14:textId="56D84DDD" w:rsidR="00476992" w:rsidRPr="00D052A1" w:rsidRDefault="00476992" w:rsidP="00476992">
            <w:pPr>
              <w:ind w:left="113" w:right="113"/>
              <w:jc w:val="center"/>
              <w:rPr>
                <w:i/>
              </w:rPr>
            </w:pPr>
            <w:r w:rsidRPr="00C82B70">
              <w:rPr>
                <w:i/>
              </w:rPr>
              <w:t>SVM</w:t>
            </w:r>
          </w:p>
        </w:tc>
        <w:tc>
          <w:tcPr>
            <w:tcW w:w="540" w:type="dxa"/>
            <w:vAlign w:val="center"/>
          </w:tcPr>
          <w:p w14:paraId="6447911B" w14:textId="77777777" w:rsidR="00476992" w:rsidRDefault="00476992" w:rsidP="00476992">
            <w:pPr>
              <w:jc w:val="center"/>
            </w:pPr>
            <w:r>
              <w:t>P</w:t>
            </w:r>
          </w:p>
        </w:tc>
        <w:tc>
          <w:tcPr>
            <w:tcW w:w="810" w:type="dxa"/>
            <w:vAlign w:val="center"/>
          </w:tcPr>
          <w:p w14:paraId="2896A6CE" w14:textId="539F0010" w:rsidR="00476992" w:rsidRPr="006208DD" w:rsidRDefault="00476992" w:rsidP="006208DD">
            <w:pPr>
              <w:jc w:val="center"/>
              <w:rPr>
                <w:color w:val="000000"/>
                <w:szCs w:val="26"/>
              </w:rPr>
            </w:pPr>
            <w:r w:rsidRPr="006208DD">
              <w:rPr>
                <w:color w:val="000000"/>
                <w:szCs w:val="26"/>
              </w:rPr>
              <w:t>97.52</w:t>
            </w:r>
          </w:p>
        </w:tc>
        <w:tc>
          <w:tcPr>
            <w:tcW w:w="900" w:type="dxa"/>
            <w:vAlign w:val="center"/>
          </w:tcPr>
          <w:p w14:paraId="3689F930" w14:textId="3F0CC797" w:rsidR="00476992" w:rsidRPr="006208DD" w:rsidRDefault="00476992" w:rsidP="006208DD">
            <w:pPr>
              <w:jc w:val="center"/>
              <w:rPr>
                <w:szCs w:val="26"/>
              </w:rPr>
            </w:pPr>
            <w:r w:rsidRPr="006208DD">
              <w:rPr>
                <w:color w:val="000000"/>
                <w:szCs w:val="26"/>
              </w:rPr>
              <w:t>0.00</w:t>
            </w:r>
          </w:p>
        </w:tc>
        <w:tc>
          <w:tcPr>
            <w:tcW w:w="871" w:type="dxa"/>
            <w:vAlign w:val="center"/>
          </w:tcPr>
          <w:p w14:paraId="662983CC" w14:textId="2EFD20F2" w:rsidR="00476992" w:rsidRPr="006208DD" w:rsidRDefault="00476992" w:rsidP="006208DD">
            <w:pPr>
              <w:jc w:val="center"/>
              <w:rPr>
                <w:szCs w:val="26"/>
              </w:rPr>
            </w:pPr>
            <w:r w:rsidRPr="006208DD">
              <w:rPr>
                <w:color w:val="000000"/>
                <w:szCs w:val="26"/>
              </w:rPr>
              <w:t>0.00</w:t>
            </w:r>
          </w:p>
        </w:tc>
        <w:tc>
          <w:tcPr>
            <w:tcW w:w="851" w:type="dxa"/>
            <w:vAlign w:val="center"/>
          </w:tcPr>
          <w:p w14:paraId="61B20F62" w14:textId="60804AC6" w:rsidR="00476992" w:rsidRPr="006208DD" w:rsidRDefault="00476992" w:rsidP="006208DD">
            <w:pPr>
              <w:jc w:val="center"/>
              <w:rPr>
                <w:szCs w:val="26"/>
              </w:rPr>
            </w:pPr>
            <w:r w:rsidRPr="006208DD">
              <w:rPr>
                <w:color w:val="000000"/>
                <w:szCs w:val="26"/>
              </w:rPr>
              <w:t>88.41</w:t>
            </w:r>
          </w:p>
        </w:tc>
        <w:tc>
          <w:tcPr>
            <w:tcW w:w="850" w:type="dxa"/>
            <w:vAlign w:val="center"/>
          </w:tcPr>
          <w:p w14:paraId="0705207C" w14:textId="4BAA8C71" w:rsidR="00476992" w:rsidRPr="006208DD" w:rsidRDefault="00476992" w:rsidP="006208DD">
            <w:pPr>
              <w:jc w:val="center"/>
              <w:rPr>
                <w:szCs w:val="26"/>
              </w:rPr>
            </w:pPr>
            <w:r w:rsidRPr="006208DD">
              <w:rPr>
                <w:color w:val="000000"/>
                <w:szCs w:val="26"/>
              </w:rPr>
              <w:t>0.00</w:t>
            </w:r>
          </w:p>
        </w:tc>
        <w:tc>
          <w:tcPr>
            <w:tcW w:w="851" w:type="dxa"/>
            <w:vAlign w:val="center"/>
          </w:tcPr>
          <w:p w14:paraId="6ABBEE84" w14:textId="59A788E8" w:rsidR="00476992" w:rsidRPr="006208DD" w:rsidRDefault="00476992" w:rsidP="006208DD">
            <w:pPr>
              <w:jc w:val="center"/>
              <w:rPr>
                <w:szCs w:val="26"/>
              </w:rPr>
            </w:pPr>
            <w:r w:rsidRPr="006208DD">
              <w:rPr>
                <w:color w:val="000000"/>
                <w:szCs w:val="26"/>
              </w:rPr>
              <w:t>0.00</w:t>
            </w:r>
          </w:p>
        </w:tc>
        <w:tc>
          <w:tcPr>
            <w:tcW w:w="850" w:type="dxa"/>
            <w:vAlign w:val="center"/>
          </w:tcPr>
          <w:p w14:paraId="46BA2401" w14:textId="07F47744" w:rsidR="00476992" w:rsidRPr="006208DD" w:rsidRDefault="00476992" w:rsidP="006208DD">
            <w:pPr>
              <w:jc w:val="center"/>
              <w:rPr>
                <w:szCs w:val="26"/>
              </w:rPr>
            </w:pPr>
            <w:r w:rsidRPr="006208DD">
              <w:rPr>
                <w:color w:val="000000"/>
                <w:szCs w:val="26"/>
              </w:rPr>
              <w:t>14.19</w:t>
            </w:r>
          </w:p>
        </w:tc>
        <w:tc>
          <w:tcPr>
            <w:tcW w:w="992" w:type="dxa"/>
            <w:vAlign w:val="center"/>
          </w:tcPr>
          <w:p w14:paraId="6E042356" w14:textId="791B3A69" w:rsidR="00476992" w:rsidRPr="007E32BD" w:rsidRDefault="00476992" w:rsidP="007E32BD">
            <w:pPr>
              <w:spacing w:line="240" w:lineRule="auto"/>
              <w:jc w:val="center"/>
              <w:rPr>
                <w:color w:val="000000"/>
                <w:szCs w:val="26"/>
              </w:rPr>
            </w:pPr>
            <w:r w:rsidRPr="006208DD">
              <w:rPr>
                <w:color w:val="000000"/>
                <w:szCs w:val="26"/>
              </w:rPr>
              <w:t>30.99</w:t>
            </w:r>
          </w:p>
        </w:tc>
        <w:tc>
          <w:tcPr>
            <w:tcW w:w="993" w:type="dxa"/>
            <w:vAlign w:val="center"/>
          </w:tcPr>
          <w:p w14:paraId="2FCC8671" w14:textId="1068D1D1" w:rsidR="00476992" w:rsidRPr="007E32BD" w:rsidRDefault="00476992" w:rsidP="007E32BD">
            <w:pPr>
              <w:spacing w:line="240" w:lineRule="auto"/>
              <w:jc w:val="center"/>
              <w:rPr>
                <w:color w:val="000000"/>
                <w:szCs w:val="26"/>
              </w:rPr>
            </w:pPr>
            <w:r w:rsidRPr="006208DD">
              <w:rPr>
                <w:color w:val="000000"/>
                <w:szCs w:val="26"/>
              </w:rPr>
              <w:t>92.92</w:t>
            </w:r>
          </w:p>
        </w:tc>
      </w:tr>
      <w:tr w:rsidR="00476992" w:rsidRPr="00832EFE" w14:paraId="20390634" w14:textId="77777777" w:rsidTr="00DA7A9F">
        <w:trPr>
          <w:trHeight w:val="881"/>
        </w:trPr>
        <w:tc>
          <w:tcPr>
            <w:tcW w:w="985" w:type="dxa"/>
            <w:vMerge/>
          </w:tcPr>
          <w:p w14:paraId="5D1D8993" w14:textId="77777777" w:rsidR="00476992" w:rsidRPr="003A6D3A" w:rsidRDefault="00476992" w:rsidP="00476992"/>
        </w:tc>
        <w:tc>
          <w:tcPr>
            <w:tcW w:w="540" w:type="dxa"/>
            <w:vAlign w:val="center"/>
          </w:tcPr>
          <w:p w14:paraId="5133A9B0" w14:textId="77777777" w:rsidR="00476992" w:rsidRDefault="00476992" w:rsidP="00476992">
            <w:pPr>
              <w:jc w:val="center"/>
            </w:pPr>
            <w:r>
              <w:t>R</w:t>
            </w:r>
          </w:p>
        </w:tc>
        <w:tc>
          <w:tcPr>
            <w:tcW w:w="810" w:type="dxa"/>
            <w:vAlign w:val="center"/>
          </w:tcPr>
          <w:p w14:paraId="4601A43F" w14:textId="17198C65" w:rsidR="00476992" w:rsidRPr="006208DD" w:rsidRDefault="00476992" w:rsidP="006208DD">
            <w:pPr>
              <w:jc w:val="center"/>
              <w:rPr>
                <w:szCs w:val="26"/>
              </w:rPr>
            </w:pPr>
            <w:r w:rsidRPr="006208DD">
              <w:rPr>
                <w:color w:val="000000"/>
                <w:szCs w:val="26"/>
              </w:rPr>
              <w:t>66.24</w:t>
            </w:r>
          </w:p>
        </w:tc>
        <w:tc>
          <w:tcPr>
            <w:tcW w:w="900" w:type="dxa"/>
            <w:vAlign w:val="center"/>
          </w:tcPr>
          <w:p w14:paraId="4806E086" w14:textId="52EAA443" w:rsidR="00476992" w:rsidRPr="006208DD" w:rsidRDefault="00476992" w:rsidP="006208DD">
            <w:pPr>
              <w:jc w:val="center"/>
              <w:rPr>
                <w:szCs w:val="26"/>
              </w:rPr>
            </w:pPr>
            <w:r w:rsidRPr="006208DD">
              <w:rPr>
                <w:color w:val="000000"/>
                <w:szCs w:val="26"/>
              </w:rPr>
              <w:t>0.00</w:t>
            </w:r>
          </w:p>
        </w:tc>
        <w:tc>
          <w:tcPr>
            <w:tcW w:w="871" w:type="dxa"/>
            <w:vAlign w:val="center"/>
          </w:tcPr>
          <w:p w14:paraId="4AE05423" w14:textId="124E77AB" w:rsidR="00476992" w:rsidRPr="006208DD" w:rsidRDefault="00476992" w:rsidP="006208DD">
            <w:pPr>
              <w:jc w:val="center"/>
              <w:rPr>
                <w:szCs w:val="26"/>
              </w:rPr>
            </w:pPr>
            <w:r w:rsidRPr="006208DD">
              <w:rPr>
                <w:color w:val="000000"/>
                <w:szCs w:val="26"/>
              </w:rPr>
              <w:t>0.00</w:t>
            </w:r>
          </w:p>
        </w:tc>
        <w:tc>
          <w:tcPr>
            <w:tcW w:w="851" w:type="dxa"/>
            <w:vAlign w:val="center"/>
          </w:tcPr>
          <w:p w14:paraId="1B08AC4B" w14:textId="5E8219A9" w:rsidR="00476992" w:rsidRPr="006208DD" w:rsidRDefault="00476992" w:rsidP="006208DD">
            <w:pPr>
              <w:jc w:val="center"/>
              <w:rPr>
                <w:szCs w:val="26"/>
              </w:rPr>
            </w:pPr>
            <w:r w:rsidRPr="006208DD">
              <w:rPr>
                <w:color w:val="000000"/>
                <w:szCs w:val="26"/>
              </w:rPr>
              <w:t>50.35</w:t>
            </w:r>
          </w:p>
        </w:tc>
        <w:tc>
          <w:tcPr>
            <w:tcW w:w="850" w:type="dxa"/>
            <w:vAlign w:val="center"/>
          </w:tcPr>
          <w:p w14:paraId="36C66A1A" w14:textId="79DE0FBB" w:rsidR="00476992" w:rsidRPr="006208DD" w:rsidRDefault="00476992" w:rsidP="006208DD">
            <w:pPr>
              <w:jc w:val="center"/>
              <w:rPr>
                <w:szCs w:val="26"/>
              </w:rPr>
            </w:pPr>
            <w:r w:rsidRPr="006208DD">
              <w:rPr>
                <w:color w:val="000000"/>
                <w:szCs w:val="26"/>
              </w:rPr>
              <w:t>0.00</w:t>
            </w:r>
          </w:p>
        </w:tc>
        <w:tc>
          <w:tcPr>
            <w:tcW w:w="851" w:type="dxa"/>
            <w:vAlign w:val="center"/>
          </w:tcPr>
          <w:p w14:paraId="74E12B67" w14:textId="637B9C4F" w:rsidR="00476992" w:rsidRPr="006208DD" w:rsidRDefault="00476992" w:rsidP="006208DD">
            <w:pPr>
              <w:jc w:val="center"/>
              <w:rPr>
                <w:szCs w:val="26"/>
              </w:rPr>
            </w:pPr>
            <w:r w:rsidRPr="006208DD">
              <w:rPr>
                <w:color w:val="000000"/>
                <w:szCs w:val="26"/>
              </w:rPr>
              <w:t>0.00</w:t>
            </w:r>
          </w:p>
        </w:tc>
        <w:tc>
          <w:tcPr>
            <w:tcW w:w="850" w:type="dxa"/>
            <w:vAlign w:val="center"/>
          </w:tcPr>
          <w:p w14:paraId="7D4B04F3" w14:textId="41F61092" w:rsidR="00476992" w:rsidRPr="006208DD" w:rsidRDefault="00476992" w:rsidP="006208DD">
            <w:pPr>
              <w:jc w:val="center"/>
              <w:rPr>
                <w:szCs w:val="26"/>
              </w:rPr>
            </w:pPr>
            <w:r w:rsidRPr="006208DD">
              <w:rPr>
                <w:color w:val="000000"/>
                <w:szCs w:val="26"/>
              </w:rPr>
              <w:t>82</w:t>
            </w:r>
            <w:r w:rsidR="007E32BD">
              <w:rPr>
                <w:color w:val="000000"/>
                <w:szCs w:val="26"/>
              </w:rPr>
              <w:t>.00</w:t>
            </w:r>
          </w:p>
        </w:tc>
        <w:tc>
          <w:tcPr>
            <w:tcW w:w="992" w:type="dxa"/>
            <w:vAlign w:val="center"/>
          </w:tcPr>
          <w:p w14:paraId="4209EC44" w14:textId="5085CF57" w:rsidR="00476992" w:rsidRPr="007E32BD" w:rsidRDefault="00476992" w:rsidP="007E32BD">
            <w:pPr>
              <w:spacing w:line="240" w:lineRule="auto"/>
              <w:jc w:val="center"/>
              <w:rPr>
                <w:color w:val="000000"/>
                <w:szCs w:val="26"/>
              </w:rPr>
            </w:pPr>
            <w:r w:rsidRPr="006208DD">
              <w:rPr>
                <w:color w:val="000000"/>
                <w:szCs w:val="26"/>
              </w:rPr>
              <w:t>19.43</w:t>
            </w:r>
          </w:p>
        </w:tc>
        <w:tc>
          <w:tcPr>
            <w:tcW w:w="993" w:type="dxa"/>
            <w:vAlign w:val="center"/>
          </w:tcPr>
          <w:p w14:paraId="11B9CEA3" w14:textId="55536AAA" w:rsidR="00476992" w:rsidRPr="007E32BD" w:rsidRDefault="00476992" w:rsidP="007E32BD">
            <w:pPr>
              <w:spacing w:line="240" w:lineRule="auto"/>
              <w:jc w:val="center"/>
              <w:rPr>
                <w:color w:val="000000"/>
                <w:szCs w:val="26"/>
              </w:rPr>
            </w:pPr>
            <w:r w:rsidRPr="006208DD">
              <w:rPr>
                <w:color w:val="000000"/>
                <w:szCs w:val="26"/>
              </w:rPr>
              <w:t>35.74</w:t>
            </w:r>
          </w:p>
        </w:tc>
      </w:tr>
      <w:tr w:rsidR="00476992" w:rsidRPr="00832EFE" w14:paraId="64FF4C1C" w14:textId="77777777" w:rsidTr="00DA7A9F">
        <w:trPr>
          <w:trHeight w:val="809"/>
        </w:trPr>
        <w:tc>
          <w:tcPr>
            <w:tcW w:w="985" w:type="dxa"/>
            <w:vMerge/>
          </w:tcPr>
          <w:p w14:paraId="46AFBB34" w14:textId="77777777" w:rsidR="00476992" w:rsidRPr="003A6D3A" w:rsidRDefault="00476992" w:rsidP="00476992"/>
        </w:tc>
        <w:tc>
          <w:tcPr>
            <w:tcW w:w="540" w:type="dxa"/>
            <w:vAlign w:val="center"/>
          </w:tcPr>
          <w:p w14:paraId="5EAD8A36" w14:textId="77777777" w:rsidR="00476992" w:rsidRDefault="00476992" w:rsidP="00476992">
            <w:pPr>
              <w:jc w:val="center"/>
            </w:pPr>
            <w:r>
              <w:t>F1</w:t>
            </w:r>
          </w:p>
        </w:tc>
        <w:tc>
          <w:tcPr>
            <w:tcW w:w="810" w:type="dxa"/>
            <w:vAlign w:val="center"/>
          </w:tcPr>
          <w:p w14:paraId="429C2F08" w14:textId="03DFD970" w:rsidR="00476992" w:rsidRPr="006208DD" w:rsidRDefault="00476992" w:rsidP="006208DD">
            <w:pPr>
              <w:jc w:val="center"/>
              <w:rPr>
                <w:szCs w:val="26"/>
              </w:rPr>
            </w:pPr>
            <w:r w:rsidRPr="006208DD">
              <w:rPr>
                <w:color w:val="000000"/>
                <w:szCs w:val="26"/>
              </w:rPr>
              <w:t>78</w:t>
            </w:r>
            <w:r w:rsidR="006208DD" w:rsidRPr="006208DD">
              <w:rPr>
                <w:color w:val="000000"/>
                <w:szCs w:val="26"/>
              </w:rPr>
              <w:t>.</w:t>
            </w:r>
            <w:r w:rsidRPr="006208DD">
              <w:rPr>
                <w:color w:val="000000"/>
                <w:szCs w:val="26"/>
              </w:rPr>
              <w:t>89</w:t>
            </w:r>
          </w:p>
        </w:tc>
        <w:tc>
          <w:tcPr>
            <w:tcW w:w="900" w:type="dxa"/>
            <w:vAlign w:val="center"/>
          </w:tcPr>
          <w:p w14:paraId="7CC51195" w14:textId="1AB109D1" w:rsidR="00476992" w:rsidRPr="006208DD" w:rsidRDefault="00476992" w:rsidP="006208DD">
            <w:pPr>
              <w:jc w:val="center"/>
              <w:rPr>
                <w:szCs w:val="26"/>
              </w:rPr>
            </w:pPr>
            <w:r w:rsidRPr="006208DD">
              <w:rPr>
                <w:color w:val="000000"/>
                <w:szCs w:val="26"/>
              </w:rPr>
              <w:t>00</w:t>
            </w:r>
            <w:r w:rsidR="006208DD" w:rsidRPr="006208DD">
              <w:rPr>
                <w:color w:val="000000"/>
                <w:szCs w:val="26"/>
              </w:rPr>
              <w:t>.</w:t>
            </w:r>
            <w:r w:rsidRPr="006208DD">
              <w:rPr>
                <w:color w:val="000000"/>
                <w:szCs w:val="26"/>
              </w:rPr>
              <w:t>00</w:t>
            </w:r>
          </w:p>
        </w:tc>
        <w:tc>
          <w:tcPr>
            <w:tcW w:w="871" w:type="dxa"/>
            <w:vAlign w:val="center"/>
          </w:tcPr>
          <w:p w14:paraId="2F406C81" w14:textId="6D61C3D8" w:rsidR="00476992" w:rsidRPr="006208DD" w:rsidRDefault="00476992" w:rsidP="006208DD">
            <w:pPr>
              <w:jc w:val="center"/>
              <w:rPr>
                <w:szCs w:val="26"/>
              </w:rPr>
            </w:pPr>
            <w:r w:rsidRPr="006208DD">
              <w:rPr>
                <w:color w:val="000000"/>
                <w:szCs w:val="26"/>
              </w:rPr>
              <w:t>00</w:t>
            </w:r>
            <w:r w:rsidR="006208DD" w:rsidRPr="006208DD">
              <w:rPr>
                <w:color w:val="000000"/>
                <w:szCs w:val="26"/>
              </w:rPr>
              <w:t>.</w:t>
            </w:r>
            <w:r w:rsidRPr="006208DD">
              <w:rPr>
                <w:color w:val="000000"/>
                <w:szCs w:val="26"/>
              </w:rPr>
              <w:t>00</w:t>
            </w:r>
          </w:p>
        </w:tc>
        <w:tc>
          <w:tcPr>
            <w:tcW w:w="851" w:type="dxa"/>
            <w:vAlign w:val="center"/>
          </w:tcPr>
          <w:p w14:paraId="558F4F94" w14:textId="5DFA8516" w:rsidR="00476992" w:rsidRPr="006208DD" w:rsidRDefault="00476992" w:rsidP="006208DD">
            <w:pPr>
              <w:jc w:val="center"/>
              <w:rPr>
                <w:szCs w:val="26"/>
              </w:rPr>
            </w:pPr>
            <w:r w:rsidRPr="006208DD">
              <w:rPr>
                <w:color w:val="000000"/>
                <w:szCs w:val="26"/>
              </w:rPr>
              <w:t>64</w:t>
            </w:r>
            <w:r w:rsidR="006208DD" w:rsidRPr="006208DD">
              <w:rPr>
                <w:color w:val="000000"/>
                <w:szCs w:val="26"/>
              </w:rPr>
              <w:t>.</w:t>
            </w:r>
            <w:r w:rsidRPr="006208DD">
              <w:rPr>
                <w:color w:val="000000"/>
                <w:szCs w:val="26"/>
              </w:rPr>
              <w:t>16</w:t>
            </w:r>
          </w:p>
        </w:tc>
        <w:tc>
          <w:tcPr>
            <w:tcW w:w="850" w:type="dxa"/>
            <w:vAlign w:val="center"/>
          </w:tcPr>
          <w:p w14:paraId="75ECBBE0" w14:textId="4267F835" w:rsidR="00476992" w:rsidRPr="006208DD" w:rsidRDefault="00476992" w:rsidP="006208DD">
            <w:pPr>
              <w:jc w:val="center"/>
              <w:rPr>
                <w:szCs w:val="26"/>
              </w:rPr>
            </w:pPr>
            <w:r w:rsidRPr="006208DD">
              <w:rPr>
                <w:color w:val="000000"/>
                <w:szCs w:val="26"/>
              </w:rPr>
              <w:t>00</w:t>
            </w:r>
            <w:r w:rsidR="006208DD" w:rsidRPr="006208DD">
              <w:rPr>
                <w:color w:val="000000"/>
                <w:szCs w:val="26"/>
              </w:rPr>
              <w:t>.</w:t>
            </w:r>
            <w:r w:rsidRPr="006208DD">
              <w:rPr>
                <w:color w:val="000000"/>
                <w:szCs w:val="26"/>
              </w:rPr>
              <w:t>00</w:t>
            </w:r>
          </w:p>
        </w:tc>
        <w:tc>
          <w:tcPr>
            <w:tcW w:w="851" w:type="dxa"/>
            <w:vAlign w:val="center"/>
          </w:tcPr>
          <w:p w14:paraId="15F07BC9" w14:textId="1165C723" w:rsidR="00476992" w:rsidRPr="006208DD" w:rsidRDefault="00476992" w:rsidP="006208DD">
            <w:pPr>
              <w:jc w:val="center"/>
              <w:rPr>
                <w:color w:val="000000"/>
                <w:szCs w:val="26"/>
              </w:rPr>
            </w:pPr>
            <w:r w:rsidRPr="006208DD">
              <w:rPr>
                <w:color w:val="000000"/>
                <w:szCs w:val="26"/>
              </w:rPr>
              <w:t>00</w:t>
            </w:r>
            <w:r w:rsidR="006208DD" w:rsidRPr="006208DD">
              <w:rPr>
                <w:color w:val="000000"/>
                <w:szCs w:val="26"/>
              </w:rPr>
              <w:t>.</w:t>
            </w:r>
            <w:r w:rsidRPr="006208DD">
              <w:rPr>
                <w:color w:val="000000"/>
                <w:szCs w:val="26"/>
              </w:rPr>
              <w:t>00</w:t>
            </w:r>
          </w:p>
        </w:tc>
        <w:tc>
          <w:tcPr>
            <w:tcW w:w="850" w:type="dxa"/>
            <w:vAlign w:val="center"/>
          </w:tcPr>
          <w:p w14:paraId="45C987CA" w14:textId="2AD53E68" w:rsidR="00476992" w:rsidRPr="006208DD" w:rsidRDefault="00476992" w:rsidP="006208DD">
            <w:pPr>
              <w:jc w:val="center"/>
              <w:rPr>
                <w:szCs w:val="26"/>
              </w:rPr>
            </w:pPr>
            <w:r w:rsidRPr="006208DD">
              <w:rPr>
                <w:color w:val="000000"/>
                <w:szCs w:val="26"/>
              </w:rPr>
              <w:t>24</w:t>
            </w:r>
            <w:r w:rsidR="006208DD" w:rsidRPr="006208DD">
              <w:rPr>
                <w:color w:val="000000"/>
                <w:szCs w:val="26"/>
              </w:rPr>
              <w:t>.</w:t>
            </w:r>
            <w:r w:rsidRPr="006208DD">
              <w:rPr>
                <w:color w:val="000000"/>
                <w:szCs w:val="26"/>
              </w:rPr>
              <w:t>19</w:t>
            </w:r>
          </w:p>
        </w:tc>
        <w:tc>
          <w:tcPr>
            <w:tcW w:w="992" w:type="dxa"/>
            <w:vAlign w:val="center"/>
          </w:tcPr>
          <w:p w14:paraId="5F6B2BF2" w14:textId="5F5F7609" w:rsidR="00476992" w:rsidRPr="007E32BD" w:rsidRDefault="00476992" w:rsidP="007E32BD">
            <w:pPr>
              <w:spacing w:line="240" w:lineRule="auto"/>
              <w:jc w:val="center"/>
              <w:rPr>
                <w:color w:val="000000"/>
                <w:szCs w:val="26"/>
              </w:rPr>
            </w:pPr>
            <w:r w:rsidRPr="006208DD">
              <w:rPr>
                <w:color w:val="000000"/>
                <w:szCs w:val="26"/>
              </w:rPr>
              <w:t>23.84</w:t>
            </w:r>
          </w:p>
        </w:tc>
        <w:tc>
          <w:tcPr>
            <w:tcW w:w="993" w:type="dxa"/>
            <w:vAlign w:val="center"/>
          </w:tcPr>
          <w:p w14:paraId="2D81BB68" w14:textId="58F5418F" w:rsidR="00476992" w:rsidRPr="007E32BD" w:rsidRDefault="00476992" w:rsidP="007E32BD">
            <w:pPr>
              <w:spacing w:line="240" w:lineRule="auto"/>
              <w:jc w:val="center"/>
              <w:rPr>
                <w:color w:val="000000"/>
                <w:szCs w:val="26"/>
              </w:rPr>
            </w:pPr>
            <w:r w:rsidRPr="006208DD">
              <w:rPr>
                <w:color w:val="000000"/>
                <w:szCs w:val="26"/>
              </w:rPr>
              <w:t>51.62</w:t>
            </w:r>
          </w:p>
        </w:tc>
      </w:tr>
      <w:tr w:rsidR="00476992" w:rsidRPr="00832EFE" w14:paraId="33D4F855" w14:textId="77777777" w:rsidTr="00DD359E">
        <w:trPr>
          <w:trHeight w:val="890"/>
        </w:trPr>
        <w:tc>
          <w:tcPr>
            <w:tcW w:w="985" w:type="dxa"/>
            <w:vMerge w:val="restart"/>
            <w:textDirection w:val="btLr"/>
            <w:vAlign w:val="center"/>
          </w:tcPr>
          <w:p w14:paraId="3117CB61" w14:textId="24E58066" w:rsidR="00476992" w:rsidRPr="003A6D3A" w:rsidRDefault="00476992" w:rsidP="00DD359E">
            <w:pPr>
              <w:jc w:val="center"/>
            </w:pPr>
            <w:r w:rsidRPr="00C82B70">
              <w:rPr>
                <w:i/>
              </w:rPr>
              <w:lastRenderedPageBreak/>
              <w:t>Random Forest</w:t>
            </w:r>
          </w:p>
        </w:tc>
        <w:tc>
          <w:tcPr>
            <w:tcW w:w="540" w:type="dxa"/>
            <w:vAlign w:val="center"/>
          </w:tcPr>
          <w:p w14:paraId="78E20FB7" w14:textId="77777777" w:rsidR="00476992" w:rsidRDefault="00476992" w:rsidP="00476992">
            <w:pPr>
              <w:jc w:val="center"/>
            </w:pPr>
            <w:r>
              <w:t>P</w:t>
            </w:r>
          </w:p>
        </w:tc>
        <w:tc>
          <w:tcPr>
            <w:tcW w:w="810" w:type="dxa"/>
            <w:vAlign w:val="center"/>
          </w:tcPr>
          <w:p w14:paraId="1381EAA0" w14:textId="120EB7B6" w:rsidR="00476992" w:rsidRPr="006208DD" w:rsidRDefault="00476992" w:rsidP="006208DD">
            <w:pPr>
              <w:jc w:val="center"/>
              <w:rPr>
                <w:color w:val="000000"/>
                <w:szCs w:val="26"/>
              </w:rPr>
            </w:pPr>
            <w:r w:rsidRPr="006208DD">
              <w:rPr>
                <w:color w:val="000000"/>
                <w:szCs w:val="26"/>
              </w:rPr>
              <w:t>94.50</w:t>
            </w:r>
          </w:p>
        </w:tc>
        <w:tc>
          <w:tcPr>
            <w:tcW w:w="900" w:type="dxa"/>
            <w:vAlign w:val="center"/>
          </w:tcPr>
          <w:p w14:paraId="7A12BB70" w14:textId="60C3DF08" w:rsidR="00476992" w:rsidRPr="006208DD" w:rsidRDefault="00476992" w:rsidP="006208DD">
            <w:pPr>
              <w:jc w:val="center"/>
              <w:rPr>
                <w:color w:val="000000"/>
                <w:szCs w:val="26"/>
              </w:rPr>
            </w:pPr>
            <w:r w:rsidRPr="006208DD">
              <w:rPr>
                <w:color w:val="000000"/>
                <w:szCs w:val="26"/>
              </w:rPr>
              <w:t>94.32</w:t>
            </w:r>
          </w:p>
        </w:tc>
        <w:tc>
          <w:tcPr>
            <w:tcW w:w="871" w:type="dxa"/>
            <w:vAlign w:val="center"/>
          </w:tcPr>
          <w:p w14:paraId="3BADA42F" w14:textId="3A651588" w:rsidR="00476992" w:rsidRPr="006208DD" w:rsidRDefault="00476992" w:rsidP="006208DD">
            <w:pPr>
              <w:jc w:val="center"/>
              <w:rPr>
                <w:color w:val="000000"/>
                <w:szCs w:val="26"/>
              </w:rPr>
            </w:pPr>
            <w:r w:rsidRPr="006208DD">
              <w:rPr>
                <w:color w:val="000000"/>
                <w:szCs w:val="26"/>
              </w:rPr>
              <w:t>0.00</w:t>
            </w:r>
          </w:p>
        </w:tc>
        <w:tc>
          <w:tcPr>
            <w:tcW w:w="851" w:type="dxa"/>
            <w:vAlign w:val="center"/>
          </w:tcPr>
          <w:p w14:paraId="0F807984" w14:textId="110B5087" w:rsidR="00476992" w:rsidRPr="006208DD" w:rsidRDefault="00476992" w:rsidP="006208DD">
            <w:pPr>
              <w:jc w:val="center"/>
              <w:rPr>
                <w:color w:val="000000"/>
                <w:szCs w:val="26"/>
              </w:rPr>
            </w:pPr>
            <w:r w:rsidRPr="006208DD">
              <w:rPr>
                <w:color w:val="000000"/>
                <w:szCs w:val="26"/>
              </w:rPr>
              <w:t>81.85</w:t>
            </w:r>
          </w:p>
        </w:tc>
        <w:tc>
          <w:tcPr>
            <w:tcW w:w="850" w:type="dxa"/>
            <w:vAlign w:val="center"/>
          </w:tcPr>
          <w:p w14:paraId="4EC279A5" w14:textId="3C72169E" w:rsidR="00476992" w:rsidRPr="006208DD" w:rsidRDefault="00476992" w:rsidP="006208DD">
            <w:pPr>
              <w:jc w:val="center"/>
              <w:rPr>
                <w:color w:val="000000"/>
                <w:szCs w:val="26"/>
              </w:rPr>
            </w:pPr>
            <w:r w:rsidRPr="006208DD">
              <w:rPr>
                <w:color w:val="000000"/>
                <w:szCs w:val="26"/>
              </w:rPr>
              <w:t>88.24</w:t>
            </w:r>
          </w:p>
        </w:tc>
        <w:tc>
          <w:tcPr>
            <w:tcW w:w="851" w:type="dxa"/>
            <w:vAlign w:val="center"/>
          </w:tcPr>
          <w:p w14:paraId="15C18DBB" w14:textId="6BABEFB5" w:rsidR="00476992" w:rsidRPr="006208DD" w:rsidRDefault="00476992" w:rsidP="006208DD">
            <w:pPr>
              <w:jc w:val="center"/>
              <w:rPr>
                <w:color w:val="000000"/>
                <w:szCs w:val="26"/>
              </w:rPr>
            </w:pPr>
            <w:r w:rsidRPr="006208DD">
              <w:rPr>
                <w:color w:val="000000"/>
                <w:szCs w:val="26"/>
              </w:rPr>
              <w:t>86.67</w:t>
            </w:r>
          </w:p>
        </w:tc>
        <w:tc>
          <w:tcPr>
            <w:tcW w:w="850" w:type="dxa"/>
            <w:vAlign w:val="center"/>
          </w:tcPr>
          <w:p w14:paraId="3D66E9CB" w14:textId="68514AA7" w:rsidR="00476992" w:rsidRPr="006208DD" w:rsidRDefault="00476992" w:rsidP="006208DD">
            <w:pPr>
              <w:jc w:val="center"/>
              <w:rPr>
                <w:color w:val="000000"/>
                <w:szCs w:val="26"/>
              </w:rPr>
            </w:pPr>
            <w:r w:rsidRPr="006208DD">
              <w:rPr>
                <w:color w:val="000000"/>
                <w:szCs w:val="26"/>
              </w:rPr>
              <w:t>24.84</w:t>
            </w:r>
          </w:p>
        </w:tc>
        <w:tc>
          <w:tcPr>
            <w:tcW w:w="992" w:type="dxa"/>
            <w:vAlign w:val="center"/>
          </w:tcPr>
          <w:p w14:paraId="3023E6B1" w14:textId="46A51638" w:rsidR="00476992" w:rsidRPr="006208DD" w:rsidRDefault="00476992" w:rsidP="007E32BD">
            <w:pPr>
              <w:spacing w:line="240" w:lineRule="auto"/>
              <w:jc w:val="center"/>
              <w:rPr>
                <w:color w:val="000000"/>
                <w:szCs w:val="26"/>
              </w:rPr>
            </w:pPr>
            <w:r w:rsidRPr="006208DD">
              <w:rPr>
                <w:color w:val="000000"/>
                <w:szCs w:val="26"/>
              </w:rPr>
              <w:t>74.26</w:t>
            </w:r>
          </w:p>
        </w:tc>
        <w:tc>
          <w:tcPr>
            <w:tcW w:w="993" w:type="dxa"/>
            <w:vAlign w:val="center"/>
          </w:tcPr>
          <w:p w14:paraId="6C55D4E3" w14:textId="53B3D488" w:rsidR="00476992" w:rsidRPr="006208DD" w:rsidRDefault="00476992" w:rsidP="007E32BD">
            <w:pPr>
              <w:spacing w:line="240" w:lineRule="auto"/>
              <w:jc w:val="center"/>
              <w:rPr>
                <w:color w:val="000000"/>
                <w:szCs w:val="26"/>
              </w:rPr>
            </w:pPr>
            <w:r w:rsidRPr="006208DD">
              <w:rPr>
                <w:color w:val="000000"/>
                <w:szCs w:val="26"/>
              </w:rPr>
              <w:t>88.66</w:t>
            </w:r>
          </w:p>
        </w:tc>
      </w:tr>
      <w:tr w:rsidR="00476992" w:rsidRPr="00832EFE" w14:paraId="276929DC" w14:textId="77777777" w:rsidTr="00DD359E">
        <w:trPr>
          <w:trHeight w:val="710"/>
        </w:trPr>
        <w:tc>
          <w:tcPr>
            <w:tcW w:w="985" w:type="dxa"/>
            <w:vMerge/>
            <w:vAlign w:val="center"/>
          </w:tcPr>
          <w:p w14:paraId="0C47B610" w14:textId="77777777" w:rsidR="00476992" w:rsidRPr="003A6D3A" w:rsidRDefault="00476992" w:rsidP="00DD359E">
            <w:pPr>
              <w:jc w:val="center"/>
            </w:pPr>
          </w:p>
        </w:tc>
        <w:tc>
          <w:tcPr>
            <w:tcW w:w="540" w:type="dxa"/>
            <w:vAlign w:val="center"/>
          </w:tcPr>
          <w:p w14:paraId="36204DD8" w14:textId="77777777" w:rsidR="00476992" w:rsidRDefault="00476992" w:rsidP="00476992">
            <w:pPr>
              <w:jc w:val="center"/>
            </w:pPr>
            <w:r>
              <w:t>R</w:t>
            </w:r>
          </w:p>
        </w:tc>
        <w:tc>
          <w:tcPr>
            <w:tcW w:w="810" w:type="dxa"/>
            <w:vAlign w:val="center"/>
          </w:tcPr>
          <w:p w14:paraId="10571CA1" w14:textId="4E3E1E5F" w:rsidR="00476992" w:rsidRPr="006208DD" w:rsidRDefault="00476992" w:rsidP="006208DD">
            <w:pPr>
              <w:jc w:val="center"/>
              <w:rPr>
                <w:color w:val="000000"/>
                <w:szCs w:val="26"/>
              </w:rPr>
            </w:pPr>
            <w:r w:rsidRPr="006208DD">
              <w:rPr>
                <w:color w:val="000000"/>
                <w:szCs w:val="26"/>
              </w:rPr>
              <w:t>86.92</w:t>
            </w:r>
          </w:p>
        </w:tc>
        <w:tc>
          <w:tcPr>
            <w:tcW w:w="900" w:type="dxa"/>
            <w:vAlign w:val="center"/>
          </w:tcPr>
          <w:p w14:paraId="78F21910" w14:textId="12D34F9F" w:rsidR="00476992" w:rsidRPr="006208DD" w:rsidRDefault="00476992" w:rsidP="006208DD">
            <w:pPr>
              <w:jc w:val="center"/>
              <w:rPr>
                <w:color w:val="000000"/>
                <w:szCs w:val="26"/>
              </w:rPr>
            </w:pPr>
            <w:r w:rsidRPr="006208DD">
              <w:rPr>
                <w:color w:val="000000"/>
                <w:szCs w:val="26"/>
              </w:rPr>
              <w:t>64.34</w:t>
            </w:r>
          </w:p>
        </w:tc>
        <w:tc>
          <w:tcPr>
            <w:tcW w:w="871" w:type="dxa"/>
            <w:vAlign w:val="center"/>
          </w:tcPr>
          <w:p w14:paraId="7AB86D13" w14:textId="7C4E08CB" w:rsidR="00476992" w:rsidRPr="006208DD" w:rsidRDefault="00476992" w:rsidP="006208DD">
            <w:pPr>
              <w:jc w:val="center"/>
              <w:rPr>
                <w:color w:val="000000"/>
                <w:szCs w:val="26"/>
              </w:rPr>
            </w:pPr>
            <w:r w:rsidRPr="006208DD">
              <w:rPr>
                <w:color w:val="000000"/>
                <w:szCs w:val="26"/>
              </w:rPr>
              <w:t>0.00</w:t>
            </w:r>
          </w:p>
        </w:tc>
        <w:tc>
          <w:tcPr>
            <w:tcW w:w="851" w:type="dxa"/>
            <w:vAlign w:val="center"/>
          </w:tcPr>
          <w:p w14:paraId="103D7242" w14:textId="1AE85774" w:rsidR="00476992" w:rsidRPr="006208DD" w:rsidRDefault="00476992" w:rsidP="006208DD">
            <w:pPr>
              <w:jc w:val="center"/>
              <w:rPr>
                <w:color w:val="000000"/>
                <w:szCs w:val="26"/>
              </w:rPr>
            </w:pPr>
            <w:r w:rsidRPr="006208DD">
              <w:rPr>
                <w:color w:val="000000"/>
                <w:szCs w:val="26"/>
              </w:rPr>
              <w:t>70.49</w:t>
            </w:r>
          </w:p>
        </w:tc>
        <w:tc>
          <w:tcPr>
            <w:tcW w:w="850" w:type="dxa"/>
            <w:vAlign w:val="center"/>
          </w:tcPr>
          <w:p w14:paraId="2055074D" w14:textId="1B0D361F" w:rsidR="00476992" w:rsidRPr="006208DD" w:rsidRDefault="00476992" w:rsidP="006208DD">
            <w:pPr>
              <w:jc w:val="center"/>
              <w:rPr>
                <w:color w:val="000000"/>
                <w:szCs w:val="26"/>
              </w:rPr>
            </w:pPr>
            <w:r w:rsidRPr="006208DD">
              <w:rPr>
                <w:color w:val="000000"/>
                <w:szCs w:val="26"/>
              </w:rPr>
              <w:t>44.12</w:t>
            </w:r>
          </w:p>
        </w:tc>
        <w:tc>
          <w:tcPr>
            <w:tcW w:w="851" w:type="dxa"/>
            <w:vAlign w:val="center"/>
          </w:tcPr>
          <w:p w14:paraId="7905C6B9" w14:textId="6CE2CB83" w:rsidR="00476992" w:rsidRPr="006208DD" w:rsidRDefault="00476992" w:rsidP="006208DD">
            <w:pPr>
              <w:jc w:val="center"/>
              <w:rPr>
                <w:color w:val="000000"/>
                <w:szCs w:val="26"/>
              </w:rPr>
            </w:pPr>
            <w:r w:rsidRPr="006208DD">
              <w:rPr>
                <w:color w:val="000000"/>
                <w:szCs w:val="26"/>
              </w:rPr>
              <w:t>46.43</w:t>
            </w:r>
          </w:p>
        </w:tc>
        <w:tc>
          <w:tcPr>
            <w:tcW w:w="850" w:type="dxa"/>
            <w:vAlign w:val="center"/>
          </w:tcPr>
          <w:p w14:paraId="6DA5986C" w14:textId="7263C5E2" w:rsidR="00476992" w:rsidRPr="006208DD" w:rsidRDefault="00476992" w:rsidP="006208DD">
            <w:pPr>
              <w:jc w:val="center"/>
              <w:rPr>
                <w:color w:val="000000"/>
                <w:szCs w:val="26"/>
              </w:rPr>
            </w:pPr>
            <w:r w:rsidRPr="006208DD">
              <w:rPr>
                <w:color w:val="000000"/>
                <w:szCs w:val="26"/>
              </w:rPr>
              <w:t>76.00</w:t>
            </w:r>
          </w:p>
        </w:tc>
        <w:tc>
          <w:tcPr>
            <w:tcW w:w="992" w:type="dxa"/>
            <w:vAlign w:val="center"/>
          </w:tcPr>
          <w:p w14:paraId="04D552C3" w14:textId="291DBE0D" w:rsidR="00476992" w:rsidRPr="006208DD" w:rsidRDefault="00476992" w:rsidP="007E32BD">
            <w:pPr>
              <w:spacing w:line="240" w:lineRule="auto"/>
              <w:jc w:val="center"/>
              <w:rPr>
                <w:color w:val="000000"/>
                <w:szCs w:val="26"/>
              </w:rPr>
            </w:pPr>
            <w:r w:rsidRPr="006208DD">
              <w:rPr>
                <w:color w:val="000000"/>
                <w:szCs w:val="26"/>
              </w:rPr>
              <w:t>52.05</w:t>
            </w:r>
          </w:p>
        </w:tc>
        <w:tc>
          <w:tcPr>
            <w:tcW w:w="993" w:type="dxa"/>
            <w:vAlign w:val="center"/>
          </w:tcPr>
          <w:p w14:paraId="06D4A922" w14:textId="308791D6" w:rsidR="00476992" w:rsidRPr="006208DD" w:rsidRDefault="00476992" w:rsidP="007E32BD">
            <w:pPr>
              <w:spacing w:line="240" w:lineRule="auto"/>
              <w:jc w:val="center"/>
              <w:rPr>
                <w:color w:val="000000"/>
                <w:szCs w:val="26"/>
              </w:rPr>
            </w:pPr>
            <w:r w:rsidRPr="006208DD">
              <w:rPr>
                <w:color w:val="000000"/>
                <w:szCs w:val="26"/>
              </w:rPr>
              <w:t>66.63</w:t>
            </w:r>
          </w:p>
        </w:tc>
      </w:tr>
      <w:tr w:rsidR="00476992" w:rsidRPr="00832EFE" w14:paraId="5BA6F373" w14:textId="77777777" w:rsidTr="00DD359E">
        <w:trPr>
          <w:trHeight w:val="701"/>
        </w:trPr>
        <w:tc>
          <w:tcPr>
            <w:tcW w:w="985" w:type="dxa"/>
            <w:vMerge/>
            <w:vAlign w:val="center"/>
          </w:tcPr>
          <w:p w14:paraId="0877B2B8" w14:textId="77777777" w:rsidR="00476992" w:rsidRPr="003A6D3A" w:rsidRDefault="00476992" w:rsidP="00DD359E">
            <w:pPr>
              <w:jc w:val="center"/>
            </w:pPr>
          </w:p>
        </w:tc>
        <w:tc>
          <w:tcPr>
            <w:tcW w:w="540" w:type="dxa"/>
            <w:vAlign w:val="center"/>
          </w:tcPr>
          <w:p w14:paraId="730FEF7E" w14:textId="77777777" w:rsidR="00476992" w:rsidRDefault="00476992" w:rsidP="00476992">
            <w:pPr>
              <w:jc w:val="center"/>
            </w:pPr>
            <w:r>
              <w:t>F1</w:t>
            </w:r>
          </w:p>
        </w:tc>
        <w:tc>
          <w:tcPr>
            <w:tcW w:w="810" w:type="dxa"/>
            <w:vAlign w:val="center"/>
          </w:tcPr>
          <w:p w14:paraId="4563ACE2" w14:textId="6A569D96" w:rsidR="00476992" w:rsidRPr="006208DD" w:rsidRDefault="00476992" w:rsidP="006208DD">
            <w:pPr>
              <w:jc w:val="center"/>
              <w:rPr>
                <w:color w:val="000000"/>
                <w:szCs w:val="26"/>
              </w:rPr>
            </w:pPr>
            <w:r w:rsidRPr="006208DD">
              <w:rPr>
                <w:color w:val="000000"/>
                <w:szCs w:val="26"/>
              </w:rPr>
              <w:t>90.55</w:t>
            </w:r>
          </w:p>
        </w:tc>
        <w:tc>
          <w:tcPr>
            <w:tcW w:w="900" w:type="dxa"/>
            <w:vAlign w:val="center"/>
          </w:tcPr>
          <w:p w14:paraId="1BEC3A89" w14:textId="673D8DC1" w:rsidR="00476992" w:rsidRPr="006208DD" w:rsidRDefault="00476992" w:rsidP="006208DD">
            <w:pPr>
              <w:jc w:val="center"/>
              <w:rPr>
                <w:color w:val="000000"/>
                <w:szCs w:val="26"/>
              </w:rPr>
            </w:pPr>
            <w:r w:rsidRPr="006208DD">
              <w:rPr>
                <w:color w:val="000000"/>
                <w:szCs w:val="26"/>
              </w:rPr>
              <w:t>76.50</w:t>
            </w:r>
          </w:p>
        </w:tc>
        <w:tc>
          <w:tcPr>
            <w:tcW w:w="871" w:type="dxa"/>
            <w:vAlign w:val="center"/>
          </w:tcPr>
          <w:p w14:paraId="508E6AD7" w14:textId="279E1D5D" w:rsidR="00476992" w:rsidRPr="006208DD" w:rsidRDefault="00476992" w:rsidP="006208DD">
            <w:pPr>
              <w:jc w:val="center"/>
              <w:rPr>
                <w:color w:val="000000"/>
                <w:szCs w:val="26"/>
              </w:rPr>
            </w:pPr>
            <w:r w:rsidRPr="006208DD">
              <w:rPr>
                <w:color w:val="000000"/>
                <w:szCs w:val="26"/>
              </w:rPr>
              <w:t>0.00</w:t>
            </w:r>
          </w:p>
        </w:tc>
        <w:tc>
          <w:tcPr>
            <w:tcW w:w="851" w:type="dxa"/>
            <w:vAlign w:val="center"/>
          </w:tcPr>
          <w:p w14:paraId="02A5A87B" w14:textId="5E6B3E77" w:rsidR="00476992" w:rsidRPr="006208DD" w:rsidRDefault="00476992" w:rsidP="006208DD">
            <w:pPr>
              <w:jc w:val="center"/>
              <w:rPr>
                <w:color w:val="000000"/>
                <w:szCs w:val="26"/>
              </w:rPr>
            </w:pPr>
            <w:r w:rsidRPr="006208DD">
              <w:rPr>
                <w:color w:val="000000"/>
                <w:szCs w:val="26"/>
              </w:rPr>
              <w:t>75.75</w:t>
            </w:r>
          </w:p>
        </w:tc>
        <w:tc>
          <w:tcPr>
            <w:tcW w:w="850" w:type="dxa"/>
            <w:vAlign w:val="center"/>
          </w:tcPr>
          <w:p w14:paraId="283D1927" w14:textId="7DF9A680" w:rsidR="00476992" w:rsidRPr="006208DD" w:rsidRDefault="00476992" w:rsidP="006208DD">
            <w:pPr>
              <w:jc w:val="center"/>
              <w:rPr>
                <w:color w:val="000000"/>
                <w:szCs w:val="26"/>
              </w:rPr>
            </w:pPr>
            <w:r w:rsidRPr="006208DD">
              <w:rPr>
                <w:color w:val="000000"/>
                <w:szCs w:val="26"/>
              </w:rPr>
              <w:t>58.82</w:t>
            </w:r>
          </w:p>
        </w:tc>
        <w:tc>
          <w:tcPr>
            <w:tcW w:w="851" w:type="dxa"/>
            <w:vAlign w:val="center"/>
          </w:tcPr>
          <w:p w14:paraId="4AFAB5ED" w14:textId="0AB48F4A" w:rsidR="00476992" w:rsidRPr="006208DD" w:rsidRDefault="00476992" w:rsidP="006208DD">
            <w:pPr>
              <w:jc w:val="center"/>
              <w:rPr>
                <w:color w:val="000000"/>
                <w:szCs w:val="26"/>
              </w:rPr>
            </w:pPr>
            <w:r w:rsidRPr="006208DD">
              <w:rPr>
                <w:color w:val="000000"/>
                <w:szCs w:val="26"/>
              </w:rPr>
              <w:t>60.47</w:t>
            </w:r>
          </w:p>
        </w:tc>
        <w:tc>
          <w:tcPr>
            <w:tcW w:w="850" w:type="dxa"/>
            <w:vAlign w:val="center"/>
          </w:tcPr>
          <w:p w14:paraId="0F221DE4" w14:textId="2115C101" w:rsidR="00476992" w:rsidRPr="006208DD" w:rsidRDefault="00476992" w:rsidP="006208DD">
            <w:pPr>
              <w:jc w:val="center"/>
              <w:rPr>
                <w:color w:val="000000"/>
                <w:szCs w:val="26"/>
              </w:rPr>
            </w:pPr>
            <w:r w:rsidRPr="006208DD">
              <w:rPr>
                <w:color w:val="000000"/>
                <w:szCs w:val="26"/>
              </w:rPr>
              <w:t>37.44</w:t>
            </w:r>
          </w:p>
        </w:tc>
        <w:tc>
          <w:tcPr>
            <w:tcW w:w="992" w:type="dxa"/>
            <w:vAlign w:val="center"/>
          </w:tcPr>
          <w:p w14:paraId="2AE170AC" w14:textId="52EC7081" w:rsidR="00476992" w:rsidRPr="006208DD" w:rsidRDefault="00476992" w:rsidP="007E32BD">
            <w:pPr>
              <w:spacing w:line="240" w:lineRule="auto"/>
              <w:jc w:val="center"/>
              <w:rPr>
                <w:color w:val="000000"/>
                <w:szCs w:val="26"/>
              </w:rPr>
            </w:pPr>
            <w:r w:rsidRPr="006208DD">
              <w:rPr>
                <w:color w:val="000000"/>
                <w:szCs w:val="26"/>
              </w:rPr>
              <w:t>60.35</w:t>
            </w:r>
          </w:p>
        </w:tc>
        <w:tc>
          <w:tcPr>
            <w:tcW w:w="993" w:type="dxa"/>
            <w:vAlign w:val="center"/>
          </w:tcPr>
          <w:p w14:paraId="25AC3CD8" w14:textId="7A7FA944" w:rsidR="00476992" w:rsidRPr="006208DD" w:rsidRDefault="00476992" w:rsidP="007E32BD">
            <w:pPr>
              <w:spacing w:line="240" w:lineRule="auto"/>
              <w:jc w:val="center"/>
              <w:rPr>
                <w:color w:val="000000"/>
                <w:szCs w:val="26"/>
              </w:rPr>
            </w:pPr>
            <w:r w:rsidRPr="006208DD">
              <w:rPr>
                <w:color w:val="000000"/>
                <w:szCs w:val="26"/>
              </w:rPr>
              <w:t>76.08</w:t>
            </w:r>
          </w:p>
        </w:tc>
      </w:tr>
      <w:tr w:rsidR="00476992" w:rsidRPr="00832EFE" w14:paraId="438F8BBD" w14:textId="77777777" w:rsidTr="00DD359E">
        <w:trPr>
          <w:trHeight w:val="710"/>
        </w:trPr>
        <w:tc>
          <w:tcPr>
            <w:tcW w:w="985" w:type="dxa"/>
            <w:vMerge w:val="restart"/>
            <w:textDirection w:val="btLr"/>
            <w:vAlign w:val="center"/>
          </w:tcPr>
          <w:p w14:paraId="2ED65979" w14:textId="047372ED" w:rsidR="00476992" w:rsidRPr="003A6D3A" w:rsidRDefault="00476992" w:rsidP="00DD359E">
            <w:pPr>
              <w:jc w:val="center"/>
            </w:pPr>
            <w:r w:rsidRPr="00C82B70">
              <w:rPr>
                <w:i/>
              </w:rPr>
              <w:t>Logistic Regression</w:t>
            </w:r>
          </w:p>
        </w:tc>
        <w:tc>
          <w:tcPr>
            <w:tcW w:w="540" w:type="dxa"/>
            <w:vAlign w:val="center"/>
          </w:tcPr>
          <w:p w14:paraId="70333080" w14:textId="77777777" w:rsidR="00476992" w:rsidRDefault="00476992" w:rsidP="00476992">
            <w:pPr>
              <w:jc w:val="center"/>
            </w:pPr>
            <w:r>
              <w:t>P</w:t>
            </w:r>
          </w:p>
        </w:tc>
        <w:tc>
          <w:tcPr>
            <w:tcW w:w="810" w:type="dxa"/>
            <w:vAlign w:val="center"/>
          </w:tcPr>
          <w:p w14:paraId="76D88B85" w14:textId="01DD208A" w:rsidR="00476992" w:rsidRPr="006208DD" w:rsidRDefault="00476992" w:rsidP="006208DD">
            <w:pPr>
              <w:jc w:val="center"/>
              <w:rPr>
                <w:color w:val="000000"/>
                <w:szCs w:val="26"/>
              </w:rPr>
            </w:pPr>
            <w:r w:rsidRPr="006208DD">
              <w:rPr>
                <w:color w:val="000000"/>
                <w:szCs w:val="26"/>
              </w:rPr>
              <w:t>93.86</w:t>
            </w:r>
          </w:p>
        </w:tc>
        <w:tc>
          <w:tcPr>
            <w:tcW w:w="900" w:type="dxa"/>
            <w:vAlign w:val="center"/>
          </w:tcPr>
          <w:p w14:paraId="6C6D523E" w14:textId="113F8F28" w:rsidR="00476992" w:rsidRPr="006208DD" w:rsidRDefault="00476992" w:rsidP="006208DD">
            <w:pPr>
              <w:jc w:val="center"/>
              <w:rPr>
                <w:color w:val="000000"/>
                <w:szCs w:val="26"/>
              </w:rPr>
            </w:pPr>
            <w:r w:rsidRPr="006208DD">
              <w:rPr>
                <w:color w:val="000000"/>
                <w:szCs w:val="26"/>
              </w:rPr>
              <w:t>91.23</w:t>
            </w:r>
          </w:p>
        </w:tc>
        <w:tc>
          <w:tcPr>
            <w:tcW w:w="871" w:type="dxa"/>
            <w:vAlign w:val="center"/>
          </w:tcPr>
          <w:p w14:paraId="38F90823" w14:textId="130BFF72" w:rsidR="00476992" w:rsidRPr="006208DD" w:rsidRDefault="00476992" w:rsidP="006208DD">
            <w:pPr>
              <w:jc w:val="center"/>
              <w:rPr>
                <w:color w:val="000000"/>
                <w:szCs w:val="26"/>
              </w:rPr>
            </w:pPr>
            <w:r w:rsidRPr="006208DD">
              <w:rPr>
                <w:color w:val="000000"/>
                <w:szCs w:val="26"/>
              </w:rPr>
              <w:t>75.00</w:t>
            </w:r>
          </w:p>
        </w:tc>
        <w:tc>
          <w:tcPr>
            <w:tcW w:w="851" w:type="dxa"/>
            <w:vAlign w:val="center"/>
          </w:tcPr>
          <w:p w14:paraId="44BA0B0B" w14:textId="4441BF6E" w:rsidR="00476992" w:rsidRPr="006208DD" w:rsidRDefault="00476992" w:rsidP="006208DD">
            <w:pPr>
              <w:jc w:val="center"/>
              <w:rPr>
                <w:color w:val="000000"/>
                <w:szCs w:val="26"/>
              </w:rPr>
            </w:pPr>
            <w:r w:rsidRPr="006208DD">
              <w:rPr>
                <w:color w:val="000000"/>
                <w:szCs w:val="26"/>
              </w:rPr>
              <w:t>81.00</w:t>
            </w:r>
          </w:p>
        </w:tc>
        <w:tc>
          <w:tcPr>
            <w:tcW w:w="850" w:type="dxa"/>
            <w:vAlign w:val="center"/>
          </w:tcPr>
          <w:p w14:paraId="30468727" w14:textId="1D3B0FF7" w:rsidR="00476992" w:rsidRPr="006208DD" w:rsidRDefault="00476992" w:rsidP="006208DD">
            <w:pPr>
              <w:jc w:val="center"/>
              <w:rPr>
                <w:color w:val="000000"/>
                <w:szCs w:val="26"/>
              </w:rPr>
            </w:pPr>
            <w:r w:rsidRPr="006208DD">
              <w:rPr>
                <w:color w:val="000000"/>
                <w:szCs w:val="26"/>
              </w:rPr>
              <w:t>87.88</w:t>
            </w:r>
          </w:p>
        </w:tc>
        <w:tc>
          <w:tcPr>
            <w:tcW w:w="851" w:type="dxa"/>
            <w:vAlign w:val="center"/>
          </w:tcPr>
          <w:p w14:paraId="1CBBBB10" w14:textId="5287A7BB" w:rsidR="00476992" w:rsidRPr="006208DD" w:rsidRDefault="00476992" w:rsidP="006208DD">
            <w:pPr>
              <w:jc w:val="center"/>
              <w:rPr>
                <w:color w:val="000000"/>
                <w:szCs w:val="26"/>
              </w:rPr>
            </w:pPr>
            <w:r w:rsidRPr="006208DD">
              <w:rPr>
                <w:color w:val="000000"/>
                <w:szCs w:val="26"/>
              </w:rPr>
              <w:t>80.00</w:t>
            </w:r>
          </w:p>
        </w:tc>
        <w:tc>
          <w:tcPr>
            <w:tcW w:w="850" w:type="dxa"/>
            <w:vAlign w:val="center"/>
          </w:tcPr>
          <w:p w14:paraId="69040AC2" w14:textId="121D99E7" w:rsidR="00476992" w:rsidRPr="006208DD" w:rsidRDefault="00476992" w:rsidP="006208DD">
            <w:pPr>
              <w:jc w:val="center"/>
              <w:rPr>
                <w:color w:val="000000"/>
                <w:szCs w:val="26"/>
              </w:rPr>
            </w:pPr>
            <w:r w:rsidRPr="006208DD">
              <w:rPr>
                <w:color w:val="000000"/>
                <w:szCs w:val="26"/>
              </w:rPr>
              <w:t>28.71</w:t>
            </w:r>
          </w:p>
        </w:tc>
        <w:tc>
          <w:tcPr>
            <w:tcW w:w="992" w:type="dxa"/>
            <w:vAlign w:val="center"/>
          </w:tcPr>
          <w:p w14:paraId="5B1DAC49" w14:textId="682A37AE" w:rsidR="00476992" w:rsidRPr="006208DD" w:rsidRDefault="00476992" w:rsidP="007E32BD">
            <w:pPr>
              <w:spacing w:line="240" w:lineRule="auto"/>
              <w:jc w:val="center"/>
              <w:rPr>
                <w:color w:val="000000"/>
                <w:szCs w:val="26"/>
              </w:rPr>
            </w:pPr>
            <w:r w:rsidRPr="006208DD">
              <w:rPr>
                <w:color w:val="000000"/>
                <w:szCs w:val="26"/>
              </w:rPr>
              <w:t>84.83</w:t>
            </w:r>
          </w:p>
        </w:tc>
        <w:tc>
          <w:tcPr>
            <w:tcW w:w="993" w:type="dxa"/>
            <w:vAlign w:val="center"/>
          </w:tcPr>
          <w:p w14:paraId="1C67575F" w14:textId="686AA8B0" w:rsidR="00476992" w:rsidRPr="006208DD" w:rsidRDefault="00476992" w:rsidP="007E32BD">
            <w:pPr>
              <w:spacing w:line="240" w:lineRule="auto"/>
              <w:jc w:val="center"/>
              <w:rPr>
                <w:color w:val="000000"/>
                <w:szCs w:val="26"/>
              </w:rPr>
            </w:pPr>
            <w:r w:rsidRPr="006208DD">
              <w:rPr>
                <w:color w:val="000000"/>
                <w:szCs w:val="26"/>
              </w:rPr>
              <w:t>86.96</w:t>
            </w:r>
          </w:p>
        </w:tc>
      </w:tr>
      <w:tr w:rsidR="00476992" w:rsidRPr="00832EFE" w14:paraId="776FADEB" w14:textId="77777777" w:rsidTr="00DA7A9F">
        <w:trPr>
          <w:trHeight w:val="809"/>
        </w:trPr>
        <w:tc>
          <w:tcPr>
            <w:tcW w:w="985" w:type="dxa"/>
            <w:vMerge/>
          </w:tcPr>
          <w:p w14:paraId="74F09C49" w14:textId="77777777" w:rsidR="00476992" w:rsidRPr="003A6D3A" w:rsidRDefault="00476992" w:rsidP="00476992"/>
        </w:tc>
        <w:tc>
          <w:tcPr>
            <w:tcW w:w="540" w:type="dxa"/>
            <w:vAlign w:val="center"/>
          </w:tcPr>
          <w:p w14:paraId="4DA8996D" w14:textId="77777777" w:rsidR="00476992" w:rsidRDefault="00476992" w:rsidP="00476992">
            <w:pPr>
              <w:jc w:val="center"/>
            </w:pPr>
            <w:r>
              <w:t>R</w:t>
            </w:r>
          </w:p>
        </w:tc>
        <w:tc>
          <w:tcPr>
            <w:tcW w:w="810" w:type="dxa"/>
            <w:vAlign w:val="center"/>
          </w:tcPr>
          <w:p w14:paraId="5812BCA5" w14:textId="2A08AEB1" w:rsidR="00476992" w:rsidRPr="006208DD" w:rsidRDefault="00476992" w:rsidP="006208DD">
            <w:pPr>
              <w:jc w:val="center"/>
              <w:rPr>
                <w:color w:val="000000"/>
                <w:szCs w:val="26"/>
              </w:rPr>
            </w:pPr>
            <w:r w:rsidRPr="006208DD">
              <w:rPr>
                <w:color w:val="000000"/>
                <w:szCs w:val="26"/>
              </w:rPr>
              <w:t>90.30</w:t>
            </w:r>
          </w:p>
        </w:tc>
        <w:tc>
          <w:tcPr>
            <w:tcW w:w="900" w:type="dxa"/>
            <w:vAlign w:val="center"/>
          </w:tcPr>
          <w:p w14:paraId="61DBDBCF" w14:textId="3B734147" w:rsidR="00476992" w:rsidRPr="006208DD" w:rsidRDefault="00476992" w:rsidP="006208DD">
            <w:pPr>
              <w:jc w:val="center"/>
              <w:rPr>
                <w:color w:val="000000"/>
                <w:szCs w:val="26"/>
              </w:rPr>
            </w:pPr>
            <w:r w:rsidRPr="006208DD">
              <w:rPr>
                <w:color w:val="000000"/>
                <w:szCs w:val="26"/>
              </w:rPr>
              <w:t>80.62</w:t>
            </w:r>
          </w:p>
        </w:tc>
        <w:tc>
          <w:tcPr>
            <w:tcW w:w="871" w:type="dxa"/>
            <w:vAlign w:val="center"/>
          </w:tcPr>
          <w:p w14:paraId="4A8C742F" w14:textId="6F9BBF80" w:rsidR="00476992" w:rsidRPr="006208DD" w:rsidRDefault="00476992" w:rsidP="006208DD">
            <w:pPr>
              <w:jc w:val="center"/>
              <w:rPr>
                <w:color w:val="000000"/>
                <w:szCs w:val="26"/>
              </w:rPr>
            </w:pPr>
            <w:r w:rsidRPr="006208DD">
              <w:rPr>
                <w:color w:val="000000"/>
                <w:szCs w:val="26"/>
              </w:rPr>
              <w:t>27.27</w:t>
            </w:r>
          </w:p>
        </w:tc>
        <w:tc>
          <w:tcPr>
            <w:tcW w:w="851" w:type="dxa"/>
            <w:vAlign w:val="center"/>
          </w:tcPr>
          <w:p w14:paraId="0951FCB4" w14:textId="3A07E552" w:rsidR="00476992" w:rsidRPr="006208DD" w:rsidRDefault="00476992" w:rsidP="006208DD">
            <w:pPr>
              <w:jc w:val="center"/>
              <w:rPr>
                <w:color w:val="000000"/>
                <w:szCs w:val="26"/>
              </w:rPr>
            </w:pPr>
            <w:r w:rsidRPr="006208DD">
              <w:rPr>
                <w:color w:val="000000"/>
                <w:szCs w:val="26"/>
              </w:rPr>
              <w:t>78</w:t>
            </w:r>
            <w:r w:rsidR="006208DD">
              <w:rPr>
                <w:color w:val="000000"/>
                <w:szCs w:val="26"/>
              </w:rPr>
              <w:t>.</w:t>
            </w:r>
            <w:r w:rsidRPr="006208DD">
              <w:rPr>
                <w:color w:val="000000"/>
                <w:szCs w:val="26"/>
              </w:rPr>
              <w:t>47</w:t>
            </w:r>
          </w:p>
        </w:tc>
        <w:tc>
          <w:tcPr>
            <w:tcW w:w="850" w:type="dxa"/>
            <w:vAlign w:val="center"/>
          </w:tcPr>
          <w:p w14:paraId="29583FC3" w14:textId="26BDE6F9" w:rsidR="00476992" w:rsidRPr="006208DD" w:rsidRDefault="00476992" w:rsidP="006208DD">
            <w:pPr>
              <w:jc w:val="center"/>
              <w:rPr>
                <w:color w:val="000000"/>
                <w:szCs w:val="26"/>
              </w:rPr>
            </w:pPr>
            <w:r w:rsidRPr="006208DD">
              <w:rPr>
                <w:color w:val="000000"/>
                <w:szCs w:val="26"/>
              </w:rPr>
              <w:t>56.86</w:t>
            </w:r>
          </w:p>
        </w:tc>
        <w:tc>
          <w:tcPr>
            <w:tcW w:w="851" w:type="dxa"/>
            <w:vAlign w:val="center"/>
          </w:tcPr>
          <w:p w14:paraId="3992E26C" w14:textId="044D4301" w:rsidR="00476992" w:rsidRPr="006208DD" w:rsidRDefault="00476992" w:rsidP="006208DD">
            <w:pPr>
              <w:jc w:val="center"/>
              <w:rPr>
                <w:color w:val="000000"/>
                <w:szCs w:val="26"/>
              </w:rPr>
            </w:pPr>
            <w:r w:rsidRPr="006208DD">
              <w:rPr>
                <w:color w:val="000000"/>
                <w:szCs w:val="26"/>
              </w:rPr>
              <w:t>64.29</w:t>
            </w:r>
          </w:p>
        </w:tc>
        <w:tc>
          <w:tcPr>
            <w:tcW w:w="850" w:type="dxa"/>
            <w:vAlign w:val="center"/>
          </w:tcPr>
          <w:p w14:paraId="5305271E" w14:textId="0C3CCE67" w:rsidR="00476992" w:rsidRPr="006208DD" w:rsidRDefault="00476992" w:rsidP="006208DD">
            <w:pPr>
              <w:jc w:val="center"/>
              <w:rPr>
                <w:color w:val="000000"/>
                <w:szCs w:val="26"/>
              </w:rPr>
            </w:pPr>
            <w:r w:rsidRPr="006208DD">
              <w:rPr>
                <w:color w:val="000000"/>
                <w:szCs w:val="26"/>
              </w:rPr>
              <w:t>58</w:t>
            </w:r>
            <w:r w:rsidR="006208DD">
              <w:rPr>
                <w:color w:val="000000"/>
                <w:szCs w:val="26"/>
              </w:rPr>
              <w:t>.</w:t>
            </w:r>
            <w:r w:rsidRPr="006208DD">
              <w:rPr>
                <w:color w:val="000000"/>
                <w:szCs w:val="26"/>
              </w:rPr>
              <w:t>00</w:t>
            </w:r>
          </w:p>
        </w:tc>
        <w:tc>
          <w:tcPr>
            <w:tcW w:w="992" w:type="dxa"/>
            <w:vAlign w:val="center"/>
          </w:tcPr>
          <w:p w14:paraId="07BA9A98" w14:textId="2720E958" w:rsidR="00476992" w:rsidRPr="006208DD" w:rsidRDefault="00476992" w:rsidP="007E32BD">
            <w:pPr>
              <w:spacing w:line="240" w:lineRule="auto"/>
              <w:jc w:val="center"/>
              <w:rPr>
                <w:color w:val="000000"/>
                <w:szCs w:val="26"/>
              </w:rPr>
            </w:pPr>
            <w:r w:rsidRPr="006208DD">
              <w:rPr>
                <w:color w:val="000000"/>
                <w:szCs w:val="26"/>
              </w:rPr>
              <w:t>66.30</w:t>
            </w:r>
          </w:p>
        </w:tc>
        <w:tc>
          <w:tcPr>
            <w:tcW w:w="993" w:type="dxa"/>
            <w:vAlign w:val="center"/>
          </w:tcPr>
          <w:p w14:paraId="1CC973E4" w14:textId="1E4AF7E0" w:rsidR="00476992" w:rsidRPr="006208DD" w:rsidRDefault="00476992" w:rsidP="007E32BD">
            <w:pPr>
              <w:spacing w:line="240" w:lineRule="auto"/>
              <w:jc w:val="center"/>
              <w:rPr>
                <w:color w:val="000000"/>
                <w:szCs w:val="26"/>
              </w:rPr>
            </w:pPr>
            <w:r w:rsidRPr="006208DD">
              <w:rPr>
                <w:color w:val="000000"/>
                <w:szCs w:val="26"/>
              </w:rPr>
              <w:t>76.57</w:t>
            </w:r>
          </w:p>
        </w:tc>
      </w:tr>
      <w:tr w:rsidR="00476992" w:rsidRPr="00832EFE" w14:paraId="019C0FF1" w14:textId="77777777" w:rsidTr="00DA7A9F">
        <w:trPr>
          <w:trHeight w:val="890"/>
        </w:trPr>
        <w:tc>
          <w:tcPr>
            <w:tcW w:w="985" w:type="dxa"/>
            <w:vMerge/>
          </w:tcPr>
          <w:p w14:paraId="12700423" w14:textId="77777777" w:rsidR="00476992" w:rsidRPr="003A6D3A" w:rsidRDefault="00476992" w:rsidP="00476992"/>
        </w:tc>
        <w:tc>
          <w:tcPr>
            <w:tcW w:w="540" w:type="dxa"/>
            <w:vAlign w:val="center"/>
          </w:tcPr>
          <w:p w14:paraId="6E5B7E9D" w14:textId="77777777" w:rsidR="00476992" w:rsidRDefault="00476992" w:rsidP="00476992">
            <w:pPr>
              <w:jc w:val="center"/>
            </w:pPr>
            <w:r>
              <w:t>F1</w:t>
            </w:r>
          </w:p>
        </w:tc>
        <w:tc>
          <w:tcPr>
            <w:tcW w:w="810" w:type="dxa"/>
            <w:vAlign w:val="center"/>
          </w:tcPr>
          <w:p w14:paraId="47154D50" w14:textId="5A68BA81" w:rsidR="00476992" w:rsidRPr="006208DD" w:rsidRDefault="00476992" w:rsidP="006208DD">
            <w:pPr>
              <w:jc w:val="center"/>
              <w:rPr>
                <w:color w:val="000000"/>
                <w:szCs w:val="26"/>
              </w:rPr>
            </w:pPr>
            <w:r w:rsidRPr="006208DD">
              <w:rPr>
                <w:color w:val="000000"/>
                <w:szCs w:val="26"/>
              </w:rPr>
              <w:t>92.04</w:t>
            </w:r>
          </w:p>
        </w:tc>
        <w:tc>
          <w:tcPr>
            <w:tcW w:w="900" w:type="dxa"/>
            <w:vAlign w:val="center"/>
          </w:tcPr>
          <w:p w14:paraId="1743CEB5" w14:textId="05940F02" w:rsidR="00476992" w:rsidRPr="006208DD" w:rsidRDefault="00476992" w:rsidP="006208DD">
            <w:pPr>
              <w:jc w:val="center"/>
              <w:rPr>
                <w:color w:val="000000"/>
                <w:szCs w:val="26"/>
              </w:rPr>
            </w:pPr>
            <w:r w:rsidRPr="006208DD">
              <w:rPr>
                <w:color w:val="000000"/>
                <w:szCs w:val="26"/>
              </w:rPr>
              <w:t>85.60</w:t>
            </w:r>
          </w:p>
        </w:tc>
        <w:tc>
          <w:tcPr>
            <w:tcW w:w="871" w:type="dxa"/>
            <w:vAlign w:val="center"/>
          </w:tcPr>
          <w:p w14:paraId="1F5DA4A9" w14:textId="2342A837" w:rsidR="00476992" w:rsidRPr="006208DD" w:rsidRDefault="00476992" w:rsidP="006208DD">
            <w:pPr>
              <w:jc w:val="center"/>
              <w:rPr>
                <w:color w:val="000000"/>
                <w:szCs w:val="26"/>
              </w:rPr>
            </w:pPr>
            <w:r w:rsidRPr="006208DD">
              <w:rPr>
                <w:color w:val="000000"/>
                <w:szCs w:val="26"/>
              </w:rPr>
              <w:t>40.00</w:t>
            </w:r>
          </w:p>
        </w:tc>
        <w:tc>
          <w:tcPr>
            <w:tcW w:w="851" w:type="dxa"/>
            <w:vAlign w:val="center"/>
          </w:tcPr>
          <w:p w14:paraId="6682B5FE" w14:textId="7540E9BE" w:rsidR="00476992" w:rsidRPr="006208DD" w:rsidRDefault="00476992" w:rsidP="007E32BD">
            <w:pPr>
              <w:jc w:val="center"/>
              <w:rPr>
                <w:color w:val="000000"/>
                <w:szCs w:val="26"/>
              </w:rPr>
            </w:pPr>
            <w:r w:rsidRPr="006208DD">
              <w:rPr>
                <w:color w:val="000000"/>
                <w:szCs w:val="26"/>
              </w:rPr>
              <w:t>79</w:t>
            </w:r>
            <w:r w:rsidR="006208DD">
              <w:rPr>
                <w:color w:val="000000"/>
                <w:szCs w:val="26"/>
              </w:rPr>
              <w:t>.</w:t>
            </w:r>
            <w:r w:rsidRPr="006208DD">
              <w:rPr>
                <w:color w:val="000000"/>
                <w:szCs w:val="26"/>
              </w:rPr>
              <w:t>72</w:t>
            </w:r>
          </w:p>
        </w:tc>
        <w:tc>
          <w:tcPr>
            <w:tcW w:w="850" w:type="dxa"/>
            <w:vAlign w:val="center"/>
          </w:tcPr>
          <w:p w14:paraId="3F8CBFDE" w14:textId="453D960F" w:rsidR="00476992" w:rsidRPr="006208DD" w:rsidRDefault="00476992" w:rsidP="006208DD">
            <w:pPr>
              <w:jc w:val="center"/>
              <w:rPr>
                <w:color w:val="000000"/>
                <w:szCs w:val="26"/>
              </w:rPr>
            </w:pPr>
            <w:r w:rsidRPr="006208DD">
              <w:rPr>
                <w:color w:val="000000"/>
                <w:szCs w:val="26"/>
              </w:rPr>
              <w:t>69.05</w:t>
            </w:r>
          </w:p>
        </w:tc>
        <w:tc>
          <w:tcPr>
            <w:tcW w:w="851" w:type="dxa"/>
            <w:vAlign w:val="center"/>
          </w:tcPr>
          <w:p w14:paraId="15A98563" w14:textId="124D8638" w:rsidR="00476992" w:rsidRPr="006208DD" w:rsidRDefault="00476992" w:rsidP="006208DD">
            <w:pPr>
              <w:jc w:val="center"/>
              <w:rPr>
                <w:color w:val="000000"/>
                <w:szCs w:val="26"/>
              </w:rPr>
            </w:pPr>
            <w:r w:rsidRPr="006208DD">
              <w:rPr>
                <w:color w:val="000000"/>
                <w:szCs w:val="26"/>
              </w:rPr>
              <w:t>71.29</w:t>
            </w:r>
          </w:p>
        </w:tc>
        <w:tc>
          <w:tcPr>
            <w:tcW w:w="850" w:type="dxa"/>
            <w:vAlign w:val="center"/>
          </w:tcPr>
          <w:p w14:paraId="236EE35C" w14:textId="541757C7" w:rsidR="00476992" w:rsidRPr="006208DD" w:rsidRDefault="00476992" w:rsidP="006208DD">
            <w:pPr>
              <w:jc w:val="center"/>
              <w:rPr>
                <w:color w:val="000000"/>
                <w:szCs w:val="26"/>
              </w:rPr>
            </w:pPr>
            <w:r w:rsidRPr="006208DD">
              <w:rPr>
                <w:color w:val="000000"/>
                <w:szCs w:val="26"/>
              </w:rPr>
              <w:t>38.41</w:t>
            </w:r>
          </w:p>
        </w:tc>
        <w:tc>
          <w:tcPr>
            <w:tcW w:w="992" w:type="dxa"/>
            <w:vAlign w:val="center"/>
          </w:tcPr>
          <w:p w14:paraId="70150355" w14:textId="62E420DF" w:rsidR="00476992" w:rsidRPr="006208DD" w:rsidRDefault="00476992" w:rsidP="007E32BD">
            <w:pPr>
              <w:spacing w:line="240" w:lineRule="auto"/>
              <w:jc w:val="center"/>
              <w:rPr>
                <w:color w:val="000000"/>
                <w:szCs w:val="26"/>
              </w:rPr>
            </w:pPr>
            <w:r w:rsidRPr="006208DD">
              <w:rPr>
                <w:color w:val="000000"/>
                <w:szCs w:val="26"/>
              </w:rPr>
              <w:t>72.95</w:t>
            </w:r>
          </w:p>
        </w:tc>
        <w:tc>
          <w:tcPr>
            <w:tcW w:w="993" w:type="dxa"/>
            <w:vAlign w:val="center"/>
          </w:tcPr>
          <w:p w14:paraId="712DB595" w14:textId="517389BE" w:rsidR="00476992" w:rsidRPr="006208DD" w:rsidRDefault="00476992" w:rsidP="007E32BD">
            <w:pPr>
              <w:spacing w:line="240" w:lineRule="auto"/>
              <w:jc w:val="center"/>
              <w:rPr>
                <w:color w:val="000000"/>
                <w:szCs w:val="26"/>
              </w:rPr>
            </w:pPr>
            <w:r w:rsidRPr="006208DD">
              <w:rPr>
                <w:color w:val="000000"/>
                <w:szCs w:val="26"/>
              </w:rPr>
              <w:t>81.43</w:t>
            </w:r>
          </w:p>
        </w:tc>
      </w:tr>
    </w:tbl>
    <w:p w14:paraId="65F7FE27" w14:textId="6BB48048" w:rsidR="00F56C61" w:rsidRDefault="00F56C61" w:rsidP="000052B3">
      <w:pPr>
        <w:pStyle w:val="Caption"/>
      </w:pPr>
      <w:bookmarkStart w:id="93" w:name="_Toc69131430"/>
      <w:proofErr w:type="spellStart"/>
      <w:r>
        <w:t>Bảng</w:t>
      </w:r>
      <w:proofErr w:type="spellEnd"/>
      <w:r>
        <w:t xml:space="preserve"> </w:t>
      </w:r>
      <w:fldSimple w:instr=" STYLEREF 1 \s ">
        <w:r w:rsidR="00AE4C36">
          <w:rPr>
            <w:noProof/>
          </w:rPr>
          <w:t>5</w:t>
        </w:r>
      </w:fldSimple>
      <w:r w:rsidR="000052B3">
        <w:noBreakHyphen/>
      </w:r>
      <w:fldSimple w:instr=" SEQ Bảng \* ARABIC \s 1 ">
        <w:r w:rsidR="00AE4C36">
          <w:rPr>
            <w:noProof/>
          </w:rPr>
          <w:t>5</w:t>
        </w:r>
      </w:fldSimple>
      <w:r>
        <w:t xml:space="preserve">. </w:t>
      </w:r>
      <w:proofErr w:type="spellStart"/>
      <w:r>
        <w:t>Kết</w:t>
      </w:r>
      <w:proofErr w:type="spellEnd"/>
      <w:r>
        <w:t xml:space="preserve"> </w:t>
      </w:r>
      <w:proofErr w:type="spellStart"/>
      <w:r>
        <w:t>quả</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cách</w:t>
      </w:r>
      <w:proofErr w:type="spellEnd"/>
      <w:r>
        <w:t xml:space="preserve"> </w:t>
      </w:r>
      <w:proofErr w:type="spellStart"/>
      <w:r>
        <w:t>biểu</w:t>
      </w:r>
      <w:proofErr w:type="spellEnd"/>
      <w:r>
        <w:t xml:space="preserve"> </w:t>
      </w:r>
      <w:proofErr w:type="spellStart"/>
      <w:r>
        <w:t>diễn</w:t>
      </w:r>
      <w:proofErr w:type="spellEnd"/>
      <w:r>
        <w:t xml:space="preserve"> One-hot </w:t>
      </w:r>
      <w:proofErr w:type="spellStart"/>
      <w:r>
        <w:t>trên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mẹ</w:t>
      </w:r>
      <w:proofErr w:type="spellEnd"/>
      <w:r>
        <w:t xml:space="preserve"> &amp; </w:t>
      </w:r>
      <w:proofErr w:type="spellStart"/>
      <w:r>
        <w:t>bé</w:t>
      </w:r>
      <w:proofErr w:type="spellEnd"/>
      <w:r>
        <w:t xml:space="preserve"> tiki</w:t>
      </w:r>
      <w:bookmarkEnd w:id="93"/>
    </w:p>
    <w:p w14:paraId="7B286B41" w14:textId="77777777" w:rsidR="00DD359E" w:rsidRPr="00DD359E" w:rsidRDefault="00DD359E" w:rsidP="00DD359E"/>
    <w:p w14:paraId="2DF9C2A4" w14:textId="476EED5D" w:rsidR="00745DF4" w:rsidRDefault="00C10B5F" w:rsidP="00745DF4">
      <w:r>
        <w:tab/>
      </w:r>
      <w:proofErr w:type="spellStart"/>
      <w:r>
        <w:t>Bảng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rsidR="002F5C00">
        <w:t>với</w:t>
      </w:r>
      <w:proofErr w:type="spellEnd"/>
      <w:r w:rsidR="002F5C00">
        <w:t xml:space="preserve"> </w:t>
      </w:r>
      <w:proofErr w:type="spellStart"/>
      <w:r w:rsidR="002F5C00">
        <w:t>cách</w:t>
      </w:r>
      <w:proofErr w:type="spellEnd"/>
      <w:r w:rsidR="002F5C00">
        <w:t xml:space="preserve"> </w:t>
      </w:r>
      <w:proofErr w:type="spellStart"/>
      <w:r w:rsidR="002F5C00">
        <w:t>biểu</w:t>
      </w:r>
      <w:proofErr w:type="spellEnd"/>
      <w:r w:rsidR="002F5C00">
        <w:t xml:space="preserve"> </w:t>
      </w:r>
      <w:proofErr w:type="spellStart"/>
      <w:r w:rsidR="002F5C00">
        <w:t>diễn</w:t>
      </w:r>
      <w:proofErr w:type="spellEnd"/>
      <w:r w:rsidR="002F5C00">
        <w:t xml:space="preserve"> chi2 </w:t>
      </w:r>
      <w:proofErr w:type="spellStart"/>
      <w:r w:rsidR="002F5C00">
        <w:t>kết</w:t>
      </w:r>
      <w:proofErr w:type="spellEnd"/>
      <w:r w:rsidR="002F5C00">
        <w:t xml:space="preserve"> </w:t>
      </w:r>
      <w:proofErr w:type="spellStart"/>
      <w:r w:rsidR="002F5C00">
        <w:t>hợp</w:t>
      </w:r>
      <w:proofErr w:type="spellEnd"/>
      <w:r w:rsidR="002F5C00">
        <w:t xml:space="preserve"> </w:t>
      </w:r>
      <w:proofErr w:type="spellStart"/>
      <w:r w:rsidR="002F5C00">
        <w:t>với</w:t>
      </w:r>
      <w:proofErr w:type="spellEnd"/>
      <w:r w:rsidR="002F5C00">
        <w:t xml:space="preserve"> </w:t>
      </w:r>
      <w:proofErr w:type="spellStart"/>
      <w:r w:rsidR="002F5C00">
        <w:t>lọc</w:t>
      </w:r>
      <w:proofErr w:type="spellEnd"/>
      <w:r w:rsidR="002F5C00">
        <w:t xml:space="preserve"> </w:t>
      </w:r>
      <w:proofErr w:type="spellStart"/>
      <w:r w:rsidR="002F5C00">
        <w:t>từ</w:t>
      </w:r>
      <w:proofErr w:type="spellEnd"/>
      <w:r w:rsidR="002F5C00">
        <w:t xml:space="preserve"> </w:t>
      </w:r>
      <w:proofErr w:type="spellStart"/>
      <w:r w:rsidR="002F5C00">
        <w:t>vựng</w:t>
      </w:r>
      <w:proofErr w:type="spellEnd"/>
      <w:r w:rsidR="002F5C00">
        <w:t xml:space="preserve"> </w:t>
      </w:r>
      <w:proofErr w:type="spellStart"/>
      <w:r w:rsidR="002F5C00">
        <w:t>và</w:t>
      </w:r>
      <w:proofErr w:type="spellEnd"/>
      <w:r w:rsidR="002F5C00">
        <w:t xml:space="preserve"> sample </w:t>
      </w:r>
      <w:proofErr w:type="spellStart"/>
      <w:r w:rsidR="002F5C00">
        <w:t>dữ</w:t>
      </w:r>
      <w:proofErr w:type="spellEnd"/>
      <w:r w:rsidR="002F5C00">
        <w:t xml:space="preserve"> </w:t>
      </w:r>
      <w:proofErr w:type="spellStart"/>
      <w:r w:rsidR="002F5C00">
        <w:t>liệu</w:t>
      </w:r>
      <w:proofErr w:type="spellEnd"/>
      <w:r w:rsidR="002F5C00">
        <w:t>:</w:t>
      </w:r>
    </w:p>
    <w:tbl>
      <w:tblPr>
        <w:tblStyle w:val="TableGrid"/>
        <w:tblW w:w="9493" w:type="dxa"/>
        <w:tblLayout w:type="fixed"/>
        <w:tblLook w:val="04A0" w:firstRow="1" w:lastRow="0" w:firstColumn="1" w:lastColumn="0" w:noHBand="0" w:noVBand="1"/>
      </w:tblPr>
      <w:tblGrid>
        <w:gridCol w:w="1163"/>
        <w:gridCol w:w="542"/>
        <w:gridCol w:w="810"/>
        <w:gridCol w:w="810"/>
        <w:gridCol w:w="900"/>
        <w:gridCol w:w="900"/>
        <w:gridCol w:w="810"/>
        <w:gridCol w:w="810"/>
        <w:gridCol w:w="810"/>
        <w:gridCol w:w="945"/>
        <w:gridCol w:w="993"/>
      </w:tblGrid>
      <w:tr w:rsidR="00745DF4" w14:paraId="7AAC55DB" w14:textId="77777777" w:rsidTr="00DA7A9F">
        <w:trPr>
          <w:trHeight w:val="425"/>
        </w:trPr>
        <w:tc>
          <w:tcPr>
            <w:tcW w:w="1163" w:type="dxa"/>
            <w:vMerge w:val="restart"/>
            <w:vAlign w:val="center"/>
          </w:tcPr>
          <w:p w14:paraId="74CB8196" w14:textId="77777777" w:rsidR="00745DF4" w:rsidRDefault="00745DF4" w:rsidP="00745DF4">
            <w:pPr>
              <w:jc w:val="center"/>
            </w:pPr>
            <w:proofErr w:type="spellStart"/>
            <w:r>
              <w:t>Mô</w:t>
            </w:r>
            <w:proofErr w:type="spellEnd"/>
            <w:r>
              <w:t xml:space="preserve"> </w:t>
            </w:r>
            <w:proofErr w:type="spellStart"/>
            <w:r>
              <w:t>hình</w:t>
            </w:r>
            <w:proofErr w:type="spellEnd"/>
          </w:p>
        </w:tc>
        <w:tc>
          <w:tcPr>
            <w:tcW w:w="542" w:type="dxa"/>
            <w:vMerge w:val="restart"/>
            <w:vAlign w:val="center"/>
          </w:tcPr>
          <w:p w14:paraId="3E373D05" w14:textId="77777777" w:rsidR="00745DF4" w:rsidRDefault="00745DF4" w:rsidP="00745DF4">
            <w:pPr>
              <w:jc w:val="center"/>
            </w:pPr>
            <w:proofErr w:type="spellStart"/>
            <w:r>
              <w:t>Độ</w:t>
            </w:r>
            <w:proofErr w:type="spellEnd"/>
            <w:r>
              <w:t xml:space="preserve"> </w:t>
            </w:r>
            <w:proofErr w:type="spellStart"/>
            <w:r>
              <w:t>đo</w:t>
            </w:r>
            <w:proofErr w:type="spellEnd"/>
          </w:p>
        </w:tc>
        <w:tc>
          <w:tcPr>
            <w:tcW w:w="5850" w:type="dxa"/>
            <w:gridSpan w:val="7"/>
            <w:vAlign w:val="center"/>
          </w:tcPr>
          <w:p w14:paraId="682CC773" w14:textId="77777777" w:rsidR="00745DF4" w:rsidRDefault="00745DF4" w:rsidP="00745DF4">
            <w:pPr>
              <w:jc w:val="center"/>
            </w:pP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w:t>
            </w:r>
          </w:p>
        </w:tc>
        <w:tc>
          <w:tcPr>
            <w:tcW w:w="945" w:type="dxa"/>
            <w:vMerge w:val="restart"/>
            <w:vAlign w:val="center"/>
          </w:tcPr>
          <w:p w14:paraId="18EC706E" w14:textId="77777777" w:rsidR="00745DF4" w:rsidRDefault="00745DF4" w:rsidP="00745DF4">
            <w:pPr>
              <w:jc w:val="center"/>
            </w:pPr>
            <w:r>
              <w:t>Macro (%)</w:t>
            </w:r>
          </w:p>
        </w:tc>
        <w:tc>
          <w:tcPr>
            <w:tcW w:w="993" w:type="dxa"/>
            <w:vMerge w:val="restart"/>
            <w:vAlign w:val="center"/>
          </w:tcPr>
          <w:p w14:paraId="41A1E3C8" w14:textId="77777777" w:rsidR="00745DF4" w:rsidRDefault="00745DF4" w:rsidP="00745DF4">
            <w:pPr>
              <w:jc w:val="center"/>
            </w:pPr>
            <w:r>
              <w:t>Micro (%)</w:t>
            </w:r>
          </w:p>
        </w:tc>
      </w:tr>
      <w:tr w:rsidR="00745DF4" w14:paraId="76F1951F" w14:textId="77777777" w:rsidTr="00DA7A9F">
        <w:tc>
          <w:tcPr>
            <w:tcW w:w="1163" w:type="dxa"/>
            <w:vMerge/>
            <w:vAlign w:val="center"/>
          </w:tcPr>
          <w:p w14:paraId="4066A978" w14:textId="77777777" w:rsidR="00745DF4" w:rsidRDefault="00745DF4" w:rsidP="00745DF4">
            <w:pPr>
              <w:jc w:val="center"/>
            </w:pPr>
          </w:p>
        </w:tc>
        <w:tc>
          <w:tcPr>
            <w:tcW w:w="542" w:type="dxa"/>
            <w:vMerge/>
            <w:vAlign w:val="center"/>
          </w:tcPr>
          <w:p w14:paraId="3D8044A0" w14:textId="77777777" w:rsidR="00745DF4" w:rsidRDefault="00745DF4" w:rsidP="00745DF4">
            <w:pPr>
              <w:jc w:val="center"/>
            </w:pPr>
          </w:p>
        </w:tc>
        <w:tc>
          <w:tcPr>
            <w:tcW w:w="810" w:type="dxa"/>
            <w:vAlign w:val="center"/>
          </w:tcPr>
          <w:p w14:paraId="7CD57468" w14:textId="77777777" w:rsidR="00745DF4" w:rsidRDefault="00745DF4" w:rsidP="00745DF4">
            <w:pPr>
              <w:jc w:val="center"/>
            </w:pPr>
            <w:r>
              <w:t>Ship</w:t>
            </w:r>
          </w:p>
        </w:tc>
        <w:tc>
          <w:tcPr>
            <w:tcW w:w="810" w:type="dxa"/>
            <w:vAlign w:val="center"/>
          </w:tcPr>
          <w:p w14:paraId="23DFA229" w14:textId="77777777" w:rsidR="00745DF4" w:rsidRDefault="00745DF4" w:rsidP="00745DF4">
            <w:pPr>
              <w:jc w:val="center"/>
            </w:pPr>
            <w:proofErr w:type="spellStart"/>
            <w:r>
              <w:t>Giá</w:t>
            </w:r>
            <w:proofErr w:type="spellEnd"/>
          </w:p>
        </w:tc>
        <w:tc>
          <w:tcPr>
            <w:tcW w:w="900" w:type="dxa"/>
            <w:vAlign w:val="center"/>
          </w:tcPr>
          <w:p w14:paraId="555CB36B" w14:textId="77777777" w:rsidR="00745DF4" w:rsidRDefault="00745DF4" w:rsidP="00745DF4">
            <w:pPr>
              <w:jc w:val="center"/>
            </w:pPr>
            <w:proofErr w:type="spellStart"/>
            <w:r>
              <w:t>Chính</w:t>
            </w:r>
            <w:proofErr w:type="spellEnd"/>
            <w:r>
              <w:t xml:space="preserve"> </w:t>
            </w:r>
            <w:proofErr w:type="spellStart"/>
            <w:r>
              <w:t>hãng</w:t>
            </w:r>
            <w:proofErr w:type="spellEnd"/>
          </w:p>
        </w:tc>
        <w:tc>
          <w:tcPr>
            <w:tcW w:w="900" w:type="dxa"/>
            <w:vAlign w:val="center"/>
          </w:tcPr>
          <w:p w14:paraId="605BF65F" w14:textId="77777777" w:rsidR="00745DF4" w:rsidRDefault="00745DF4" w:rsidP="00745DF4">
            <w:pPr>
              <w:jc w:val="center"/>
            </w:pPr>
            <w:proofErr w:type="spellStart"/>
            <w:r>
              <w:t>Chất</w:t>
            </w:r>
            <w:proofErr w:type="spellEnd"/>
            <w:r>
              <w:t xml:space="preserve"> </w:t>
            </w:r>
            <w:proofErr w:type="spellStart"/>
            <w:r>
              <w:t>lượng</w:t>
            </w:r>
            <w:proofErr w:type="spellEnd"/>
          </w:p>
        </w:tc>
        <w:tc>
          <w:tcPr>
            <w:tcW w:w="810" w:type="dxa"/>
            <w:vAlign w:val="center"/>
          </w:tcPr>
          <w:p w14:paraId="430786EF" w14:textId="77777777" w:rsidR="00745DF4" w:rsidRDefault="00745DF4" w:rsidP="00745DF4">
            <w:pPr>
              <w:jc w:val="center"/>
            </w:pPr>
            <w:proofErr w:type="spellStart"/>
            <w:r>
              <w:t>Dịch</w:t>
            </w:r>
            <w:proofErr w:type="spellEnd"/>
            <w:r>
              <w:t xml:space="preserve"> </w:t>
            </w:r>
            <w:proofErr w:type="spellStart"/>
            <w:r>
              <w:t>vụ</w:t>
            </w:r>
            <w:proofErr w:type="spellEnd"/>
          </w:p>
        </w:tc>
        <w:tc>
          <w:tcPr>
            <w:tcW w:w="810" w:type="dxa"/>
            <w:vAlign w:val="center"/>
          </w:tcPr>
          <w:p w14:paraId="12D0524C" w14:textId="77777777" w:rsidR="00745DF4" w:rsidRDefault="00745DF4" w:rsidP="00745DF4">
            <w:pPr>
              <w:jc w:val="center"/>
            </w:pPr>
            <w:proofErr w:type="gramStart"/>
            <w:r>
              <w:t>An</w:t>
            </w:r>
            <w:proofErr w:type="gramEnd"/>
            <w:r>
              <w:t xml:space="preserve"> </w:t>
            </w:r>
            <w:proofErr w:type="spellStart"/>
            <w:r>
              <w:t>toàn</w:t>
            </w:r>
            <w:proofErr w:type="spellEnd"/>
          </w:p>
        </w:tc>
        <w:tc>
          <w:tcPr>
            <w:tcW w:w="810" w:type="dxa"/>
            <w:vAlign w:val="center"/>
          </w:tcPr>
          <w:p w14:paraId="5CF1EE6C" w14:textId="77777777" w:rsidR="00745DF4" w:rsidRDefault="00745DF4" w:rsidP="00745DF4">
            <w:pPr>
              <w:jc w:val="center"/>
            </w:pPr>
            <w:r>
              <w:t>Other</w:t>
            </w:r>
          </w:p>
        </w:tc>
        <w:tc>
          <w:tcPr>
            <w:tcW w:w="945" w:type="dxa"/>
            <w:vMerge/>
          </w:tcPr>
          <w:p w14:paraId="485483A5" w14:textId="77777777" w:rsidR="00745DF4" w:rsidRDefault="00745DF4" w:rsidP="00745DF4">
            <w:pPr>
              <w:jc w:val="center"/>
            </w:pPr>
          </w:p>
        </w:tc>
        <w:tc>
          <w:tcPr>
            <w:tcW w:w="993" w:type="dxa"/>
            <w:vMerge/>
          </w:tcPr>
          <w:p w14:paraId="6D4B25AF" w14:textId="77777777" w:rsidR="00745DF4" w:rsidRDefault="00745DF4" w:rsidP="00745DF4">
            <w:pPr>
              <w:jc w:val="center"/>
            </w:pPr>
          </w:p>
        </w:tc>
      </w:tr>
      <w:tr w:rsidR="00745DF4" w:rsidRPr="00832EFE" w14:paraId="03480224" w14:textId="77777777" w:rsidTr="00DA7A9F">
        <w:trPr>
          <w:trHeight w:val="835"/>
        </w:trPr>
        <w:tc>
          <w:tcPr>
            <w:tcW w:w="1163" w:type="dxa"/>
            <w:vMerge w:val="restart"/>
            <w:textDirection w:val="btLr"/>
            <w:vAlign w:val="center"/>
          </w:tcPr>
          <w:p w14:paraId="2CF2AB7E" w14:textId="77777777" w:rsidR="00745DF4" w:rsidRPr="003A6D3A" w:rsidRDefault="00745DF4" w:rsidP="00745DF4">
            <w:pPr>
              <w:ind w:left="113" w:right="113"/>
              <w:jc w:val="center"/>
              <w:rPr>
                <w:i/>
              </w:rPr>
            </w:pPr>
            <w:r w:rsidRPr="003A6D3A">
              <w:rPr>
                <w:i/>
              </w:rPr>
              <w:t>Naïve Bayes (Random Over sampling = 0.6)</w:t>
            </w:r>
          </w:p>
        </w:tc>
        <w:tc>
          <w:tcPr>
            <w:tcW w:w="542" w:type="dxa"/>
            <w:vAlign w:val="center"/>
          </w:tcPr>
          <w:p w14:paraId="74A9C388" w14:textId="77777777" w:rsidR="00745DF4" w:rsidRDefault="00745DF4" w:rsidP="00FB1F80">
            <w:pPr>
              <w:jc w:val="center"/>
            </w:pPr>
            <w:r>
              <w:t>P</w:t>
            </w:r>
          </w:p>
        </w:tc>
        <w:tc>
          <w:tcPr>
            <w:tcW w:w="810" w:type="dxa"/>
            <w:vAlign w:val="center"/>
          </w:tcPr>
          <w:p w14:paraId="2FBF328A" w14:textId="717B1D24" w:rsidR="00745DF4" w:rsidRPr="0061244A" w:rsidRDefault="00745DF4" w:rsidP="00FB1F80">
            <w:pPr>
              <w:jc w:val="center"/>
              <w:rPr>
                <w:szCs w:val="26"/>
              </w:rPr>
            </w:pPr>
            <w:r w:rsidRPr="0061244A">
              <w:rPr>
                <w:color w:val="000000"/>
                <w:szCs w:val="26"/>
              </w:rPr>
              <w:t>91.07</w:t>
            </w:r>
          </w:p>
        </w:tc>
        <w:tc>
          <w:tcPr>
            <w:tcW w:w="810" w:type="dxa"/>
            <w:vAlign w:val="center"/>
          </w:tcPr>
          <w:p w14:paraId="5502B4F8" w14:textId="7AEB0562" w:rsidR="00745DF4" w:rsidRPr="0061244A" w:rsidRDefault="00745DF4" w:rsidP="00FB1F80">
            <w:pPr>
              <w:jc w:val="center"/>
              <w:rPr>
                <w:szCs w:val="26"/>
              </w:rPr>
            </w:pPr>
            <w:r w:rsidRPr="0061244A">
              <w:rPr>
                <w:color w:val="000000"/>
                <w:szCs w:val="26"/>
              </w:rPr>
              <w:t>80.71</w:t>
            </w:r>
          </w:p>
        </w:tc>
        <w:tc>
          <w:tcPr>
            <w:tcW w:w="900" w:type="dxa"/>
            <w:vAlign w:val="center"/>
          </w:tcPr>
          <w:p w14:paraId="63E569F4" w14:textId="74193535" w:rsidR="00745DF4" w:rsidRPr="0061244A" w:rsidRDefault="00745DF4" w:rsidP="00FB1F80">
            <w:pPr>
              <w:jc w:val="center"/>
              <w:rPr>
                <w:szCs w:val="26"/>
              </w:rPr>
            </w:pPr>
            <w:r w:rsidRPr="0061244A">
              <w:rPr>
                <w:color w:val="000000"/>
                <w:szCs w:val="26"/>
              </w:rPr>
              <w:t>70.59</w:t>
            </w:r>
          </w:p>
        </w:tc>
        <w:tc>
          <w:tcPr>
            <w:tcW w:w="900" w:type="dxa"/>
            <w:vAlign w:val="center"/>
          </w:tcPr>
          <w:p w14:paraId="731EAA00" w14:textId="186C2A87" w:rsidR="00745DF4" w:rsidRPr="0061244A" w:rsidRDefault="00745DF4" w:rsidP="00FB1F80">
            <w:pPr>
              <w:jc w:val="center"/>
              <w:rPr>
                <w:szCs w:val="26"/>
              </w:rPr>
            </w:pPr>
            <w:r w:rsidRPr="0061244A">
              <w:rPr>
                <w:color w:val="000000"/>
                <w:szCs w:val="26"/>
              </w:rPr>
              <w:t>51.04</w:t>
            </w:r>
          </w:p>
        </w:tc>
        <w:tc>
          <w:tcPr>
            <w:tcW w:w="810" w:type="dxa"/>
            <w:vAlign w:val="center"/>
          </w:tcPr>
          <w:p w14:paraId="7A6CC592" w14:textId="330809CA" w:rsidR="00745DF4" w:rsidRPr="0061244A" w:rsidRDefault="00745DF4" w:rsidP="00FB1F80">
            <w:pPr>
              <w:jc w:val="center"/>
              <w:rPr>
                <w:szCs w:val="26"/>
              </w:rPr>
            </w:pPr>
            <w:r w:rsidRPr="0061244A">
              <w:rPr>
                <w:color w:val="000000"/>
                <w:szCs w:val="26"/>
              </w:rPr>
              <w:t>34.66</w:t>
            </w:r>
          </w:p>
        </w:tc>
        <w:tc>
          <w:tcPr>
            <w:tcW w:w="810" w:type="dxa"/>
            <w:vAlign w:val="center"/>
          </w:tcPr>
          <w:p w14:paraId="39E470BE" w14:textId="720D6E08" w:rsidR="00745DF4" w:rsidRPr="0061244A" w:rsidRDefault="00745DF4" w:rsidP="00FB1F80">
            <w:pPr>
              <w:jc w:val="center"/>
              <w:rPr>
                <w:szCs w:val="26"/>
              </w:rPr>
            </w:pPr>
            <w:r w:rsidRPr="0061244A">
              <w:rPr>
                <w:color w:val="000000"/>
                <w:szCs w:val="26"/>
              </w:rPr>
              <w:t>89.74</w:t>
            </w:r>
          </w:p>
        </w:tc>
        <w:tc>
          <w:tcPr>
            <w:tcW w:w="810" w:type="dxa"/>
            <w:vAlign w:val="center"/>
          </w:tcPr>
          <w:p w14:paraId="0BC608DC" w14:textId="550D4E86" w:rsidR="00745DF4" w:rsidRPr="0061244A" w:rsidRDefault="00E70BD3" w:rsidP="00FB1F80">
            <w:pPr>
              <w:jc w:val="center"/>
              <w:rPr>
                <w:szCs w:val="26"/>
              </w:rPr>
            </w:pPr>
            <w:r>
              <w:rPr>
                <w:color w:val="000000"/>
                <w:szCs w:val="26"/>
              </w:rPr>
              <w:t>0</w:t>
            </w:r>
            <w:r w:rsidR="00745DF4" w:rsidRPr="0061244A">
              <w:rPr>
                <w:color w:val="000000"/>
                <w:szCs w:val="26"/>
              </w:rPr>
              <w:t>0.00</w:t>
            </w:r>
          </w:p>
        </w:tc>
        <w:tc>
          <w:tcPr>
            <w:tcW w:w="945" w:type="dxa"/>
            <w:vAlign w:val="center"/>
          </w:tcPr>
          <w:p w14:paraId="474E9F9C" w14:textId="715522DE" w:rsidR="00745DF4" w:rsidRPr="0061244A" w:rsidRDefault="00FB1F80" w:rsidP="00FB1F80">
            <w:pPr>
              <w:spacing w:line="240" w:lineRule="auto"/>
              <w:jc w:val="center"/>
              <w:rPr>
                <w:szCs w:val="26"/>
              </w:rPr>
            </w:pPr>
            <w:r>
              <w:rPr>
                <w:color w:val="000000"/>
                <w:szCs w:val="26"/>
              </w:rPr>
              <w:t>69.64</w:t>
            </w:r>
          </w:p>
        </w:tc>
        <w:tc>
          <w:tcPr>
            <w:tcW w:w="993" w:type="dxa"/>
            <w:vAlign w:val="center"/>
          </w:tcPr>
          <w:p w14:paraId="2E4E0CA6" w14:textId="0094387A" w:rsidR="00745DF4" w:rsidRPr="00FB1F80" w:rsidRDefault="00745DF4" w:rsidP="00FB1F80">
            <w:pPr>
              <w:spacing w:line="240" w:lineRule="auto"/>
              <w:jc w:val="center"/>
              <w:rPr>
                <w:color w:val="000000"/>
                <w:szCs w:val="26"/>
              </w:rPr>
            </w:pPr>
            <w:r w:rsidRPr="0061244A">
              <w:rPr>
                <w:color w:val="000000"/>
                <w:szCs w:val="26"/>
              </w:rPr>
              <w:t>60</w:t>
            </w:r>
            <w:r w:rsidR="00366C8F" w:rsidRPr="0061244A">
              <w:rPr>
                <w:color w:val="000000"/>
                <w:szCs w:val="26"/>
              </w:rPr>
              <w:t>.</w:t>
            </w:r>
            <w:r w:rsidRPr="0061244A">
              <w:rPr>
                <w:color w:val="000000"/>
                <w:szCs w:val="26"/>
              </w:rPr>
              <w:t>07</w:t>
            </w:r>
          </w:p>
        </w:tc>
      </w:tr>
      <w:tr w:rsidR="00745DF4" w:rsidRPr="00832EFE" w14:paraId="73817711" w14:textId="77777777" w:rsidTr="00DA7A9F">
        <w:trPr>
          <w:trHeight w:val="846"/>
        </w:trPr>
        <w:tc>
          <w:tcPr>
            <w:tcW w:w="1163" w:type="dxa"/>
            <w:vMerge/>
          </w:tcPr>
          <w:p w14:paraId="7C86DDA4" w14:textId="77777777" w:rsidR="00745DF4" w:rsidRDefault="00745DF4" w:rsidP="00745DF4"/>
        </w:tc>
        <w:tc>
          <w:tcPr>
            <w:tcW w:w="542" w:type="dxa"/>
            <w:vAlign w:val="center"/>
          </w:tcPr>
          <w:p w14:paraId="5CF1D01E" w14:textId="77777777" w:rsidR="00745DF4" w:rsidRDefault="00745DF4" w:rsidP="00FB1F80">
            <w:pPr>
              <w:jc w:val="center"/>
            </w:pPr>
            <w:r>
              <w:t>R</w:t>
            </w:r>
          </w:p>
        </w:tc>
        <w:tc>
          <w:tcPr>
            <w:tcW w:w="810" w:type="dxa"/>
            <w:vAlign w:val="center"/>
          </w:tcPr>
          <w:p w14:paraId="43CA0343" w14:textId="10BCBFC2" w:rsidR="00745DF4" w:rsidRPr="0061244A" w:rsidRDefault="00745DF4" w:rsidP="00FB1F80">
            <w:pPr>
              <w:jc w:val="center"/>
              <w:rPr>
                <w:szCs w:val="26"/>
              </w:rPr>
            </w:pPr>
            <w:r w:rsidRPr="0061244A">
              <w:rPr>
                <w:color w:val="000000"/>
                <w:szCs w:val="26"/>
              </w:rPr>
              <w:t>86.08</w:t>
            </w:r>
          </w:p>
        </w:tc>
        <w:tc>
          <w:tcPr>
            <w:tcW w:w="810" w:type="dxa"/>
            <w:vAlign w:val="center"/>
          </w:tcPr>
          <w:p w14:paraId="37EBFE8D" w14:textId="0ACAADFB" w:rsidR="00745DF4" w:rsidRPr="0061244A" w:rsidRDefault="00745DF4" w:rsidP="00FB1F80">
            <w:pPr>
              <w:jc w:val="center"/>
              <w:rPr>
                <w:szCs w:val="26"/>
              </w:rPr>
            </w:pPr>
            <w:r w:rsidRPr="0061244A">
              <w:rPr>
                <w:color w:val="000000"/>
                <w:szCs w:val="26"/>
              </w:rPr>
              <w:t>87.60</w:t>
            </w:r>
          </w:p>
        </w:tc>
        <w:tc>
          <w:tcPr>
            <w:tcW w:w="900" w:type="dxa"/>
            <w:vAlign w:val="center"/>
          </w:tcPr>
          <w:p w14:paraId="73913F8F" w14:textId="3F673C04" w:rsidR="00745DF4" w:rsidRPr="0061244A" w:rsidRDefault="00745DF4" w:rsidP="00FB1F80">
            <w:pPr>
              <w:jc w:val="center"/>
              <w:rPr>
                <w:szCs w:val="26"/>
              </w:rPr>
            </w:pPr>
            <w:r w:rsidRPr="0061244A">
              <w:rPr>
                <w:color w:val="000000"/>
                <w:szCs w:val="26"/>
              </w:rPr>
              <w:t>36.36</w:t>
            </w:r>
          </w:p>
        </w:tc>
        <w:tc>
          <w:tcPr>
            <w:tcW w:w="900" w:type="dxa"/>
            <w:vAlign w:val="center"/>
          </w:tcPr>
          <w:p w14:paraId="26405713" w14:textId="4D40DC76" w:rsidR="00745DF4" w:rsidRPr="0061244A" w:rsidRDefault="00745DF4" w:rsidP="00FB1F80">
            <w:pPr>
              <w:jc w:val="center"/>
              <w:rPr>
                <w:szCs w:val="26"/>
              </w:rPr>
            </w:pPr>
            <w:r w:rsidRPr="0061244A">
              <w:rPr>
                <w:color w:val="000000"/>
                <w:szCs w:val="26"/>
              </w:rPr>
              <w:t>94.10</w:t>
            </w:r>
          </w:p>
        </w:tc>
        <w:tc>
          <w:tcPr>
            <w:tcW w:w="810" w:type="dxa"/>
            <w:vAlign w:val="center"/>
          </w:tcPr>
          <w:p w14:paraId="0D592CC7" w14:textId="5E7803BD" w:rsidR="00745DF4" w:rsidRPr="0061244A" w:rsidRDefault="00745DF4" w:rsidP="00FB1F80">
            <w:pPr>
              <w:jc w:val="center"/>
              <w:rPr>
                <w:szCs w:val="26"/>
              </w:rPr>
            </w:pPr>
            <w:r w:rsidRPr="0061244A">
              <w:rPr>
                <w:color w:val="000000"/>
                <w:szCs w:val="26"/>
              </w:rPr>
              <w:t>85.29</w:t>
            </w:r>
          </w:p>
        </w:tc>
        <w:tc>
          <w:tcPr>
            <w:tcW w:w="810" w:type="dxa"/>
            <w:vAlign w:val="center"/>
          </w:tcPr>
          <w:p w14:paraId="31177C9A" w14:textId="3673DCBC" w:rsidR="00745DF4" w:rsidRPr="0061244A" w:rsidRDefault="00745DF4" w:rsidP="00FB1F80">
            <w:pPr>
              <w:jc w:val="center"/>
              <w:rPr>
                <w:szCs w:val="26"/>
              </w:rPr>
            </w:pPr>
            <w:r w:rsidRPr="0061244A">
              <w:rPr>
                <w:color w:val="000000"/>
                <w:szCs w:val="26"/>
              </w:rPr>
              <w:t>62.50</w:t>
            </w:r>
          </w:p>
        </w:tc>
        <w:tc>
          <w:tcPr>
            <w:tcW w:w="810" w:type="dxa"/>
            <w:vAlign w:val="center"/>
          </w:tcPr>
          <w:p w14:paraId="6D13DD29" w14:textId="7A8A4916" w:rsidR="00745DF4" w:rsidRPr="0061244A" w:rsidRDefault="00745DF4" w:rsidP="00FB1F80">
            <w:pPr>
              <w:jc w:val="center"/>
              <w:rPr>
                <w:szCs w:val="26"/>
              </w:rPr>
            </w:pPr>
            <w:r w:rsidRPr="0061244A">
              <w:rPr>
                <w:color w:val="000000"/>
                <w:szCs w:val="26"/>
              </w:rPr>
              <w:t>0</w:t>
            </w:r>
            <w:r w:rsidR="00E70BD3">
              <w:rPr>
                <w:color w:val="000000"/>
                <w:szCs w:val="26"/>
              </w:rPr>
              <w:t>0</w:t>
            </w:r>
            <w:r w:rsidRPr="0061244A">
              <w:rPr>
                <w:color w:val="000000"/>
                <w:szCs w:val="26"/>
              </w:rPr>
              <w:t>.00</w:t>
            </w:r>
          </w:p>
        </w:tc>
        <w:tc>
          <w:tcPr>
            <w:tcW w:w="945" w:type="dxa"/>
            <w:vAlign w:val="center"/>
          </w:tcPr>
          <w:p w14:paraId="2E185718" w14:textId="50A8C54C" w:rsidR="00745DF4" w:rsidRPr="00FB1F80" w:rsidRDefault="00745DF4" w:rsidP="00FB1F80">
            <w:pPr>
              <w:spacing w:line="240" w:lineRule="auto"/>
              <w:jc w:val="center"/>
              <w:rPr>
                <w:color w:val="000000"/>
                <w:szCs w:val="26"/>
              </w:rPr>
            </w:pPr>
            <w:r w:rsidRPr="0061244A">
              <w:rPr>
                <w:color w:val="000000"/>
                <w:szCs w:val="26"/>
              </w:rPr>
              <w:t>75</w:t>
            </w:r>
            <w:r w:rsidR="00366C8F" w:rsidRPr="0061244A">
              <w:rPr>
                <w:color w:val="000000"/>
                <w:szCs w:val="26"/>
              </w:rPr>
              <w:t>.</w:t>
            </w:r>
            <w:r w:rsidRPr="0061244A">
              <w:rPr>
                <w:color w:val="000000"/>
                <w:szCs w:val="26"/>
              </w:rPr>
              <w:t>32</w:t>
            </w:r>
          </w:p>
        </w:tc>
        <w:tc>
          <w:tcPr>
            <w:tcW w:w="993" w:type="dxa"/>
            <w:vAlign w:val="center"/>
          </w:tcPr>
          <w:p w14:paraId="76D20E74" w14:textId="0648828C" w:rsidR="00745DF4" w:rsidRPr="00FB1F80" w:rsidRDefault="00745DF4" w:rsidP="00FB1F80">
            <w:pPr>
              <w:spacing w:line="240" w:lineRule="auto"/>
              <w:jc w:val="center"/>
              <w:rPr>
                <w:color w:val="000000"/>
                <w:szCs w:val="26"/>
              </w:rPr>
            </w:pPr>
            <w:r w:rsidRPr="0061244A">
              <w:rPr>
                <w:color w:val="000000"/>
                <w:szCs w:val="26"/>
              </w:rPr>
              <w:t>85</w:t>
            </w:r>
            <w:r w:rsidR="00366C8F" w:rsidRPr="0061244A">
              <w:rPr>
                <w:color w:val="000000"/>
                <w:szCs w:val="26"/>
              </w:rPr>
              <w:t>.</w:t>
            </w:r>
            <w:r w:rsidRPr="0061244A">
              <w:rPr>
                <w:color w:val="000000"/>
                <w:szCs w:val="26"/>
              </w:rPr>
              <w:t>44</w:t>
            </w:r>
          </w:p>
        </w:tc>
      </w:tr>
      <w:tr w:rsidR="00745DF4" w:rsidRPr="00832EFE" w14:paraId="13E9D828" w14:textId="77777777" w:rsidTr="00DA7A9F">
        <w:trPr>
          <w:trHeight w:val="986"/>
        </w:trPr>
        <w:tc>
          <w:tcPr>
            <w:tcW w:w="1163" w:type="dxa"/>
            <w:vMerge/>
          </w:tcPr>
          <w:p w14:paraId="48C1BBFD" w14:textId="77777777" w:rsidR="00745DF4" w:rsidRDefault="00745DF4" w:rsidP="00745DF4"/>
        </w:tc>
        <w:tc>
          <w:tcPr>
            <w:tcW w:w="542" w:type="dxa"/>
            <w:vAlign w:val="center"/>
          </w:tcPr>
          <w:p w14:paraId="4B55B9A4" w14:textId="77777777" w:rsidR="00745DF4" w:rsidRDefault="00745DF4" w:rsidP="00FB1F80">
            <w:pPr>
              <w:jc w:val="center"/>
            </w:pPr>
            <w:r>
              <w:t>F1</w:t>
            </w:r>
          </w:p>
        </w:tc>
        <w:tc>
          <w:tcPr>
            <w:tcW w:w="810" w:type="dxa"/>
            <w:vAlign w:val="center"/>
          </w:tcPr>
          <w:p w14:paraId="32BFB586" w14:textId="05D6F0D6" w:rsidR="00745DF4" w:rsidRPr="0061244A" w:rsidRDefault="00745DF4" w:rsidP="00FB1F80">
            <w:pPr>
              <w:jc w:val="center"/>
              <w:rPr>
                <w:szCs w:val="26"/>
              </w:rPr>
            </w:pPr>
            <w:r w:rsidRPr="0061244A">
              <w:rPr>
                <w:color w:val="000000"/>
                <w:szCs w:val="26"/>
              </w:rPr>
              <w:t>88.50</w:t>
            </w:r>
          </w:p>
        </w:tc>
        <w:tc>
          <w:tcPr>
            <w:tcW w:w="810" w:type="dxa"/>
            <w:vAlign w:val="center"/>
          </w:tcPr>
          <w:p w14:paraId="7FA3B390" w14:textId="53FFFD41" w:rsidR="00745DF4" w:rsidRPr="0061244A" w:rsidRDefault="00745DF4" w:rsidP="00FB1F80">
            <w:pPr>
              <w:jc w:val="center"/>
              <w:rPr>
                <w:szCs w:val="26"/>
              </w:rPr>
            </w:pPr>
            <w:r w:rsidRPr="0061244A">
              <w:rPr>
                <w:color w:val="000000"/>
                <w:szCs w:val="26"/>
              </w:rPr>
              <w:t>84.01</w:t>
            </w:r>
          </w:p>
        </w:tc>
        <w:tc>
          <w:tcPr>
            <w:tcW w:w="900" w:type="dxa"/>
            <w:vAlign w:val="center"/>
          </w:tcPr>
          <w:p w14:paraId="462C8C01" w14:textId="454ECD8F" w:rsidR="00745DF4" w:rsidRPr="0061244A" w:rsidRDefault="00745DF4" w:rsidP="00FB1F80">
            <w:pPr>
              <w:jc w:val="center"/>
              <w:rPr>
                <w:szCs w:val="26"/>
              </w:rPr>
            </w:pPr>
            <w:r w:rsidRPr="0061244A">
              <w:rPr>
                <w:color w:val="000000"/>
                <w:szCs w:val="26"/>
              </w:rPr>
              <w:t>48</w:t>
            </w:r>
            <w:r w:rsidR="009A68E3" w:rsidRPr="0061244A">
              <w:rPr>
                <w:color w:val="000000"/>
                <w:szCs w:val="26"/>
              </w:rPr>
              <w:t>.</w:t>
            </w:r>
            <w:r w:rsidRPr="0061244A">
              <w:rPr>
                <w:color w:val="000000"/>
                <w:szCs w:val="26"/>
              </w:rPr>
              <w:t>00</w:t>
            </w:r>
          </w:p>
        </w:tc>
        <w:tc>
          <w:tcPr>
            <w:tcW w:w="900" w:type="dxa"/>
            <w:vAlign w:val="center"/>
          </w:tcPr>
          <w:p w14:paraId="3603E365" w14:textId="20C5D3A7" w:rsidR="00745DF4" w:rsidRPr="0061244A" w:rsidRDefault="00745DF4" w:rsidP="00FB1F80">
            <w:pPr>
              <w:jc w:val="center"/>
              <w:rPr>
                <w:szCs w:val="26"/>
              </w:rPr>
            </w:pPr>
            <w:r w:rsidRPr="0061244A">
              <w:rPr>
                <w:color w:val="000000"/>
                <w:szCs w:val="26"/>
              </w:rPr>
              <w:t>66</w:t>
            </w:r>
            <w:r w:rsidR="009A68E3" w:rsidRPr="0061244A">
              <w:rPr>
                <w:color w:val="000000"/>
                <w:szCs w:val="26"/>
              </w:rPr>
              <w:t>.</w:t>
            </w:r>
            <w:r w:rsidRPr="0061244A">
              <w:rPr>
                <w:color w:val="000000"/>
                <w:szCs w:val="26"/>
              </w:rPr>
              <w:t>18</w:t>
            </w:r>
          </w:p>
        </w:tc>
        <w:tc>
          <w:tcPr>
            <w:tcW w:w="810" w:type="dxa"/>
            <w:vAlign w:val="center"/>
          </w:tcPr>
          <w:p w14:paraId="4E377C26" w14:textId="1A71B20A" w:rsidR="00745DF4" w:rsidRPr="0061244A" w:rsidRDefault="00745DF4" w:rsidP="00FB1F80">
            <w:pPr>
              <w:jc w:val="center"/>
              <w:rPr>
                <w:szCs w:val="26"/>
              </w:rPr>
            </w:pPr>
            <w:r w:rsidRPr="0061244A">
              <w:rPr>
                <w:color w:val="000000"/>
                <w:szCs w:val="26"/>
              </w:rPr>
              <w:t>49</w:t>
            </w:r>
            <w:r w:rsidR="00366C8F" w:rsidRPr="0061244A">
              <w:rPr>
                <w:color w:val="000000"/>
                <w:szCs w:val="26"/>
              </w:rPr>
              <w:t>.</w:t>
            </w:r>
            <w:r w:rsidRPr="0061244A">
              <w:rPr>
                <w:color w:val="000000"/>
                <w:szCs w:val="26"/>
              </w:rPr>
              <w:t>29</w:t>
            </w:r>
          </w:p>
        </w:tc>
        <w:tc>
          <w:tcPr>
            <w:tcW w:w="810" w:type="dxa"/>
            <w:vAlign w:val="center"/>
          </w:tcPr>
          <w:p w14:paraId="41A28B35" w14:textId="345DD828" w:rsidR="00745DF4" w:rsidRPr="0061244A" w:rsidRDefault="00745DF4" w:rsidP="00FB1F80">
            <w:pPr>
              <w:jc w:val="center"/>
              <w:rPr>
                <w:szCs w:val="26"/>
              </w:rPr>
            </w:pPr>
            <w:r w:rsidRPr="0061244A">
              <w:rPr>
                <w:color w:val="000000"/>
                <w:szCs w:val="26"/>
              </w:rPr>
              <w:t>73</w:t>
            </w:r>
            <w:r w:rsidR="009A68E3" w:rsidRPr="0061244A">
              <w:rPr>
                <w:color w:val="000000"/>
                <w:szCs w:val="26"/>
              </w:rPr>
              <w:t>.</w:t>
            </w:r>
            <w:r w:rsidRPr="0061244A">
              <w:rPr>
                <w:color w:val="000000"/>
                <w:szCs w:val="26"/>
              </w:rPr>
              <w:t>68</w:t>
            </w:r>
          </w:p>
        </w:tc>
        <w:tc>
          <w:tcPr>
            <w:tcW w:w="810" w:type="dxa"/>
            <w:vAlign w:val="center"/>
          </w:tcPr>
          <w:p w14:paraId="13C33C16" w14:textId="2622CC1A" w:rsidR="00745DF4" w:rsidRPr="0061244A" w:rsidRDefault="00E70BD3" w:rsidP="00FB1F80">
            <w:pPr>
              <w:jc w:val="center"/>
              <w:rPr>
                <w:szCs w:val="26"/>
              </w:rPr>
            </w:pPr>
            <w:r>
              <w:rPr>
                <w:color w:val="000000"/>
                <w:szCs w:val="26"/>
              </w:rPr>
              <w:t>0</w:t>
            </w:r>
            <w:r w:rsidR="00745DF4" w:rsidRPr="0061244A">
              <w:rPr>
                <w:color w:val="000000"/>
                <w:szCs w:val="26"/>
              </w:rPr>
              <w:t>0</w:t>
            </w:r>
            <w:r w:rsidR="009A68E3" w:rsidRPr="0061244A">
              <w:rPr>
                <w:color w:val="000000"/>
                <w:szCs w:val="26"/>
              </w:rPr>
              <w:t>.</w:t>
            </w:r>
            <w:r w:rsidR="00745DF4" w:rsidRPr="0061244A">
              <w:rPr>
                <w:color w:val="000000"/>
                <w:szCs w:val="26"/>
              </w:rPr>
              <w:t>00</w:t>
            </w:r>
          </w:p>
        </w:tc>
        <w:tc>
          <w:tcPr>
            <w:tcW w:w="945" w:type="dxa"/>
            <w:vAlign w:val="center"/>
          </w:tcPr>
          <w:p w14:paraId="43E4C493" w14:textId="7B2041DF" w:rsidR="00745DF4" w:rsidRPr="00FB1F80" w:rsidRDefault="00745DF4" w:rsidP="00FB1F80">
            <w:pPr>
              <w:spacing w:line="240" w:lineRule="auto"/>
              <w:jc w:val="center"/>
              <w:rPr>
                <w:color w:val="000000"/>
                <w:szCs w:val="26"/>
              </w:rPr>
            </w:pPr>
            <w:r w:rsidRPr="0061244A">
              <w:rPr>
                <w:color w:val="000000"/>
                <w:szCs w:val="26"/>
              </w:rPr>
              <w:t>68</w:t>
            </w:r>
            <w:r w:rsidR="00366C8F" w:rsidRPr="0061244A">
              <w:rPr>
                <w:color w:val="000000"/>
                <w:szCs w:val="26"/>
              </w:rPr>
              <w:t>.</w:t>
            </w:r>
            <w:r w:rsidRPr="0061244A">
              <w:rPr>
                <w:color w:val="000000"/>
                <w:szCs w:val="26"/>
              </w:rPr>
              <w:t>28</w:t>
            </w:r>
          </w:p>
        </w:tc>
        <w:tc>
          <w:tcPr>
            <w:tcW w:w="993" w:type="dxa"/>
            <w:vAlign w:val="center"/>
          </w:tcPr>
          <w:p w14:paraId="3A56182A" w14:textId="7CB1CE45" w:rsidR="00745DF4" w:rsidRPr="00FB1F80" w:rsidRDefault="00745DF4" w:rsidP="00FB1F80">
            <w:pPr>
              <w:spacing w:line="240" w:lineRule="auto"/>
              <w:jc w:val="center"/>
              <w:rPr>
                <w:color w:val="000000"/>
                <w:szCs w:val="26"/>
              </w:rPr>
            </w:pPr>
            <w:r w:rsidRPr="0061244A">
              <w:rPr>
                <w:color w:val="000000"/>
                <w:szCs w:val="26"/>
              </w:rPr>
              <w:t>70</w:t>
            </w:r>
            <w:r w:rsidR="00366C8F" w:rsidRPr="0061244A">
              <w:rPr>
                <w:color w:val="000000"/>
                <w:szCs w:val="26"/>
              </w:rPr>
              <w:t>.</w:t>
            </w:r>
            <w:r w:rsidRPr="0061244A">
              <w:rPr>
                <w:color w:val="000000"/>
                <w:szCs w:val="26"/>
              </w:rPr>
              <w:t>54</w:t>
            </w:r>
          </w:p>
        </w:tc>
      </w:tr>
      <w:tr w:rsidR="00745DF4" w:rsidRPr="00832EFE" w14:paraId="4D48FBDE" w14:textId="77777777" w:rsidTr="00DA7A9F">
        <w:trPr>
          <w:trHeight w:val="1128"/>
        </w:trPr>
        <w:tc>
          <w:tcPr>
            <w:tcW w:w="1163" w:type="dxa"/>
            <w:vMerge w:val="restart"/>
            <w:textDirection w:val="btLr"/>
            <w:vAlign w:val="center"/>
          </w:tcPr>
          <w:p w14:paraId="0D16224B" w14:textId="77777777" w:rsidR="00745DF4" w:rsidRPr="003A6D3A" w:rsidRDefault="00745DF4" w:rsidP="00745DF4">
            <w:pPr>
              <w:ind w:left="113" w:right="113"/>
              <w:jc w:val="center"/>
              <w:rPr>
                <w:i/>
              </w:rPr>
            </w:pPr>
            <w:r w:rsidRPr="003A6D3A">
              <w:rPr>
                <w:i/>
              </w:rPr>
              <w:t>SVM (Random Over sampling = 0.8 + Score &gt; 50)</w:t>
            </w:r>
          </w:p>
        </w:tc>
        <w:tc>
          <w:tcPr>
            <w:tcW w:w="542" w:type="dxa"/>
            <w:vAlign w:val="center"/>
          </w:tcPr>
          <w:p w14:paraId="252E4DB9" w14:textId="77777777" w:rsidR="00745DF4" w:rsidRDefault="00745DF4" w:rsidP="00FB1F80">
            <w:pPr>
              <w:jc w:val="center"/>
            </w:pPr>
            <w:r>
              <w:t>P</w:t>
            </w:r>
          </w:p>
        </w:tc>
        <w:tc>
          <w:tcPr>
            <w:tcW w:w="810" w:type="dxa"/>
            <w:vAlign w:val="center"/>
          </w:tcPr>
          <w:p w14:paraId="7C6867B4" w14:textId="6F668BC0" w:rsidR="00745DF4" w:rsidRPr="0061244A" w:rsidRDefault="00366C8F" w:rsidP="00FB1F80">
            <w:pPr>
              <w:jc w:val="center"/>
              <w:rPr>
                <w:color w:val="000000"/>
                <w:szCs w:val="26"/>
              </w:rPr>
            </w:pPr>
            <w:r w:rsidRPr="0061244A">
              <w:rPr>
                <w:color w:val="000000"/>
                <w:szCs w:val="26"/>
              </w:rPr>
              <w:t>89.</w:t>
            </w:r>
            <w:r w:rsidR="00745DF4" w:rsidRPr="0061244A">
              <w:rPr>
                <w:color w:val="000000"/>
                <w:szCs w:val="26"/>
              </w:rPr>
              <w:t>96</w:t>
            </w:r>
          </w:p>
        </w:tc>
        <w:tc>
          <w:tcPr>
            <w:tcW w:w="810" w:type="dxa"/>
            <w:vAlign w:val="center"/>
          </w:tcPr>
          <w:p w14:paraId="4C5F58C1" w14:textId="258FB749" w:rsidR="00745DF4" w:rsidRPr="0061244A" w:rsidRDefault="00366C8F" w:rsidP="00FB1F80">
            <w:pPr>
              <w:jc w:val="center"/>
              <w:rPr>
                <w:szCs w:val="26"/>
              </w:rPr>
            </w:pPr>
            <w:r w:rsidRPr="0061244A">
              <w:rPr>
                <w:color w:val="000000"/>
                <w:szCs w:val="26"/>
              </w:rPr>
              <w:t>76.97</w:t>
            </w:r>
          </w:p>
        </w:tc>
        <w:tc>
          <w:tcPr>
            <w:tcW w:w="900" w:type="dxa"/>
            <w:vAlign w:val="center"/>
          </w:tcPr>
          <w:p w14:paraId="00DCC167" w14:textId="6E359D84" w:rsidR="00745DF4" w:rsidRPr="0061244A" w:rsidRDefault="00366C8F" w:rsidP="00FB1F80">
            <w:pPr>
              <w:jc w:val="center"/>
              <w:rPr>
                <w:szCs w:val="26"/>
              </w:rPr>
            </w:pPr>
            <w:r w:rsidRPr="0061244A">
              <w:rPr>
                <w:color w:val="000000"/>
                <w:szCs w:val="26"/>
              </w:rPr>
              <w:t>32.05</w:t>
            </w:r>
          </w:p>
        </w:tc>
        <w:tc>
          <w:tcPr>
            <w:tcW w:w="900" w:type="dxa"/>
            <w:vAlign w:val="center"/>
          </w:tcPr>
          <w:p w14:paraId="2FF4455D" w14:textId="5F83CCA0" w:rsidR="00745DF4" w:rsidRPr="0061244A" w:rsidRDefault="00366C8F" w:rsidP="00FB1F80">
            <w:pPr>
              <w:jc w:val="center"/>
              <w:rPr>
                <w:szCs w:val="26"/>
              </w:rPr>
            </w:pPr>
            <w:r w:rsidRPr="0061244A">
              <w:rPr>
                <w:color w:val="000000"/>
                <w:szCs w:val="26"/>
              </w:rPr>
              <w:t>50.75</w:t>
            </w:r>
          </w:p>
        </w:tc>
        <w:tc>
          <w:tcPr>
            <w:tcW w:w="810" w:type="dxa"/>
            <w:vAlign w:val="center"/>
          </w:tcPr>
          <w:p w14:paraId="4915DC6C" w14:textId="6D89637A" w:rsidR="00745DF4" w:rsidRPr="0061244A" w:rsidRDefault="00366C8F" w:rsidP="00FB1F80">
            <w:pPr>
              <w:jc w:val="center"/>
              <w:rPr>
                <w:szCs w:val="26"/>
              </w:rPr>
            </w:pPr>
            <w:r w:rsidRPr="0061244A">
              <w:rPr>
                <w:color w:val="000000"/>
                <w:szCs w:val="26"/>
              </w:rPr>
              <w:t>70.69</w:t>
            </w:r>
          </w:p>
        </w:tc>
        <w:tc>
          <w:tcPr>
            <w:tcW w:w="810" w:type="dxa"/>
            <w:vAlign w:val="center"/>
          </w:tcPr>
          <w:p w14:paraId="66B60631" w14:textId="2089C03C" w:rsidR="00745DF4" w:rsidRPr="0061244A" w:rsidRDefault="00366C8F" w:rsidP="00FB1F80">
            <w:pPr>
              <w:jc w:val="center"/>
              <w:rPr>
                <w:szCs w:val="26"/>
              </w:rPr>
            </w:pPr>
            <w:r w:rsidRPr="0061244A">
              <w:rPr>
                <w:color w:val="000000"/>
                <w:szCs w:val="26"/>
              </w:rPr>
              <w:t>68.25</w:t>
            </w:r>
          </w:p>
        </w:tc>
        <w:tc>
          <w:tcPr>
            <w:tcW w:w="810" w:type="dxa"/>
            <w:vAlign w:val="center"/>
          </w:tcPr>
          <w:p w14:paraId="70187DFC" w14:textId="1FFCC5B5" w:rsidR="00745DF4" w:rsidRPr="0061244A" w:rsidRDefault="00366C8F" w:rsidP="00FB1F80">
            <w:pPr>
              <w:jc w:val="center"/>
              <w:rPr>
                <w:szCs w:val="26"/>
              </w:rPr>
            </w:pPr>
            <w:r w:rsidRPr="0061244A">
              <w:rPr>
                <w:color w:val="000000"/>
                <w:szCs w:val="26"/>
              </w:rPr>
              <w:t>0</w:t>
            </w:r>
            <w:r w:rsidR="00E70BD3">
              <w:rPr>
                <w:color w:val="000000"/>
                <w:szCs w:val="26"/>
              </w:rPr>
              <w:t>0</w:t>
            </w:r>
            <w:r w:rsidRPr="0061244A">
              <w:rPr>
                <w:color w:val="000000"/>
                <w:szCs w:val="26"/>
              </w:rPr>
              <w:t>.00</w:t>
            </w:r>
          </w:p>
        </w:tc>
        <w:tc>
          <w:tcPr>
            <w:tcW w:w="945" w:type="dxa"/>
            <w:vAlign w:val="center"/>
          </w:tcPr>
          <w:p w14:paraId="76A613DF" w14:textId="73FC0B3C" w:rsidR="00745DF4" w:rsidRPr="00FB1F80" w:rsidRDefault="00366C8F" w:rsidP="00FB1F80">
            <w:pPr>
              <w:spacing w:line="240" w:lineRule="auto"/>
              <w:jc w:val="center"/>
              <w:rPr>
                <w:color w:val="000000"/>
                <w:szCs w:val="26"/>
              </w:rPr>
            </w:pPr>
            <w:r w:rsidRPr="0061244A">
              <w:rPr>
                <w:color w:val="000000"/>
                <w:szCs w:val="26"/>
              </w:rPr>
              <w:t>64.78</w:t>
            </w:r>
          </w:p>
        </w:tc>
        <w:tc>
          <w:tcPr>
            <w:tcW w:w="993" w:type="dxa"/>
            <w:vAlign w:val="center"/>
          </w:tcPr>
          <w:p w14:paraId="5C553E6E" w14:textId="3A2B617D" w:rsidR="00745DF4" w:rsidRPr="00FB1F80" w:rsidRDefault="00366C8F" w:rsidP="00FB1F80">
            <w:pPr>
              <w:spacing w:line="240" w:lineRule="auto"/>
              <w:jc w:val="center"/>
              <w:rPr>
                <w:color w:val="000000"/>
                <w:szCs w:val="26"/>
              </w:rPr>
            </w:pPr>
            <w:r w:rsidRPr="0061244A">
              <w:rPr>
                <w:color w:val="000000"/>
                <w:szCs w:val="26"/>
              </w:rPr>
              <w:t>63.35</w:t>
            </w:r>
          </w:p>
        </w:tc>
      </w:tr>
      <w:tr w:rsidR="00745DF4" w:rsidRPr="00832EFE" w14:paraId="4591262E" w14:textId="77777777" w:rsidTr="00DA7A9F">
        <w:trPr>
          <w:trHeight w:val="1116"/>
        </w:trPr>
        <w:tc>
          <w:tcPr>
            <w:tcW w:w="1163" w:type="dxa"/>
            <w:vMerge/>
          </w:tcPr>
          <w:p w14:paraId="03F361CC" w14:textId="77777777" w:rsidR="00745DF4" w:rsidRPr="003A6D3A" w:rsidRDefault="00745DF4" w:rsidP="00745DF4"/>
        </w:tc>
        <w:tc>
          <w:tcPr>
            <w:tcW w:w="542" w:type="dxa"/>
            <w:vAlign w:val="center"/>
          </w:tcPr>
          <w:p w14:paraId="2AFB8309" w14:textId="77777777" w:rsidR="00745DF4" w:rsidRDefault="00745DF4" w:rsidP="00FB1F80">
            <w:pPr>
              <w:jc w:val="center"/>
            </w:pPr>
            <w:r>
              <w:t>R</w:t>
            </w:r>
          </w:p>
        </w:tc>
        <w:tc>
          <w:tcPr>
            <w:tcW w:w="810" w:type="dxa"/>
            <w:vAlign w:val="center"/>
          </w:tcPr>
          <w:p w14:paraId="0DDEC564" w14:textId="23FDBB04" w:rsidR="00745DF4" w:rsidRPr="0061244A" w:rsidRDefault="00366C8F" w:rsidP="00FB1F80">
            <w:pPr>
              <w:jc w:val="center"/>
              <w:rPr>
                <w:szCs w:val="26"/>
              </w:rPr>
            </w:pPr>
            <w:r w:rsidRPr="0061244A">
              <w:rPr>
                <w:color w:val="000000"/>
                <w:szCs w:val="26"/>
              </w:rPr>
              <w:t>90.72</w:t>
            </w:r>
          </w:p>
        </w:tc>
        <w:tc>
          <w:tcPr>
            <w:tcW w:w="810" w:type="dxa"/>
            <w:vAlign w:val="center"/>
          </w:tcPr>
          <w:p w14:paraId="36474DFE" w14:textId="694E88F1" w:rsidR="00745DF4" w:rsidRPr="0061244A" w:rsidRDefault="00366C8F" w:rsidP="00FB1F80">
            <w:pPr>
              <w:jc w:val="center"/>
              <w:rPr>
                <w:szCs w:val="26"/>
              </w:rPr>
            </w:pPr>
            <w:r w:rsidRPr="0061244A">
              <w:rPr>
                <w:color w:val="000000"/>
                <w:szCs w:val="26"/>
              </w:rPr>
              <w:t>90.70</w:t>
            </w:r>
          </w:p>
        </w:tc>
        <w:tc>
          <w:tcPr>
            <w:tcW w:w="900" w:type="dxa"/>
            <w:vAlign w:val="center"/>
          </w:tcPr>
          <w:p w14:paraId="6887D9BF" w14:textId="601874ED" w:rsidR="00745DF4" w:rsidRPr="0061244A" w:rsidRDefault="00745DF4" w:rsidP="00FB1F80">
            <w:pPr>
              <w:jc w:val="center"/>
              <w:rPr>
                <w:szCs w:val="26"/>
              </w:rPr>
            </w:pPr>
            <w:r w:rsidRPr="0061244A">
              <w:rPr>
                <w:color w:val="000000"/>
                <w:szCs w:val="26"/>
              </w:rPr>
              <w:t>75</w:t>
            </w:r>
            <w:r w:rsidR="00366C8F" w:rsidRPr="0061244A">
              <w:rPr>
                <w:color w:val="000000"/>
                <w:szCs w:val="26"/>
              </w:rPr>
              <w:t>.76</w:t>
            </w:r>
          </w:p>
        </w:tc>
        <w:tc>
          <w:tcPr>
            <w:tcW w:w="900" w:type="dxa"/>
            <w:vAlign w:val="center"/>
          </w:tcPr>
          <w:p w14:paraId="3EB95160" w14:textId="78880267" w:rsidR="00745DF4" w:rsidRPr="0061244A" w:rsidRDefault="00366C8F" w:rsidP="00FB1F80">
            <w:pPr>
              <w:jc w:val="center"/>
              <w:rPr>
                <w:szCs w:val="26"/>
              </w:rPr>
            </w:pPr>
            <w:r w:rsidRPr="0061244A">
              <w:rPr>
                <w:color w:val="000000"/>
                <w:szCs w:val="26"/>
              </w:rPr>
              <w:t>94.10</w:t>
            </w:r>
          </w:p>
        </w:tc>
        <w:tc>
          <w:tcPr>
            <w:tcW w:w="810" w:type="dxa"/>
            <w:vAlign w:val="center"/>
          </w:tcPr>
          <w:p w14:paraId="6673934F" w14:textId="41A9C6DC" w:rsidR="00745DF4" w:rsidRPr="0061244A" w:rsidRDefault="00366C8F" w:rsidP="00FB1F80">
            <w:pPr>
              <w:jc w:val="center"/>
              <w:rPr>
                <w:szCs w:val="26"/>
              </w:rPr>
            </w:pPr>
            <w:r w:rsidRPr="0061244A">
              <w:rPr>
                <w:color w:val="000000"/>
                <w:szCs w:val="26"/>
              </w:rPr>
              <w:t>40.20</w:t>
            </w:r>
          </w:p>
        </w:tc>
        <w:tc>
          <w:tcPr>
            <w:tcW w:w="810" w:type="dxa"/>
            <w:vAlign w:val="center"/>
          </w:tcPr>
          <w:p w14:paraId="7AE729D1" w14:textId="6C3BB743" w:rsidR="00745DF4" w:rsidRPr="0061244A" w:rsidRDefault="00366C8F" w:rsidP="00FB1F80">
            <w:pPr>
              <w:jc w:val="center"/>
              <w:rPr>
                <w:szCs w:val="26"/>
              </w:rPr>
            </w:pPr>
            <w:r w:rsidRPr="0061244A">
              <w:rPr>
                <w:color w:val="000000"/>
                <w:szCs w:val="26"/>
              </w:rPr>
              <w:t>76.79</w:t>
            </w:r>
          </w:p>
        </w:tc>
        <w:tc>
          <w:tcPr>
            <w:tcW w:w="810" w:type="dxa"/>
            <w:vAlign w:val="center"/>
          </w:tcPr>
          <w:p w14:paraId="113C3B41" w14:textId="3F397670" w:rsidR="00745DF4" w:rsidRPr="0061244A" w:rsidRDefault="00366C8F" w:rsidP="00FB1F80">
            <w:pPr>
              <w:jc w:val="center"/>
              <w:rPr>
                <w:szCs w:val="26"/>
              </w:rPr>
            </w:pPr>
            <w:r w:rsidRPr="0061244A">
              <w:rPr>
                <w:color w:val="000000"/>
                <w:szCs w:val="26"/>
              </w:rPr>
              <w:t>0</w:t>
            </w:r>
            <w:r w:rsidR="00E70BD3">
              <w:rPr>
                <w:color w:val="000000"/>
                <w:szCs w:val="26"/>
              </w:rPr>
              <w:t>0</w:t>
            </w:r>
            <w:r w:rsidRPr="0061244A">
              <w:rPr>
                <w:color w:val="000000"/>
                <w:szCs w:val="26"/>
              </w:rPr>
              <w:t>.00</w:t>
            </w:r>
          </w:p>
        </w:tc>
        <w:tc>
          <w:tcPr>
            <w:tcW w:w="945" w:type="dxa"/>
            <w:vAlign w:val="center"/>
          </w:tcPr>
          <w:p w14:paraId="4EB9D7B2" w14:textId="1FEB1668" w:rsidR="00745DF4" w:rsidRPr="00AF4080" w:rsidRDefault="00366C8F" w:rsidP="00FB1F80">
            <w:pPr>
              <w:spacing w:line="240" w:lineRule="auto"/>
              <w:jc w:val="center"/>
              <w:rPr>
                <w:color w:val="000000"/>
                <w:szCs w:val="26"/>
              </w:rPr>
            </w:pPr>
            <w:r w:rsidRPr="0061244A">
              <w:rPr>
                <w:color w:val="000000"/>
                <w:szCs w:val="26"/>
              </w:rPr>
              <w:t>78.04</w:t>
            </w:r>
          </w:p>
        </w:tc>
        <w:tc>
          <w:tcPr>
            <w:tcW w:w="993" w:type="dxa"/>
            <w:vAlign w:val="center"/>
          </w:tcPr>
          <w:p w14:paraId="4A94B283" w14:textId="159A2389" w:rsidR="00745DF4" w:rsidRPr="00FB1F80" w:rsidRDefault="00366C8F" w:rsidP="00FB1F80">
            <w:pPr>
              <w:spacing w:line="240" w:lineRule="auto"/>
              <w:jc w:val="center"/>
              <w:rPr>
                <w:color w:val="000000"/>
                <w:szCs w:val="26"/>
              </w:rPr>
            </w:pPr>
            <w:r w:rsidRPr="0061244A">
              <w:rPr>
                <w:color w:val="000000"/>
                <w:szCs w:val="26"/>
              </w:rPr>
              <w:t>84.26</w:t>
            </w:r>
          </w:p>
        </w:tc>
      </w:tr>
      <w:tr w:rsidR="00745DF4" w:rsidRPr="00832EFE" w14:paraId="4CA58481" w14:textId="77777777" w:rsidTr="00DA7A9F">
        <w:trPr>
          <w:trHeight w:val="1120"/>
        </w:trPr>
        <w:tc>
          <w:tcPr>
            <w:tcW w:w="1163" w:type="dxa"/>
            <w:vMerge/>
          </w:tcPr>
          <w:p w14:paraId="6C727D56" w14:textId="77777777" w:rsidR="00745DF4" w:rsidRPr="003A6D3A" w:rsidRDefault="00745DF4" w:rsidP="00745DF4"/>
        </w:tc>
        <w:tc>
          <w:tcPr>
            <w:tcW w:w="542" w:type="dxa"/>
            <w:vAlign w:val="center"/>
          </w:tcPr>
          <w:p w14:paraId="7F3F4925" w14:textId="77777777" w:rsidR="00745DF4" w:rsidRDefault="00745DF4" w:rsidP="00FB1F80">
            <w:pPr>
              <w:jc w:val="center"/>
            </w:pPr>
            <w:r>
              <w:t>F1</w:t>
            </w:r>
          </w:p>
        </w:tc>
        <w:tc>
          <w:tcPr>
            <w:tcW w:w="810" w:type="dxa"/>
            <w:vAlign w:val="center"/>
          </w:tcPr>
          <w:p w14:paraId="39E608DA" w14:textId="260E0DF1" w:rsidR="00745DF4" w:rsidRPr="0061244A" w:rsidRDefault="00366C8F" w:rsidP="00FB1F80">
            <w:pPr>
              <w:jc w:val="center"/>
              <w:rPr>
                <w:szCs w:val="26"/>
              </w:rPr>
            </w:pPr>
            <w:r w:rsidRPr="0061244A">
              <w:rPr>
                <w:color w:val="000000"/>
                <w:szCs w:val="26"/>
              </w:rPr>
              <w:t>90.34</w:t>
            </w:r>
          </w:p>
        </w:tc>
        <w:tc>
          <w:tcPr>
            <w:tcW w:w="810" w:type="dxa"/>
            <w:vAlign w:val="center"/>
          </w:tcPr>
          <w:p w14:paraId="48EE6923" w14:textId="35E175A0" w:rsidR="00745DF4" w:rsidRPr="0061244A" w:rsidRDefault="00366C8F" w:rsidP="00FB1F80">
            <w:pPr>
              <w:jc w:val="center"/>
              <w:rPr>
                <w:szCs w:val="26"/>
              </w:rPr>
            </w:pPr>
            <w:r w:rsidRPr="0061244A">
              <w:rPr>
                <w:color w:val="000000"/>
                <w:szCs w:val="26"/>
              </w:rPr>
              <w:t>83.27</w:t>
            </w:r>
          </w:p>
        </w:tc>
        <w:tc>
          <w:tcPr>
            <w:tcW w:w="900" w:type="dxa"/>
            <w:vAlign w:val="center"/>
          </w:tcPr>
          <w:p w14:paraId="7D444AAA" w14:textId="1BA2B5AB" w:rsidR="00745DF4" w:rsidRPr="0061244A" w:rsidRDefault="00366C8F" w:rsidP="00FB1F80">
            <w:pPr>
              <w:jc w:val="center"/>
              <w:rPr>
                <w:szCs w:val="26"/>
              </w:rPr>
            </w:pPr>
            <w:r w:rsidRPr="0061244A">
              <w:rPr>
                <w:color w:val="000000"/>
                <w:szCs w:val="26"/>
              </w:rPr>
              <w:t>45.05</w:t>
            </w:r>
          </w:p>
        </w:tc>
        <w:tc>
          <w:tcPr>
            <w:tcW w:w="900" w:type="dxa"/>
            <w:vAlign w:val="center"/>
          </w:tcPr>
          <w:p w14:paraId="3FF14BA0" w14:textId="58131125" w:rsidR="00745DF4" w:rsidRPr="0061244A" w:rsidRDefault="00366C8F" w:rsidP="00FB1F80">
            <w:pPr>
              <w:jc w:val="center"/>
              <w:rPr>
                <w:szCs w:val="26"/>
              </w:rPr>
            </w:pPr>
            <w:r w:rsidRPr="0061244A">
              <w:rPr>
                <w:color w:val="000000"/>
                <w:szCs w:val="26"/>
              </w:rPr>
              <w:t>65.94</w:t>
            </w:r>
          </w:p>
        </w:tc>
        <w:tc>
          <w:tcPr>
            <w:tcW w:w="810" w:type="dxa"/>
            <w:vAlign w:val="center"/>
          </w:tcPr>
          <w:p w14:paraId="26EF1A4F" w14:textId="1E25ABE2" w:rsidR="00745DF4" w:rsidRPr="0061244A" w:rsidRDefault="00366C8F" w:rsidP="00FB1F80">
            <w:pPr>
              <w:jc w:val="center"/>
              <w:rPr>
                <w:szCs w:val="26"/>
              </w:rPr>
            </w:pPr>
            <w:r w:rsidRPr="0061244A">
              <w:rPr>
                <w:color w:val="000000"/>
                <w:szCs w:val="26"/>
              </w:rPr>
              <w:t>51.25</w:t>
            </w:r>
          </w:p>
        </w:tc>
        <w:tc>
          <w:tcPr>
            <w:tcW w:w="810" w:type="dxa"/>
            <w:vAlign w:val="center"/>
          </w:tcPr>
          <w:p w14:paraId="3DD112BB" w14:textId="0FCA54F6" w:rsidR="00745DF4" w:rsidRPr="0061244A" w:rsidRDefault="00366C8F" w:rsidP="00FB1F80">
            <w:pPr>
              <w:jc w:val="center"/>
              <w:rPr>
                <w:color w:val="000000"/>
                <w:szCs w:val="26"/>
              </w:rPr>
            </w:pPr>
            <w:r w:rsidRPr="0061244A">
              <w:rPr>
                <w:color w:val="000000"/>
                <w:szCs w:val="26"/>
              </w:rPr>
              <w:t>72.27</w:t>
            </w:r>
          </w:p>
        </w:tc>
        <w:tc>
          <w:tcPr>
            <w:tcW w:w="810" w:type="dxa"/>
            <w:vAlign w:val="center"/>
          </w:tcPr>
          <w:p w14:paraId="18C85518" w14:textId="1A817DAF" w:rsidR="00745DF4" w:rsidRPr="0061244A" w:rsidRDefault="00366C8F" w:rsidP="00FB1F80">
            <w:pPr>
              <w:jc w:val="center"/>
              <w:rPr>
                <w:szCs w:val="26"/>
              </w:rPr>
            </w:pPr>
            <w:r w:rsidRPr="0061244A">
              <w:rPr>
                <w:color w:val="000000"/>
                <w:szCs w:val="26"/>
              </w:rPr>
              <w:t>0</w:t>
            </w:r>
            <w:r w:rsidR="00E70BD3">
              <w:rPr>
                <w:color w:val="000000"/>
                <w:szCs w:val="26"/>
              </w:rPr>
              <w:t>0</w:t>
            </w:r>
            <w:r w:rsidRPr="0061244A">
              <w:rPr>
                <w:color w:val="000000"/>
                <w:szCs w:val="26"/>
              </w:rPr>
              <w:t>.00</w:t>
            </w:r>
          </w:p>
        </w:tc>
        <w:tc>
          <w:tcPr>
            <w:tcW w:w="945" w:type="dxa"/>
            <w:vAlign w:val="center"/>
          </w:tcPr>
          <w:p w14:paraId="5875464B" w14:textId="34BF2712" w:rsidR="00745DF4" w:rsidRPr="00AF4080" w:rsidRDefault="00366C8F" w:rsidP="00FB1F80">
            <w:pPr>
              <w:spacing w:line="240" w:lineRule="auto"/>
              <w:jc w:val="center"/>
              <w:rPr>
                <w:color w:val="000000"/>
                <w:szCs w:val="26"/>
              </w:rPr>
            </w:pPr>
            <w:r w:rsidRPr="0061244A">
              <w:rPr>
                <w:color w:val="000000"/>
                <w:szCs w:val="26"/>
              </w:rPr>
              <w:t>68.02</w:t>
            </w:r>
          </w:p>
        </w:tc>
        <w:tc>
          <w:tcPr>
            <w:tcW w:w="993" w:type="dxa"/>
            <w:vAlign w:val="center"/>
          </w:tcPr>
          <w:p w14:paraId="26169D83" w14:textId="01BB926A" w:rsidR="00745DF4" w:rsidRPr="00FB1F80" w:rsidRDefault="00366C8F" w:rsidP="00FB1F80">
            <w:pPr>
              <w:spacing w:line="240" w:lineRule="auto"/>
              <w:jc w:val="center"/>
              <w:rPr>
                <w:color w:val="000000"/>
                <w:szCs w:val="26"/>
              </w:rPr>
            </w:pPr>
            <w:r w:rsidRPr="0061244A">
              <w:rPr>
                <w:color w:val="000000"/>
                <w:szCs w:val="26"/>
              </w:rPr>
              <w:t>72.32</w:t>
            </w:r>
          </w:p>
        </w:tc>
      </w:tr>
      <w:tr w:rsidR="00745DF4" w:rsidRPr="003F5952" w14:paraId="4993DE4A" w14:textId="77777777" w:rsidTr="00DA7A9F">
        <w:trPr>
          <w:trHeight w:val="968"/>
        </w:trPr>
        <w:tc>
          <w:tcPr>
            <w:tcW w:w="1163" w:type="dxa"/>
            <w:vMerge w:val="restart"/>
            <w:textDirection w:val="btLr"/>
            <w:vAlign w:val="center"/>
          </w:tcPr>
          <w:p w14:paraId="04D92182" w14:textId="77777777" w:rsidR="00745DF4" w:rsidRPr="003A6D3A" w:rsidRDefault="00745DF4" w:rsidP="00745DF4">
            <w:pPr>
              <w:jc w:val="center"/>
              <w:rPr>
                <w:i/>
              </w:rPr>
            </w:pPr>
            <w:r w:rsidRPr="003A6D3A">
              <w:rPr>
                <w:i/>
              </w:rPr>
              <w:lastRenderedPageBreak/>
              <w:t>SVM (Random Under sampling = 0.4 + Score &gt; 50)</w:t>
            </w:r>
          </w:p>
        </w:tc>
        <w:tc>
          <w:tcPr>
            <w:tcW w:w="542" w:type="dxa"/>
            <w:vAlign w:val="center"/>
          </w:tcPr>
          <w:p w14:paraId="18E72722" w14:textId="77777777" w:rsidR="00745DF4" w:rsidRDefault="00745DF4" w:rsidP="00FB1F80">
            <w:pPr>
              <w:jc w:val="center"/>
            </w:pPr>
            <w:r>
              <w:t>P</w:t>
            </w:r>
          </w:p>
        </w:tc>
        <w:tc>
          <w:tcPr>
            <w:tcW w:w="810" w:type="dxa"/>
            <w:vAlign w:val="center"/>
          </w:tcPr>
          <w:p w14:paraId="76D511F3" w14:textId="130511EE" w:rsidR="00745DF4" w:rsidRPr="0061244A" w:rsidRDefault="00366C8F" w:rsidP="00FB1F80">
            <w:pPr>
              <w:jc w:val="center"/>
              <w:rPr>
                <w:szCs w:val="26"/>
              </w:rPr>
            </w:pPr>
            <w:r w:rsidRPr="0061244A">
              <w:rPr>
                <w:color w:val="000000"/>
                <w:szCs w:val="26"/>
              </w:rPr>
              <w:t>89</w:t>
            </w:r>
            <w:r w:rsidR="0061244A" w:rsidRPr="0061244A">
              <w:rPr>
                <w:color w:val="000000"/>
                <w:szCs w:val="26"/>
              </w:rPr>
              <w:t>.</w:t>
            </w:r>
            <w:r w:rsidRPr="0061244A">
              <w:rPr>
                <w:color w:val="000000"/>
                <w:szCs w:val="26"/>
              </w:rPr>
              <w:t>96</w:t>
            </w:r>
          </w:p>
        </w:tc>
        <w:tc>
          <w:tcPr>
            <w:tcW w:w="810" w:type="dxa"/>
            <w:vAlign w:val="center"/>
          </w:tcPr>
          <w:p w14:paraId="671E85DF" w14:textId="6844ACF2" w:rsidR="00745DF4" w:rsidRPr="0061244A" w:rsidRDefault="00366C8F" w:rsidP="00FB1F80">
            <w:pPr>
              <w:jc w:val="center"/>
              <w:rPr>
                <w:szCs w:val="26"/>
              </w:rPr>
            </w:pPr>
            <w:r w:rsidRPr="0061244A">
              <w:rPr>
                <w:color w:val="000000"/>
                <w:szCs w:val="26"/>
              </w:rPr>
              <w:t>78</w:t>
            </w:r>
            <w:r w:rsidR="0061244A" w:rsidRPr="0061244A">
              <w:rPr>
                <w:color w:val="000000"/>
                <w:szCs w:val="26"/>
              </w:rPr>
              <w:t>.</w:t>
            </w:r>
            <w:r w:rsidRPr="0061244A">
              <w:rPr>
                <w:color w:val="000000"/>
                <w:szCs w:val="26"/>
              </w:rPr>
              <w:t>00</w:t>
            </w:r>
          </w:p>
        </w:tc>
        <w:tc>
          <w:tcPr>
            <w:tcW w:w="900" w:type="dxa"/>
            <w:vAlign w:val="center"/>
          </w:tcPr>
          <w:p w14:paraId="190299C0" w14:textId="346E7592" w:rsidR="00745DF4" w:rsidRPr="0061244A" w:rsidRDefault="00366C8F" w:rsidP="00FB1F80">
            <w:pPr>
              <w:jc w:val="center"/>
              <w:rPr>
                <w:szCs w:val="26"/>
              </w:rPr>
            </w:pPr>
            <w:r w:rsidRPr="0061244A">
              <w:rPr>
                <w:color w:val="000000"/>
                <w:szCs w:val="26"/>
              </w:rPr>
              <w:t>62</w:t>
            </w:r>
            <w:r w:rsidR="0061244A" w:rsidRPr="0061244A">
              <w:rPr>
                <w:color w:val="000000"/>
                <w:szCs w:val="26"/>
              </w:rPr>
              <w:t>.</w:t>
            </w:r>
            <w:r w:rsidRPr="0061244A">
              <w:rPr>
                <w:color w:val="000000"/>
                <w:szCs w:val="26"/>
              </w:rPr>
              <w:t>50</w:t>
            </w:r>
          </w:p>
        </w:tc>
        <w:tc>
          <w:tcPr>
            <w:tcW w:w="900" w:type="dxa"/>
            <w:vAlign w:val="center"/>
          </w:tcPr>
          <w:p w14:paraId="13D11725" w14:textId="0CA14399" w:rsidR="00745DF4" w:rsidRPr="0061244A" w:rsidRDefault="00366C8F" w:rsidP="00FB1F80">
            <w:pPr>
              <w:jc w:val="center"/>
              <w:rPr>
                <w:szCs w:val="26"/>
              </w:rPr>
            </w:pPr>
            <w:r w:rsidRPr="0061244A">
              <w:rPr>
                <w:color w:val="000000"/>
                <w:szCs w:val="26"/>
              </w:rPr>
              <w:t>50</w:t>
            </w:r>
            <w:r w:rsidR="0061244A" w:rsidRPr="0061244A">
              <w:rPr>
                <w:color w:val="000000"/>
                <w:szCs w:val="26"/>
              </w:rPr>
              <w:t>.</w:t>
            </w:r>
            <w:r w:rsidRPr="0061244A">
              <w:rPr>
                <w:color w:val="000000"/>
                <w:szCs w:val="26"/>
              </w:rPr>
              <w:t>75</w:t>
            </w:r>
          </w:p>
        </w:tc>
        <w:tc>
          <w:tcPr>
            <w:tcW w:w="810" w:type="dxa"/>
            <w:vAlign w:val="center"/>
          </w:tcPr>
          <w:p w14:paraId="5771A95A" w14:textId="3651D975" w:rsidR="00745DF4" w:rsidRPr="0061244A" w:rsidRDefault="00366C8F" w:rsidP="00FB1F80">
            <w:pPr>
              <w:jc w:val="center"/>
              <w:rPr>
                <w:szCs w:val="26"/>
              </w:rPr>
            </w:pPr>
            <w:r w:rsidRPr="0061244A">
              <w:rPr>
                <w:color w:val="000000"/>
                <w:szCs w:val="26"/>
              </w:rPr>
              <w:t>83</w:t>
            </w:r>
            <w:r w:rsidR="00D96263" w:rsidRPr="0061244A">
              <w:rPr>
                <w:color w:val="000000"/>
                <w:szCs w:val="26"/>
              </w:rPr>
              <w:t>.</w:t>
            </w:r>
            <w:r w:rsidRPr="0061244A">
              <w:rPr>
                <w:color w:val="000000"/>
                <w:szCs w:val="26"/>
              </w:rPr>
              <w:t>67</w:t>
            </w:r>
          </w:p>
        </w:tc>
        <w:tc>
          <w:tcPr>
            <w:tcW w:w="810" w:type="dxa"/>
            <w:vAlign w:val="center"/>
          </w:tcPr>
          <w:p w14:paraId="3E7AC367" w14:textId="4DB350C3" w:rsidR="00745DF4" w:rsidRPr="0061244A" w:rsidRDefault="00366C8F" w:rsidP="00FB1F80">
            <w:pPr>
              <w:jc w:val="center"/>
              <w:rPr>
                <w:szCs w:val="26"/>
              </w:rPr>
            </w:pPr>
            <w:r w:rsidRPr="0061244A">
              <w:rPr>
                <w:color w:val="000000"/>
                <w:szCs w:val="26"/>
              </w:rPr>
              <w:t>73</w:t>
            </w:r>
            <w:r w:rsidR="00D96263" w:rsidRPr="0061244A">
              <w:rPr>
                <w:color w:val="000000"/>
                <w:szCs w:val="26"/>
              </w:rPr>
              <w:t>.</w:t>
            </w:r>
            <w:r w:rsidRPr="0061244A">
              <w:rPr>
                <w:color w:val="000000"/>
                <w:szCs w:val="26"/>
              </w:rPr>
              <w:t>33</w:t>
            </w:r>
          </w:p>
        </w:tc>
        <w:tc>
          <w:tcPr>
            <w:tcW w:w="810" w:type="dxa"/>
            <w:vAlign w:val="center"/>
          </w:tcPr>
          <w:p w14:paraId="06A71ADE" w14:textId="251E9A18" w:rsidR="00745DF4" w:rsidRPr="0061244A" w:rsidRDefault="00366C8F" w:rsidP="00FB1F80">
            <w:pPr>
              <w:jc w:val="center"/>
              <w:rPr>
                <w:szCs w:val="26"/>
              </w:rPr>
            </w:pPr>
            <w:r w:rsidRPr="0061244A">
              <w:rPr>
                <w:color w:val="000000"/>
                <w:szCs w:val="26"/>
              </w:rPr>
              <w:t>00</w:t>
            </w:r>
            <w:r w:rsidR="00D96263" w:rsidRPr="0061244A">
              <w:rPr>
                <w:color w:val="000000"/>
                <w:szCs w:val="26"/>
              </w:rPr>
              <w:t>.</w:t>
            </w:r>
            <w:r w:rsidRPr="0061244A">
              <w:rPr>
                <w:color w:val="000000"/>
                <w:szCs w:val="26"/>
              </w:rPr>
              <w:t>00</w:t>
            </w:r>
          </w:p>
        </w:tc>
        <w:tc>
          <w:tcPr>
            <w:tcW w:w="945" w:type="dxa"/>
            <w:vAlign w:val="center"/>
          </w:tcPr>
          <w:p w14:paraId="53BE5EF6" w14:textId="77777777" w:rsidR="00745DF4" w:rsidRPr="0061244A" w:rsidRDefault="00745DF4" w:rsidP="00FB1F80">
            <w:pPr>
              <w:jc w:val="center"/>
              <w:rPr>
                <w:color w:val="000000"/>
                <w:szCs w:val="26"/>
              </w:rPr>
            </w:pPr>
            <w:r w:rsidRPr="0061244A">
              <w:rPr>
                <w:szCs w:val="26"/>
              </w:rPr>
              <w:t>78.70</w:t>
            </w:r>
          </w:p>
        </w:tc>
        <w:tc>
          <w:tcPr>
            <w:tcW w:w="993" w:type="dxa"/>
            <w:vAlign w:val="center"/>
          </w:tcPr>
          <w:p w14:paraId="494DD291" w14:textId="29052B01" w:rsidR="00745DF4" w:rsidRPr="0061244A" w:rsidRDefault="00366C8F" w:rsidP="00FB1F80">
            <w:pPr>
              <w:spacing w:line="240" w:lineRule="auto"/>
              <w:jc w:val="center"/>
              <w:rPr>
                <w:color w:val="000000"/>
                <w:szCs w:val="26"/>
              </w:rPr>
            </w:pPr>
            <w:r w:rsidRPr="0061244A">
              <w:rPr>
                <w:color w:val="000000"/>
                <w:szCs w:val="26"/>
              </w:rPr>
              <w:t>66</w:t>
            </w:r>
            <w:r w:rsidR="00D96263" w:rsidRPr="0061244A">
              <w:rPr>
                <w:color w:val="000000"/>
                <w:szCs w:val="26"/>
              </w:rPr>
              <w:t>.</w:t>
            </w:r>
            <w:r w:rsidRPr="0061244A">
              <w:rPr>
                <w:color w:val="000000"/>
                <w:szCs w:val="26"/>
              </w:rPr>
              <w:t>57</w:t>
            </w:r>
          </w:p>
        </w:tc>
      </w:tr>
      <w:tr w:rsidR="00745DF4" w:rsidRPr="003F5952" w14:paraId="5D44B051" w14:textId="77777777" w:rsidTr="00DA7A9F">
        <w:trPr>
          <w:trHeight w:val="1137"/>
        </w:trPr>
        <w:tc>
          <w:tcPr>
            <w:tcW w:w="1163" w:type="dxa"/>
            <w:vMerge/>
          </w:tcPr>
          <w:p w14:paraId="48C3A003" w14:textId="77777777" w:rsidR="00745DF4" w:rsidRPr="003A6D3A" w:rsidRDefault="00745DF4" w:rsidP="00745DF4"/>
        </w:tc>
        <w:tc>
          <w:tcPr>
            <w:tcW w:w="542" w:type="dxa"/>
            <w:vAlign w:val="center"/>
          </w:tcPr>
          <w:p w14:paraId="13DE78D8" w14:textId="77777777" w:rsidR="00745DF4" w:rsidRDefault="00745DF4" w:rsidP="00FB1F80">
            <w:pPr>
              <w:jc w:val="center"/>
            </w:pPr>
            <w:r>
              <w:t>R</w:t>
            </w:r>
          </w:p>
        </w:tc>
        <w:tc>
          <w:tcPr>
            <w:tcW w:w="810" w:type="dxa"/>
            <w:vAlign w:val="center"/>
          </w:tcPr>
          <w:p w14:paraId="58CEC392" w14:textId="1FF1BF38" w:rsidR="00745DF4" w:rsidRPr="0061244A" w:rsidRDefault="007F5A06" w:rsidP="00FB1F80">
            <w:pPr>
              <w:jc w:val="center"/>
              <w:rPr>
                <w:szCs w:val="26"/>
              </w:rPr>
            </w:pPr>
            <w:r w:rsidRPr="0061244A">
              <w:rPr>
                <w:color w:val="000000"/>
                <w:szCs w:val="26"/>
              </w:rPr>
              <w:t>9</w:t>
            </w:r>
            <w:r w:rsidR="00366C8F" w:rsidRPr="0061244A">
              <w:rPr>
                <w:color w:val="000000"/>
                <w:szCs w:val="26"/>
              </w:rPr>
              <w:t>0</w:t>
            </w:r>
            <w:r w:rsidRPr="0061244A">
              <w:rPr>
                <w:color w:val="000000"/>
                <w:szCs w:val="26"/>
              </w:rPr>
              <w:t>.</w:t>
            </w:r>
            <w:r w:rsidR="00366C8F" w:rsidRPr="0061244A">
              <w:rPr>
                <w:color w:val="000000"/>
                <w:szCs w:val="26"/>
              </w:rPr>
              <w:t>72</w:t>
            </w:r>
          </w:p>
        </w:tc>
        <w:tc>
          <w:tcPr>
            <w:tcW w:w="810" w:type="dxa"/>
            <w:vAlign w:val="center"/>
          </w:tcPr>
          <w:p w14:paraId="0F318E5C" w14:textId="5AD52070" w:rsidR="00745DF4" w:rsidRPr="0061244A" w:rsidRDefault="00366C8F" w:rsidP="00FB1F80">
            <w:pPr>
              <w:jc w:val="center"/>
              <w:rPr>
                <w:szCs w:val="26"/>
              </w:rPr>
            </w:pPr>
            <w:r w:rsidRPr="0061244A">
              <w:rPr>
                <w:color w:val="000000"/>
                <w:szCs w:val="26"/>
              </w:rPr>
              <w:t>90</w:t>
            </w:r>
            <w:r w:rsidR="0061244A" w:rsidRPr="0061244A">
              <w:rPr>
                <w:color w:val="000000"/>
                <w:szCs w:val="26"/>
              </w:rPr>
              <w:t>.</w:t>
            </w:r>
            <w:r w:rsidRPr="0061244A">
              <w:rPr>
                <w:color w:val="000000"/>
                <w:szCs w:val="26"/>
              </w:rPr>
              <w:t>70</w:t>
            </w:r>
          </w:p>
        </w:tc>
        <w:tc>
          <w:tcPr>
            <w:tcW w:w="900" w:type="dxa"/>
            <w:vAlign w:val="center"/>
          </w:tcPr>
          <w:p w14:paraId="7B2F1C7C" w14:textId="464273E1" w:rsidR="00745DF4" w:rsidRPr="0061244A" w:rsidRDefault="00366C8F" w:rsidP="00FB1F80">
            <w:pPr>
              <w:jc w:val="center"/>
              <w:rPr>
                <w:szCs w:val="26"/>
              </w:rPr>
            </w:pPr>
            <w:r w:rsidRPr="0061244A">
              <w:rPr>
                <w:color w:val="000000"/>
                <w:szCs w:val="26"/>
              </w:rPr>
              <w:t>45</w:t>
            </w:r>
            <w:r w:rsidR="0061244A" w:rsidRPr="0061244A">
              <w:rPr>
                <w:color w:val="000000"/>
                <w:szCs w:val="26"/>
              </w:rPr>
              <w:t>.</w:t>
            </w:r>
            <w:r w:rsidRPr="0061244A">
              <w:rPr>
                <w:color w:val="000000"/>
                <w:szCs w:val="26"/>
              </w:rPr>
              <w:t>45</w:t>
            </w:r>
          </w:p>
        </w:tc>
        <w:tc>
          <w:tcPr>
            <w:tcW w:w="900" w:type="dxa"/>
            <w:vAlign w:val="center"/>
          </w:tcPr>
          <w:p w14:paraId="5964C2AC" w14:textId="529B90EC" w:rsidR="00745DF4" w:rsidRPr="0061244A" w:rsidRDefault="00366C8F" w:rsidP="00FB1F80">
            <w:pPr>
              <w:jc w:val="center"/>
              <w:rPr>
                <w:szCs w:val="26"/>
              </w:rPr>
            </w:pPr>
            <w:r w:rsidRPr="0061244A">
              <w:rPr>
                <w:color w:val="000000"/>
                <w:szCs w:val="26"/>
              </w:rPr>
              <w:t>94</w:t>
            </w:r>
            <w:r w:rsidR="0061244A" w:rsidRPr="0061244A">
              <w:rPr>
                <w:color w:val="000000"/>
                <w:szCs w:val="26"/>
              </w:rPr>
              <w:t>.</w:t>
            </w:r>
            <w:r w:rsidRPr="0061244A">
              <w:rPr>
                <w:color w:val="000000"/>
                <w:szCs w:val="26"/>
              </w:rPr>
              <w:t>10</w:t>
            </w:r>
          </w:p>
        </w:tc>
        <w:tc>
          <w:tcPr>
            <w:tcW w:w="810" w:type="dxa"/>
            <w:vAlign w:val="center"/>
          </w:tcPr>
          <w:p w14:paraId="098D239E" w14:textId="208CFE90" w:rsidR="00745DF4" w:rsidRPr="0061244A" w:rsidRDefault="00366C8F" w:rsidP="00FB1F80">
            <w:pPr>
              <w:jc w:val="center"/>
              <w:rPr>
                <w:szCs w:val="26"/>
              </w:rPr>
            </w:pPr>
            <w:r w:rsidRPr="0061244A">
              <w:rPr>
                <w:color w:val="000000"/>
                <w:szCs w:val="26"/>
              </w:rPr>
              <w:t>40</w:t>
            </w:r>
            <w:r w:rsidR="0061244A" w:rsidRPr="0061244A">
              <w:rPr>
                <w:color w:val="000000"/>
                <w:szCs w:val="26"/>
              </w:rPr>
              <w:t>.</w:t>
            </w:r>
            <w:r w:rsidRPr="0061244A">
              <w:rPr>
                <w:color w:val="000000"/>
                <w:szCs w:val="26"/>
              </w:rPr>
              <w:t>20</w:t>
            </w:r>
          </w:p>
        </w:tc>
        <w:tc>
          <w:tcPr>
            <w:tcW w:w="810" w:type="dxa"/>
            <w:vAlign w:val="center"/>
          </w:tcPr>
          <w:p w14:paraId="069C23CB" w14:textId="3A7D9D29" w:rsidR="00745DF4" w:rsidRPr="0061244A" w:rsidRDefault="00366C8F" w:rsidP="00FB1F80">
            <w:pPr>
              <w:jc w:val="center"/>
              <w:rPr>
                <w:szCs w:val="26"/>
              </w:rPr>
            </w:pPr>
            <w:r w:rsidRPr="0061244A">
              <w:rPr>
                <w:color w:val="000000"/>
                <w:szCs w:val="26"/>
              </w:rPr>
              <w:t>78</w:t>
            </w:r>
            <w:r w:rsidR="0061244A" w:rsidRPr="0061244A">
              <w:rPr>
                <w:color w:val="000000"/>
                <w:szCs w:val="26"/>
              </w:rPr>
              <w:t>.</w:t>
            </w:r>
            <w:r w:rsidRPr="0061244A">
              <w:rPr>
                <w:color w:val="000000"/>
                <w:szCs w:val="26"/>
              </w:rPr>
              <w:t>57</w:t>
            </w:r>
          </w:p>
        </w:tc>
        <w:tc>
          <w:tcPr>
            <w:tcW w:w="810" w:type="dxa"/>
            <w:vAlign w:val="center"/>
          </w:tcPr>
          <w:p w14:paraId="2F15C97C" w14:textId="4947FBCB" w:rsidR="00745DF4" w:rsidRPr="0061244A" w:rsidRDefault="00366C8F" w:rsidP="00FB1F80">
            <w:pPr>
              <w:jc w:val="center"/>
              <w:rPr>
                <w:szCs w:val="26"/>
              </w:rPr>
            </w:pPr>
            <w:r w:rsidRPr="0061244A">
              <w:rPr>
                <w:color w:val="000000"/>
                <w:szCs w:val="26"/>
              </w:rPr>
              <w:t>00</w:t>
            </w:r>
            <w:r w:rsidR="0061244A" w:rsidRPr="0061244A">
              <w:rPr>
                <w:color w:val="000000"/>
                <w:szCs w:val="26"/>
              </w:rPr>
              <w:t>.</w:t>
            </w:r>
            <w:r w:rsidRPr="0061244A">
              <w:rPr>
                <w:color w:val="000000"/>
                <w:szCs w:val="26"/>
              </w:rPr>
              <w:t>00</w:t>
            </w:r>
          </w:p>
        </w:tc>
        <w:tc>
          <w:tcPr>
            <w:tcW w:w="945" w:type="dxa"/>
            <w:vAlign w:val="center"/>
          </w:tcPr>
          <w:p w14:paraId="71DF705D" w14:textId="77777777" w:rsidR="00745DF4" w:rsidRPr="0061244A" w:rsidRDefault="00745DF4" w:rsidP="00FB1F80">
            <w:pPr>
              <w:jc w:val="center"/>
              <w:rPr>
                <w:color w:val="000000"/>
                <w:szCs w:val="26"/>
              </w:rPr>
            </w:pPr>
            <w:r w:rsidRPr="0061244A">
              <w:rPr>
                <w:szCs w:val="26"/>
              </w:rPr>
              <w:t>75.67</w:t>
            </w:r>
          </w:p>
        </w:tc>
        <w:tc>
          <w:tcPr>
            <w:tcW w:w="993" w:type="dxa"/>
            <w:vAlign w:val="center"/>
          </w:tcPr>
          <w:p w14:paraId="23E68338" w14:textId="29678818" w:rsidR="00745DF4" w:rsidRPr="0061244A" w:rsidRDefault="00366C8F" w:rsidP="00FB1F80">
            <w:pPr>
              <w:spacing w:line="240" w:lineRule="auto"/>
              <w:jc w:val="center"/>
              <w:rPr>
                <w:color w:val="000000"/>
                <w:szCs w:val="26"/>
              </w:rPr>
            </w:pPr>
            <w:r w:rsidRPr="0061244A">
              <w:rPr>
                <w:color w:val="000000"/>
                <w:szCs w:val="26"/>
              </w:rPr>
              <w:t>83</w:t>
            </w:r>
            <w:r w:rsidR="00D96263" w:rsidRPr="0061244A">
              <w:rPr>
                <w:color w:val="000000"/>
                <w:szCs w:val="26"/>
              </w:rPr>
              <w:t>.</w:t>
            </w:r>
            <w:r w:rsidRPr="0061244A">
              <w:rPr>
                <w:color w:val="000000"/>
                <w:szCs w:val="26"/>
              </w:rPr>
              <w:t>20</w:t>
            </w:r>
          </w:p>
        </w:tc>
      </w:tr>
      <w:tr w:rsidR="00745DF4" w:rsidRPr="003F5952" w14:paraId="07283F2E" w14:textId="77777777" w:rsidTr="00DA7A9F">
        <w:trPr>
          <w:trHeight w:val="1124"/>
        </w:trPr>
        <w:tc>
          <w:tcPr>
            <w:tcW w:w="1163" w:type="dxa"/>
            <w:vMerge/>
          </w:tcPr>
          <w:p w14:paraId="2F2CFD60" w14:textId="77777777" w:rsidR="00745DF4" w:rsidRPr="003A6D3A" w:rsidRDefault="00745DF4" w:rsidP="00745DF4"/>
        </w:tc>
        <w:tc>
          <w:tcPr>
            <w:tcW w:w="542" w:type="dxa"/>
            <w:vAlign w:val="center"/>
          </w:tcPr>
          <w:p w14:paraId="6C011F91" w14:textId="77777777" w:rsidR="00745DF4" w:rsidRDefault="00745DF4" w:rsidP="00FB1F80">
            <w:pPr>
              <w:jc w:val="center"/>
            </w:pPr>
            <w:r>
              <w:t>F1</w:t>
            </w:r>
          </w:p>
        </w:tc>
        <w:tc>
          <w:tcPr>
            <w:tcW w:w="810" w:type="dxa"/>
            <w:vAlign w:val="center"/>
          </w:tcPr>
          <w:p w14:paraId="0224F9C3" w14:textId="452D103A" w:rsidR="00745DF4" w:rsidRPr="0061244A" w:rsidRDefault="00366C8F" w:rsidP="00FB1F80">
            <w:pPr>
              <w:jc w:val="center"/>
              <w:rPr>
                <w:szCs w:val="26"/>
              </w:rPr>
            </w:pPr>
            <w:r w:rsidRPr="0061244A">
              <w:rPr>
                <w:color w:val="000000"/>
                <w:szCs w:val="26"/>
              </w:rPr>
              <w:t>90</w:t>
            </w:r>
            <w:r w:rsidR="007F5A06" w:rsidRPr="0061244A">
              <w:rPr>
                <w:color w:val="000000"/>
                <w:szCs w:val="26"/>
              </w:rPr>
              <w:t>.</w:t>
            </w:r>
            <w:r w:rsidRPr="0061244A">
              <w:rPr>
                <w:color w:val="000000"/>
                <w:szCs w:val="26"/>
              </w:rPr>
              <w:t>34</w:t>
            </w:r>
          </w:p>
        </w:tc>
        <w:tc>
          <w:tcPr>
            <w:tcW w:w="810" w:type="dxa"/>
            <w:vAlign w:val="center"/>
          </w:tcPr>
          <w:p w14:paraId="5F8E5985" w14:textId="0CB48175" w:rsidR="00745DF4" w:rsidRPr="0061244A" w:rsidRDefault="00366C8F" w:rsidP="00FB1F80">
            <w:pPr>
              <w:jc w:val="center"/>
              <w:rPr>
                <w:szCs w:val="26"/>
              </w:rPr>
            </w:pPr>
            <w:r w:rsidRPr="0061244A">
              <w:rPr>
                <w:color w:val="000000"/>
                <w:szCs w:val="26"/>
              </w:rPr>
              <w:t>83</w:t>
            </w:r>
            <w:r w:rsidR="007F5A06" w:rsidRPr="0061244A">
              <w:rPr>
                <w:color w:val="000000"/>
                <w:szCs w:val="26"/>
              </w:rPr>
              <w:t>.</w:t>
            </w:r>
            <w:r w:rsidRPr="0061244A">
              <w:rPr>
                <w:color w:val="000000"/>
                <w:szCs w:val="26"/>
              </w:rPr>
              <w:t>87</w:t>
            </w:r>
          </w:p>
        </w:tc>
        <w:tc>
          <w:tcPr>
            <w:tcW w:w="900" w:type="dxa"/>
            <w:vAlign w:val="center"/>
          </w:tcPr>
          <w:p w14:paraId="730D3F8C" w14:textId="0920234E" w:rsidR="00745DF4" w:rsidRPr="0061244A" w:rsidRDefault="00366C8F" w:rsidP="00FB1F80">
            <w:pPr>
              <w:jc w:val="center"/>
              <w:rPr>
                <w:szCs w:val="26"/>
              </w:rPr>
            </w:pPr>
            <w:r w:rsidRPr="0061244A">
              <w:rPr>
                <w:color w:val="000000"/>
                <w:szCs w:val="26"/>
              </w:rPr>
              <w:t>52</w:t>
            </w:r>
            <w:r w:rsidR="007F5A06" w:rsidRPr="0061244A">
              <w:rPr>
                <w:color w:val="000000"/>
                <w:szCs w:val="26"/>
              </w:rPr>
              <w:t>.</w:t>
            </w:r>
            <w:r w:rsidRPr="0061244A">
              <w:rPr>
                <w:color w:val="000000"/>
                <w:szCs w:val="26"/>
              </w:rPr>
              <w:t>63</w:t>
            </w:r>
          </w:p>
        </w:tc>
        <w:tc>
          <w:tcPr>
            <w:tcW w:w="900" w:type="dxa"/>
            <w:vAlign w:val="center"/>
          </w:tcPr>
          <w:p w14:paraId="5E4BD4D8" w14:textId="79EF7450" w:rsidR="00745DF4" w:rsidRPr="0061244A" w:rsidRDefault="00366C8F" w:rsidP="00FB1F80">
            <w:pPr>
              <w:jc w:val="center"/>
              <w:rPr>
                <w:szCs w:val="26"/>
              </w:rPr>
            </w:pPr>
            <w:r w:rsidRPr="0061244A">
              <w:rPr>
                <w:color w:val="000000"/>
                <w:szCs w:val="26"/>
              </w:rPr>
              <w:t>65</w:t>
            </w:r>
            <w:r w:rsidR="007F5A06" w:rsidRPr="0061244A">
              <w:rPr>
                <w:color w:val="000000"/>
                <w:szCs w:val="26"/>
              </w:rPr>
              <w:t>.</w:t>
            </w:r>
            <w:r w:rsidRPr="0061244A">
              <w:rPr>
                <w:color w:val="000000"/>
                <w:szCs w:val="26"/>
              </w:rPr>
              <w:t>94</w:t>
            </w:r>
          </w:p>
        </w:tc>
        <w:tc>
          <w:tcPr>
            <w:tcW w:w="810" w:type="dxa"/>
            <w:vAlign w:val="center"/>
          </w:tcPr>
          <w:p w14:paraId="1E314D65" w14:textId="00F59FB3" w:rsidR="00745DF4" w:rsidRPr="0061244A" w:rsidRDefault="00366C8F" w:rsidP="00FB1F80">
            <w:pPr>
              <w:jc w:val="center"/>
              <w:rPr>
                <w:szCs w:val="26"/>
              </w:rPr>
            </w:pPr>
            <w:r w:rsidRPr="0061244A">
              <w:rPr>
                <w:color w:val="000000"/>
                <w:szCs w:val="26"/>
              </w:rPr>
              <w:t>54</w:t>
            </w:r>
            <w:r w:rsidR="007F5A06" w:rsidRPr="0061244A">
              <w:rPr>
                <w:color w:val="000000"/>
                <w:szCs w:val="26"/>
              </w:rPr>
              <w:t>.</w:t>
            </w:r>
            <w:r w:rsidRPr="0061244A">
              <w:rPr>
                <w:color w:val="000000"/>
                <w:szCs w:val="26"/>
              </w:rPr>
              <w:t>30</w:t>
            </w:r>
          </w:p>
        </w:tc>
        <w:tc>
          <w:tcPr>
            <w:tcW w:w="810" w:type="dxa"/>
            <w:vAlign w:val="center"/>
          </w:tcPr>
          <w:p w14:paraId="6472D6E2" w14:textId="6F22B85B" w:rsidR="00745DF4" w:rsidRPr="0061244A" w:rsidRDefault="00366C8F" w:rsidP="00FB1F80">
            <w:pPr>
              <w:jc w:val="center"/>
              <w:rPr>
                <w:szCs w:val="26"/>
              </w:rPr>
            </w:pPr>
            <w:r w:rsidRPr="0061244A">
              <w:rPr>
                <w:color w:val="000000"/>
                <w:szCs w:val="26"/>
              </w:rPr>
              <w:t>75</w:t>
            </w:r>
            <w:r w:rsidR="007F5A06" w:rsidRPr="0061244A">
              <w:rPr>
                <w:color w:val="000000"/>
                <w:szCs w:val="26"/>
              </w:rPr>
              <w:t>.</w:t>
            </w:r>
            <w:r w:rsidRPr="0061244A">
              <w:rPr>
                <w:color w:val="000000"/>
                <w:szCs w:val="26"/>
              </w:rPr>
              <w:t>86</w:t>
            </w:r>
          </w:p>
        </w:tc>
        <w:tc>
          <w:tcPr>
            <w:tcW w:w="810" w:type="dxa"/>
            <w:vAlign w:val="center"/>
          </w:tcPr>
          <w:p w14:paraId="24AA88F9" w14:textId="2CA8AAF9" w:rsidR="00745DF4" w:rsidRPr="0061244A" w:rsidRDefault="00366C8F" w:rsidP="00FB1F80">
            <w:pPr>
              <w:jc w:val="center"/>
              <w:rPr>
                <w:szCs w:val="26"/>
              </w:rPr>
            </w:pPr>
            <w:r w:rsidRPr="0061244A">
              <w:rPr>
                <w:color w:val="000000"/>
                <w:szCs w:val="26"/>
              </w:rPr>
              <w:t>00</w:t>
            </w:r>
            <w:r w:rsidR="00D96263" w:rsidRPr="0061244A">
              <w:rPr>
                <w:color w:val="000000"/>
                <w:szCs w:val="26"/>
              </w:rPr>
              <w:t>.</w:t>
            </w:r>
            <w:r w:rsidRPr="0061244A">
              <w:rPr>
                <w:color w:val="000000"/>
                <w:szCs w:val="26"/>
              </w:rPr>
              <w:t>00</w:t>
            </w:r>
          </w:p>
        </w:tc>
        <w:tc>
          <w:tcPr>
            <w:tcW w:w="945" w:type="dxa"/>
            <w:vAlign w:val="center"/>
          </w:tcPr>
          <w:p w14:paraId="3D558F60" w14:textId="77777777" w:rsidR="00745DF4" w:rsidRPr="0061244A" w:rsidRDefault="00745DF4" w:rsidP="00FB1F80">
            <w:pPr>
              <w:jc w:val="center"/>
              <w:rPr>
                <w:color w:val="000000"/>
                <w:szCs w:val="26"/>
              </w:rPr>
            </w:pPr>
            <w:r w:rsidRPr="0061244A">
              <w:rPr>
                <w:szCs w:val="26"/>
              </w:rPr>
              <w:t>75.30</w:t>
            </w:r>
          </w:p>
        </w:tc>
        <w:tc>
          <w:tcPr>
            <w:tcW w:w="993" w:type="dxa"/>
            <w:vAlign w:val="center"/>
          </w:tcPr>
          <w:p w14:paraId="010064D0" w14:textId="0BDC5128" w:rsidR="00745DF4" w:rsidRPr="0061244A" w:rsidRDefault="00366C8F" w:rsidP="00FB1F80">
            <w:pPr>
              <w:spacing w:line="240" w:lineRule="auto"/>
              <w:jc w:val="center"/>
              <w:rPr>
                <w:color w:val="000000"/>
                <w:szCs w:val="26"/>
              </w:rPr>
            </w:pPr>
            <w:r w:rsidRPr="0061244A">
              <w:rPr>
                <w:color w:val="000000"/>
                <w:szCs w:val="26"/>
              </w:rPr>
              <w:t>73</w:t>
            </w:r>
            <w:r w:rsidR="00D96263" w:rsidRPr="0061244A">
              <w:rPr>
                <w:color w:val="000000"/>
                <w:szCs w:val="26"/>
              </w:rPr>
              <w:t>.</w:t>
            </w:r>
            <w:r w:rsidRPr="0061244A">
              <w:rPr>
                <w:color w:val="000000"/>
                <w:szCs w:val="26"/>
              </w:rPr>
              <w:t>96</w:t>
            </w:r>
          </w:p>
        </w:tc>
      </w:tr>
      <w:tr w:rsidR="00745DF4" w14:paraId="7C12FEA7" w14:textId="77777777" w:rsidTr="00DA7A9F">
        <w:trPr>
          <w:trHeight w:val="1110"/>
        </w:trPr>
        <w:tc>
          <w:tcPr>
            <w:tcW w:w="1163" w:type="dxa"/>
            <w:vMerge w:val="restart"/>
            <w:textDirection w:val="btLr"/>
          </w:tcPr>
          <w:p w14:paraId="2E0C835B" w14:textId="77777777" w:rsidR="00745DF4" w:rsidRPr="00C82B70" w:rsidRDefault="00745DF4" w:rsidP="00745DF4">
            <w:pPr>
              <w:ind w:left="113" w:right="113"/>
              <w:jc w:val="center"/>
              <w:rPr>
                <w:i/>
              </w:rPr>
            </w:pPr>
            <w:r w:rsidRPr="00C82B70">
              <w:rPr>
                <w:i/>
              </w:rPr>
              <w:t>Random Forest (Random Over sampling = 0.7 + Score &gt; 15)</w:t>
            </w:r>
          </w:p>
        </w:tc>
        <w:tc>
          <w:tcPr>
            <w:tcW w:w="542" w:type="dxa"/>
            <w:vAlign w:val="center"/>
          </w:tcPr>
          <w:p w14:paraId="31180F84" w14:textId="77777777" w:rsidR="00745DF4" w:rsidRDefault="00745DF4" w:rsidP="00FB1F80">
            <w:pPr>
              <w:jc w:val="center"/>
            </w:pPr>
            <w:r>
              <w:t>P</w:t>
            </w:r>
          </w:p>
        </w:tc>
        <w:tc>
          <w:tcPr>
            <w:tcW w:w="810" w:type="dxa"/>
            <w:vAlign w:val="center"/>
          </w:tcPr>
          <w:p w14:paraId="031807CC" w14:textId="77777777" w:rsidR="00745DF4" w:rsidRPr="0061244A" w:rsidRDefault="00745DF4" w:rsidP="00FB1F80">
            <w:pPr>
              <w:jc w:val="center"/>
              <w:rPr>
                <w:color w:val="000000"/>
                <w:szCs w:val="26"/>
              </w:rPr>
            </w:pPr>
            <w:r w:rsidRPr="0061244A">
              <w:rPr>
                <w:color w:val="000000"/>
                <w:szCs w:val="26"/>
              </w:rPr>
              <w:t>95.79</w:t>
            </w:r>
          </w:p>
        </w:tc>
        <w:tc>
          <w:tcPr>
            <w:tcW w:w="810" w:type="dxa"/>
            <w:vAlign w:val="center"/>
          </w:tcPr>
          <w:p w14:paraId="4BEFC7DB" w14:textId="77777777" w:rsidR="00745DF4" w:rsidRPr="0061244A" w:rsidRDefault="00745DF4" w:rsidP="00FB1F80">
            <w:pPr>
              <w:jc w:val="center"/>
              <w:rPr>
                <w:color w:val="000000"/>
                <w:szCs w:val="26"/>
              </w:rPr>
            </w:pPr>
            <w:r w:rsidRPr="0061244A">
              <w:rPr>
                <w:color w:val="000000"/>
                <w:szCs w:val="26"/>
              </w:rPr>
              <w:t>88.07</w:t>
            </w:r>
          </w:p>
        </w:tc>
        <w:tc>
          <w:tcPr>
            <w:tcW w:w="900" w:type="dxa"/>
            <w:vAlign w:val="center"/>
          </w:tcPr>
          <w:p w14:paraId="48D2FB3C" w14:textId="77777777" w:rsidR="00745DF4" w:rsidRPr="0061244A" w:rsidRDefault="00745DF4" w:rsidP="00FB1F80">
            <w:pPr>
              <w:jc w:val="center"/>
              <w:rPr>
                <w:color w:val="000000"/>
                <w:szCs w:val="26"/>
              </w:rPr>
            </w:pPr>
            <w:r w:rsidRPr="0061244A">
              <w:rPr>
                <w:color w:val="000000"/>
                <w:szCs w:val="26"/>
              </w:rPr>
              <w:t>62.50</w:t>
            </w:r>
          </w:p>
        </w:tc>
        <w:tc>
          <w:tcPr>
            <w:tcW w:w="900" w:type="dxa"/>
            <w:vAlign w:val="center"/>
          </w:tcPr>
          <w:p w14:paraId="60FCF759" w14:textId="77777777" w:rsidR="00745DF4" w:rsidRPr="0061244A" w:rsidRDefault="00745DF4" w:rsidP="00FB1F80">
            <w:pPr>
              <w:jc w:val="center"/>
              <w:rPr>
                <w:color w:val="000000"/>
                <w:szCs w:val="26"/>
              </w:rPr>
            </w:pPr>
            <w:r w:rsidRPr="0061244A">
              <w:rPr>
                <w:color w:val="000000"/>
                <w:szCs w:val="26"/>
              </w:rPr>
              <w:t>84.18</w:t>
            </w:r>
          </w:p>
        </w:tc>
        <w:tc>
          <w:tcPr>
            <w:tcW w:w="810" w:type="dxa"/>
            <w:vAlign w:val="center"/>
          </w:tcPr>
          <w:p w14:paraId="63AA0744" w14:textId="77777777" w:rsidR="00745DF4" w:rsidRPr="0061244A" w:rsidRDefault="00745DF4" w:rsidP="00FB1F80">
            <w:pPr>
              <w:jc w:val="center"/>
              <w:rPr>
                <w:color w:val="000000"/>
                <w:szCs w:val="26"/>
              </w:rPr>
            </w:pPr>
            <w:r w:rsidRPr="0061244A">
              <w:rPr>
                <w:color w:val="000000"/>
                <w:szCs w:val="26"/>
              </w:rPr>
              <w:t>85.96</w:t>
            </w:r>
          </w:p>
        </w:tc>
        <w:tc>
          <w:tcPr>
            <w:tcW w:w="810" w:type="dxa"/>
            <w:vAlign w:val="center"/>
          </w:tcPr>
          <w:p w14:paraId="0CE5B82A" w14:textId="77777777" w:rsidR="00745DF4" w:rsidRPr="0061244A" w:rsidRDefault="00745DF4" w:rsidP="00FB1F80">
            <w:pPr>
              <w:jc w:val="center"/>
              <w:rPr>
                <w:color w:val="000000"/>
                <w:szCs w:val="26"/>
              </w:rPr>
            </w:pPr>
            <w:r w:rsidRPr="0061244A">
              <w:rPr>
                <w:color w:val="000000"/>
                <w:szCs w:val="26"/>
              </w:rPr>
              <w:t>87.37</w:t>
            </w:r>
          </w:p>
        </w:tc>
        <w:tc>
          <w:tcPr>
            <w:tcW w:w="810" w:type="dxa"/>
            <w:vAlign w:val="center"/>
          </w:tcPr>
          <w:p w14:paraId="63D6CB6B" w14:textId="77777777" w:rsidR="00745DF4" w:rsidRPr="0061244A" w:rsidRDefault="00745DF4" w:rsidP="00FB1F80">
            <w:pPr>
              <w:jc w:val="center"/>
              <w:rPr>
                <w:color w:val="000000"/>
                <w:szCs w:val="26"/>
              </w:rPr>
            </w:pPr>
            <w:r w:rsidRPr="0061244A">
              <w:rPr>
                <w:color w:val="000000"/>
                <w:szCs w:val="26"/>
              </w:rPr>
              <w:t>37.65</w:t>
            </w:r>
          </w:p>
        </w:tc>
        <w:tc>
          <w:tcPr>
            <w:tcW w:w="945" w:type="dxa"/>
            <w:vAlign w:val="center"/>
          </w:tcPr>
          <w:p w14:paraId="4246AF7F" w14:textId="77777777" w:rsidR="00745DF4" w:rsidRPr="0061244A" w:rsidRDefault="00745DF4" w:rsidP="00FB1F80">
            <w:pPr>
              <w:jc w:val="center"/>
              <w:rPr>
                <w:color w:val="000000"/>
                <w:szCs w:val="26"/>
              </w:rPr>
            </w:pPr>
            <w:r w:rsidRPr="0061244A">
              <w:rPr>
                <w:color w:val="000000"/>
                <w:szCs w:val="26"/>
              </w:rPr>
              <w:t>77.36</w:t>
            </w:r>
          </w:p>
        </w:tc>
        <w:tc>
          <w:tcPr>
            <w:tcW w:w="993" w:type="dxa"/>
            <w:vAlign w:val="center"/>
          </w:tcPr>
          <w:p w14:paraId="2CC77CFF" w14:textId="77777777" w:rsidR="00745DF4" w:rsidRPr="0061244A" w:rsidRDefault="00745DF4" w:rsidP="00FB1F80">
            <w:pPr>
              <w:jc w:val="center"/>
              <w:rPr>
                <w:color w:val="000000"/>
                <w:szCs w:val="26"/>
              </w:rPr>
            </w:pPr>
            <w:r w:rsidRPr="0061244A">
              <w:rPr>
                <w:color w:val="000000"/>
                <w:szCs w:val="26"/>
              </w:rPr>
              <w:t>83.35</w:t>
            </w:r>
          </w:p>
        </w:tc>
      </w:tr>
      <w:tr w:rsidR="00745DF4" w14:paraId="3A8D2B41" w14:textId="77777777" w:rsidTr="00DA7A9F">
        <w:trPr>
          <w:trHeight w:val="1126"/>
        </w:trPr>
        <w:tc>
          <w:tcPr>
            <w:tcW w:w="1163" w:type="dxa"/>
            <w:vMerge/>
          </w:tcPr>
          <w:p w14:paraId="7FC03976" w14:textId="77777777" w:rsidR="00745DF4" w:rsidRPr="003A6D3A" w:rsidRDefault="00745DF4" w:rsidP="00745DF4"/>
        </w:tc>
        <w:tc>
          <w:tcPr>
            <w:tcW w:w="542" w:type="dxa"/>
            <w:vAlign w:val="center"/>
          </w:tcPr>
          <w:p w14:paraId="0C695A2F" w14:textId="77777777" w:rsidR="00745DF4" w:rsidRDefault="00745DF4" w:rsidP="00FB1F80">
            <w:pPr>
              <w:jc w:val="center"/>
            </w:pPr>
            <w:r>
              <w:t>R</w:t>
            </w:r>
          </w:p>
        </w:tc>
        <w:tc>
          <w:tcPr>
            <w:tcW w:w="810" w:type="dxa"/>
            <w:vAlign w:val="center"/>
          </w:tcPr>
          <w:p w14:paraId="40B5695B" w14:textId="77777777" w:rsidR="00745DF4" w:rsidRPr="0061244A" w:rsidRDefault="00745DF4" w:rsidP="00FB1F80">
            <w:pPr>
              <w:jc w:val="center"/>
              <w:rPr>
                <w:color w:val="000000"/>
                <w:szCs w:val="26"/>
              </w:rPr>
            </w:pPr>
            <w:r w:rsidRPr="0061244A">
              <w:rPr>
                <w:color w:val="000000"/>
                <w:szCs w:val="26"/>
              </w:rPr>
              <w:t>97.48</w:t>
            </w:r>
          </w:p>
        </w:tc>
        <w:tc>
          <w:tcPr>
            <w:tcW w:w="810" w:type="dxa"/>
            <w:vAlign w:val="center"/>
          </w:tcPr>
          <w:p w14:paraId="0A97AF50" w14:textId="77777777" w:rsidR="00745DF4" w:rsidRPr="0061244A" w:rsidRDefault="00745DF4" w:rsidP="00FB1F80">
            <w:pPr>
              <w:jc w:val="center"/>
              <w:rPr>
                <w:color w:val="000000"/>
                <w:szCs w:val="26"/>
              </w:rPr>
            </w:pPr>
            <w:r w:rsidRPr="0061244A">
              <w:rPr>
                <w:color w:val="000000"/>
                <w:szCs w:val="26"/>
              </w:rPr>
              <w:t>93.20</w:t>
            </w:r>
          </w:p>
        </w:tc>
        <w:tc>
          <w:tcPr>
            <w:tcW w:w="900" w:type="dxa"/>
            <w:vAlign w:val="center"/>
          </w:tcPr>
          <w:p w14:paraId="782D4F13" w14:textId="77777777" w:rsidR="00745DF4" w:rsidRPr="0061244A" w:rsidRDefault="00745DF4" w:rsidP="00FB1F80">
            <w:pPr>
              <w:jc w:val="center"/>
              <w:rPr>
                <w:color w:val="000000"/>
                <w:szCs w:val="26"/>
              </w:rPr>
            </w:pPr>
            <w:r w:rsidRPr="0061244A">
              <w:rPr>
                <w:color w:val="000000"/>
                <w:szCs w:val="26"/>
              </w:rPr>
              <w:t>87.50</w:t>
            </w:r>
          </w:p>
        </w:tc>
        <w:tc>
          <w:tcPr>
            <w:tcW w:w="900" w:type="dxa"/>
            <w:vAlign w:val="center"/>
          </w:tcPr>
          <w:p w14:paraId="7D3F82E3" w14:textId="77777777" w:rsidR="00745DF4" w:rsidRPr="0061244A" w:rsidRDefault="00745DF4" w:rsidP="00FB1F80">
            <w:pPr>
              <w:jc w:val="center"/>
              <w:rPr>
                <w:color w:val="000000"/>
                <w:szCs w:val="26"/>
              </w:rPr>
            </w:pPr>
            <w:r w:rsidRPr="0061244A">
              <w:rPr>
                <w:color w:val="000000"/>
                <w:szCs w:val="26"/>
              </w:rPr>
              <w:t>66.82</w:t>
            </w:r>
          </w:p>
        </w:tc>
        <w:tc>
          <w:tcPr>
            <w:tcW w:w="810" w:type="dxa"/>
            <w:vAlign w:val="center"/>
          </w:tcPr>
          <w:p w14:paraId="088D2964" w14:textId="77777777" w:rsidR="00745DF4" w:rsidRPr="0061244A" w:rsidRDefault="00745DF4" w:rsidP="00FB1F80">
            <w:pPr>
              <w:jc w:val="center"/>
              <w:rPr>
                <w:color w:val="000000"/>
                <w:szCs w:val="26"/>
              </w:rPr>
            </w:pPr>
            <w:r w:rsidRPr="0061244A">
              <w:rPr>
                <w:color w:val="000000"/>
                <w:szCs w:val="26"/>
              </w:rPr>
              <w:t>55.68</w:t>
            </w:r>
          </w:p>
        </w:tc>
        <w:tc>
          <w:tcPr>
            <w:tcW w:w="810" w:type="dxa"/>
            <w:vAlign w:val="center"/>
          </w:tcPr>
          <w:p w14:paraId="2A799C99" w14:textId="77777777" w:rsidR="00745DF4" w:rsidRPr="0061244A" w:rsidRDefault="00745DF4" w:rsidP="00FB1F80">
            <w:pPr>
              <w:jc w:val="center"/>
              <w:rPr>
                <w:color w:val="000000"/>
                <w:szCs w:val="26"/>
              </w:rPr>
            </w:pPr>
            <w:r w:rsidRPr="0061244A">
              <w:rPr>
                <w:color w:val="000000"/>
                <w:szCs w:val="26"/>
              </w:rPr>
              <w:t>90.22</w:t>
            </w:r>
          </w:p>
        </w:tc>
        <w:tc>
          <w:tcPr>
            <w:tcW w:w="810" w:type="dxa"/>
            <w:vAlign w:val="center"/>
          </w:tcPr>
          <w:p w14:paraId="16796710" w14:textId="77777777" w:rsidR="00745DF4" w:rsidRPr="0061244A" w:rsidRDefault="00745DF4" w:rsidP="00FB1F80">
            <w:pPr>
              <w:jc w:val="center"/>
              <w:rPr>
                <w:color w:val="000000"/>
                <w:szCs w:val="26"/>
              </w:rPr>
            </w:pPr>
            <w:r w:rsidRPr="0061244A">
              <w:rPr>
                <w:color w:val="000000"/>
                <w:szCs w:val="26"/>
              </w:rPr>
              <w:t>60.38</w:t>
            </w:r>
          </w:p>
        </w:tc>
        <w:tc>
          <w:tcPr>
            <w:tcW w:w="945" w:type="dxa"/>
            <w:vAlign w:val="center"/>
          </w:tcPr>
          <w:p w14:paraId="4A737D3F" w14:textId="77777777" w:rsidR="00745DF4" w:rsidRPr="0061244A" w:rsidRDefault="00745DF4" w:rsidP="00FB1F80">
            <w:pPr>
              <w:jc w:val="center"/>
              <w:rPr>
                <w:color w:val="000000"/>
                <w:szCs w:val="26"/>
              </w:rPr>
            </w:pPr>
            <w:r w:rsidRPr="0061244A">
              <w:rPr>
                <w:color w:val="000000"/>
                <w:szCs w:val="26"/>
              </w:rPr>
              <w:t>78.75</w:t>
            </w:r>
          </w:p>
        </w:tc>
        <w:tc>
          <w:tcPr>
            <w:tcW w:w="993" w:type="dxa"/>
            <w:vAlign w:val="center"/>
          </w:tcPr>
          <w:p w14:paraId="4B98A8B6" w14:textId="77777777" w:rsidR="00745DF4" w:rsidRPr="0061244A" w:rsidRDefault="00745DF4" w:rsidP="00FB1F80">
            <w:pPr>
              <w:jc w:val="center"/>
              <w:rPr>
                <w:color w:val="000000"/>
                <w:szCs w:val="26"/>
              </w:rPr>
            </w:pPr>
            <w:r w:rsidRPr="0061244A">
              <w:rPr>
                <w:color w:val="000000"/>
                <w:szCs w:val="26"/>
              </w:rPr>
              <w:t>83.59</w:t>
            </w:r>
          </w:p>
        </w:tc>
      </w:tr>
      <w:tr w:rsidR="00745DF4" w14:paraId="19E8C937" w14:textId="77777777" w:rsidTr="00DA7A9F">
        <w:trPr>
          <w:trHeight w:val="1128"/>
        </w:trPr>
        <w:tc>
          <w:tcPr>
            <w:tcW w:w="1163" w:type="dxa"/>
            <w:vMerge/>
          </w:tcPr>
          <w:p w14:paraId="54C12DFC" w14:textId="77777777" w:rsidR="00745DF4" w:rsidRPr="003A6D3A" w:rsidRDefault="00745DF4" w:rsidP="00745DF4"/>
        </w:tc>
        <w:tc>
          <w:tcPr>
            <w:tcW w:w="542" w:type="dxa"/>
            <w:vAlign w:val="center"/>
          </w:tcPr>
          <w:p w14:paraId="120E006E" w14:textId="77777777" w:rsidR="00745DF4" w:rsidRDefault="00745DF4" w:rsidP="00FB1F80">
            <w:pPr>
              <w:jc w:val="center"/>
            </w:pPr>
            <w:r>
              <w:t>F1</w:t>
            </w:r>
          </w:p>
        </w:tc>
        <w:tc>
          <w:tcPr>
            <w:tcW w:w="810" w:type="dxa"/>
            <w:vAlign w:val="center"/>
          </w:tcPr>
          <w:p w14:paraId="3E33344F" w14:textId="77777777" w:rsidR="00745DF4" w:rsidRPr="0061244A" w:rsidRDefault="00745DF4" w:rsidP="00FB1F80">
            <w:pPr>
              <w:jc w:val="center"/>
              <w:rPr>
                <w:color w:val="000000"/>
                <w:szCs w:val="26"/>
              </w:rPr>
            </w:pPr>
            <w:r w:rsidRPr="0061244A">
              <w:rPr>
                <w:color w:val="000000"/>
                <w:szCs w:val="26"/>
              </w:rPr>
              <w:t>96.63</w:t>
            </w:r>
          </w:p>
        </w:tc>
        <w:tc>
          <w:tcPr>
            <w:tcW w:w="810" w:type="dxa"/>
            <w:vAlign w:val="center"/>
          </w:tcPr>
          <w:p w14:paraId="4D6A84F4" w14:textId="77777777" w:rsidR="00745DF4" w:rsidRPr="0061244A" w:rsidRDefault="00745DF4" w:rsidP="00FB1F80">
            <w:pPr>
              <w:jc w:val="center"/>
              <w:rPr>
                <w:color w:val="000000"/>
                <w:szCs w:val="26"/>
              </w:rPr>
            </w:pPr>
            <w:r w:rsidRPr="0061244A">
              <w:rPr>
                <w:color w:val="000000"/>
                <w:szCs w:val="26"/>
              </w:rPr>
              <w:t>90.57</w:t>
            </w:r>
          </w:p>
        </w:tc>
        <w:tc>
          <w:tcPr>
            <w:tcW w:w="900" w:type="dxa"/>
            <w:vAlign w:val="center"/>
          </w:tcPr>
          <w:p w14:paraId="0A7B5EB5" w14:textId="77777777" w:rsidR="00745DF4" w:rsidRPr="0061244A" w:rsidRDefault="00745DF4" w:rsidP="00FB1F80">
            <w:pPr>
              <w:jc w:val="center"/>
              <w:rPr>
                <w:color w:val="000000"/>
                <w:szCs w:val="26"/>
              </w:rPr>
            </w:pPr>
            <w:r w:rsidRPr="0061244A">
              <w:rPr>
                <w:color w:val="000000"/>
                <w:szCs w:val="26"/>
              </w:rPr>
              <w:t>72.92</w:t>
            </w:r>
          </w:p>
        </w:tc>
        <w:tc>
          <w:tcPr>
            <w:tcW w:w="900" w:type="dxa"/>
            <w:vAlign w:val="center"/>
          </w:tcPr>
          <w:p w14:paraId="39ED05F8" w14:textId="77777777" w:rsidR="00745DF4" w:rsidRPr="0061244A" w:rsidRDefault="00745DF4" w:rsidP="00FB1F80">
            <w:pPr>
              <w:jc w:val="center"/>
              <w:rPr>
                <w:color w:val="000000"/>
                <w:szCs w:val="26"/>
              </w:rPr>
            </w:pPr>
            <w:r w:rsidRPr="0061244A">
              <w:rPr>
                <w:color w:val="000000"/>
                <w:szCs w:val="26"/>
              </w:rPr>
              <w:t>74.50</w:t>
            </w:r>
          </w:p>
        </w:tc>
        <w:tc>
          <w:tcPr>
            <w:tcW w:w="810" w:type="dxa"/>
            <w:vAlign w:val="center"/>
          </w:tcPr>
          <w:p w14:paraId="550AC81E" w14:textId="77777777" w:rsidR="00745DF4" w:rsidRPr="0061244A" w:rsidRDefault="00745DF4" w:rsidP="00FB1F80">
            <w:pPr>
              <w:jc w:val="center"/>
              <w:rPr>
                <w:color w:val="000000"/>
                <w:szCs w:val="26"/>
              </w:rPr>
            </w:pPr>
            <w:r w:rsidRPr="0061244A">
              <w:rPr>
                <w:color w:val="000000"/>
                <w:szCs w:val="26"/>
              </w:rPr>
              <w:t>67.59</w:t>
            </w:r>
          </w:p>
        </w:tc>
        <w:tc>
          <w:tcPr>
            <w:tcW w:w="810" w:type="dxa"/>
            <w:vAlign w:val="center"/>
          </w:tcPr>
          <w:p w14:paraId="19AC1C9D" w14:textId="77777777" w:rsidR="00745DF4" w:rsidRPr="0061244A" w:rsidRDefault="00745DF4" w:rsidP="00FB1F80">
            <w:pPr>
              <w:jc w:val="center"/>
              <w:rPr>
                <w:color w:val="000000"/>
                <w:szCs w:val="26"/>
              </w:rPr>
            </w:pPr>
            <w:r w:rsidRPr="0061244A">
              <w:rPr>
                <w:color w:val="000000"/>
                <w:szCs w:val="26"/>
              </w:rPr>
              <w:t>88.77</w:t>
            </w:r>
          </w:p>
        </w:tc>
        <w:tc>
          <w:tcPr>
            <w:tcW w:w="810" w:type="dxa"/>
            <w:vAlign w:val="center"/>
          </w:tcPr>
          <w:p w14:paraId="7AD27438" w14:textId="77777777" w:rsidR="00745DF4" w:rsidRPr="0061244A" w:rsidRDefault="00745DF4" w:rsidP="00FB1F80">
            <w:pPr>
              <w:jc w:val="center"/>
              <w:rPr>
                <w:color w:val="000000"/>
                <w:szCs w:val="26"/>
              </w:rPr>
            </w:pPr>
            <w:r w:rsidRPr="0061244A">
              <w:rPr>
                <w:color w:val="000000"/>
                <w:szCs w:val="26"/>
              </w:rPr>
              <w:t>46.38</w:t>
            </w:r>
          </w:p>
        </w:tc>
        <w:tc>
          <w:tcPr>
            <w:tcW w:w="945" w:type="dxa"/>
            <w:vAlign w:val="center"/>
          </w:tcPr>
          <w:p w14:paraId="76C18998" w14:textId="77777777" w:rsidR="00745DF4" w:rsidRPr="0061244A" w:rsidRDefault="00745DF4" w:rsidP="00FB1F80">
            <w:pPr>
              <w:jc w:val="center"/>
              <w:rPr>
                <w:color w:val="000000"/>
                <w:szCs w:val="26"/>
              </w:rPr>
            </w:pPr>
            <w:r w:rsidRPr="0061244A">
              <w:rPr>
                <w:color w:val="000000"/>
                <w:szCs w:val="26"/>
              </w:rPr>
              <w:t>76.76</w:t>
            </w:r>
          </w:p>
        </w:tc>
        <w:tc>
          <w:tcPr>
            <w:tcW w:w="993" w:type="dxa"/>
            <w:vAlign w:val="center"/>
          </w:tcPr>
          <w:p w14:paraId="79C872CB" w14:textId="77777777" w:rsidR="00745DF4" w:rsidRPr="0061244A" w:rsidRDefault="00745DF4" w:rsidP="00FB1F80">
            <w:pPr>
              <w:jc w:val="center"/>
              <w:rPr>
                <w:color w:val="000000"/>
                <w:szCs w:val="26"/>
              </w:rPr>
            </w:pPr>
            <w:r w:rsidRPr="0061244A">
              <w:rPr>
                <w:color w:val="000000"/>
                <w:szCs w:val="26"/>
              </w:rPr>
              <w:t>83.47</w:t>
            </w:r>
          </w:p>
        </w:tc>
      </w:tr>
      <w:tr w:rsidR="00745DF4" w:rsidRPr="00024C9B" w14:paraId="6AD2B4AA" w14:textId="77777777" w:rsidTr="00DA7A9F">
        <w:trPr>
          <w:trHeight w:val="1258"/>
        </w:trPr>
        <w:tc>
          <w:tcPr>
            <w:tcW w:w="1163" w:type="dxa"/>
            <w:vMerge w:val="restart"/>
            <w:textDirection w:val="btLr"/>
          </w:tcPr>
          <w:p w14:paraId="127BF303" w14:textId="77777777" w:rsidR="00745DF4" w:rsidRPr="00C82B70" w:rsidRDefault="00745DF4" w:rsidP="00745DF4">
            <w:pPr>
              <w:jc w:val="center"/>
              <w:rPr>
                <w:i/>
              </w:rPr>
            </w:pPr>
            <w:r w:rsidRPr="00C82B70">
              <w:rPr>
                <w:i/>
              </w:rPr>
              <w:t>Random Forest (Random Under sampling = 0.5 + Score &gt; 15)</w:t>
            </w:r>
          </w:p>
        </w:tc>
        <w:tc>
          <w:tcPr>
            <w:tcW w:w="542" w:type="dxa"/>
            <w:vAlign w:val="center"/>
          </w:tcPr>
          <w:p w14:paraId="38267E20" w14:textId="77777777" w:rsidR="00745DF4" w:rsidRDefault="00745DF4" w:rsidP="00FB1F80">
            <w:pPr>
              <w:jc w:val="center"/>
            </w:pPr>
            <w:r>
              <w:t>P</w:t>
            </w:r>
          </w:p>
        </w:tc>
        <w:tc>
          <w:tcPr>
            <w:tcW w:w="810" w:type="dxa"/>
            <w:vAlign w:val="center"/>
          </w:tcPr>
          <w:p w14:paraId="37C168C4" w14:textId="77777777" w:rsidR="00745DF4" w:rsidRPr="0061244A" w:rsidRDefault="00745DF4" w:rsidP="00FB1F80">
            <w:pPr>
              <w:jc w:val="center"/>
              <w:rPr>
                <w:color w:val="000000"/>
                <w:szCs w:val="26"/>
              </w:rPr>
            </w:pPr>
            <w:r w:rsidRPr="0061244A">
              <w:rPr>
                <w:color w:val="000000"/>
                <w:szCs w:val="26"/>
              </w:rPr>
              <w:t>95.79</w:t>
            </w:r>
          </w:p>
        </w:tc>
        <w:tc>
          <w:tcPr>
            <w:tcW w:w="810" w:type="dxa"/>
            <w:vAlign w:val="center"/>
          </w:tcPr>
          <w:p w14:paraId="11DD0A90" w14:textId="77777777" w:rsidR="00745DF4" w:rsidRPr="0061244A" w:rsidRDefault="00745DF4" w:rsidP="00FB1F80">
            <w:pPr>
              <w:jc w:val="center"/>
              <w:rPr>
                <w:color w:val="000000"/>
                <w:szCs w:val="26"/>
              </w:rPr>
            </w:pPr>
            <w:r w:rsidRPr="0061244A">
              <w:rPr>
                <w:color w:val="000000"/>
                <w:szCs w:val="26"/>
              </w:rPr>
              <w:t>89.81</w:t>
            </w:r>
          </w:p>
        </w:tc>
        <w:tc>
          <w:tcPr>
            <w:tcW w:w="900" w:type="dxa"/>
            <w:vAlign w:val="center"/>
          </w:tcPr>
          <w:p w14:paraId="67EAE43E" w14:textId="7904B1A6" w:rsidR="00745DF4" w:rsidRPr="0061244A" w:rsidRDefault="00745DF4" w:rsidP="00FB1F80">
            <w:pPr>
              <w:jc w:val="center"/>
              <w:rPr>
                <w:color w:val="000000"/>
                <w:szCs w:val="26"/>
              </w:rPr>
            </w:pPr>
            <w:r w:rsidRPr="0061244A">
              <w:rPr>
                <w:color w:val="000000"/>
                <w:szCs w:val="26"/>
              </w:rPr>
              <w:t>62</w:t>
            </w:r>
            <w:r w:rsidR="007F5A06" w:rsidRPr="0061244A">
              <w:rPr>
                <w:color w:val="000000"/>
                <w:szCs w:val="26"/>
              </w:rPr>
              <w:t>.</w:t>
            </w:r>
            <w:r w:rsidRPr="0061244A">
              <w:rPr>
                <w:color w:val="000000"/>
                <w:szCs w:val="26"/>
              </w:rPr>
              <w:t>61</w:t>
            </w:r>
          </w:p>
        </w:tc>
        <w:tc>
          <w:tcPr>
            <w:tcW w:w="900" w:type="dxa"/>
            <w:vAlign w:val="center"/>
          </w:tcPr>
          <w:p w14:paraId="394305A0" w14:textId="77777777" w:rsidR="00745DF4" w:rsidRPr="0061244A" w:rsidRDefault="00745DF4" w:rsidP="00FB1F80">
            <w:pPr>
              <w:jc w:val="center"/>
              <w:rPr>
                <w:color w:val="000000"/>
                <w:szCs w:val="26"/>
              </w:rPr>
            </w:pPr>
            <w:r w:rsidRPr="0061244A">
              <w:rPr>
                <w:color w:val="000000"/>
                <w:szCs w:val="26"/>
              </w:rPr>
              <w:t>84.18</w:t>
            </w:r>
          </w:p>
        </w:tc>
        <w:tc>
          <w:tcPr>
            <w:tcW w:w="810" w:type="dxa"/>
            <w:vAlign w:val="center"/>
          </w:tcPr>
          <w:p w14:paraId="5B3BA291" w14:textId="77777777" w:rsidR="00745DF4" w:rsidRPr="0061244A" w:rsidRDefault="00745DF4" w:rsidP="00FB1F80">
            <w:pPr>
              <w:jc w:val="center"/>
              <w:rPr>
                <w:color w:val="000000"/>
                <w:szCs w:val="26"/>
              </w:rPr>
            </w:pPr>
            <w:r w:rsidRPr="0061244A">
              <w:rPr>
                <w:color w:val="000000"/>
                <w:szCs w:val="26"/>
              </w:rPr>
              <w:t>86.44</w:t>
            </w:r>
          </w:p>
        </w:tc>
        <w:tc>
          <w:tcPr>
            <w:tcW w:w="810" w:type="dxa"/>
            <w:vAlign w:val="center"/>
          </w:tcPr>
          <w:p w14:paraId="19D86D8B" w14:textId="77777777" w:rsidR="00745DF4" w:rsidRPr="0061244A" w:rsidRDefault="00745DF4" w:rsidP="00FB1F80">
            <w:pPr>
              <w:jc w:val="center"/>
              <w:rPr>
                <w:color w:val="000000"/>
                <w:szCs w:val="26"/>
              </w:rPr>
            </w:pPr>
            <w:r w:rsidRPr="0061244A">
              <w:rPr>
                <w:color w:val="000000"/>
                <w:szCs w:val="26"/>
              </w:rPr>
              <w:t>87.37</w:t>
            </w:r>
          </w:p>
        </w:tc>
        <w:tc>
          <w:tcPr>
            <w:tcW w:w="810" w:type="dxa"/>
            <w:vAlign w:val="center"/>
          </w:tcPr>
          <w:p w14:paraId="1EEF314F" w14:textId="77777777" w:rsidR="00745DF4" w:rsidRPr="0061244A" w:rsidRDefault="00745DF4" w:rsidP="00FB1F80">
            <w:pPr>
              <w:jc w:val="center"/>
              <w:rPr>
                <w:color w:val="000000"/>
                <w:szCs w:val="26"/>
              </w:rPr>
            </w:pPr>
            <w:r w:rsidRPr="0061244A">
              <w:rPr>
                <w:color w:val="000000"/>
                <w:szCs w:val="26"/>
              </w:rPr>
              <w:t>38.10</w:t>
            </w:r>
          </w:p>
        </w:tc>
        <w:tc>
          <w:tcPr>
            <w:tcW w:w="945" w:type="dxa"/>
            <w:vAlign w:val="center"/>
          </w:tcPr>
          <w:p w14:paraId="594365EF" w14:textId="77777777" w:rsidR="00745DF4" w:rsidRPr="0061244A" w:rsidRDefault="00745DF4" w:rsidP="00FB1F80">
            <w:pPr>
              <w:jc w:val="center"/>
              <w:rPr>
                <w:color w:val="000000"/>
                <w:szCs w:val="26"/>
              </w:rPr>
            </w:pPr>
            <w:r w:rsidRPr="0061244A">
              <w:rPr>
                <w:color w:val="000000"/>
                <w:szCs w:val="26"/>
              </w:rPr>
              <w:t>77.76</w:t>
            </w:r>
          </w:p>
        </w:tc>
        <w:tc>
          <w:tcPr>
            <w:tcW w:w="993" w:type="dxa"/>
            <w:vAlign w:val="center"/>
          </w:tcPr>
          <w:p w14:paraId="09AA718C" w14:textId="77777777" w:rsidR="00745DF4" w:rsidRPr="0061244A" w:rsidRDefault="00745DF4" w:rsidP="00FB1F80">
            <w:pPr>
              <w:jc w:val="center"/>
              <w:rPr>
                <w:color w:val="000000"/>
                <w:szCs w:val="26"/>
              </w:rPr>
            </w:pPr>
            <w:r w:rsidRPr="0061244A">
              <w:rPr>
                <w:color w:val="000000"/>
                <w:szCs w:val="26"/>
              </w:rPr>
              <w:t>83.59</w:t>
            </w:r>
          </w:p>
        </w:tc>
      </w:tr>
      <w:tr w:rsidR="00745DF4" w:rsidRPr="00024C9B" w14:paraId="3948B704" w14:textId="77777777" w:rsidTr="00DA7A9F">
        <w:trPr>
          <w:trHeight w:val="1133"/>
        </w:trPr>
        <w:tc>
          <w:tcPr>
            <w:tcW w:w="1163" w:type="dxa"/>
            <w:vMerge/>
          </w:tcPr>
          <w:p w14:paraId="3069CF6D" w14:textId="77777777" w:rsidR="00745DF4" w:rsidRDefault="00745DF4" w:rsidP="00745DF4"/>
        </w:tc>
        <w:tc>
          <w:tcPr>
            <w:tcW w:w="542" w:type="dxa"/>
            <w:vAlign w:val="center"/>
          </w:tcPr>
          <w:p w14:paraId="66475133" w14:textId="77777777" w:rsidR="00745DF4" w:rsidRDefault="00745DF4" w:rsidP="00FB1F80">
            <w:pPr>
              <w:jc w:val="center"/>
            </w:pPr>
            <w:r>
              <w:t>R</w:t>
            </w:r>
          </w:p>
        </w:tc>
        <w:tc>
          <w:tcPr>
            <w:tcW w:w="810" w:type="dxa"/>
            <w:vAlign w:val="center"/>
          </w:tcPr>
          <w:p w14:paraId="5903121A" w14:textId="77777777" w:rsidR="00745DF4" w:rsidRPr="0061244A" w:rsidRDefault="00745DF4" w:rsidP="00FB1F80">
            <w:pPr>
              <w:jc w:val="center"/>
              <w:rPr>
                <w:color w:val="000000"/>
                <w:szCs w:val="26"/>
              </w:rPr>
            </w:pPr>
            <w:r w:rsidRPr="0061244A">
              <w:rPr>
                <w:color w:val="000000"/>
                <w:szCs w:val="26"/>
              </w:rPr>
              <w:t>97.48</w:t>
            </w:r>
          </w:p>
        </w:tc>
        <w:tc>
          <w:tcPr>
            <w:tcW w:w="810" w:type="dxa"/>
            <w:vAlign w:val="center"/>
          </w:tcPr>
          <w:p w14:paraId="65DA63F5" w14:textId="77777777" w:rsidR="00745DF4" w:rsidRPr="0061244A" w:rsidRDefault="00745DF4" w:rsidP="00FB1F80">
            <w:pPr>
              <w:jc w:val="center"/>
              <w:rPr>
                <w:color w:val="000000"/>
                <w:szCs w:val="26"/>
              </w:rPr>
            </w:pPr>
            <w:r w:rsidRPr="0061244A">
              <w:rPr>
                <w:color w:val="000000"/>
                <w:szCs w:val="26"/>
              </w:rPr>
              <w:t>94.17</w:t>
            </w:r>
          </w:p>
        </w:tc>
        <w:tc>
          <w:tcPr>
            <w:tcW w:w="900" w:type="dxa"/>
            <w:vAlign w:val="center"/>
          </w:tcPr>
          <w:p w14:paraId="06399928" w14:textId="77777777" w:rsidR="00745DF4" w:rsidRPr="0061244A" w:rsidRDefault="00745DF4" w:rsidP="00FB1F80">
            <w:pPr>
              <w:jc w:val="center"/>
              <w:rPr>
                <w:color w:val="000000"/>
                <w:szCs w:val="26"/>
              </w:rPr>
            </w:pPr>
            <w:r w:rsidRPr="0061244A">
              <w:rPr>
                <w:color w:val="000000"/>
                <w:szCs w:val="26"/>
              </w:rPr>
              <w:t>90.00</w:t>
            </w:r>
          </w:p>
        </w:tc>
        <w:tc>
          <w:tcPr>
            <w:tcW w:w="900" w:type="dxa"/>
            <w:vAlign w:val="center"/>
          </w:tcPr>
          <w:p w14:paraId="6AB53D44" w14:textId="77777777" w:rsidR="00745DF4" w:rsidRPr="0061244A" w:rsidRDefault="00745DF4" w:rsidP="00FB1F80">
            <w:pPr>
              <w:jc w:val="center"/>
              <w:rPr>
                <w:color w:val="000000"/>
                <w:szCs w:val="26"/>
              </w:rPr>
            </w:pPr>
            <w:r w:rsidRPr="0061244A">
              <w:rPr>
                <w:color w:val="000000"/>
                <w:szCs w:val="26"/>
              </w:rPr>
              <w:t>66.82</w:t>
            </w:r>
          </w:p>
        </w:tc>
        <w:tc>
          <w:tcPr>
            <w:tcW w:w="810" w:type="dxa"/>
            <w:vAlign w:val="center"/>
          </w:tcPr>
          <w:p w14:paraId="45FC3A36" w14:textId="77777777" w:rsidR="00745DF4" w:rsidRPr="0061244A" w:rsidRDefault="00745DF4" w:rsidP="00FB1F80">
            <w:pPr>
              <w:jc w:val="center"/>
              <w:rPr>
                <w:color w:val="000000"/>
                <w:szCs w:val="26"/>
              </w:rPr>
            </w:pPr>
            <w:r w:rsidRPr="0061244A">
              <w:rPr>
                <w:color w:val="000000"/>
                <w:szCs w:val="26"/>
              </w:rPr>
              <w:t>57.95</w:t>
            </w:r>
          </w:p>
        </w:tc>
        <w:tc>
          <w:tcPr>
            <w:tcW w:w="810" w:type="dxa"/>
            <w:vAlign w:val="center"/>
          </w:tcPr>
          <w:p w14:paraId="785201A8" w14:textId="77777777" w:rsidR="00745DF4" w:rsidRPr="0061244A" w:rsidRDefault="00745DF4" w:rsidP="00FB1F80">
            <w:pPr>
              <w:jc w:val="center"/>
              <w:rPr>
                <w:color w:val="000000"/>
                <w:szCs w:val="26"/>
              </w:rPr>
            </w:pPr>
            <w:r w:rsidRPr="0061244A">
              <w:rPr>
                <w:color w:val="000000"/>
                <w:szCs w:val="26"/>
              </w:rPr>
              <w:t>90.22</w:t>
            </w:r>
          </w:p>
        </w:tc>
        <w:tc>
          <w:tcPr>
            <w:tcW w:w="810" w:type="dxa"/>
            <w:vAlign w:val="center"/>
          </w:tcPr>
          <w:p w14:paraId="7D167447" w14:textId="77777777" w:rsidR="00745DF4" w:rsidRPr="0061244A" w:rsidRDefault="00745DF4" w:rsidP="00FB1F80">
            <w:pPr>
              <w:jc w:val="center"/>
              <w:rPr>
                <w:color w:val="000000"/>
                <w:szCs w:val="26"/>
              </w:rPr>
            </w:pPr>
            <w:r w:rsidRPr="0061244A">
              <w:rPr>
                <w:color w:val="000000"/>
                <w:szCs w:val="26"/>
              </w:rPr>
              <w:t>60.38</w:t>
            </w:r>
          </w:p>
        </w:tc>
        <w:tc>
          <w:tcPr>
            <w:tcW w:w="945" w:type="dxa"/>
            <w:vAlign w:val="center"/>
          </w:tcPr>
          <w:p w14:paraId="6177B782" w14:textId="77777777" w:rsidR="00745DF4" w:rsidRPr="0061244A" w:rsidRDefault="00745DF4" w:rsidP="00FB1F80">
            <w:pPr>
              <w:jc w:val="center"/>
              <w:rPr>
                <w:color w:val="000000"/>
                <w:szCs w:val="26"/>
              </w:rPr>
            </w:pPr>
            <w:r w:rsidRPr="0061244A">
              <w:rPr>
                <w:color w:val="000000"/>
                <w:szCs w:val="26"/>
              </w:rPr>
              <w:t>79.57</w:t>
            </w:r>
          </w:p>
        </w:tc>
        <w:tc>
          <w:tcPr>
            <w:tcW w:w="993" w:type="dxa"/>
            <w:vAlign w:val="center"/>
          </w:tcPr>
          <w:p w14:paraId="48C7EFD6" w14:textId="77777777" w:rsidR="00745DF4" w:rsidRPr="0061244A" w:rsidRDefault="00745DF4" w:rsidP="00FB1F80">
            <w:pPr>
              <w:jc w:val="center"/>
              <w:rPr>
                <w:color w:val="000000"/>
                <w:szCs w:val="26"/>
              </w:rPr>
            </w:pPr>
            <w:r w:rsidRPr="0061244A">
              <w:rPr>
                <w:color w:val="000000"/>
                <w:szCs w:val="26"/>
              </w:rPr>
              <w:t>84.07</w:t>
            </w:r>
          </w:p>
        </w:tc>
      </w:tr>
      <w:tr w:rsidR="00745DF4" w:rsidRPr="00024C9B" w14:paraId="784ACC73" w14:textId="77777777" w:rsidTr="00DA7A9F">
        <w:trPr>
          <w:trHeight w:val="1178"/>
        </w:trPr>
        <w:tc>
          <w:tcPr>
            <w:tcW w:w="1163" w:type="dxa"/>
            <w:vMerge/>
          </w:tcPr>
          <w:p w14:paraId="35A1D8DD" w14:textId="77777777" w:rsidR="00745DF4" w:rsidRDefault="00745DF4" w:rsidP="00745DF4"/>
        </w:tc>
        <w:tc>
          <w:tcPr>
            <w:tcW w:w="542" w:type="dxa"/>
            <w:vAlign w:val="center"/>
          </w:tcPr>
          <w:p w14:paraId="1D0969E8" w14:textId="77777777" w:rsidR="00745DF4" w:rsidRDefault="00745DF4" w:rsidP="00FB1F80">
            <w:pPr>
              <w:jc w:val="center"/>
            </w:pPr>
            <w:r>
              <w:t>F1</w:t>
            </w:r>
          </w:p>
        </w:tc>
        <w:tc>
          <w:tcPr>
            <w:tcW w:w="810" w:type="dxa"/>
            <w:vAlign w:val="center"/>
          </w:tcPr>
          <w:p w14:paraId="0D30B809" w14:textId="77777777" w:rsidR="00745DF4" w:rsidRPr="0061244A" w:rsidRDefault="00745DF4" w:rsidP="00FB1F80">
            <w:pPr>
              <w:jc w:val="center"/>
              <w:rPr>
                <w:color w:val="000000"/>
                <w:szCs w:val="26"/>
              </w:rPr>
            </w:pPr>
            <w:r w:rsidRPr="0061244A">
              <w:rPr>
                <w:color w:val="000000"/>
                <w:szCs w:val="26"/>
              </w:rPr>
              <w:t>96.63</w:t>
            </w:r>
          </w:p>
        </w:tc>
        <w:tc>
          <w:tcPr>
            <w:tcW w:w="810" w:type="dxa"/>
            <w:vAlign w:val="center"/>
          </w:tcPr>
          <w:p w14:paraId="2110E113" w14:textId="77777777" w:rsidR="00745DF4" w:rsidRPr="0061244A" w:rsidRDefault="00745DF4" w:rsidP="00FB1F80">
            <w:pPr>
              <w:jc w:val="center"/>
              <w:rPr>
                <w:color w:val="000000"/>
                <w:szCs w:val="26"/>
              </w:rPr>
            </w:pPr>
            <w:r w:rsidRPr="0061244A">
              <w:rPr>
                <w:color w:val="000000"/>
                <w:szCs w:val="26"/>
              </w:rPr>
              <w:t>91.94</w:t>
            </w:r>
          </w:p>
        </w:tc>
        <w:tc>
          <w:tcPr>
            <w:tcW w:w="900" w:type="dxa"/>
            <w:vAlign w:val="center"/>
          </w:tcPr>
          <w:p w14:paraId="1F976B66" w14:textId="77777777" w:rsidR="00745DF4" w:rsidRPr="0061244A" w:rsidRDefault="00745DF4" w:rsidP="00FB1F80">
            <w:pPr>
              <w:jc w:val="center"/>
              <w:rPr>
                <w:color w:val="000000"/>
                <w:szCs w:val="26"/>
              </w:rPr>
            </w:pPr>
            <w:r w:rsidRPr="0061244A">
              <w:rPr>
                <w:color w:val="000000"/>
                <w:szCs w:val="26"/>
              </w:rPr>
              <w:t>0,7385</w:t>
            </w:r>
          </w:p>
        </w:tc>
        <w:tc>
          <w:tcPr>
            <w:tcW w:w="900" w:type="dxa"/>
            <w:vAlign w:val="center"/>
          </w:tcPr>
          <w:p w14:paraId="0EFFE533" w14:textId="77777777" w:rsidR="00745DF4" w:rsidRPr="0061244A" w:rsidRDefault="00745DF4" w:rsidP="00FB1F80">
            <w:pPr>
              <w:jc w:val="center"/>
              <w:rPr>
                <w:color w:val="000000"/>
                <w:szCs w:val="26"/>
              </w:rPr>
            </w:pPr>
            <w:r w:rsidRPr="0061244A">
              <w:rPr>
                <w:color w:val="000000"/>
                <w:szCs w:val="26"/>
              </w:rPr>
              <w:t>74.50</w:t>
            </w:r>
          </w:p>
        </w:tc>
        <w:tc>
          <w:tcPr>
            <w:tcW w:w="810" w:type="dxa"/>
            <w:vAlign w:val="center"/>
          </w:tcPr>
          <w:p w14:paraId="0A089166" w14:textId="77777777" w:rsidR="00745DF4" w:rsidRPr="0061244A" w:rsidRDefault="00745DF4" w:rsidP="00FB1F80">
            <w:pPr>
              <w:jc w:val="center"/>
              <w:rPr>
                <w:color w:val="000000"/>
                <w:szCs w:val="26"/>
              </w:rPr>
            </w:pPr>
            <w:r w:rsidRPr="0061244A">
              <w:rPr>
                <w:color w:val="000000"/>
                <w:szCs w:val="26"/>
              </w:rPr>
              <w:t>69.39</w:t>
            </w:r>
          </w:p>
        </w:tc>
        <w:tc>
          <w:tcPr>
            <w:tcW w:w="810" w:type="dxa"/>
            <w:vAlign w:val="center"/>
          </w:tcPr>
          <w:p w14:paraId="05BEAE8E" w14:textId="77777777" w:rsidR="00745DF4" w:rsidRPr="0061244A" w:rsidRDefault="00745DF4" w:rsidP="00FB1F80">
            <w:pPr>
              <w:jc w:val="center"/>
              <w:rPr>
                <w:color w:val="000000"/>
                <w:szCs w:val="26"/>
              </w:rPr>
            </w:pPr>
            <w:r w:rsidRPr="0061244A">
              <w:rPr>
                <w:color w:val="000000"/>
                <w:szCs w:val="26"/>
              </w:rPr>
              <w:t>88.77</w:t>
            </w:r>
          </w:p>
        </w:tc>
        <w:tc>
          <w:tcPr>
            <w:tcW w:w="810" w:type="dxa"/>
            <w:vAlign w:val="center"/>
          </w:tcPr>
          <w:p w14:paraId="7F3B2F69" w14:textId="77777777" w:rsidR="00745DF4" w:rsidRPr="0061244A" w:rsidRDefault="00745DF4" w:rsidP="00FB1F80">
            <w:pPr>
              <w:jc w:val="center"/>
              <w:rPr>
                <w:color w:val="000000"/>
                <w:szCs w:val="26"/>
              </w:rPr>
            </w:pPr>
            <w:r w:rsidRPr="0061244A">
              <w:rPr>
                <w:color w:val="000000"/>
                <w:szCs w:val="26"/>
              </w:rPr>
              <w:t>46.72</w:t>
            </w:r>
          </w:p>
        </w:tc>
        <w:tc>
          <w:tcPr>
            <w:tcW w:w="945" w:type="dxa"/>
            <w:vAlign w:val="center"/>
          </w:tcPr>
          <w:p w14:paraId="1C96C755" w14:textId="77777777" w:rsidR="00745DF4" w:rsidRPr="0061244A" w:rsidRDefault="00745DF4" w:rsidP="00FB1F80">
            <w:pPr>
              <w:jc w:val="center"/>
              <w:rPr>
                <w:color w:val="000000"/>
                <w:szCs w:val="26"/>
              </w:rPr>
            </w:pPr>
            <w:r w:rsidRPr="0061244A">
              <w:rPr>
                <w:color w:val="000000"/>
                <w:szCs w:val="26"/>
              </w:rPr>
              <w:t>77.40</w:t>
            </w:r>
          </w:p>
        </w:tc>
        <w:tc>
          <w:tcPr>
            <w:tcW w:w="993" w:type="dxa"/>
            <w:vAlign w:val="center"/>
          </w:tcPr>
          <w:p w14:paraId="5F69C8D7" w14:textId="77777777" w:rsidR="00745DF4" w:rsidRPr="0061244A" w:rsidRDefault="00745DF4" w:rsidP="00FB1F80">
            <w:pPr>
              <w:jc w:val="center"/>
              <w:rPr>
                <w:color w:val="000000"/>
                <w:szCs w:val="26"/>
              </w:rPr>
            </w:pPr>
            <w:r w:rsidRPr="0061244A">
              <w:rPr>
                <w:color w:val="000000"/>
                <w:szCs w:val="26"/>
              </w:rPr>
              <w:t>83.83</w:t>
            </w:r>
          </w:p>
        </w:tc>
      </w:tr>
      <w:tr w:rsidR="00745DF4" w14:paraId="1753E13E" w14:textId="77777777" w:rsidTr="00DA7A9F">
        <w:trPr>
          <w:trHeight w:val="984"/>
        </w:trPr>
        <w:tc>
          <w:tcPr>
            <w:tcW w:w="1163" w:type="dxa"/>
            <w:vMerge w:val="restart"/>
            <w:textDirection w:val="btLr"/>
          </w:tcPr>
          <w:p w14:paraId="68924AA4" w14:textId="16E4B6F7" w:rsidR="00745DF4" w:rsidRPr="00C82B70" w:rsidRDefault="00745DF4" w:rsidP="00745DF4">
            <w:pPr>
              <w:ind w:left="113" w:right="113"/>
              <w:jc w:val="center"/>
              <w:rPr>
                <w:i/>
              </w:rPr>
            </w:pPr>
            <w:r w:rsidRPr="00C82B70">
              <w:rPr>
                <w:i/>
              </w:rPr>
              <w:t>Logistic Regression (Random Over sampling = 0.6)</w:t>
            </w:r>
          </w:p>
        </w:tc>
        <w:tc>
          <w:tcPr>
            <w:tcW w:w="542" w:type="dxa"/>
            <w:vAlign w:val="center"/>
          </w:tcPr>
          <w:p w14:paraId="4F4660F3" w14:textId="77777777" w:rsidR="00745DF4" w:rsidRDefault="00745DF4" w:rsidP="00FB1F80">
            <w:pPr>
              <w:jc w:val="center"/>
            </w:pPr>
            <w:r>
              <w:t>P</w:t>
            </w:r>
          </w:p>
        </w:tc>
        <w:tc>
          <w:tcPr>
            <w:tcW w:w="810" w:type="dxa"/>
            <w:vAlign w:val="center"/>
          </w:tcPr>
          <w:p w14:paraId="5A022F48" w14:textId="77777777" w:rsidR="00745DF4" w:rsidRPr="0061244A" w:rsidRDefault="00745DF4" w:rsidP="00FB1F80">
            <w:pPr>
              <w:jc w:val="center"/>
              <w:rPr>
                <w:color w:val="000000"/>
                <w:szCs w:val="26"/>
              </w:rPr>
            </w:pPr>
            <w:r w:rsidRPr="0061244A">
              <w:rPr>
                <w:color w:val="000000"/>
                <w:szCs w:val="26"/>
              </w:rPr>
              <w:t>96.27</w:t>
            </w:r>
          </w:p>
        </w:tc>
        <w:tc>
          <w:tcPr>
            <w:tcW w:w="810" w:type="dxa"/>
            <w:vAlign w:val="center"/>
          </w:tcPr>
          <w:p w14:paraId="20DCB14E" w14:textId="77777777" w:rsidR="00745DF4" w:rsidRPr="0061244A" w:rsidRDefault="00745DF4" w:rsidP="00FB1F80">
            <w:pPr>
              <w:jc w:val="center"/>
              <w:rPr>
                <w:color w:val="000000"/>
                <w:szCs w:val="26"/>
              </w:rPr>
            </w:pPr>
            <w:r w:rsidRPr="0061244A">
              <w:rPr>
                <w:color w:val="000000"/>
                <w:szCs w:val="26"/>
              </w:rPr>
              <w:t>91.26</w:t>
            </w:r>
          </w:p>
        </w:tc>
        <w:tc>
          <w:tcPr>
            <w:tcW w:w="900" w:type="dxa"/>
            <w:vAlign w:val="center"/>
          </w:tcPr>
          <w:p w14:paraId="4D8AB023" w14:textId="77777777" w:rsidR="00745DF4" w:rsidRPr="0061244A" w:rsidRDefault="00745DF4" w:rsidP="00FB1F80">
            <w:pPr>
              <w:jc w:val="center"/>
              <w:rPr>
                <w:color w:val="000000"/>
                <w:szCs w:val="26"/>
              </w:rPr>
            </w:pPr>
            <w:r w:rsidRPr="0061244A">
              <w:rPr>
                <w:color w:val="000000"/>
                <w:szCs w:val="26"/>
              </w:rPr>
              <w:t>66.67</w:t>
            </w:r>
          </w:p>
        </w:tc>
        <w:tc>
          <w:tcPr>
            <w:tcW w:w="900" w:type="dxa"/>
            <w:vAlign w:val="center"/>
          </w:tcPr>
          <w:p w14:paraId="5C940E66" w14:textId="77777777" w:rsidR="00745DF4" w:rsidRPr="0061244A" w:rsidRDefault="00745DF4" w:rsidP="00FB1F80">
            <w:pPr>
              <w:jc w:val="center"/>
              <w:rPr>
                <w:color w:val="000000"/>
                <w:szCs w:val="26"/>
              </w:rPr>
            </w:pPr>
            <w:r w:rsidRPr="0061244A">
              <w:rPr>
                <w:color w:val="000000"/>
                <w:szCs w:val="26"/>
              </w:rPr>
              <w:t>78.22</w:t>
            </w:r>
          </w:p>
        </w:tc>
        <w:tc>
          <w:tcPr>
            <w:tcW w:w="810" w:type="dxa"/>
            <w:vAlign w:val="center"/>
          </w:tcPr>
          <w:p w14:paraId="36F9372C" w14:textId="77777777" w:rsidR="00745DF4" w:rsidRPr="0061244A" w:rsidRDefault="00745DF4" w:rsidP="00FB1F80">
            <w:pPr>
              <w:jc w:val="center"/>
              <w:rPr>
                <w:color w:val="000000"/>
                <w:szCs w:val="26"/>
              </w:rPr>
            </w:pPr>
            <w:r w:rsidRPr="0061244A">
              <w:rPr>
                <w:color w:val="000000"/>
                <w:szCs w:val="26"/>
              </w:rPr>
              <w:t>71.62</w:t>
            </w:r>
          </w:p>
        </w:tc>
        <w:tc>
          <w:tcPr>
            <w:tcW w:w="810" w:type="dxa"/>
            <w:vAlign w:val="center"/>
          </w:tcPr>
          <w:p w14:paraId="11C65DD7" w14:textId="77777777" w:rsidR="00745DF4" w:rsidRPr="0061244A" w:rsidRDefault="00745DF4" w:rsidP="00FB1F80">
            <w:pPr>
              <w:jc w:val="center"/>
              <w:rPr>
                <w:color w:val="000000"/>
                <w:szCs w:val="26"/>
              </w:rPr>
            </w:pPr>
            <w:r w:rsidRPr="0061244A">
              <w:rPr>
                <w:color w:val="000000"/>
                <w:szCs w:val="26"/>
              </w:rPr>
              <w:t>82.83</w:t>
            </w:r>
          </w:p>
        </w:tc>
        <w:tc>
          <w:tcPr>
            <w:tcW w:w="810" w:type="dxa"/>
            <w:vAlign w:val="center"/>
          </w:tcPr>
          <w:p w14:paraId="020AC632" w14:textId="77777777" w:rsidR="00745DF4" w:rsidRPr="0061244A" w:rsidRDefault="00745DF4" w:rsidP="00FB1F80">
            <w:pPr>
              <w:jc w:val="center"/>
              <w:rPr>
                <w:color w:val="000000"/>
                <w:szCs w:val="26"/>
              </w:rPr>
            </w:pPr>
            <w:r w:rsidRPr="0061244A">
              <w:rPr>
                <w:color w:val="000000"/>
                <w:szCs w:val="26"/>
              </w:rPr>
              <w:t>41.43</w:t>
            </w:r>
          </w:p>
        </w:tc>
        <w:tc>
          <w:tcPr>
            <w:tcW w:w="945" w:type="dxa"/>
            <w:vAlign w:val="center"/>
          </w:tcPr>
          <w:p w14:paraId="72620B68" w14:textId="77777777" w:rsidR="00745DF4" w:rsidRPr="0061244A" w:rsidRDefault="00745DF4" w:rsidP="00FB1F80">
            <w:pPr>
              <w:jc w:val="center"/>
              <w:rPr>
                <w:color w:val="000000"/>
                <w:szCs w:val="26"/>
              </w:rPr>
            </w:pPr>
            <w:r w:rsidRPr="0061244A">
              <w:rPr>
                <w:color w:val="000000"/>
                <w:szCs w:val="26"/>
              </w:rPr>
              <w:t>75.47</w:t>
            </w:r>
          </w:p>
        </w:tc>
        <w:tc>
          <w:tcPr>
            <w:tcW w:w="993" w:type="dxa"/>
            <w:vAlign w:val="center"/>
          </w:tcPr>
          <w:p w14:paraId="365C8B2C" w14:textId="77777777" w:rsidR="00745DF4" w:rsidRPr="0061244A" w:rsidRDefault="00745DF4" w:rsidP="00FB1F80">
            <w:pPr>
              <w:jc w:val="center"/>
              <w:rPr>
                <w:color w:val="000000"/>
                <w:szCs w:val="26"/>
              </w:rPr>
            </w:pPr>
            <w:r w:rsidRPr="0061244A">
              <w:rPr>
                <w:color w:val="000000"/>
                <w:szCs w:val="26"/>
              </w:rPr>
              <w:t>82.89</w:t>
            </w:r>
          </w:p>
        </w:tc>
      </w:tr>
      <w:tr w:rsidR="00745DF4" w14:paraId="20A38E4E" w14:textId="77777777" w:rsidTr="00DA7A9F">
        <w:trPr>
          <w:trHeight w:val="987"/>
        </w:trPr>
        <w:tc>
          <w:tcPr>
            <w:tcW w:w="1163" w:type="dxa"/>
            <w:vMerge/>
          </w:tcPr>
          <w:p w14:paraId="07F4BB3A" w14:textId="77777777" w:rsidR="00745DF4" w:rsidRDefault="00745DF4" w:rsidP="00745DF4"/>
        </w:tc>
        <w:tc>
          <w:tcPr>
            <w:tcW w:w="542" w:type="dxa"/>
            <w:vAlign w:val="center"/>
          </w:tcPr>
          <w:p w14:paraId="52BF6048" w14:textId="77777777" w:rsidR="00745DF4" w:rsidRDefault="00745DF4" w:rsidP="00FB1F80">
            <w:pPr>
              <w:jc w:val="center"/>
            </w:pPr>
            <w:r>
              <w:t>R</w:t>
            </w:r>
          </w:p>
        </w:tc>
        <w:tc>
          <w:tcPr>
            <w:tcW w:w="810" w:type="dxa"/>
            <w:vAlign w:val="center"/>
          </w:tcPr>
          <w:p w14:paraId="12DD9D8D" w14:textId="77777777" w:rsidR="00745DF4" w:rsidRPr="0061244A" w:rsidRDefault="00745DF4" w:rsidP="00FB1F80">
            <w:pPr>
              <w:jc w:val="center"/>
              <w:rPr>
                <w:color w:val="000000"/>
                <w:szCs w:val="26"/>
              </w:rPr>
            </w:pPr>
            <w:r w:rsidRPr="0061244A">
              <w:rPr>
                <w:color w:val="000000"/>
                <w:szCs w:val="26"/>
              </w:rPr>
              <w:t>97.48</w:t>
            </w:r>
          </w:p>
        </w:tc>
        <w:tc>
          <w:tcPr>
            <w:tcW w:w="810" w:type="dxa"/>
            <w:vAlign w:val="center"/>
          </w:tcPr>
          <w:p w14:paraId="5AF1D335" w14:textId="77777777" w:rsidR="00745DF4" w:rsidRPr="0061244A" w:rsidRDefault="00745DF4" w:rsidP="00FB1F80">
            <w:pPr>
              <w:jc w:val="center"/>
              <w:rPr>
                <w:color w:val="000000"/>
                <w:szCs w:val="26"/>
              </w:rPr>
            </w:pPr>
            <w:r w:rsidRPr="0061244A">
              <w:rPr>
                <w:color w:val="000000"/>
                <w:szCs w:val="26"/>
              </w:rPr>
              <w:t>91.26</w:t>
            </w:r>
          </w:p>
        </w:tc>
        <w:tc>
          <w:tcPr>
            <w:tcW w:w="900" w:type="dxa"/>
            <w:vAlign w:val="center"/>
          </w:tcPr>
          <w:p w14:paraId="0A407FCF" w14:textId="77777777" w:rsidR="00745DF4" w:rsidRPr="0061244A" w:rsidRDefault="00745DF4" w:rsidP="00FB1F80">
            <w:pPr>
              <w:jc w:val="center"/>
              <w:rPr>
                <w:color w:val="000000"/>
                <w:szCs w:val="26"/>
              </w:rPr>
            </w:pPr>
            <w:r w:rsidRPr="0061244A">
              <w:rPr>
                <w:color w:val="000000"/>
                <w:szCs w:val="26"/>
              </w:rPr>
              <w:t>80.00</w:t>
            </w:r>
          </w:p>
        </w:tc>
        <w:tc>
          <w:tcPr>
            <w:tcW w:w="900" w:type="dxa"/>
            <w:vAlign w:val="center"/>
          </w:tcPr>
          <w:p w14:paraId="6773DCB9" w14:textId="77777777" w:rsidR="00745DF4" w:rsidRPr="0061244A" w:rsidRDefault="00745DF4" w:rsidP="00FB1F80">
            <w:pPr>
              <w:jc w:val="center"/>
              <w:rPr>
                <w:color w:val="000000"/>
                <w:szCs w:val="26"/>
              </w:rPr>
            </w:pPr>
            <w:r w:rsidRPr="0061244A">
              <w:rPr>
                <w:color w:val="000000"/>
                <w:szCs w:val="26"/>
              </w:rPr>
              <w:t>70.85</w:t>
            </w:r>
          </w:p>
        </w:tc>
        <w:tc>
          <w:tcPr>
            <w:tcW w:w="810" w:type="dxa"/>
            <w:vAlign w:val="center"/>
          </w:tcPr>
          <w:p w14:paraId="62E78BB5" w14:textId="77777777" w:rsidR="00745DF4" w:rsidRPr="0061244A" w:rsidRDefault="00745DF4" w:rsidP="00FB1F80">
            <w:pPr>
              <w:jc w:val="center"/>
              <w:rPr>
                <w:color w:val="000000"/>
                <w:szCs w:val="26"/>
              </w:rPr>
            </w:pPr>
            <w:r w:rsidRPr="0061244A">
              <w:rPr>
                <w:color w:val="000000"/>
                <w:szCs w:val="26"/>
              </w:rPr>
              <w:t>60.23</w:t>
            </w:r>
          </w:p>
        </w:tc>
        <w:tc>
          <w:tcPr>
            <w:tcW w:w="810" w:type="dxa"/>
            <w:vAlign w:val="center"/>
          </w:tcPr>
          <w:p w14:paraId="67E78B2C" w14:textId="77777777" w:rsidR="00745DF4" w:rsidRPr="0061244A" w:rsidRDefault="00745DF4" w:rsidP="00FB1F80">
            <w:pPr>
              <w:jc w:val="center"/>
              <w:rPr>
                <w:color w:val="000000"/>
                <w:szCs w:val="26"/>
              </w:rPr>
            </w:pPr>
            <w:r w:rsidRPr="0061244A">
              <w:rPr>
                <w:color w:val="000000"/>
                <w:szCs w:val="26"/>
              </w:rPr>
              <w:t>89.13</w:t>
            </w:r>
          </w:p>
        </w:tc>
        <w:tc>
          <w:tcPr>
            <w:tcW w:w="810" w:type="dxa"/>
            <w:vAlign w:val="center"/>
          </w:tcPr>
          <w:p w14:paraId="38D310D2" w14:textId="77777777" w:rsidR="00745DF4" w:rsidRPr="0061244A" w:rsidRDefault="00745DF4" w:rsidP="00FB1F80">
            <w:pPr>
              <w:jc w:val="center"/>
              <w:rPr>
                <w:color w:val="000000"/>
                <w:szCs w:val="26"/>
              </w:rPr>
            </w:pPr>
            <w:r w:rsidRPr="0061244A">
              <w:rPr>
                <w:color w:val="000000"/>
                <w:szCs w:val="26"/>
              </w:rPr>
              <w:t>54.72</w:t>
            </w:r>
          </w:p>
        </w:tc>
        <w:tc>
          <w:tcPr>
            <w:tcW w:w="945" w:type="dxa"/>
            <w:vAlign w:val="center"/>
          </w:tcPr>
          <w:p w14:paraId="1439091B" w14:textId="77777777" w:rsidR="00745DF4" w:rsidRPr="0061244A" w:rsidRDefault="00745DF4" w:rsidP="00FB1F80">
            <w:pPr>
              <w:jc w:val="center"/>
              <w:rPr>
                <w:color w:val="000000"/>
                <w:szCs w:val="26"/>
              </w:rPr>
            </w:pPr>
            <w:r w:rsidRPr="0061244A">
              <w:rPr>
                <w:color w:val="000000"/>
                <w:szCs w:val="26"/>
              </w:rPr>
              <w:t>77.67</w:t>
            </w:r>
          </w:p>
        </w:tc>
        <w:tc>
          <w:tcPr>
            <w:tcW w:w="993" w:type="dxa"/>
            <w:vAlign w:val="center"/>
          </w:tcPr>
          <w:p w14:paraId="6B1F08DA" w14:textId="77777777" w:rsidR="00745DF4" w:rsidRPr="0061244A" w:rsidRDefault="00745DF4" w:rsidP="00FB1F80">
            <w:pPr>
              <w:jc w:val="center"/>
              <w:rPr>
                <w:color w:val="000000"/>
                <w:szCs w:val="26"/>
              </w:rPr>
            </w:pPr>
            <w:r w:rsidRPr="0061244A">
              <w:rPr>
                <w:color w:val="000000"/>
                <w:szCs w:val="26"/>
              </w:rPr>
              <w:t>83.69</w:t>
            </w:r>
          </w:p>
        </w:tc>
      </w:tr>
      <w:tr w:rsidR="00745DF4" w14:paraId="7FB9857A" w14:textId="77777777" w:rsidTr="00DA7A9F">
        <w:trPr>
          <w:trHeight w:val="1126"/>
        </w:trPr>
        <w:tc>
          <w:tcPr>
            <w:tcW w:w="1163" w:type="dxa"/>
            <w:vMerge/>
          </w:tcPr>
          <w:p w14:paraId="3D970A99" w14:textId="77777777" w:rsidR="00745DF4" w:rsidRDefault="00745DF4" w:rsidP="00745DF4"/>
        </w:tc>
        <w:tc>
          <w:tcPr>
            <w:tcW w:w="542" w:type="dxa"/>
            <w:vAlign w:val="center"/>
          </w:tcPr>
          <w:p w14:paraId="667E5543" w14:textId="77777777" w:rsidR="00745DF4" w:rsidRDefault="00745DF4" w:rsidP="00FB1F80">
            <w:pPr>
              <w:jc w:val="center"/>
            </w:pPr>
            <w:r>
              <w:t>F1</w:t>
            </w:r>
          </w:p>
        </w:tc>
        <w:tc>
          <w:tcPr>
            <w:tcW w:w="810" w:type="dxa"/>
            <w:vAlign w:val="center"/>
          </w:tcPr>
          <w:p w14:paraId="1799E8B3" w14:textId="77777777" w:rsidR="00745DF4" w:rsidRPr="0061244A" w:rsidRDefault="00745DF4" w:rsidP="00FB1F80">
            <w:pPr>
              <w:jc w:val="center"/>
              <w:rPr>
                <w:color w:val="000000"/>
                <w:szCs w:val="26"/>
              </w:rPr>
            </w:pPr>
            <w:r w:rsidRPr="0061244A">
              <w:rPr>
                <w:color w:val="000000"/>
                <w:szCs w:val="26"/>
              </w:rPr>
              <w:t>96.87</w:t>
            </w:r>
          </w:p>
        </w:tc>
        <w:tc>
          <w:tcPr>
            <w:tcW w:w="810" w:type="dxa"/>
            <w:vAlign w:val="center"/>
          </w:tcPr>
          <w:p w14:paraId="0680CA16" w14:textId="77777777" w:rsidR="00745DF4" w:rsidRPr="0061244A" w:rsidRDefault="00745DF4" w:rsidP="00FB1F80">
            <w:pPr>
              <w:jc w:val="center"/>
              <w:rPr>
                <w:color w:val="000000"/>
                <w:szCs w:val="26"/>
              </w:rPr>
            </w:pPr>
            <w:r w:rsidRPr="0061244A">
              <w:rPr>
                <w:color w:val="000000"/>
                <w:szCs w:val="26"/>
              </w:rPr>
              <w:t>91.26</w:t>
            </w:r>
          </w:p>
        </w:tc>
        <w:tc>
          <w:tcPr>
            <w:tcW w:w="900" w:type="dxa"/>
            <w:vAlign w:val="center"/>
          </w:tcPr>
          <w:p w14:paraId="15D5642B" w14:textId="77777777" w:rsidR="00745DF4" w:rsidRPr="0061244A" w:rsidRDefault="00745DF4" w:rsidP="00FB1F80">
            <w:pPr>
              <w:jc w:val="center"/>
              <w:rPr>
                <w:color w:val="000000"/>
                <w:szCs w:val="26"/>
              </w:rPr>
            </w:pPr>
            <w:r w:rsidRPr="0061244A">
              <w:rPr>
                <w:color w:val="000000"/>
                <w:szCs w:val="26"/>
              </w:rPr>
              <w:t>72.73</w:t>
            </w:r>
          </w:p>
        </w:tc>
        <w:tc>
          <w:tcPr>
            <w:tcW w:w="900" w:type="dxa"/>
            <w:vAlign w:val="center"/>
          </w:tcPr>
          <w:p w14:paraId="3670859C" w14:textId="77777777" w:rsidR="00745DF4" w:rsidRPr="0061244A" w:rsidRDefault="00745DF4" w:rsidP="00FB1F80">
            <w:pPr>
              <w:jc w:val="center"/>
              <w:rPr>
                <w:color w:val="000000"/>
                <w:szCs w:val="26"/>
              </w:rPr>
            </w:pPr>
            <w:r w:rsidRPr="0061244A">
              <w:rPr>
                <w:color w:val="000000"/>
                <w:szCs w:val="26"/>
              </w:rPr>
              <w:t>74.35</w:t>
            </w:r>
          </w:p>
        </w:tc>
        <w:tc>
          <w:tcPr>
            <w:tcW w:w="810" w:type="dxa"/>
            <w:vAlign w:val="center"/>
          </w:tcPr>
          <w:p w14:paraId="15C29029" w14:textId="77777777" w:rsidR="00745DF4" w:rsidRPr="0061244A" w:rsidRDefault="00745DF4" w:rsidP="00FB1F80">
            <w:pPr>
              <w:jc w:val="center"/>
              <w:rPr>
                <w:color w:val="000000"/>
                <w:szCs w:val="26"/>
              </w:rPr>
            </w:pPr>
            <w:r w:rsidRPr="0061244A">
              <w:rPr>
                <w:color w:val="000000"/>
                <w:szCs w:val="26"/>
              </w:rPr>
              <w:t>65.43</w:t>
            </w:r>
          </w:p>
        </w:tc>
        <w:tc>
          <w:tcPr>
            <w:tcW w:w="810" w:type="dxa"/>
            <w:vAlign w:val="center"/>
          </w:tcPr>
          <w:p w14:paraId="64212A3E" w14:textId="77777777" w:rsidR="00745DF4" w:rsidRPr="0061244A" w:rsidRDefault="00745DF4" w:rsidP="00FB1F80">
            <w:pPr>
              <w:jc w:val="center"/>
              <w:rPr>
                <w:color w:val="000000"/>
                <w:szCs w:val="26"/>
              </w:rPr>
            </w:pPr>
            <w:r w:rsidRPr="0061244A">
              <w:rPr>
                <w:color w:val="000000"/>
                <w:szCs w:val="26"/>
              </w:rPr>
              <w:t>85.86</w:t>
            </w:r>
          </w:p>
        </w:tc>
        <w:tc>
          <w:tcPr>
            <w:tcW w:w="810" w:type="dxa"/>
            <w:vAlign w:val="center"/>
          </w:tcPr>
          <w:p w14:paraId="675E72F3" w14:textId="77777777" w:rsidR="00745DF4" w:rsidRPr="0061244A" w:rsidRDefault="00745DF4" w:rsidP="00FB1F80">
            <w:pPr>
              <w:jc w:val="center"/>
              <w:rPr>
                <w:color w:val="000000"/>
                <w:szCs w:val="26"/>
              </w:rPr>
            </w:pPr>
            <w:r w:rsidRPr="0061244A">
              <w:rPr>
                <w:color w:val="000000"/>
                <w:szCs w:val="26"/>
              </w:rPr>
              <w:t>47.15</w:t>
            </w:r>
          </w:p>
        </w:tc>
        <w:tc>
          <w:tcPr>
            <w:tcW w:w="945" w:type="dxa"/>
            <w:vAlign w:val="center"/>
          </w:tcPr>
          <w:p w14:paraId="2D6CB9BB" w14:textId="77777777" w:rsidR="00745DF4" w:rsidRPr="0061244A" w:rsidRDefault="00745DF4" w:rsidP="00FB1F80">
            <w:pPr>
              <w:jc w:val="center"/>
              <w:rPr>
                <w:color w:val="000000"/>
                <w:szCs w:val="26"/>
              </w:rPr>
            </w:pPr>
            <w:r w:rsidRPr="0061244A">
              <w:rPr>
                <w:color w:val="000000"/>
                <w:szCs w:val="26"/>
              </w:rPr>
              <w:t>76.24</w:t>
            </w:r>
          </w:p>
        </w:tc>
        <w:tc>
          <w:tcPr>
            <w:tcW w:w="993" w:type="dxa"/>
            <w:vAlign w:val="center"/>
          </w:tcPr>
          <w:p w14:paraId="3F1E1286" w14:textId="77777777" w:rsidR="00745DF4" w:rsidRPr="0061244A" w:rsidRDefault="00745DF4" w:rsidP="000052B3">
            <w:pPr>
              <w:keepNext/>
              <w:jc w:val="center"/>
              <w:rPr>
                <w:color w:val="000000"/>
                <w:szCs w:val="26"/>
              </w:rPr>
            </w:pPr>
            <w:r w:rsidRPr="0061244A">
              <w:rPr>
                <w:color w:val="000000"/>
                <w:szCs w:val="26"/>
              </w:rPr>
              <w:t>83.29</w:t>
            </w:r>
          </w:p>
        </w:tc>
      </w:tr>
    </w:tbl>
    <w:p w14:paraId="391A3032" w14:textId="053879B7" w:rsidR="002B345C" w:rsidRPr="007F52C2" w:rsidRDefault="000052B3" w:rsidP="000052B3">
      <w:pPr>
        <w:pStyle w:val="Caption"/>
      </w:pPr>
      <w:bookmarkStart w:id="94" w:name="_Toc69131431"/>
      <w:proofErr w:type="spellStart"/>
      <w:r>
        <w:t>Bảng</w:t>
      </w:r>
      <w:proofErr w:type="spellEnd"/>
      <w:r>
        <w:t xml:space="preserve"> </w:t>
      </w:r>
      <w:fldSimple w:instr=" STYLEREF 1 \s ">
        <w:r w:rsidR="00AE4C36">
          <w:rPr>
            <w:noProof/>
          </w:rPr>
          <w:t>5</w:t>
        </w:r>
      </w:fldSimple>
      <w:r>
        <w:noBreakHyphen/>
      </w:r>
      <w:fldSimple w:instr=" SEQ Bảng \* ARABIC \s 1 ">
        <w:r w:rsidR="00AE4C36">
          <w:rPr>
            <w:noProof/>
          </w:rPr>
          <w:t>6</w:t>
        </w:r>
      </w:fldSimple>
      <w:r>
        <w:t xml:space="preserve">. </w:t>
      </w:r>
      <w:proofErr w:type="spellStart"/>
      <w:r w:rsidR="00F56C61">
        <w:t>Kết</w:t>
      </w:r>
      <w:proofErr w:type="spellEnd"/>
      <w:r w:rsidR="00F56C61">
        <w:t xml:space="preserve"> </w:t>
      </w:r>
      <w:proofErr w:type="spellStart"/>
      <w:r w:rsidR="00F56C61">
        <w:t>quả</w:t>
      </w:r>
      <w:proofErr w:type="spellEnd"/>
      <w:r w:rsidR="00F56C61">
        <w:t xml:space="preserve"> </w:t>
      </w:r>
      <w:proofErr w:type="spellStart"/>
      <w:r w:rsidR="00F56C61">
        <w:t>mô</w:t>
      </w:r>
      <w:proofErr w:type="spellEnd"/>
      <w:r w:rsidR="00F56C61">
        <w:t xml:space="preserve"> </w:t>
      </w:r>
      <w:proofErr w:type="spellStart"/>
      <w:r w:rsidR="00F56C61">
        <w:t>hình</w:t>
      </w:r>
      <w:proofErr w:type="spellEnd"/>
      <w:r w:rsidR="00F56C61">
        <w:t xml:space="preserve"> </w:t>
      </w:r>
      <w:proofErr w:type="spellStart"/>
      <w:r w:rsidR="00F56C61">
        <w:t>với</w:t>
      </w:r>
      <w:proofErr w:type="spellEnd"/>
      <w:r w:rsidR="00F56C61">
        <w:t xml:space="preserve"> </w:t>
      </w:r>
      <w:proofErr w:type="spellStart"/>
      <w:r w:rsidR="00F56C61">
        <w:t>cách</w:t>
      </w:r>
      <w:proofErr w:type="spellEnd"/>
      <w:r w:rsidR="00F56C61">
        <w:t xml:space="preserve"> </w:t>
      </w:r>
      <w:proofErr w:type="spellStart"/>
      <w:r w:rsidR="00F56C61">
        <w:t>biểu</w:t>
      </w:r>
      <w:proofErr w:type="spellEnd"/>
      <w:r w:rsidR="00F56C61">
        <w:t xml:space="preserve"> </w:t>
      </w:r>
      <w:proofErr w:type="spellStart"/>
      <w:r w:rsidR="00F56C61">
        <w:t>diễn</w:t>
      </w:r>
      <w:proofErr w:type="spellEnd"/>
      <w:r w:rsidR="00F56C61">
        <w:t xml:space="preserve"> Chi2 </w:t>
      </w:r>
      <w:proofErr w:type="spellStart"/>
      <w:r w:rsidR="00F56C61">
        <w:t>đã</w:t>
      </w:r>
      <w:proofErr w:type="spellEnd"/>
      <w:r w:rsidR="00F56C61">
        <w:t xml:space="preserve"> </w:t>
      </w:r>
      <w:proofErr w:type="spellStart"/>
      <w:r w:rsidR="00F56C61">
        <w:t>lọc</w:t>
      </w:r>
      <w:proofErr w:type="spellEnd"/>
      <w:r w:rsidR="00F56C61">
        <w:t xml:space="preserve"> </w:t>
      </w:r>
      <w:proofErr w:type="spellStart"/>
      <w:r w:rsidR="00F56C61">
        <w:t>từ</w:t>
      </w:r>
      <w:proofErr w:type="spellEnd"/>
      <w:r w:rsidR="00F56C61">
        <w:t xml:space="preserve"> </w:t>
      </w:r>
      <w:proofErr w:type="spellStart"/>
      <w:r w:rsidR="00F56C61">
        <w:t>kết</w:t>
      </w:r>
      <w:proofErr w:type="spellEnd"/>
      <w:r w:rsidR="00F56C61">
        <w:t xml:space="preserve"> </w:t>
      </w:r>
      <w:proofErr w:type="spellStart"/>
      <w:r w:rsidR="00F56C61">
        <w:t>hợp</w:t>
      </w:r>
      <w:proofErr w:type="spellEnd"/>
      <w:r w:rsidR="00F56C61">
        <w:t xml:space="preserve"> Resampling </w:t>
      </w:r>
      <w:proofErr w:type="spellStart"/>
      <w:r w:rsidR="00F56C61">
        <w:t>trên</w:t>
      </w:r>
      <w:proofErr w:type="spellEnd"/>
      <w:r w:rsidR="00F56C61">
        <w:t xml:space="preserve"> </w:t>
      </w:r>
      <w:proofErr w:type="spellStart"/>
      <w:r w:rsidR="00F56C61">
        <w:t>dữ</w:t>
      </w:r>
      <w:proofErr w:type="spellEnd"/>
      <w:r w:rsidR="00F56C61">
        <w:t xml:space="preserve"> </w:t>
      </w:r>
      <w:proofErr w:type="spellStart"/>
      <w:r w:rsidR="00F56C61">
        <w:t>liệu</w:t>
      </w:r>
      <w:proofErr w:type="spellEnd"/>
      <w:r w:rsidR="00F56C61">
        <w:t xml:space="preserve"> </w:t>
      </w:r>
      <w:proofErr w:type="spellStart"/>
      <w:r w:rsidR="00F56C61">
        <w:t>mẹ</w:t>
      </w:r>
      <w:proofErr w:type="spellEnd"/>
      <w:r w:rsidR="00F56C61">
        <w:t xml:space="preserve"> &amp; </w:t>
      </w:r>
      <w:proofErr w:type="spellStart"/>
      <w:r w:rsidR="00F56C61">
        <w:t>bé</w:t>
      </w:r>
      <w:proofErr w:type="spellEnd"/>
      <w:r w:rsidR="00F56C61">
        <w:t xml:space="preserve"> tiki</w:t>
      </w:r>
      <w:bookmarkEnd w:id="94"/>
    </w:p>
    <w:p w14:paraId="77D47A4C" w14:textId="1E2227C7" w:rsidR="002B345C" w:rsidRPr="00194023" w:rsidRDefault="00194023" w:rsidP="00194023">
      <w:pPr>
        <w:ind w:firstLine="720"/>
      </w:pPr>
      <w:proofErr w:type="spellStart"/>
      <w:r>
        <w:lastRenderedPageBreak/>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bảng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Công</w:t>
      </w:r>
      <w:proofErr w:type="spellEnd"/>
      <w:r>
        <w:t xml:space="preserve"> </w:t>
      </w:r>
      <w:proofErr w:type="spellStart"/>
      <w:r>
        <w:t>nghệ</w:t>
      </w:r>
      <w:proofErr w:type="spellEnd"/>
      <w:r>
        <w:t xml:space="preserve"> Shopee </w:t>
      </w:r>
      <w:proofErr w:type="spellStart"/>
      <w:r>
        <w:t>với</w:t>
      </w:r>
      <w:proofErr w:type="spellEnd"/>
      <w:r>
        <w:t xml:space="preserve"> </w:t>
      </w:r>
      <w:proofErr w:type="spellStart"/>
      <w:r>
        <w:t>cách</w:t>
      </w:r>
      <w:proofErr w:type="spellEnd"/>
      <w:r>
        <w:t xml:space="preserve"> </w:t>
      </w:r>
      <w:proofErr w:type="spellStart"/>
      <w:r>
        <w:t>biểu</w:t>
      </w:r>
      <w:proofErr w:type="spellEnd"/>
      <w:r>
        <w:t xml:space="preserve"> </w:t>
      </w:r>
      <w:proofErr w:type="spellStart"/>
      <w:r>
        <w:t>diễn</w:t>
      </w:r>
      <w:proofErr w:type="spellEnd"/>
      <w:r>
        <w:t xml:space="preserve"> one-hot</w:t>
      </w:r>
      <w:r w:rsidR="00FB1F80">
        <w:t>:</w:t>
      </w:r>
    </w:p>
    <w:tbl>
      <w:tblPr>
        <w:tblStyle w:val="TableGrid"/>
        <w:tblW w:w="9066" w:type="dxa"/>
        <w:tblInd w:w="-5" w:type="dxa"/>
        <w:tblLayout w:type="fixed"/>
        <w:tblLook w:val="04A0" w:firstRow="1" w:lastRow="0" w:firstColumn="1" w:lastColumn="0" w:noHBand="0" w:noVBand="1"/>
      </w:tblPr>
      <w:tblGrid>
        <w:gridCol w:w="540"/>
        <w:gridCol w:w="754"/>
        <w:gridCol w:w="647"/>
        <w:gridCol w:w="647"/>
        <w:gridCol w:w="647"/>
        <w:gridCol w:w="647"/>
        <w:gridCol w:w="648"/>
        <w:gridCol w:w="648"/>
        <w:gridCol w:w="648"/>
        <w:gridCol w:w="648"/>
        <w:gridCol w:w="648"/>
        <w:gridCol w:w="648"/>
        <w:gridCol w:w="648"/>
        <w:gridCol w:w="648"/>
      </w:tblGrid>
      <w:tr w:rsidR="00194023" w14:paraId="771DC056" w14:textId="5444D26A" w:rsidTr="000052B3">
        <w:trPr>
          <w:cantSplit/>
          <w:trHeight w:val="922"/>
        </w:trPr>
        <w:tc>
          <w:tcPr>
            <w:tcW w:w="1294" w:type="dxa"/>
            <w:gridSpan w:val="2"/>
            <w:textDirection w:val="btLr"/>
            <w:vAlign w:val="center"/>
          </w:tcPr>
          <w:p w14:paraId="3FD8D9C1" w14:textId="406A03B4" w:rsidR="00194023" w:rsidRPr="004A6000" w:rsidRDefault="00194023" w:rsidP="000052B3">
            <w:pPr>
              <w:spacing w:after="160" w:line="259" w:lineRule="auto"/>
              <w:ind w:left="113" w:right="113"/>
              <w:jc w:val="center"/>
              <w:rPr>
                <w:rFonts w:eastAsiaTheme="majorEastAsia"/>
                <w:spacing w:val="-10"/>
                <w:kern w:val="28"/>
                <w:szCs w:val="26"/>
              </w:rPr>
            </w:pPr>
            <w:r>
              <w:rPr>
                <w:rFonts w:eastAsiaTheme="majorEastAsia"/>
                <w:spacing w:val="-10"/>
                <w:kern w:val="28"/>
                <w:szCs w:val="26"/>
              </w:rPr>
              <w:t>Micro (%)</w:t>
            </w:r>
          </w:p>
        </w:tc>
        <w:tc>
          <w:tcPr>
            <w:tcW w:w="647" w:type="dxa"/>
            <w:textDirection w:val="btLr"/>
            <w:vAlign w:val="center"/>
          </w:tcPr>
          <w:p w14:paraId="27E3CBE2" w14:textId="75092CC2" w:rsidR="00194023" w:rsidRPr="004A6000" w:rsidRDefault="00E06654" w:rsidP="000052B3">
            <w:pPr>
              <w:spacing w:after="160" w:line="259" w:lineRule="auto"/>
              <w:ind w:left="113" w:right="113"/>
              <w:jc w:val="center"/>
              <w:rPr>
                <w:rFonts w:eastAsiaTheme="majorEastAsia"/>
                <w:spacing w:val="-10"/>
                <w:kern w:val="28"/>
                <w:szCs w:val="26"/>
              </w:rPr>
            </w:pPr>
            <w:r w:rsidRPr="00911222">
              <w:t>68</w:t>
            </w:r>
            <w:r w:rsidR="00994F43">
              <w:t>.</w:t>
            </w:r>
            <w:r w:rsidRPr="00911222">
              <w:t>64</w:t>
            </w:r>
          </w:p>
        </w:tc>
        <w:tc>
          <w:tcPr>
            <w:tcW w:w="647" w:type="dxa"/>
            <w:textDirection w:val="btLr"/>
            <w:vAlign w:val="center"/>
          </w:tcPr>
          <w:p w14:paraId="7D269A33" w14:textId="0D9D13A5" w:rsidR="00194023" w:rsidRPr="004A6000" w:rsidRDefault="00E06654" w:rsidP="000052B3">
            <w:pPr>
              <w:spacing w:after="160" w:line="259" w:lineRule="auto"/>
              <w:ind w:left="113" w:right="113"/>
              <w:jc w:val="center"/>
              <w:rPr>
                <w:rFonts w:eastAsiaTheme="majorEastAsia"/>
                <w:spacing w:val="-10"/>
                <w:kern w:val="28"/>
                <w:szCs w:val="26"/>
              </w:rPr>
            </w:pPr>
            <w:r w:rsidRPr="00911222">
              <w:t>65</w:t>
            </w:r>
            <w:r w:rsidR="00994F43">
              <w:t>.</w:t>
            </w:r>
            <w:r w:rsidRPr="00911222">
              <w:t>84</w:t>
            </w:r>
          </w:p>
        </w:tc>
        <w:tc>
          <w:tcPr>
            <w:tcW w:w="647" w:type="dxa"/>
            <w:textDirection w:val="btLr"/>
            <w:vAlign w:val="center"/>
          </w:tcPr>
          <w:p w14:paraId="4CF6959B" w14:textId="1999CCDD" w:rsidR="00194023" w:rsidRPr="004A6000" w:rsidRDefault="00E06654" w:rsidP="000052B3">
            <w:pPr>
              <w:spacing w:after="160" w:line="259" w:lineRule="auto"/>
              <w:ind w:left="113" w:right="113"/>
              <w:jc w:val="center"/>
              <w:rPr>
                <w:rFonts w:eastAsiaTheme="majorEastAsia"/>
                <w:spacing w:val="-10"/>
                <w:kern w:val="28"/>
                <w:szCs w:val="26"/>
              </w:rPr>
            </w:pPr>
            <w:r w:rsidRPr="00911222">
              <w:t>67</w:t>
            </w:r>
            <w:r w:rsidR="00994F43">
              <w:t>.</w:t>
            </w:r>
            <w:r w:rsidRPr="00911222">
              <w:t>21</w:t>
            </w:r>
          </w:p>
        </w:tc>
        <w:tc>
          <w:tcPr>
            <w:tcW w:w="647" w:type="dxa"/>
            <w:textDirection w:val="btLr"/>
            <w:vAlign w:val="center"/>
          </w:tcPr>
          <w:p w14:paraId="2AD6378C" w14:textId="3C54FCF9" w:rsidR="00194023" w:rsidRPr="004A6000" w:rsidRDefault="00E06654" w:rsidP="000052B3">
            <w:pPr>
              <w:spacing w:after="160" w:line="259" w:lineRule="auto"/>
              <w:ind w:left="113" w:right="113"/>
              <w:jc w:val="center"/>
              <w:rPr>
                <w:rFonts w:eastAsiaTheme="majorEastAsia"/>
                <w:spacing w:val="-10"/>
                <w:kern w:val="28"/>
                <w:szCs w:val="26"/>
              </w:rPr>
            </w:pPr>
            <w:r w:rsidRPr="004F7144">
              <w:t>92</w:t>
            </w:r>
            <w:r w:rsidR="00994F43">
              <w:t>.</w:t>
            </w:r>
            <w:r w:rsidRPr="004F7144">
              <w:t>11</w:t>
            </w:r>
          </w:p>
        </w:tc>
        <w:tc>
          <w:tcPr>
            <w:tcW w:w="648" w:type="dxa"/>
            <w:textDirection w:val="btLr"/>
            <w:vAlign w:val="center"/>
          </w:tcPr>
          <w:p w14:paraId="06F94F8D" w14:textId="5FA87D10" w:rsidR="00194023" w:rsidRPr="004A6000" w:rsidRDefault="00E06654" w:rsidP="000052B3">
            <w:pPr>
              <w:spacing w:after="160" w:line="259" w:lineRule="auto"/>
              <w:ind w:left="113" w:right="113"/>
              <w:jc w:val="center"/>
              <w:rPr>
                <w:rFonts w:eastAsiaTheme="majorEastAsia"/>
                <w:spacing w:val="-10"/>
                <w:kern w:val="28"/>
                <w:szCs w:val="26"/>
              </w:rPr>
            </w:pPr>
            <w:r w:rsidRPr="004F7144">
              <w:t>35</w:t>
            </w:r>
            <w:r w:rsidR="00994F43">
              <w:t>.</w:t>
            </w:r>
            <w:r w:rsidRPr="004F7144">
              <w:t>23</w:t>
            </w:r>
          </w:p>
        </w:tc>
        <w:tc>
          <w:tcPr>
            <w:tcW w:w="648" w:type="dxa"/>
            <w:textDirection w:val="btLr"/>
            <w:vAlign w:val="center"/>
          </w:tcPr>
          <w:p w14:paraId="03475A57" w14:textId="5DD2B4F0" w:rsidR="00194023" w:rsidRPr="004A6000" w:rsidRDefault="00E06654" w:rsidP="000052B3">
            <w:pPr>
              <w:spacing w:after="160" w:line="259" w:lineRule="auto"/>
              <w:ind w:left="113" w:right="113"/>
              <w:jc w:val="center"/>
              <w:rPr>
                <w:rFonts w:eastAsiaTheme="majorEastAsia"/>
                <w:spacing w:val="-10"/>
                <w:kern w:val="28"/>
                <w:szCs w:val="26"/>
              </w:rPr>
            </w:pPr>
            <w:r w:rsidRPr="004F7144">
              <w:t>50</w:t>
            </w:r>
            <w:r w:rsidR="00994F43">
              <w:t>.</w:t>
            </w:r>
            <w:r w:rsidRPr="004F7144">
              <w:t>96</w:t>
            </w:r>
          </w:p>
        </w:tc>
        <w:tc>
          <w:tcPr>
            <w:tcW w:w="648" w:type="dxa"/>
            <w:textDirection w:val="btLr"/>
            <w:vAlign w:val="center"/>
          </w:tcPr>
          <w:p w14:paraId="6A321BA0" w14:textId="68B95BF2" w:rsidR="00194023" w:rsidRPr="004A6000" w:rsidRDefault="0011468F" w:rsidP="000052B3">
            <w:pPr>
              <w:spacing w:after="160" w:line="259" w:lineRule="auto"/>
              <w:ind w:left="113" w:right="113"/>
              <w:jc w:val="center"/>
              <w:rPr>
                <w:rFonts w:eastAsiaTheme="majorEastAsia"/>
                <w:spacing w:val="-10"/>
                <w:kern w:val="28"/>
                <w:szCs w:val="26"/>
              </w:rPr>
            </w:pPr>
            <w:r w:rsidRPr="00631EAA">
              <w:t>88.14</w:t>
            </w:r>
          </w:p>
        </w:tc>
        <w:tc>
          <w:tcPr>
            <w:tcW w:w="648" w:type="dxa"/>
            <w:textDirection w:val="btLr"/>
            <w:vAlign w:val="center"/>
          </w:tcPr>
          <w:p w14:paraId="628319AC" w14:textId="3FDDF911" w:rsidR="00194023" w:rsidRPr="004A6000" w:rsidRDefault="0011468F" w:rsidP="000052B3">
            <w:pPr>
              <w:spacing w:after="160" w:line="259" w:lineRule="auto"/>
              <w:ind w:left="113" w:right="113"/>
              <w:jc w:val="center"/>
              <w:rPr>
                <w:rFonts w:eastAsiaTheme="majorEastAsia"/>
                <w:spacing w:val="-10"/>
                <w:kern w:val="28"/>
                <w:szCs w:val="26"/>
              </w:rPr>
            </w:pPr>
            <w:r w:rsidRPr="00631EAA">
              <w:t>71.87</w:t>
            </w:r>
          </w:p>
        </w:tc>
        <w:tc>
          <w:tcPr>
            <w:tcW w:w="648" w:type="dxa"/>
            <w:textDirection w:val="btLr"/>
            <w:vAlign w:val="center"/>
          </w:tcPr>
          <w:p w14:paraId="2A1891E6" w14:textId="04D026AC" w:rsidR="00194023" w:rsidRPr="004A6000" w:rsidRDefault="0011468F" w:rsidP="000052B3">
            <w:pPr>
              <w:spacing w:after="160" w:line="259" w:lineRule="auto"/>
              <w:ind w:left="113" w:right="113"/>
              <w:jc w:val="center"/>
              <w:rPr>
                <w:rFonts w:eastAsiaTheme="majorEastAsia"/>
                <w:spacing w:val="-10"/>
                <w:kern w:val="28"/>
                <w:szCs w:val="26"/>
              </w:rPr>
            </w:pPr>
            <w:r w:rsidRPr="00631EAA">
              <w:t>79.18</w:t>
            </w:r>
          </w:p>
        </w:tc>
        <w:tc>
          <w:tcPr>
            <w:tcW w:w="648" w:type="dxa"/>
            <w:textDirection w:val="btLr"/>
            <w:vAlign w:val="center"/>
          </w:tcPr>
          <w:p w14:paraId="7E1160B4" w14:textId="0AA92974" w:rsidR="00194023" w:rsidRPr="004A6000" w:rsidRDefault="00E06654" w:rsidP="000052B3">
            <w:pPr>
              <w:spacing w:after="160" w:line="259" w:lineRule="auto"/>
              <w:ind w:left="113" w:right="113"/>
              <w:jc w:val="center"/>
              <w:rPr>
                <w:rFonts w:eastAsiaTheme="majorEastAsia"/>
                <w:spacing w:val="-10"/>
                <w:kern w:val="28"/>
                <w:szCs w:val="26"/>
              </w:rPr>
            </w:pPr>
            <w:r w:rsidRPr="005728BB">
              <w:t>86</w:t>
            </w:r>
            <w:r w:rsidR="00957A99">
              <w:t>.</w:t>
            </w:r>
            <w:r w:rsidR="0011468F" w:rsidRPr="005E5790">
              <w:t>45</w:t>
            </w:r>
          </w:p>
        </w:tc>
        <w:tc>
          <w:tcPr>
            <w:tcW w:w="648" w:type="dxa"/>
            <w:textDirection w:val="btLr"/>
            <w:vAlign w:val="center"/>
          </w:tcPr>
          <w:p w14:paraId="7C119DC8" w14:textId="0441FEBB" w:rsidR="00194023" w:rsidRPr="004A6000" w:rsidRDefault="00E06654" w:rsidP="000052B3">
            <w:pPr>
              <w:spacing w:after="160" w:line="259" w:lineRule="auto"/>
              <w:ind w:left="113" w:right="113"/>
              <w:jc w:val="center"/>
              <w:rPr>
                <w:rFonts w:eastAsiaTheme="majorEastAsia"/>
                <w:spacing w:val="-10"/>
                <w:kern w:val="28"/>
                <w:szCs w:val="26"/>
              </w:rPr>
            </w:pPr>
            <w:r w:rsidRPr="005728BB">
              <w:t>75</w:t>
            </w:r>
            <w:r w:rsidR="00957A99">
              <w:t>.</w:t>
            </w:r>
            <w:r w:rsidR="0011468F" w:rsidRPr="005E5790">
              <w:t>87</w:t>
            </w:r>
          </w:p>
        </w:tc>
        <w:tc>
          <w:tcPr>
            <w:tcW w:w="648" w:type="dxa"/>
            <w:textDirection w:val="btLr"/>
            <w:vAlign w:val="center"/>
          </w:tcPr>
          <w:p w14:paraId="4587606D" w14:textId="72D60FE4" w:rsidR="00194023" w:rsidRPr="004A6000" w:rsidRDefault="00E06654" w:rsidP="000052B3">
            <w:pPr>
              <w:spacing w:after="160" w:line="259" w:lineRule="auto"/>
              <w:ind w:left="113" w:right="113"/>
              <w:jc w:val="center"/>
              <w:rPr>
                <w:rFonts w:eastAsiaTheme="majorEastAsia"/>
                <w:spacing w:val="-10"/>
                <w:kern w:val="28"/>
                <w:szCs w:val="26"/>
              </w:rPr>
            </w:pPr>
            <w:r w:rsidRPr="005728BB">
              <w:t>80</w:t>
            </w:r>
            <w:r w:rsidR="00957A99">
              <w:t>.</w:t>
            </w:r>
            <w:r w:rsidR="0011468F" w:rsidRPr="005E5790">
              <w:t>81</w:t>
            </w:r>
          </w:p>
        </w:tc>
      </w:tr>
      <w:tr w:rsidR="00194023" w14:paraId="097FB86F" w14:textId="6822C162" w:rsidTr="000052B3">
        <w:trPr>
          <w:cantSplit/>
          <w:trHeight w:val="979"/>
        </w:trPr>
        <w:tc>
          <w:tcPr>
            <w:tcW w:w="1294" w:type="dxa"/>
            <w:gridSpan w:val="2"/>
            <w:textDirection w:val="btLr"/>
            <w:vAlign w:val="center"/>
          </w:tcPr>
          <w:p w14:paraId="05BDFBE9" w14:textId="1702D765" w:rsidR="00194023" w:rsidRPr="004A6000" w:rsidRDefault="00194023" w:rsidP="000052B3">
            <w:pPr>
              <w:spacing w:after="160" w:line="259" w:lineRule="auto"/>
              <w:ind w:left="113" w:right="113"/>
              <w:jc w:val="center"/>
              <w:rPr>
                <w:rFonts w:eastAsiaTheme="majorEastAsia"/>
                <w:spacing w:val="-10"/>
                <w:kern w:val="28"/>
                <w:szCs w:val="26"/>
              </w:rPr>
            </w:pPr>
            <w:r>
              <w:rPr>
                <w:rFonts w:eastAsiaTheme="majorEastAsia"/>
                <w:spacing w:val="-10"/>
                <w:kern w:val="28"/>
                <w:szCs w:val="26"/>
              </w:rPr>
              <w:t>Macro (%)</w:t>
            </w:r>
          </w:p>
        </w:tc>
        <w:tc>
          <w:tcPr>
            <w:tcW w:w="647" w:type="dxa"/>
            <w:textDirection w:val="btLr"/>
            <w:vAlign w:val="center"/>
          </w:tcPr>
          <w:p w14:paraId="56A66E90" w14:textId="7C06F666" w:rsidR="00194023" w:rsidRPr="004A6000" w:rsidRDefault="00E06654" w:rsidP="000052B3">
            <w:pPr>
              <w:spacing w:after="160" w:line="259" w:lineRule="auto"/>
              <w:ind w:left="113" w:right="113"/>
              <w:jc w:val="center"/>
              <w:rPr>
                <w:rFonts w:eastAsiaTheme="majorEastAsia"/>
                <w:spacing w:val="-10"/>
                <w:kern w:val="28"/>
                <w:szCs w:val="26"/>
              </w:rPr>
            </w:pPr>
            <w:r w:rsidRPr="00911222">
              <w:t>64</w:t>
            </w:r>
            <w:r w:rsidR="00994F43">
              <w:t>.</w:t>
            </w:r>
            <w:r w:rsidRPr="00911222">
              <w:t>36</w:t>
            </w:r>
          </w:p>
        </w:tc>
        <w:tc>
          <w:tcPr>
            <w:tcW w:w="647" w:type="dxa"/>
            <w:textDirection w:val="btLr"/>
            <w:vAlign w:val="center"/>
          </w:tcPr>
          <w:p w14:paraId="6475C866" w14:textId="4977A260" w:rsidR="00194023" w:rsidRPr="004A6000" w:rsidRDefault="00E06654" w:rsidP="000052B3">
            <w:pPr>
              <w:spacing w:after="160" w:line="259" w:lineRule="auto"/>
              <w:ind w:left="113" w:right="113"/>
              <w:jc w:val="center"/>
              <w:rPr>
                <w:rFonts w:eastAsiaTheme="majorEastAsia"/>
                <w:spacing w:val="-10"/>
                <w:kern w:val="28"/>
                <w:szCs w:val="26"/>
              </w:rPr>
            </w:pPr>
            <w:r w:rsidRPr="00911222">
              <w:t>63</w:t>
            </w:r>
            <w:r w:rsidR="00994F43">
              <w:t>.</w:t>
            </w:r>
            <w:r w:rsidRPr="00911222">
              <w:t>67</w:t>
            </w:r>
          </w:p>
        </w:tc>
        <w:tc>
          <w:tcPr>
            <w:tcW w:w="647" w:type="dxa"/>
            <w:textDirection w:val="btLr"/>
            <w:vAlign w:val="center"/>
          </w:tcPr>
          <w:p w14:paraId="1595D816" w14:textId="1DDD2F98" w:rsidR="00194023" w:rsidRPr="004A6000" w:rsidRDefault="00E06654" w:rsidP="000052B3">
            <w:pPr>
              <w:spacing w:after="160" w:line="259" w:lineRule="auto"/>
              <w:ind w:left="113" w:right="113"/>
              <w:jc w:val="center"/>
              <w:rPr>
                <w:rFonts w:eastAsiaTheme="majorEastAsia"/>
                <w:spacing w:val="-10"/>
                <w:kern w:val="28"/>
                <w:szCs w:val="26"/>
              </w:rPr>
            </w:pPr>
            <w:r w:rsidRPr="00911222">
              <w:t>63</w:t>
            </w:r>
            <w:r w:rsidR="00994F43">
              <w:t>.</w:t>
            </w:r>
            <w:r w:rsidRPr="00911222">
              <w:t>44</w:t>
            </w:r>
          </w:p>
        </w:tc>
        <w:tc>
          <w:tcPr>
            <w:tcW w:w="647" w:type="dxa"/>
            <w:textDirection w:val="btLr"/>
            <w:vAlign w:val="center"/>
          </w:tcPr>
          <w:p w14:paraId="308F6E1A" w14:textId="16D2D193" w:rsidR="00194023" w:rsidRPr="004A6000" w:rsidRDefault="00E06654" w:rsidP="000052B3">
            <w:pPr>
              <w:spacing w:after="160" w:line="259" w:lineRule="auto"/>
              <w:ind w:left="113" w:right="113"/>
              <w:jc w:val="center"/>
              <w:rPr>
                <w:rFonts w:eastAsiaTheme="majorEastAsia"/>
                <w:spacing w:val="-10"/>
                <w:kern w:val="28"/>
                <w:szCs w:val="26"/>
              </w:rPr>
            </w:pPr>
            <w:r w:rsidRPr="004F7144">
              <w:t>57</w:t>
            </w:r>
            <w:r w:rsidR="00994F43">
              <w:t>.</w:t>
            </w:r>
            <w:r w:rsidRPr="004F7144">
              <w:t>54</w:t>
            </w:r>
          </w:p>
        </w:tc>
        <w:tc>
          <w:tcPr>
            <w:tcW w:w="648" w:type="dxa"/>
            <w:textDirection w:val="btLr"/>
            <w:vAlign w:val="center"/>
          </w:tcPr>
          <w:p w14:paraId="1E12AEC8" w14:textId="0D5F29CA" w:rsidR="00194023" w:rsidRPr="004A6000" w:rsidRDefault="00E06654" w:rsidP="000052B3">
            <w:pPr>
              <w:spacing w:after="160" w:line="259" w:lineRule="auto"/>
              <w:ind w:left="113" w:right="113"/>
              <w:jc w:val="center"/>
              <w:rPr>
                <w:rFonts w:eastAsiaTheme="majorEastAsia"/>
                <w:spacing w:val="-10"/>
                <w:kern w:val="28"/>
                <w:szCs w:val="26"/>
              </w:rPr>
            </w:pPr>
            <w:r w:rsidRPr="004F7144">
              <w:t>27</w:t>
            </w:r>
            <w:r w:rsidR="00994F43">
              <w:t>.</w:t>
            </w:r>
            <w:r w:rsidRPr="004F7144">
              <w:t>27</w:t>
            </w:r>
          </w:p>
        </w:tc>
        <w:tc>
          <w:tcPr>
            <w:tcW w:w="648" w:type="dxa"/>
            <w:textDirection w:val="btLr"/>
            <w:vAlign w:val="center"/>
          </w:tcPr>
          <w:p w14:paraId="1E532148" w14:textId="77744B21" w:rsidR="00194023" w:rsidRPr="004A6000" w:rsidRDefault="00E06654" w:rsidP="000052B3">
            <w:pPr>
              <w:spacing w:after="160" w:line="259" w:lineRule="auto"/>
              <w:ind w:left="113" w:right="113"/>
              <w:jc w:val="center"/>
              <w:rPr>
                <w:rFonts w:eastAsiaTheme="majorEastAsia"/>
                <w:spacing w:val="-10"/>
                <w:kern w:val="28"/>
                <w:szCs w:val="26"/>
              </w:rPr>
            </w:pPr>
            <w:r w:rsidRPr="004F7144">
              <w:t>36</w:t>
            </w:r>
            <w:r w:rsidR="00994F43">
              <w:t>.</w:t>
            </w:r>
            <w:r w:rsidRPr="004F7144">
              <w:t>96</w:t>
            </w:r>
          </w:p>
        </w:tc>
        <w:tc>
          <w:tcPr>
            <w:tcW w:w="648" w:type="dxa"/>
            <w:textDirection w:val="btLr"/>
            <w:vAlign w:val="center"/>
          </w:tcPr>
          <w:p w14:paraId="7EADBEEC" w14:textId="7DF63F02" w:rsidR="00194023" w:rsidRPr="004A6000" w:rsidRDefault="0011468F" w:rsidP="000052B3">
            <w:pPr>
              <w:spacing w:after="160" w:line="259" w:lineRule="auto"/>
              <w:ind w:left="113" w:right="113"/>
              <w:jc w:val="center"/>
              <w:rPr>
                <w:rFonts w:eastAsiaTheme="majorEastAsia"/>
                <w:spacing w:val="-10"/>
                <w:kern w:val="28"/>
                <w:szCs w:val="26"/>
              </w:rPr>
            </w:pPr>
            <w:r w:rsidRPr="00631EAA">
              <w:t>87.62</w:t>
            </w:r>
          </w:p>
        </w:tc>
        <w:tc>
          <w:tcPr>
            <w:tcW w:w="648" w:type="dxa"/>
            <w:textDirection w:val="btLr"/>
            <w:vAlign w:val="center"/>
          </w:tcPr>
          <w:p w14:paraId="03F61075" w14:textId="197E4DF0" w:rsidR="00194023" w:rsidRPr="004A6000" w:rsidRDefault="0011468F" w:rsidP="000052B3">
            <w:pPr>
              <w:spacing w:after="160" w:line="259" w:lineRule="auto"/>
              <w:ind w:left="113" w:right="113"/>
              <w:jc w:val="center"/>
              <w:rPr>
                <w:rFonts w:eastAsiaTheme="majorEastAsia"/>
                <w:spacing w:val="-10"/>
                <w:kern w:val="28"/>
                <w:szCs w:val="26"/>
              </w:rPr>
            </w:pPr>
            <w:r w:rsidRPr="00631EAA">
              <w:t>67.21</w:t>
            </w:r>
          </w:p>
        </w:tc>
        <w:tc>
          <w:tcPr>
            <w:tcW w:w="648" w:type="dxa"/>
            <w:textDirection w:val="btLr"/>
            <w:vAlign w:val="center"/>
          </w:tcPr>
          <w:p w14:paraId="0B57A533" w14:textId="69FF8ED8" w:rsidR="00194023" w:rsidRPr="004A6000" w:rsidRDefault="0011468F" w:rsidP="000052B3">
            <w:pPr>
              <w:spacing w:after="160" w:line="259" w:lineRule="auto"/>
              <w:ind w:left="113" w:right="113"/>
              <w:jc w:val="center"/>
              <w:rPr>
                <w:rFonts w:eastAsiaTheme="majorEastAsia"/>
                <w:spacing w:val="-10"/>
                <w:kern w:val="28"/>
                <w:szCs w:val="26"/>
              </w:rPr>
            </w:pPr>
            <w:r w:rsidRPr="00631EAA">
              <w:t>75.13</w:t>
            </w:r>
          </w:p>
        </w:tc>
        <w:tc>
          <w:tcPr>
            <w:tcW w:w="648" w:type="dxa"/>
            <w:textDirection w:val="btLr"/>
            <w:vAlign w:val="center"/>
          </w:tcPr>
          <w:p w14:paraId="7CADE018" w14:textId="16A8003D" w:rsidR="00194023" w:rsidRPr="004A6000" w:rsidRDefault="00E06654" w:rsidP="000052B3">
            <w:pPr>
              <w:spacing w:after="160" w:line="259" w:lineRule="auto"/>
              <w:ind w:left="113" w:right="113"/>
              <w:jc w:val="center"/>
              <w:rPr>
                <w:rFonts w:eastAsiaTheme="majorEastAsia"/>
                <w:spacing w:val="-10"/>
                <w:kern w:val="28"/>
                <w:szCs w:val="26"/>
              </w:rPr>
            </w:pPr>
            <w:r w:rsidRPr="005728BB">
              <w:t>85</w:t>
            </w:r>
            <w:r w:rsidR="00957A99">
              <w:t>.</w:t>
            </w:r>
            <w:r w:rsidR="0011468F" w:rsidRPr="005E5790">
              <w:t>62</w:t>
            </w:r>
          </w:p>
        </w:tc>
        <w:tc>
          <w:tcPr>
            <w:tcW w:w="648" w:type="dxa"/>
            <w:textDirection w:val="btLr"/>
            <w:vAlign w:val="center"/>
          </w:tcPr>
          <w:p w14:paraId="4C922411" w14:textId="461DE75F" w:rsidR="00194023" w:rsidRPr="004A6000" w:rsidRDefault="00E06654" w:rsidP="000052B3">
            <w:pPr>
              <w:spacing w:after="160" w:line="259" w:lineRule="auto"/>
              <w:ind w:left="113" w:right="113"/>
              <w:jc w:val="center"/>
              <w:rPr>
                <w:rFonts w:eastAsiaTheme="majorEastAsia"/>
                <w:spacing w:val="-10"/>
                <w:kern w:val="28"/>
                <w:szCs w:val="26"/>
              </w:rPr>
            </w:pPr>
            <w:r w:rsidRPr="005728BB">
              <w:t>73</w:t>
            </w:r>
            <w:r w:rsidR="00957A99">
              <w:t>.</w:t>
            </w:r>
            <w:r w:rsidR="0011468F" w:rsidRPr="005E5790">
              <w:t>47</w:t>
            </w:r>
          </w:p>
        </w:tc>
        <w:tc>
          <w:tcPr>
            <w:tcW w:w="648" w:type="dxa"/>
            <w:textDirection w:val="btLr"/>
            <w:vAlign w:val="center"/>
          </w:tcPr>
          <w:p w14:paraId="037445D8" w14:textId="192C945E" w:rsidR="00194023" w:rsidRPr="004A6000" w:rsidRDefault="00E06654" w:rsidP="000052B3">
            <w:pPr>
              <w:spacing w:after="160" w:line="259" w:lineRule="auto"/>
              <w:ind w:left="113" w:right="113"/>
              <w:jc w:val="center"/>
              <w:rPr>
                <w:rFonts w:eastAsiaTheme="majorEastAsia"/>
                <w:spacing w:val="-10"/>
                <w:kern w:val="28"/>
                <w:szCs w:val="26"/>
              </w:rPr>
            </w:pPr>
            <w:r w:rsidRPr="005728BB">
              <w:t>78</w:t>
            </w:r>
            <w:r w:rsidR="00957A99">
              <w:t>.</w:t>
            </w:r>
            <w:r w:rsidR="0011468F" w:rsidRPr="005E5790">
              <w:t>96</w:t>
            </w:r>
          </w:p>
        </w:tc>
      </w:tr>
      <w:tr w:rsidR="00C1442F" w14:paraId="68EB92DC" w14:textId="2A1FDC41" w:rsidTr="000052B3">
        <w:trPr>
          <w:cantSplit/>
          <w:trHeight w:val="834"/>
        </w:trPr>
        <w:tc>
          <w:tcPr>
            <w:tcW w:w="540" w:type="dxa"/>
            <w:vMerge w:val="restart"/>
            <w:textDirection w:val="btLr"/>
            <w:vAlign w:val="center"/>
          </w:tcPr>
          <w:p w14:paraId="03D33DC4" w14:textId="2DCA8042" w:rsidR="004A6000" w:rsidRPr="004A6000" w:rsidRDefault="004A6000" w:rsidP="000052B3">
            <w:pPr>
              <w:spacing w:after="160" w:line="259" w:lineRule="auto"/>
              <w:ind w:left="113" w:right="113"/>
              <w:jc w:val="center"/>
              <w:rPr>
                <w:rFonts w:eastAsiaTheme="majorEastAsia"/>
                <w:spacing w:val="-10"/>
                <w:kern w:val="28"/>
                <w:szCs w:val="26"/>
              </w:rPr>
            </w:pPr>
            <w:proofErr w:type="spellStart"/>
            <w:r>
              <w:rPr>
                <w:rFonts w:eastAsiaTheme="majorEastAsia"/>
                <w:spacing w:val="-10"/>
                <w:kern w:val="28"/>
                <w:szCs w:val="26"/>
              </w:rPr>
              <w:t>Các</w:t>
            </w:r>
            <w:proofErr w:type="spellEnd"/>
            <w:r>
              <w:rPr>
                <w:rFonts w:eastAsiaTheme="majorEastAsia"/>
                <w:spacing w:val="-10"/>
                <w:kern w:val="28"/>
                <w:szCs w:val="26"/>
              </w:rPr>
              <w:t xml:space="preserve"> </w:t>
            </w:r>
            <w:proofErr w:type="spellStart"/>
            <w:r>
              <w:rPr>
                <w:rFonts w:eastAsiaTheme="majorEastAsia"/>
                <w:spacing w:val="-10"/>
                <w:kern w:val="28"/>
                <w:szCs w:val="26"/>
              </w:rPr>
              <w:t>khía</w:t>
            </w:r>
            <w:proofErr w:type="spellEnd"/>
            <w:r>
              <w:rPr>
                <w:rFonts w:eastAsiaTheme="majorEastAsia"/>
                <w:spacing w:val="-10"/>
                <w:kern w:val="28"/>
                <w:szCs w:val="26"/>
              </w:rPr>
              <w:t xml:space="preserve"> </w:t>
            </w:r>
            <w:proofErr w:type="spellStart"/>
            <w:r>
              <w:rPr>
                <w:rFonts w:eastAsiaTheme="majorEastAsia"/>
                <w:spacing w:val="-10"/>
                <w:kern w:val="28"/>
                <w:szCs w:val="26"/>
              </w:rPr>
              <w:t>cạnh</w:t>
            </w:r>
            <w:proofErr w:type="spellEnd"/>
            <w:r w:rsidR="00DE76F0">
              <w:rPr>
                <w:rFonts w:eastAsiaTheme="majorEastAsia"/>
                <w:spacing w:val="-10"/>
                <w:kern w:val="28"/>
                <w:szCs w:val="26"/>
              </w:rPr>
              <w:t xml:space="preserve"> (%)</w:t>
            </w:r>
          </w:p>
        </w:tc>
        <w:tc>
          <w:tcPr>
            <w:tcW w:w="754" w:type="dxa"/>
            <w:textDirection w:val="btLr"/>
            <w:vAlign w:val="center"/>
          </w:tcPr>
          <w:p w14:paraId="59F52799" w14:textId="05397CA1" w:rsidR="004A6000" w:rsidRPr="004A6000" w:rsidRDefault="004A6000" w:rsidP="000052B3">
            <w:pPr>
              <w:spacing w:after="160" w:line="259" w:lineRule="auto"/>
              <w:ind w:left="113" w:right="113"/>
              <w:jc w:val="center"/>
              <w:rPr>
                <w:rFonts w:eastAsiaTheme="majorEastAsia"/>
                <w:spacing w:val="-10"/>
                <w:kern w:val="28"/>
                <w:szCs w:val="26"/>
              </w:rPr>
            </w:pPr>
            <w:r w:rsidRPr="004A6000">
              <w:rPr>
                <w:rFonts w:eastAsiaTheme="majorEastAsia"/>
                <w:spacing w:val="-10"/>
                <w:kern w:val="28"/>
                <w:szCs w:val="26"/>
              </w:rPr>
              <w:t>Other</w:t>
            </w:r>
          </w:p>
        </w:tc>
        <w:tc>
          <w:tcPr>
            <w:tcW w:w="647" w:type="dxa"/>
            <w:textDirection w:val="btLr"/>
            <w:vAlign w:val="center"/>
          </w:tcPr>
          <w:p w14:paraId="7592E93F" w14:textId="3227A4DC" w:rsidR="004A6000" w:rsidRPr="004A6000" w:rsidRDefault="00E06654" w:rsidP="000052B3">
            <w:pPr>
              <w:spacing w:after="160" w:line="259" w:lineRule="auto"/>
              <w:ind w:left="113" w:right="113"/>
              <w:jc w:val="center"/>
              <w:rPr>
                <w:rFonts w:eastAsiaTheme="majorEastAsia"/>
                <w:spacing w:val="-10"/>
                <w:kern w:val="28"/>
                <w:szCs w:val="26"/>
              </w:rPr>
            </w:pPr>
            <w:r w:rsidRPr="00911222">
              <w:t>22</w:t>
            </w:r>
            <w:r w:rsidR="00994F43">
              <w:t>.</w:t>
            </w:r>
            <w:r w:rsidRPr="00911222">
              <w:t>05</w:t>
            </w:r>
          </w:p>
        </w:tc>
        <w:tc>
          <w:tcPr>
            <w:tcW w:w="647" w:type="dxa"/>
            <w:textDirection w:val="btLr"/>
            <w:vAlign w:val="center"/>
          </w:tcPr>
          <w:p w14:paraId="2CFCF68B" w14:textId="5946C68E" w:rsidR="004A6000" w:rsidRPr="004A6000" w:rsidRDefault="00E06654" w:rsidP="000052B3">
            <w:pPr>
              <w:spacing w:after="160" w:line="259" w:lineRule="auto"/>
              <w:ind w:left="113" w:right="113"/>
              <w:jc w:val="center"/>
              <w:rPr>
                <w:rFonts w:eastAsiaTheme="majorEastAsia"/>
                <w:spacing w:val="-10"/>
                <w:kern w:val="28"/>
                <w:szCs w:val="26"/>
              </w:rPr>
            </w:pPr>
            <w:r w:rsidRPr="00911222">
              <w:t>48</w:t>
            </w:r>
            <w:r w:rsidR="00994F43">
              <w:t>.</w:t>
            </w:r>
            <w:r w:rsidRPr="00911222">
              <w:t>28</w:t>
            </w:r>
          </w:p>
        </w:tc>
        <w:tc>
          <w:tcPr>
            <w:tcW w:w="647" w:type="dxa"/>
            <w:textDirection w:val="btLr"/>
            <w:vAlign w:val="center"/>
          </w:tcPr>
          <w:p w14:paraId="7F8B03CA" w14:textId="0B3C2828" w:rsidR="004A6000" w:rsidRPr="004A6000" w:rsidRDefault="00E06654" w:rsidP="000052B3">
            <w:pPr>
              <w:spacing w:after="160" w:line="259" w:lineRule="auto"/>
              <w:ind w:left="113" w:right="113"/>
              <w:jc w:val="center"/>
              <w:rPr>
                <w:rFonts w:eastAsiaTheme="majorEastAsia"/>
                <w:spacing w:val="-10"/>
                <w:kern w:val="28"/>
                <w:szCs w:val="26"/>
              </w:rPr>
            </w:pPr>
            <w:r w:rsidRPr="00911222">
              <w:t>30</w:t>
            </w:r>
            <w:r w:rsidR="00994F43">
              <w:t>.</w:t>
            </w:r>
            <w:r w:rsidRPr="00911222">
              <w:t>27</w:t>
            </w:r>
          </w:p>
        </w:tc>
        <w:tc>
          <w:tcPr>
            <w:tcW w:w="647" w:type="dxa"/>
            <w:textDirection w:val="btLr"/>
            <w:vAlign w:val="center"/>
          </w:tcPr>
          <w:p w14:paraId="04D2D5EB" w14:textId="30BEA7CE"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14</w:t>
            </w:r>
            <w:r w:rsidR="00994F43">
              <w:rPr>
                <w:color w:val="000000"/>
                <w:szCs w:val="26"/>
              </w:rPr>
              <w:t>.</w:t>
            </w:r>
            <w:r w:rsidRPr="00C4226A">
              <w:rPr>
                <w:color w:val="000000"/>
                <w:szCs w:val="26"/>
              </w:rPr>
              <w:t>29</w:t>
            </w:r>
          </w:p>
        </w:tc>
        <w:tc>
          <w:tcPr>
            <w:tcW w:w="648" w:type="dxa"/>
            <w:textDirection w:val="btLr"/>
            <w:vAlign w:val="center"/>
          </w:tcPr>
          <w:p w14:paraId="7E04D47C" w14:textId="1D38548B"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00</w:t>
            </w:r>
            <w:r w:rsidR="00994F43">
              <w:rPr>
                <w:color w:val="000000"/>
                <w:szCs w:val="26"/>
              </w:rPr>
              <w:t>.</w:t>
            </w:r>
            <w:r w:rsidRPr="00C4226A">
              <w:rPr>
                <w:color w:val="000000"/>
                <w:szCs w:val="26"/>
              </w:rPr>
              <w:t>00</w:t>
            </w:r>
          </w:p>
        </w:tc>
        <w:tc>
          <w:tcPr>
            <w:tcW w:w="648" w:type="dxa"/>
            <w:textDirection w:val="btLr"/>
            <w:vAlign w:val="center"/>
          </w:tcPr>
          <w:p w14:paraId="3296BAE7" w14:textId="4285EF8A"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25</w:t>
            </w:r>
            <w:r w:rsidR="00EB7798">
              <w:rPr>
                <w:color w:val="000000"/>
                <w:szCs w:val="26"/>
              </w:rPr>
              <w:t>.</w:t>
            </w:r>
            <w:r w:rsidRPr="00C4226A">
              <w:rPr>
                <w:color w:val="000000"/>
                <w:szCs w:val="26"/>
              </w:rPr>
              <w:t>00</w:t>
            </w:r>
          </w:p>
        </w:tc>
        <w:tc>
          <w:tcPr>
            <w:tcW w:w="648" w:type="dxa"/>
            <w:textDirection w:val="btLr"/>
            <w:vAlign w:val="center"/>
          </w:tcPr>
          <w:p w14:paraId="704C185E" w14:textId="54BCC0E9" w:rsidR="004A6000" w:rsidRPr="004A6000" w:rsidRDefault="0011468F" w:rsidP="000052B3">
            <w:pPr>
              <w:spacing w:after="160" w:line="259" w:lineRule="auto"/>
              <w:ind w:left="113" w:right="113"/>
              <w:jc w:val="center"/>
              <w:rPr>
                <w:rFonts w:eastAsiaTheme="majorEastAsia"/>
                <w:spacing w:val="-10"/>
                <w:kern w:val="28"/>
                <w:szCs w:val="26"/>
              </w:rPr>
            </w:pPr>
            <w:r w:rsidRPr="00A47B67">
              <w:t>30.54</w:t>
            </w:r>
          </w:p>
        </w:tc>
        <w:tc>
          <w:tcPr>
            <w:tcW w:w="648" w:type="dxa"/>
            <w:textDirection w:val="btLr"/>
            <w:vAlign w:val="center"/>
          </w:tcPr>
          <w:p w14:paraId="43257573" w14:textId="34C677BF" w:rsidR="004A6000" w:rsidRPr="004A6000" w:rsidRDefault="0011468F" w:rsidP="000052B3">
            <w:pPr>
              <w:spacing w:after="160" w:line="259" w:lineRule="auto"/>
              <w:ind w:left="113" w:right="113"/>
              <w:jc w:val="center"/>
              <w:rPr>
                <w:rFonts w:eastAsiaTheme="majorEastAsia"/>
                <w:spacing w:val="-10"/>
                <w:kern w:val="28"/>
                <w:szCs w:val="26"/>
              </w:rPr>
            </w:pPr>
            <w:r w:rsidRPr="00A47B67">
              <w:t>87.93</w:t>
            </w:r>
          </w:p>
        </w:tc>
        <w:tc>
          <w:tcPr>
            <w:tcW w:w="648" w:type="dxa"/>
            <w:textDirection w:val="btLr"/>
            <w:vAlign w:val="center"/>
          </w:tcPr>
          <w:p w14:paraId="460185AD" w14:textId="5D04E6AF" w:rsidR="004A6000" w:rsidRPr="004A6000" w:rsidRDefault="0011468F" w:rsidP="000052B3">
            <w:pPr>
              <w:spacing w:after="160" w:line="259" w:lineRule="auto"/>
              <w:ind w:left="113" w:right="113"/>
              <w:jc w:val="center"/>
              <w:rPr>
                <w:rFonts w:eastAsiaTheme="majorEastAsia"/>
                <w:spacing w:val="-10"/>
                <w:kern w:val="28"/>
                <w:szCs w:val="26"/>
              </w:rPr>
            </w:pPr>
            <w:r w:rsidRPr="00A47B67">
              <w:t>45.33</w:t>
            </w:r>
          </w:p>
        </w:tc>
        <w:tc>
          <w:tcPr>
            <w:tcW w:w="648" w:type="dxa"/>
            <w:textDirection w:val="btLr"/>
            <w:vAlign w:val="center"/>
          </w:tcPr>
          <w:p w14:paraId="23B927D6" w14:textId="1F706FCB" w:rsidR="004A6000" w:rsidRPr="004A6000" w:rsidRDefault="00E06654" w:rsidP="000052B3">
            <w:pPr>
              <w:spacing w:after="160" w:line="259" w:lineRule="auto"/>
              <w:ind w:left="113" w:right="113"/>
              <w:jc w:val="center"/>
              <w:rPr>
                <w:rFonts w:eastAsiaTheme="majorEastAsia"/>
                <w:spacing w:val="-10"/>
                <w:kern w:val="28"/>
                <w:szCs w:val="26"/>
              </w:rPr>
            </w:pPr>
            <w:r w:rsidRPr="0011010C">
              <w:t>35</w:t>
            </w:r>
            <w:r w:rsidR="00957A99">
              <w:t>.</w:t>
            </w:r>
            <w:r w:rsidR="0011468F" w:rsidRPr="007F06E3">
              <w:t>17</w:t>
            </w:r>
          </w:p>
        </w:tc>
        <w:tc>
          <w:tcPr>
            <w:tcW w:w="648" w:type="dxa"/>
            <w:textDirection w:val="btLr"/>
            <w:vAlign w:val="center"/>
          </w:tcPr>
          <w:p w14:paraId="46C4902B" w14:textId="377D8854" w:rsidR="004A6000" w:rsidRPr="004A6000" w:rsidRDefault="0011468F" w:rsidP="000052B3">
            <w:pPr>
              <w:spacing w:after="160" w:line="259" w:lineRule="auto"/>
              <w:ind w:left="113" w:right="113"/>
              <w:jc w:val="center"/>
              <w:rPr>
                <w:rFonts w:eastAsiaTheme="majorEastAsia"/>
                <w:spacing w:val="-10"/>
                <w:kern w:val="28"/>
                <w:szCs w:val="26"/>
              </w:rPr>
            </w:pPr>
            <w:r w:rsidRPr="007F06E3">
              <w:t>87.93</w:t>
            </w:r>
          </w:p>
        </w:tc>
        <w:tc>
          <w:tcPr>
            <w:tcW w:w="648" w:type="dxa"/>
            <w:textDirection w:val="btLr"/>
            <w:vAlign w:val="center"/>
          </w:tcPr>
          <w:p w14:paraId="14070B7F" w14:textId="65E3C03A" w:rsidR="004A6000" w:rsidRPr="004A6000" w:rsidRDefault="0011468F" w:rsidP="000052B3">
            <w:pPr>
              <w:spacing w:after="160" w:line="259" w:lineRule="auto"/>
              <w:ind w:left="113" w:right="113"/>
              <w:jc w:val="center"/>
              <w:rPr>
                <w:rFonts w:eastAsiaTheme="majorEastAsia"/>
                <w:spacing w:val="-10"/>
                <w:kern w:val="28"/>
                <w:szCs w:val="26"/>
              </w:rPr>
            </w:pPr>
            <w:r w:rsidRPr="007F06E3">
              <w:t>50.25</w:t>
            </w:r>
          </w:p>
        </w:tc>
      </w:tr>
      <w:tr w:rsidR="00C1442F" w14:paraId="516DC18F" w14:textId="577653AA" w:rsidTr="000052B3">
        <w:trPr>
          <w:cantSplit/>
          <w:trHeight w:val="989"/>
        </w:trPr>
        <w:tc>
          <w:tcPr>
            <w:tcW w:w="540" w:type="dxa"/>
            <w:vMerge/>
            <w:textDirection w:val="btLr"/>
            <w:vAlign w:val="center"/>
          </w:tcPr>
          <w:p w14:paraId="306DF22A" w14:textId="77777777" w:rsidR="004A6000" w:rsidRPr="004A6000" w:rsidRDefault="004A6000" w:rsidP="000052B3">
            <w:pPr>
              <w:spacing w:after="160" w:line="259" w:lineRule="auto"/>
              <w:ind w:left="113" w:right="113"/>
              <w:jc w:val="center"/>
              <w:rPr>
                <w:rFonts w:eastAsiaTheme="majorEastAsia"/>
                <w:spacing w:val="-10"/>
                <w:kern w:val="28"/>
                <w:szCs w:val="26"/>
              </w:rPr>
            </w:pPr>
          </w:p>
        </w:tc>
        <w:tc>
          <w:tcPr>
            <w:tcW w:w="754" w:type="dxa"/>
            <w:textDirection w:val="btLr"/>
            <w:vAlign w:val="center"/>
          </w:tcPr>
          <w:p w14:paraId="04F012D9" w14:textId="009B8528" w:rsidR="004A6000" w:rsidRPr="004A6000" w:rsidRDefault="004A6000" w:rsidP="000052B3">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Phụ</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kiện</w:t>
            </w:r>
            <w:proofErr w:type="spellEnd"/>
          </w:p>
        </w:tc>
        <w:tc>
          <w:tcPr>
            <w:tcW w:w="647" w:type="dxa"/>
            <w:textDirection w:val="btLr"/>
            <w:vAlign w:val="center"/>
          </w:tcPr>
          <w:p w14:paraId="719AFEE3" w14:textId="35EC64DD" w:rsidR="004A6000" w:rsidRPr="004A6000" w:rsidRDefault="00E06654" w:rsidP="000052B3">
            <w:pPr>
              <w:spacing w:after="160" w:line="259" w:lineRule="auto"/>
              <w:ind w:left="113" w:right="113"/>
              <w:jc w:val="center"/>
              <w:rPr>
                <w:rFonts w:eastAsiaTheme="majorEastAsia"/>
                <w:spacing w:val="-10"/>
                <w:kern w:val="28"/>
                <w:szCs w:val="26"/>
              </w:rPr>
            </w:pPr>
            <w:r w:rsidRPr="00911222">
              <w:t>36</w:t>
            </w:r>
            <w:r w:rsidR="00994F43">
              <w:t>.</w:t>
            </w:r>
            <w:r w:rsidRPr="00911222">
              <w:t>99</w:t>
            </w:r>
          </w:p>
        </w:tc>
        <w:tc>
          <w:tcPr>
            <w:tcW w:w="647" w:type="dxa"/>
            <w:textDirection w:val="btLr"/>
            <w:vAlign w:val="center"/>
          </w:tcPr>
          <w:p w14:paraId="090FBD4B" w14:textId="3D8CAFF3" w:rsidR="004A6000" w:rsidRPr="004A6000" w:rsidRDefault="00E06654" w:rsidP="000052B3">
            <w:pPr>
              <w:spacing w:after="160" w:line="259" w:lineRule="auto"/>
              <w:ind w:left="113" w:right="113"/>
              <w:jc w:val="center"/>
              <w:rPr>
                <w:rFonts w:eastAsiaTheme="majorEastAsia"/>
                <w:spacing w:val="-10"/>
                <w:kern w:val="28"/>
                <w:szCs w:val="26"/>
              </w:rPr>
            </w:pPr>
            <w:r w:rsidRPr="00911222">
              <w:t>55</w:t>
            </w:r>
            <w:r w:rsidR="00994F43">
              <w:t>.</w:t>
            </w:r>
            <w:r w:rsidRPr="00911222">
              <w:t>10</w:t>
            </w:r>
          </w:p>
        </w:tc>
        <w:tc>
          <w:tcPr>
            <w:tcW w:w="647" w:type="dxa"/>
            <w:textDirection w:val="btLr"/>
            <w:vAlign w:val="center"/>
          </w:tcPr>
          <w:p w14:paraId="3BDD8B09" w14:textId="4070AC3E" w:rsidR="004A6000" w:rsidRPr="004A6000" w:rsidRDefault="00E06654" w:rsidP="000052B3">
            <w:pPr>
              <w:spacing w:after="160" w:line="259" w:lineRule="auto"/>
              <w:ind w:left="113" w:right="113"/>
              <w:jc w:val="center"/>
              <w:rPr>
                <w:rFonts w:eastAsiaTheme="majorEastAsia"/>
                <w:spacing w:val="-10"/>
                <w:kern w:val="28"/>
                <w:szCs w:val="26"/>
              </w:rPr>
            </w:pPr>
            <w:r w:rsidRPr="00911222">
              <w:t>44</w:t>
            </w:r>
            <w:r w:rsidR="00994F43">
              <w:t>.</w:t>
            </w:r>
            <w:r w:rsidRPr="00911222">
              <w:t>26</w:t>
            </w:r>
          </w:p>
        </w:tc>
        <w:tc>
          <w:tcPr>
            <w:tcW w:w="647" w:type="dxa"/>
            <w:textDirection w:val="btLr"/>
            <w:vAlign w:val="center"/>
          </w:tcPr>
          <w:p w14:paraId="5481F520" w14:textId="2434FACB"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00</w:t>
            </w:r>
            <w:r w:rsidR="00994F43">
              <w:rPr>
                <w:color w:val="000000"/>
                <w:szCs w:val="26"/>
              </w:rPr>
              <w:t>.</w:t>
            </w:r>
            <w:r w:rsidRPr="00C4226A">
              <w:rPr>
                <w:color w:val="000000"/>
                <w:szCs w:val="26"/>
              </w:rPr>
              <w:t>00</w:t>
            </w:r>
          </w:p>
        </w:tc>
        <w:tc>
          <w:tcPr>
            <w:tcW w:w="648" w:type="dxa"/>
            <w:textDirection w:val="btLr"/>
            <w:vAlign w:val="center"/>
          </w:tcPr>
          <w:p w14:paraId="2814E14F" w14:textId="15100FA5"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00</w:t>
            </w:r>
            <w:r w:rsidR="00994F43">
              <w:rPr>
                <w:color w:val="000000"/>
                <w:szCs w:val="26"/>
              </w:rPr>
              <w:t>.</w:t>
            </w:r>
            <w:r w:rsidRPr="00C4226A">
              <w:rPr>
                <w:color w:val="000000"/>
                <w:szCs w:val="26"/>
              </w:rPr>
              <w:t>00</w:t>
            </w:r>
          </w:p>
        </w:tc>
        <w:tc>
          <w:tcPr>
            <w:tcW w:w="648" w:type="dxa"/>
            <w:textDirection w:val="btLr"/>
            <w:vAlign w:val="center"/>
          </w:tcPr>
          <w:p w14:paraId="79ACD4B3" w14:textId="1F860D06"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00</w:t>
            </w:r>
            <w:r w:rsidR="00994F43">
              <w:rPr>
                <w:color w:val="000000"/>
                <w:szCs w:val="26"/>
              </w:rPr>
              <w:t>.</w:t>
            </w:r>
            <w:r w:rsidRPr="00C4226A">
              <w:rPr>
                <w:color w:val="000000"/>
                <w:szCs w:val="26"/>
              </w:rPr>
              <w:t>00</w:t>
            </w:r>
          </w:p>
        </w:tc>
        <w:tc>
          <w:tcPr>
            <w:tcW w:w="648" w:type="dxa"/>
            <w:textDirection w:val="btLr"/>
            <w:vAlign w:val="center"/>
          </w:tcPr>
          <w:p w14:paraId="1E6EF9EF" w14:textId="08C6AEA7" w:rsidR="004A6000" w:rsidRPr="004A6000" w:rsidRDefault="0011468F" w:rsidP="000052B3">
            <w:pPr>
              <w:spacing w:after="160" w:line="259" w:lineRule="auto"/>
              <w:ind w:left="113" w:right="113"/>
              <w:jc w:val="center"/>
              <w:rPr>
                <w:rFonts w:eastAsiaTheme="majorEastAsia"/>
                <w:spacing w:val="-10"/>
                <w:kern w:val="28"/>
                <w:szCs w:val="26"/>
              </w:rPr>
            </w:pPr>
            <w:r w:rsidRPr="00A47B67">
              <w:t>88.46</w:t>
            </w:r>
          </w:p>
        </w:tc>
        <w:tc>
          <w:tcPr>
            <w:tcW w:w="648" w:type="dxa"/>
            <w:textDirection w:val="btLr"/>
            <w:vAlign w:val="center"/>
          </w:tcPr>
          <w:p w14:paraId="2B65F5CB" w14:textId="779AD8CE" w:rsidR="004A6000" w:rsidRPr="004A6000" w:rsidRDefault="0011468F" w:rsidP="000052B3">
            <w:pPr>
              <w:spacing w:after="160" w:line="259" w:lineRule="auto"/>
              <w:ind w:left="113" w:right="113"/>
              <w:jc w:val="center"/>
              <w:rPr>
                <w:rFonts w:eastAsiaTheme="majorEastAsia"/>
                <w:spacing w:val="-10"/>
                <w:kern w:val="28"/>
                <w:szCs w:val="26"/>
              </w:rPr>
            </w:pPr>
            <w:r w:rsidRPr="00A47B67">
              <w:t>46.94</w:t>
            </w:r>
          </w:p>
        </w:tc>
        <w:tc>
          <w:tcPr>
            <w:tcW w:w="648" w:type="dxa"/>
            <w:textDirection w:val="btLr"/>
            <w:vAlign w:val="center"/>
          </w:tcPr>
          <w:p w14:paraId="0CACE1D7" w14:textId="5FD9044E" w:rsidR="004A6000" w:rsidRPr="004A6000" w:rsidRDefault="0011468F" w:rsidP="000052B3">
            <w:pPr>
              <w:spacing w:after="160" w:line="259" w:lineRule="auto"/>
              <w:ind w:left="113" w:right="113"/>
              <w:jc w:val="center"/>
              <w:rPr>
                <w:rFonts w:eastAsiaTheme="majorEastAsia"/>
                <w:spacing w:val="-10"/>
                <w:kern w:val="28"/>
                <w:szCs w:val="26"/>
              </w:rPr>
            </w:pPr>
            <w:r w:rsidRPr="00A47B67">
              <w:t>61.33</w:t>
            </w:r>
          </w:p>
        </w:tc>
        <w:tc>
          <w:tcPr>
            <w:tcW w:w="648" w:type="dxa"/>
            <w:textDirection w:val="btLr"/>
            <w:vAlign w:val="center"/>
          </w:tcPr>
          <w:p w14:paraId="45DD8EF7" w14:textId="6D52565F" w:rsidR="004A6000" w:rsidRPr="004A6000" w:rsidRDefault="00E06654" w:rsidP="000052B3">
            <w:pPr>
              <w:spacing w:after="160" w:line="259" w:lineRule="auto"/>
              <w:ind w:left="113" w:right="113"/>
              <w:jc w:val="center"/>
              <w:rPr>
                <w:rFonts w:eastAsiaTheme="majorEastAsia"/>
                <w:spacing w:val="-10"/>
                <w:kern w:val="28"/>
                <w:szCs w:val="26"/>
              </w:rPr>
            </w:pPr>
            <w:r w:rsidRPr="0011010C">
              <w:t>82</w:t>
            </w:r>
            <w:r w:rsidR="00957A99">
              <w:t>.</w:t>
            </w:r>
            <w:r w:rsidRPr="0011010C">
              <w:t>86</w:t>
            </w:r>
          </w:p>
        </w:tc>
        <w:tc>
          <w:tcPr>
            <w:tcW w:w="648" w:type="dxa"/>
            <w:textDirection w:val="btLr"/>
            <w:vAlign w:val="center"/>
          </w:tcPr>
          <w:p w14:paraId="28A07620" w14:textId="0AC86A88" w:rsidR="004A6000" w:rsidRPr="004A6000" w:rsidRDefault="00E06654" w:rsidP="000052B3">
            <w:pPr>
              <w:spacing w:after="160" w:line="259" w:lineRule="auto"/>
              <w:ind w:left="113" w:right="113"/>
              <w:jc w:val="center"/>
              <w:rPr>
                <w:rFonts w:eastAsiaTheme="majorEastAsia"/>
                <w:spacing w:val="-10"/>
                <w:kern w:val="28"/>
                <w:szCs w:val="26"/>
              </w:rPr>
            </w:pPr>
            <w:r w:rsidRPr="0011010C">
              <w:t>59</w:t>
            </w:r>
            <w:r w:rsidR="00957A99">
              <w:t>.</w:t>
            </w:r>
            <w:r w:rsidRPr="0011010C">
              <w:t>18</w:t>
            </w:r>
          </w:p>
        </w:tc>
        <w:tc>
          <w:tcPr>
            <w:tcW w:w="648" w:type="dxa"/>
            <w:textDirection w:val="btLr"/>
            <w:vAlign w:val="center"/>
          </w:tcPr>
          <w:p w14:paraId="7B37FCCB" w14:textId="45ABAC29" w:rsidR="004A6000" w:rsidRPr="004A6000" w:rsidRDefault="00E06654" w:rsidP="000052B3">
            <w:pPr>
              <w:spacing w:after="160" w:line="259" w:lineRule="auto"/>
              <w:ind w:left="113" w:right="113"/>
              <w:jc w:val="center"/>
              <w:rPr>
                <w:rFonts w:eastAsiaTheme="majorEastAsia"/>
                <w:spacing w:val="-10"/>
                <w:kern w:val="28"/>
                <w:szCs w:val="26"/>
              </w:rPr>
            </w:pPr>
            <w:r w:rsidRPr="0011010C">
              <w:t>69</w:t>
            </w:r>
            <w:r w:rsidR="00957A99">
              <w:t>.</w:t>
            </w:r>
            <w:r w:rsidRPr="0011010C">
              <w:t>05</w:t>
            </w:r>
          </w:p>
        </w:tc>
      </w:tr>
      <w:tr w:rsidR="00C1442F" w14:paraId="445325C0" w14:textId="5C18C88D" w:rsidTr="000052B3">
        <w:trPr>
          <w:cantSplit/>
          <w:trHeight w:val="988"/>
        </w:trPr>
        <w:tc>
          <w:tcPr>
            <w:tcW w:w="540" w:type="dxa"/>
            <w:vMerge/>
            <w:textDirection w:val="btLr"/>
            <w:vAlign w:val="center"/>
          </w:tcPr>
          <w:p w14:paraId="7AA75C78" w14:textId="77777777" w:rsidR="004A6000" w:rsidRPr="004A6000" w:rsidRDefault="004A6000" w:rsidP="000052B3">
            <w:pPr>
              <w:spacing w:after="160" w:line="259" w:lineRule="auto"/>
              <w:ind w:left="113" w:right="113"/>
              <w:jc w:val="center"/>
              <w:rPr>
                <w:rFonts w:eastAsiaTheme="majorEastAsia"/>
                <w:spacing w:val="-10"/>
                <w:kern w:val="28"/>
                <w:szCs w:val="26"/>
              </w:rPr>
            </w:pPr>
          </w:p>
        </w:tc>
        <w:tc>
          <w:tcPr>
            <w:tcW w:w="754" w:type="dxa"/>
            <w:textDirection w:val="btLr"/>
            <w:vAlign w:val="center"/>
          </w:tcPr>
          <w:p w14:paraId="0193596A" w14:textId="7010A4D0" w:rsidR="004A6000" w:rsidRPr="004A6000" w:rsidRDefault="004A6000" w:rsidP="000052B3">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Dịch</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vụ</w:t>
            </w:r>
            <w:proofErr w:type="spellEnd"/>
          </w:p>
        </w:tc>
        <w:tc>
          <w:tcPr>
            <w:tcW w:w="647" w:type="dxa"/>
            <w:textDirection w:val="btLr"/>
            <w:vAlign w:val="center"/>
          </w:tcPr>
          <w:p w14:paraId="228CE1C3" w14:textId="48E63D10" w:rsidR="004A6000" w:rsidRPr="004A6000" w:rsidRDefault="00E06654" w:rsidP="000052B3">
            <w:pPr>
              <w:spacing w:after="160" w:line="259" w:lineRule="auto"/>
              <w:ind w:left="113" w:right="113"/>
              <w:jc w:val="center"/>
              <w:rPr>
                <w:rFonts w:eastAsiaTheme="majorEastAsia"/>
                <w:spacing w:val="-10"/>
                <w:kern w:val="28"/>
                <w:szCs w:val="26"/>
              </w:rPr>
            </w:pPr>
            <w:r w:rsidRPr="00911222">
              <w:t>79</w:t>
            </w:r>
            <w:r w:rsidR="00994F43">
              <w:t>.</w:t>
            </w:r>
            <w:r w:rsidRPr="00911222">
              <w:t>57</w:t>
            </w:r>
          </w:p>
        </w:tc>
        <w:tc>
          <w:tcPr>
            <w:tcW w:w="647" w:type="dxa"/>
            <w:textDirection w:val="btLr"/>
            <w:vAlign w:val="center"/>
          </w:tcPr>
          <w:p w14:paraId="0CD9E7B1" w14:textId="103DA18B" w:rsidR="004A6000" w:rsidRPr="004A6000" w:rsidRDefault="00E06654" w:rsidP="000052B3">
            <w:pPr>
              <w:spacing w:after="160" w:line="259" w:lineRule="auto"/>
              <w:ind w:left="113" w:right="113"/>
              <w:jc w:val="center"/>
              <w:rPr>
                <w:rFonts w:eastAsiaTheme="majorEastAsia"/>
                <w:spacing w:val="-10"/>
                <w:kern w:val="28"/>
                <w:szCs w:val="26"/>
              </w:rPr>
            </w:pPr>
            <w:r w:rsidRPr="00911222">
              <w:t>73</w:t>
            </w:r>
            <w:r w:rsidR="00994F43">
              <w:t>.</w:t>
            </w:r>
            <w:r w:rsidRPr="00911222">
              <w:t>63</w:t>
            </w:r>
          </w:p>
        </w:tc>
        <w:tc>
          <w:tcPr>
            <w:tcW w:w="647" w:type="dxa"/>
            <w:textDirection w:val="btLr"/>
            <w:vAlign w:val="center"/>
          </w:tcPr>
          <w:p w14:paraId="1E9A1CEA" w14:textId="276B1216" w:rsidR="004A6000" w:rsidRPr="004A6000" w:rsidRDefault="00E06654" w:rsidP="000052B3">
            <w:pPr>
              <w:spacing w:after="160" w:line="259" w:lineRule="auto"/>
              <w:ind w:left="113" w:right="113"/>
              <w:jc w:val="center"/>
              <w:rPr>
                <w:rFonts w:eastAsiaTheme="majorEastAsia"/>
                <w:spacing w:val="-10"/>
                <w:kern w:val="28"/>
                <w:szCs w:val="26"/>
              </w:rPr>
            </w:pPr>
            <w:r w:rsidRPr="00911222">
              <w:t>76</w:t>
            </w:r>
            <w:r w:rsidR="00994F43">
              <w:t>.</w:t>
            </w:r>
            <w:r w:rsidRPr="00911222">
              <w:t>49</w:t>
            </w:r>
          </w:p>
        </w:tc>
        <w:tc>
          <w:tcPr>
            <w:tcW w:w="647" w:type="dxa"/>
            <w:textDirection w:val="btLr"/>
            <w:vAlign w:val="center"/>
          </w:tcPr>
          <w:p w14:paraId="1C0D4DD3" w14:textId="0DC79A17"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97</w:t>
            </w:r>
            <w:r w:rsidR="00994F43">
              <w:rPr>
                <w:color w:val="000000"/>
                <w:szCs w:val="26"/>
              </w:rPr>
              <w:t>.</w:t>
            </w:r>
            <w:r w:rsidRPr="00C4226A">
              <w:rPr>
                <w:color w:val="000000"/>
                <w:szCs w:val="26"/>
              </w:rPr>
              <w:t>00</w:t>
            </w:r>
          </w:p>
        </w:tc>
        <w:tc>
          <w:tcPr>
            <w:tcW w:w="648" w:type="dxa"/>
            <w:textDirection w:val="btLr"/>
            <w:vAlign w:val="center"/>
          </w:tcPr>
          <w:p w14:paraId="30D824BC" w14:textId="45880228"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48</w:t>
            </w:r>
            <w:r w:rsidR="00994F43">
              <w:rPr>
                <w:color w:val="000000"/>
                <w:szCs w:val="26"/>
              </w:rPr>
              <w:t>.</w:t>
            </w:r>
            <w:r w:rsidRPr="00C4226A">
              <w:rPr>
                <w:color w:val="000000"/>
                <w:szCs w:val="26"/>
              </w:rPr>
              <w:t>26</w:t>
            </w:r>
          </w:p>
        </w:tc>
        <w:tc>
          <w:tcPr>
            <w:tcW w:w="648" w:type="dxa"/>
            <w:textDirection w:val="btLr"/>
            <w:vAlign w:val="center"/>
          </w:tcPr>
          <w:p w14:paraId="5B0A6A09" w14:textId="43731910"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64</w:t>
            </w:r>
            <w:r w:rsidR="00994F43">
              <w:rPr>
                <w:color w:val="000000"/>
                <w:szCs w:val="26"/>
              </w:rPr>
              <w:t>.</w:t>
            </w:r>
            <w:r w:rsidRPr="00C4226A">
              <w:rPr>
                <w:color w:val="000000"/>
                <w:szCs w:val="26"/>
              </w:rPr>
              <w:t>45</w:t>
            </w:r>
          </w:p>
        </w:tc>
        <w:tc>
          <w:tcPr>
            <w:tcW w:w="648" w:type="dxa"/>
            <w:textDirection w:val="btLr"/>
            <w:vAlign w:val="center"/>
          </w:tcPr>
          <w:p w14:paraId="5836AEAD" w14:textId="102D4F5B" w:rsidR="004A6000" w:rsidRPr="004A6000" w:rsidRDefault="0011468F" w:rsidP="000052B3">
            <w:pPr>
              <w:spacing w:after="160" w:line="259" w:lineRule="auto"/>
              <w:ind w:left="113" w:right="113"/>
              <w:jc w:val="center"/>
              <w:rPr>
                <w:rFonts w:eastAsiaTheme="majorEastAsia"/>
                <w:spacing w:val="-10"/>
                <w:kern w:val="28"/>
                <w:szCs w:val="26"/>
              </w:rPr>
            </w:pPr>
            <w:r w:rsidRPr="00A47B67">
              <w:t>88.51</w:t>
            </w:r>
          </w:p>
        </w:tc>
        <w:tc>
          <w:tcPr>
            <w:tcW w:w="648" w:type="dxa"/>
            <w:textDirection w:val="btLr"/>
            <w:vAlign w:val="center"/>
          </w:tcPr>
          <w:p w14:paraId="03455E7D" w14:textId="739C071A" w:rsidR="004A6000" w:rsidRPr="004A6000" w:rsidRDefault="0011468F" w:rsidP="000052B3">
            <w:pPr>
              <w:spacing w:after="160" w:line="259" w:lineRule="auto"/>
              <w:ind w:left="113" w:right="113"/>
              <w:jc w:val="center"/>
              <w:rPr>
                <w:rFonts w:eastAsiaTheme="majorEastAsia"/>
                <w:spacing w:val="-10"/>
                <w:kern w:val="28"/>
                <w:szCs w:val="26"/>
              </w:rPr>
            </w:pPr>
            <w:r w:rsidRPr="00A47B67">
              <w:t>76.62</w:t>
            </w:r>
          </w:p>
        </w:tc>
        <w:tc>
          <w:tcPr>
            <w:tcW w:w="648" w:type="dxa"/>
            <w:textDirection w:val="btLr"/>
            <w:vAlign w:val="center"/>
          </w:tcPr>
          <w:p w14:paraId="548BC1EB" w14:textId="230475D8" w:rsidR="004A6000" w:rsidRPr="004A6000" w:rsidRDefault="0011468F" w:rsidP="000052B3">
            <w:pPr>
              <w:spacing w:after="160" w:line="259" w:lineRule="auto"/>
              <w:ind w:left="113" w:right="113"/>
              <w:jc w:val="center"/>
              <w:rPr>
                <w:rFonts w:eastAsiaTheme="majorEastAsia"/>
                <w:spacing w:val="-10"/>
                <w:kern w:val="28"/>
                <w:szCs w:val="26"/>
              </w:rPr>
            </w:pPr>
            <w:r w:rsidRPr="00A47B67">
              <w:t>82.13</w:t>
            </w:r>
          </w:p>
        </w:tc>
        <w:tc>
          <w:tcPr>
            <w:tcW w:w="648" w:type="dxa"/>
            <w:textDirection w:val="btLr"/>
            <w:vAlign w:val="center"/>
          </w:tcPr>
          <w:p w14:paraId="05E06A99" w14:textId="65F8890B" w:rsidR="004A6000" w:rsidRPr="004A6000" w:rsidRDefault="0011468F" w:rsidP="000052B3">
            <w:pPr>
              <w:spacing w:after="160" w:line="259" w:lineRule="auto"/>
              <w:ind w:left="113" w:right="113"/>
              <w:jc w:val="center"/>
              <w:rPr>
                <w:rFonts w:eastAsiaTheme="majorEastAsia"/>
                <w:spacing w:val="-10"/>
                <w:kern w:val="28"/>
                <w:szCs w:val="26"/>
              </w:rPr>
            </w:pPr>
            <w:r w:rsidRPr="007F06E3">
              <w:t>87.36</w:t>
            </w:r>
          </w:p>
        </w:tc>
        <w:tc>
          <w:tcPr>
            <w:tcW w:w="648" w:type="dxa"/>
            <w:textDirection w:val="btLr"/>
            <w:vAlign w:val="center"/>
          </w:tcPr>
          <w:p w14:paraId="21D596D4" w14:textId="0AAE5745" w:rsidR="004A6000" w:rsidRPr="004A6000" w:rsidRDefault="0011468F" w:rsidP="000052B3">
            <w:pPr>
              <w:spacing w:after="160" w:line="259" w:lineRule="auto"/>
              <w:ind w:left="113" w:right="113"/>
              <w:jc w:val="center"/>
              <w:rPr>
                <w:rFonts w:eastAsiaTheme="majorEastAsia"/>
                <w:spacing w:val="-10"/>
                <w:kern w:val="28"/>
                <w:szCs w:val="26"/>
              </w:rPr>
            </w:pPr>
            <w:r w:rsidRPr="007F06E3">
              <w:t>75.62</w:t>
            </w:r>
          </w:p>
        </w:tc>
        <w:tc>
          <w:tcPr>
            <w:tcW w:w="648" w:type="dxa"/>
            <w:textDirection w:val="btLr"/>
            <w:vAlign w:val="center"/>
          </w:tcPr>
          <w:p w14:paraId="0D9BCB79" w14:textId="5D56B799" w:rsidR="004A6000" w:rsidRPr="004A6000" w:rsidRDefault="00E06654" w:rsidP="000052B3">
            <w:pPr>
              <w:spacing w:after="160" w:line="259" w:lineRule="auto"/>
              <w:ind w:left="113" w:right="113"/>
              <w:jc w:val="center"/>
              <w:rPr>
                <w:rFonts w:eastAsiaTheme="majorEastAsia"/>
                <w:spacing w:val="-10"/>
                <w:kern w:val="28"/>
                <w:szCs w:val="26"/>
              </w:rPr>
            </w:pPr>
            <w:r w:rsidRPr="0011010C">
              <w:t>81</w:t>
            </w:r>
            <w:r w:rsidR="002931CA">
              <w:t>.</w:t>
            </w:r>
            <w:r w:rsidR="0011468F" w:rsidRPr="007F06E3">
              <w:t>07</w:t>
            </w:r>
          </w:p>
        </w:tc>
      </w:tr>
      <w:tr w:rsidR="00C1442F" w14:paraId="654F282F" w14:textId="0169867E" w:rsidTr="000052B3">
        <w:trPr>
          <w:cantSplit/>
          <w:trHeight w:val="1134"/>
        </w:trPr>
        <w:tc>
          <w:tcPr>
            <w:tcW w:w="540" w:type="dxa"/>
            <w:vMerge/>
            <w:textDirection w:val="btLr"/>
            <w:vAlign w:val="center"/>
          </w:tcPr>
          <w:p w14:paraId="44DC046A" w14:textId="77777777" w:rsidR="004A6000" w:rsidRPr="004A6000" w:rsidRDefault="004A6000" w:rsidP="000052B3">
            <w:pPr>
              <w:spacing w:after="160" w:line="259" w:lineRule="auto"/>
              <w:ind w:left="113" w:right="113"/>
              <w:jc w:val="center"/>
              <w:rPr>
                <w:rFonts w:eastAsiaTheme="majorEastAsia"/>
                <w:spacing w:val="-10"/>
                <w:kern w:val="28"/>
                <w:szCs w:val="26"/>
              </w:rPr>
            </w:pPr>
          </w:p>
        </w:tc>
        <w:tc>
          <w:tcPr>
            <w:tcW w:w="754" w:type="dxa"/>
            <w:textDirection w:val="btLr"/>
            <w:vAlign w:val="center"/>
          </w:tcPr>
          <w:p w14:paraId="47A22795" w14:textId="3457F825" w:rsidR="004A6000" w:rsidRPr="004A6000" w:rsidRDefault="004A6000" w:rsidP="000052B3">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Chính</w:t>
            </w:r>
            <w:proofErr w:type="spellEnd"/>
            <w:r w:rsidRPr="004A6000">
              <w:rPr>
                <w:rFonts w:eastAsiaTheme="majorEastAsia"/>
                <w:spacing w:val="-10"/>
                <w:kern w:val="28"/>
                <w:szCs w:val="26"/>
              </w:rPr>
              <w:t xml:space="preserve"> </w:t>
            </w:r>
            <w:proofErr w:type="spellStart"/>
            <w:r w:rsidR="000F6850">
              <w:rPr>
                <w:rFonts w:eastAsiaTheme="majorEastAsia"/>
                <w:spacing w:val="-10"/>
                <w:kern w:val="28"/>
                <w:szCs w:val="26"/>
              </w:rPr>
              <w:t>hãng</w:t>
            </w:r>
            <w:proofErr w:type="spellEnd"/>
          </w:p>
        </w:tc>
        <w:tc>
          <w:tcPr>
            <w:tcW w:w="647" w:type="dxa"/>
            <w:textDirection w:val="btLr"/>
            <w:vAlign w:val="center"/>
          </w:tcPr>
          <w:p w14:paraId="5CC95B32" w14:textId="43C1734B" w:rsidR="004A6000" w:rsidRPr="004A6000" w:rsidRDefault="00E06654" w:rsidP="000052B3">
            <w:pPr>
              <w:spacing w:after="160" w:line="259" w:lineRule="auto"/>
              <w:ind w:left="113" w:right="113"/>
              <w:jc w:val="center"/>
              <w:rPr>
                <w:rFonts w:eastAsiaTheme="majorEastAsia"/>
                <w:spacing w:val="-10"/>
                <w:kern w:val="28"/>
                <w:szCs w:val="26"/>
              </w:rPr>
            </w:pPr>
            <w:r w:rsidRPr="00911222">
              <w:t>52</w:t>
            </w:r>
            <w:r w:rsidR="00994F43">
              <w:t>.</w:t>
            </w:r>
            <w:r w:rsidRPr="00911222">
              <w:t>22</w:t>
            </w:r>
          </w:p>
        </w:tc>
        <w:tc>
          <w:tcPr>
            <w:tcW w:w="647" w:type="dxa"/>
            <w:textDirection w:val="btLr"/>
            <w:vAlign w:val="center"/>
          </w:tcPr>
          <w:p w14:paraId="32D54723" w14:textId="53EEEE6D" w:rsidR="004A6000" w:rsidRPr="004A6000" w:rsidRDefault="00E06654" w:rsidP="000052B3">
            <w:pPr>
              <w:spacing w:after="160" w:line="259" w:lineRule="auto"/>
              <w:ind w:left="113" w:right="113"/>
              <w:jc w:val="center"/>
              <w:rPr>
                <w:rFonts w:eastAsiaTheme="majorEastAsia"/>
                <w:spacing w:val="-10"/>
                <w:kern w:val="28"/>
                <w:szCs w:val="26"/>
              </w:rPr>
            </w:pPr>
            <w:r w:rsidRPr="00911222">
              <w:t>63</w:t>
            </w:r>
            <w:r w:rsidR="00994F43">
              <w:t>.</w:t>
            </w:r>
            <w:r w:rsidRPr="00911222">
              <w:t>51</w:t>
            </w:r>
          </w:p>
        </w:tc>
        <w:tc>
          <w:tcPr>
            <w:tcW w:w="647" w:type="dxa"/>
            <w:textDirection w:val="btLr"/>
            <w:vAlign w:val="center"/>
          </w:tcPr>
          <w:p w14:paraId="3B16D28C" w14:textId="51A19F7F" w:rsidR="004A6000" w:rsidRPr="004A6000" w:rsidRDefault="00E06654" w:rsidP="000052B3">
            <w:pPr>
              <w:spacing w:after="160" w:line="259" w:lineRule="auto"/>
              <w:ind w:left="113" w:right="113"/>
              <w:jc w:val="center"/>
              <w:rPr>
                <w:rFonts w:eastAsiaTheme="majorEastAsia"/>
                <w:spacing w:val="-10"/>
                <w:kern w:val="28"/>
                <w:szCs w:val="26"/>
              </w:rPr>
            </w:pPr>
            <w:r w:rsidRPr="00911222">
              <w:t>57</w:t>
            </w:r>
            <w:r w:rsidR="00994F43">
              <w:t>.</w:t>
            </w:r>
            <w:r w:rsidRPr="00911222">
              <w:t>32</w:t>
            </w:r>
          </w:p>
        </w:tc>
        <w:tc>
          <w:tcPr>
            <w:tcW w:w="647" w:type="dxa"/>
            <w:textDirection w:val="btLr"/>
            <w:vAlign w:val="center"/>
          </w:tcPr>
          <w:p w14:paraId="52B8ED8C" w14:textId="3D6F2ADD"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00</w:t>
            </w:r>
            <w:r w:rsidR="00994F43">
              <w:rPr>
                <w:color w:val="000000"/>
                <w:szCs w:val="26"/>
              </w:rPr>
              <w:t>.</w:t>
            </w:r>
            <w:r w:rsidRPr="00C4226A">
              <w:rPr>
                <w:color w:val="000000"/>
                <w:szCs w:val="26"/>
              </w:rPr>
              <w:t>00</w:t>
            </w:r>
          </w:p>
        </w:tc>
        <w:tc>
          <w:tcPr>
            <w:tcW w:w="648" w:type="dxa"/>
            <w:textDirection w:val="btLr"/>
            <w:vAlign w:val="center"/>
          </w:tcPr>
          <w:p w14:paraId="336822AC" w14:textId="6CCC3733"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00</w:t>
            </w:r>
            <w:r w:rsidR="00994F43">
              <w:rPr>
                <w:color w:val="000000"/>
                <w:szCs w:val="26"/>
              </w:rPr>
              <w:t>.</w:t>
            </w:r>
            <w:r w:rsidRPr="00C4226A">
              <w:rPr>
                <w:color w:val="000000"/>
                <w:szCs w:val="26"/>
              </w:rPr>
              <w:t>00</w:t>
            </w:r>
          </w:p>
        </w:tc>
        <w:tc>
          <w:tcPr>
            <w:tcW w:w="648" w:type="dxa"/>
            <w:textDirection w:val="btLr"/>
            <w:vAlign w:val="center"/>
          </w:tcPr>
          <w:p w14:paraId="1EC10B4E" w14:textId="716E9456"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00</w:t>
            </w:r>
            <w:r w:rsidR="00994F43">
              <w:rPr>
                <w:color w:val="000000"/>
                <w:szCs w:val="26"/>
              </w:rPr>
              <w:t>.</w:t>
            </w:r>
            <w:r w:rsidRPr="00C4226A">
              <w:rPr>
                <w:color w:val="000000"/>
                <w:szCs w:val="26"/>
              </w:rPr>
              <w:t>00</w:t>
            </w:r>
          </w:p>
        </w:tc>
        <w:tc>
          <w:tcPr>
            <w:tcW w:w="648" w:type="dxa"/>
            <w:textDirection w:val="btLr"/>
            <w:vAlign w:val="center"/>
          </w:tcPr>
          <w:p w14:paraId="1485E55D" w14:textId="3FCEB5E3" w:rsidR="004A6000" w:rsidRPr="004A6000" w:rsidRDefault="0011468F" w:rsidP="000052B3">
            <w:pPr>
              <w:spacing w:after="160" w:line="259" w:lineRule="auto"/>
              <w:ind w:left="113" w:right="113"/>
              <w:jc w:val="center"/>
              <w:rPr>
                <w:rFonts w:eastAsiaTheme="majorEastAsia"/>
                <w:spacing w:val="-10"/>
                <w:kern w:val="28"/>
                <w:szCs w:val="26"/>
              </w:rPr>
            </w:pPr>
            <w:r w:rsidRPr="00A47B67">
              <w:t>88.71</w:t>
            </w:r>
          </w:p>
        </w:tc>
        <w:tc>
          <w:tcPr>
            <w:tcW w:w="648" w:type="dxa"/>
            <w:textDirection w:val="btLr"/>
            <w:vAlign w:val="center"/>
          </w:tcPr>
          <w:p w14:paraId="49F9C0D6" w14:textId="2F9E8968" w:rsidR="004A6000" w:rsidRPr="004A6000" w:rsidRDefault="0011468F" w:rsidP="000052B3">
            <w:pPr>
              <w:spacing w:after="160" w:line="259" w:lineRule="auto"/>
              <w:ind w:left="113" w:right="113"/>
              <w:jc w:val="center"/>
              <w:rPr>
                <w:rFonts w:eastAsiaTheme="majorEastAsia"/>
                <w:spacing w:val="-10"/>
                <w:kern w:val="28"/>
                <w:szCs w:val="26"/>
              </w:rPr>
            </w:pPr>
            <w:r w:rsidRPr="00A47B67">
              <w:t>74.32</w:t>
            </w:r>
          </w:p>
        </w:tc>
        <w:tc>
          <w:tcPr>
            <w:tcW w:w="648" w:type="dxa"/>
            <w:textDirection w:val="btLr"/>
            <w:vAlign w:val="center"/>
          </w:tcPr>
          <w:p w14:paraId="50C1BE78" w14:textId="5080A13B" w:rsidR="004A6000" w:rsidRPr="004A6000" w:rsidRDefault="0011468F" w:rsidP="000052B3">
            <w:pPr>
              <w:spacing w:after="160" w:line="259" w:lineRule="auto"/>
              <w:ind w:left="113" w:right="113"/>
              <w:jc w:val="center"/>
              <w:rPr>
                <w:rFonts w:eastAsiaTheme="majorEastAsia"/>
                <w:spacing w:val="-10"/>
                <w:kern w:val="28"/>
                <w:szCs w:val="26"/>
              </w:rPr>
            </w:pPr>
            <w:r w:rsidRPr="00A47B67">
              <w:t>80.88</w:t>
            </w:r>
          </w:p>
        </w:tc>
        <w:tc>
          <w:tcPr>
            <w:tcW w:w="648" w:type="dxa"/>
            <w:textDirection w:val="btLr"/>
            <w:vAlign w:val="center"/>
          </w:tcPr>
          <w:p w14:paraId="1CDBE489" w14:textId="62CE5800" w:rsidR="004A6000" w:rsidRPr="004A6000" w:rsidRDefault="00E06654" w:rsidP="000052B3">
            <w:pPr>
              <w:spacing w:after="160" w:line="259" w:lineRule="auto"/>
              <w:ind w:left="113" w:right="113"/>
              <w:jc w:val="center"/>
              <w:rPr>
                <w:rFonts w:eastAsiaTheme="majorEastAsia"/>
                <w:spacing w:val="-10"/>
                <w:kern w:val="28"/>
                <w:szCs w:val="26"/>
              </w:rPr>
            </w:pPr>
            <w:r w:rsidRPr="0011010C">
              <w:t>87</w:t>
            </w:r>
            <w:r w:rsidR="002931CA">
              <w:t>.</w:t>
            </w:r>
            <w:r w:rsidRPr="0011010C">
              <w:t>30</w:t>
            </w:r>
          </w:p>
        </w:tc>
        <w:tc>
          <w:tcPr>
            <w:tcW w:w="648" w:type="dxa"/>
            <w:textDirection w:val="btLr"/>
            <w:vAlign w:val="center"/>
          </w:tcPr>
          <w:p w14:paraId="4EE1FE83" w14:textId="2112D5AA" w:rsidR="004A6000" w:rsidRPr="004A6000" w:rsidRDefault="00E06654" w:rsidP="000052B3">
            <w:pPr>
              <w:spacing w:after="160" w:line="259" w:lineRule="auto"/>
              <w:ind w:left="113" w:right="113"/>
              <w:jc w:val="center"/>
              <w:rPr>
                <w:rFonts w:eastAsiaTheme="majorEastAsia"/>
                <w:spacing w:val="-10"/>
                <w:kern w:val="28"/>
                <w:szCs w:val="26"/>
              </w:rPr>
            </w:pPr>
            <w:r w:rsidRPr="0011010C">
              <w:t>74</w:t>
            </w:r>
            <w:r w:rsidR="002931CA">
              <w:t>.</w:t>
            </w:r>
            <w:r w:rsidRPr="0011010C">
              <w:t>32</w:t>
            </w:r>
          </w:p>
        </w:tc>
        <w:tc>
          <w:tcPr>
            <w:tcW w:w="648" w:type="dxa"/>
            <w:textDirection w:val="btLr"/>
            <w:vAlign w:val="center"/>
          </w:tcPr>
          <w:p w14:paraId="04DF3277" w14:textId="6A9B902E" w:rsidR="004A6000" w:rsidRPr="004A6000" w:rsidRDefault="00E06654" w:rsidP="000052B3">
            <w:pPr>
              <w:spacing w:after="160" w:line="259" w:lineRule="auto"/>
              <w:ind w:left="113" w:right="113"/>
              <w:jc w:val="center"/>
              <w:rPr>
                <w:rFonts w:eastAsiaTheme="majorEastAsia"/>
                <w:spacing w:val="-10"/>
                <w:kern w:val="28"/>
                <w:szCs w:val="26"/>
              </w:rPr>
            </w:pPr>
            <w:r w:rsidRPr="0011010C">
              <w:t>80</w:t>
            </w:r>
            <w:r w:rsidR="002931CA">
              <w:t>.</w:t>
            </w:r>
            <w:r w:rsidRPr="0011010C">
              <w:t>29</w:t>
            </w:r>
          </w:p>
        </w:tc>
      </w:tr>
      <w:tr w:rsidR="00C1442F" w14:paraId="2C3A7270" w14:textId="66952779" w:rsidTr="000052B3">
        <w:trPr>
          <w:cantSplit/>
          <w:trHeight w:val="962"/>
        </w:trPr>
        <w:tc>
          <w:tcPr>
            <w:tcW w:w="540" w:type="dxa"/>
            <w:vMerge/>
            <w:textDirection w:val="btLr"/>
            <w:vAlign w:val="center"/>
          </w:tcPr>
          <w:p w14:paraId="28C57F7F" w14:textId="77777777" w:rsidR="004A6000" w:rsidRPr="004A6000" w:rsidRDefault="004A6000" w:rsidP="000052B3">
            <w:pPr>
              <w:spacing w:after="160" w:line="259" w:lineRule="auto"/>
              <w:ind w:left="113" w:right="113"/>
              <w:jc w:val="center"/>
              <w:rPr>
                <w:rFonts w:eastAsiaTheme="majorEastAsia"/>
                <w:spacing w:val="-10"/>
                <w:kern w:val="28"/>
                <w:szCs w:val="26"/>
              </w:rPr>
            </w:pPr>
          </w:p>
        </w:tc>
        <w:tc>
          <w:tcPr>
            <w:tcW w:w="754" w:type="dxa"/>
            <w:textDirection w:val="btLr"/>
            <w:vAlign w:val="center"/>
          </w:tcPr>
          <w:p w14:paraId="3BB8FE9C" w14:textId="0611F3B4" w:rsidR="004A6000" w:rsidRPr="004A6000" w:rsidRDefault="004A6000" w:rsidP="000052B3">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Giá</w:t>
            </w:r>
            <w:proofErr w:type="spellEnd"/>
          </w:p>
        </w:tc>
        <w:tc>
          <w:tcPr>
            <w:tcW w:w="647" w:type="dxa"/>
            <w:textDirection w:val="btLr"/>
            <w:vAlign w:val="center"/>
          </w:tcPr>
          <w:p w14:paraId="2F20994B" w14:textId="6F70CDF9" w:rsidR="004A6000" w:rsidRPr="004A6000" w:rsidRDefault="00E06654" w:rsidP="000052B3">
            <w:pPr>
              <w:spacing w:after="160" w:line="259" w:lineRule="auto"/>
              <w:ind w:left="113" w:right="113"/>
              <w:jc w:val="center"/>
              <w:rPr>
                <w:rFonts w:eastAsiaTheme="majorEastAsia"/>
                <w:spacing w:val="-10"/>
                <w:kern w:val="28"/>
                <w:szCs w:val="26"/>
              </w:rPr>
            </w:pPr>
            <w:r w:rsidRPr="00911222">
              <w:t>56</w:t>
            </w:r>
            <w:r w:rsidR="00994F43">
              <w:t>.</w:t>
            </w:r>
            <w:r w:rsidRPr="00911222">
              <w:t>16</w:t>
            </w:r>
          </w:p>
        </w:tc>
        <w:tc>
          <w:tcPr>
            <w:tcW w:w="647" w:type="dxa"/>
            <w:textDirection w:val="btLr"/>
            <w:vAlign w:val="center"/>
          </w:tcPr>
          <w:p w14:paraId="430C677C" w14:textId="2A4FD6C4" w:rsidR="004A6000" w:rsidRPr="004A6000" w:rsidRDefault="00E06654" w:rsidP="000052B3">
            <w:pPr>
              <w:spacing w:after="160" w:line="259" w:lineRule="auto"/>
              <w:ind w:left="113" w:right="113"/>
              <w:jc w:val="center"/>
              <w:rPr>
                <w:rFonts w:eastAsiaTheme="majorEastAsia"/>
                <w:spacing w:val="-10"/>
                <w:kern w:val="28"/>
                <w:szCs w:val="26"/>
              </w:rPr>
            </w:pPr>
            <w:r w:rsidRPr="00911222">
              <w:t>48</w:t>
            </w:r>
            <w:r w:rsidR="00994F43">
              <w:t>.</w:t>
            </w:r>
            <w:r w:rsidRPr="00911222">
              <w:t>24</w:t>
            </w:r>
          </w:p>
        </w:tc>
        <w:tc>
          <w:tcPr>
            <w:tcW w:w="647" w:type="dxa"/>
            <w:textDirection w:val="btLr"/>
            <w:vAlign w:val="center"/>
          </w:tcPr>
          <w:p w14:paraId="4DEADE75" w14:textId="3FC60237" w:rsidR="004A6000" w:rsidRPr="004A6000" w:rsidRDefault="00E06654" w:rsidP="000052B3">
            <w:pPr>
              <w:spacing w:after="160" w:line="259" w:lineRule="auto"/>
              <w:ind w:left="113" w:right="113"/>
              <w:jc w:val="center"/>
              <w:rPr>
                <w:rFonts w:eastAsiaTheme="majorEastAsia"/>
                <w:spacing w:val="-10"/>
                <w:kern w:val="28"/>
                <w:szCs w:val="26"/>
              </w:rPr>
            </w:pPr>
            <w:r w:rsidRPr="00911222">
              <w:t>51</w:t>
            </w:r>
            <w:r w:rsidR="00994F43">
              <w:t>.</w:t>
            </w:r>
            <w:r w:rsidRPr="00911222">
              <w:t>90</w:t>
            </w:r>
          </w:p>
        </w:tc>
        <w:tc>
          <w:tcPr>
            <w:tcW w:w="647" w:type="dxa"/>
            <w:textDirection w:val="btLr"/>
            <w:vAlign w:val="center"/>
          </w:tcPr>
          <w:p w14:paraId="1EC667F8" w14:textId="5E3B1D31"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00</w:t>
            </w:r>
            <w:r w:rsidR="00994F43">
              <w:rPr>
                <w:color w:val="000000"/>
                <w:szCs w:val="26"/>
              </w:rPr>
              <w:t>.</w:t>
            </w:r>
            <w:r w:rsidRPr="00C4226A">
              <w:rPr>
                <w:color w:val="000000"/>
                <w:szCs w:val="26"/>
              </w:rPr>
              <w:t>00</w:t>
            </w:r>
          </w:p>
        </w:tc>
        <w:tc>
          <w:tcPr>
            <w:tcW w:w="648" w:type="dxa"/>
            <w:textDirection w:val="btLr"/>
            <w:vAlign w:val="center"/>
          </w:tcPr>
          <w:p w14:paraId="7CB02CA3" w14:textId="6B560643"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00</w:t>
            </w:r>
            <w:r w:rsidR="00994F43">
              <w:rPr>
                <w:color w:val="000000"/>
                <w:szCs w:val="26"/>
              </w:rPr>
              <w:t>.</w:t>
            </w:r>
            <w:r w:rsidRPr="00C4226A">
              <w:rPr>
                <w:color w:val="000000"/>
                <w:szCs w:val="26"/>
              </w:rPr>
              <w:t>00</w:t>
            </w:r>
          </w:p>
        </w:tc>
        <w:tc>
          <w:tcPr>
            <w:tcW w:w="648" w:type="dxa"/>
            <w:textDirection w:val="btLr"/>
            <w:vAlign w:val="center"/>
          </w:tcPr>
          <w:p w14:paraId="560C642C" w14:textId="3A3DAE57"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00</w:t>
            </w:r>
            <w:r w:rsidR="00994F43">
              <w:rPr>
                <w:color w:val="000000"/>
                <w:szCs w:val="26"/>
              </w:rPr>
              <w:t>.</w:t>
            </w:r>
            <w:r w:rsidRPr="00C4226A">
              <w:rPr>
                <w:color w:val="000000"/>
                <w:szCs w:val="26"/>
              </w:rPr>
              <w:t>00</w:t>
            </w:r>
          </w:p>
        </w:tc>
        <w:tc>
          <w:tcPr>
            <w:tcW w:w="648" w:type="dxa"/>
            <w:textDirection w:val="btLr"/>
            <w:vAlign w:val="center"/>
          </w:tcPr>
          <w:p w14:paraId="78F10DBC" w14:textId="73B59523" w:rsidR="004A6000" w:rsidRPr="004A6000" w:rsidRDefault="0011468F" w:rsidP="000052B3">
            <w:pPr>
              <w:spacing w:after="160" w:line="259" w:lineRule="auto"/>
              <w:ind w:left="113" w:right="113"/>
              <w:jc w:val="center"/>
              <w:rPr>
                <w:rFonts w:eastAsiaTheme="majorEastAsia"/>
                <w:spacing w:val="-10"/>
                <w:kern w:val="28"/>
                <w:szCs w:val="26"/>
              </w:rPr>
            </w:pPr>
            <w:r w:rsidRPr="00A47B67">
              <w:t>81.58</w:t>
            </w:r>
          </w:p>
        </w:tc>
        <w:tc>
          <w:tcPr>
            <w:tcW w:w="648" w:type="dxa"/>
            <w:textDirection w:val="btLr"/>
            <w:vAlign w:val="center"/>
          </w:tcPr>
          <w:p w14:paraId="46D27166" w14:textId="35A3B9A4" w:rsidR="004A6000" w:rsidRPr="004A6000" w:rsidRDefault="0011468F" w:rsidP="000052B3">
            <w:pPr>
              <w:spacing w:after="160" w:line="259" w:lineRule="auto"/>
              <w:ind w:left="113" w:right="113"/>
              <w:jc w:val="center"/>
              <w:rPr>
                <w:rFonts w:eastAsiaTheme="majorEastAsia"/>
                <w:spacing w:val="-10"/>
                <w:kern w:val="28"/>
                <w:szCs w:val="26"/>
              </w:rPr>
            </w:pPr>
            <w:r w:rsidRPr="00A47B67">
              <w:t>36.47</w:t>
            </w:r>
          </w:p>
        </w:tc>
        <w:tc>
          <w:tcPr>
            <w:tcW w:w="648" w:type="dxa"/>
            <w:textDirection w:val="btLr"/>
            <w:vAlign w:val="center"/>
          </w:tcPr>
          <w:p w14:paraId="59FDE626" w14:textId="09EAD5B6" w:rsidR="004A6000" w:rsidRPr="004A6000" w:rsidRDefault="0011468F" w:rsidP="000052B3">
            <w:pPr>
              <w:spacing w:after="160" w:line="259" w:lineRule="auto"/>
              <w:ind w:left="113" w:right="113"/>
              <w:jc w:val="center"/>
              <w:rPr>
                <w:rFonts w:eastAsiaTheme="majorEastAsia"/>
                <w:spacing w:val="-10"/>
                <w:kern w:val="28"/>
                <w:szCs w:val="26"/>
              </w:rPr>
            </w:pPr>
            <w:r w:rsidRPr="00A47B67">
              <w:t>50.41</w:t>
            </w:r>
          </w:p>
        </w:tc>
        <w:tc>
          <w:tcPr>
            <w:tcW w:w="648" w:type="dxa"/>
            <w:textDirection w:val="btLr"/>
            <w:vAlign w:val="center"/>
          </w:tcPr>
          <w:p w14:paraId="68F672F2" w14:textId="6CF7221B" w:rsidR="004A6000" w:rsidRPr="004A6000" w:rsidRDefault="0011468F" w:rsidP="000052B3">
            <w:pPr>
              <w:spacing w:after="160" w:line="259" w:lineRule="auto"/>
              <w:ind w:left="113" w:right="113"/>
              <w:jc w:val="center"/>
              <w:rPr>
                <w:rFonts w:eastAsiaTheme="majorEastAsia"/>
                <w:spacing w:val="-10"/>
                <w:kern w:val="28"/>
                <w:szCs w:val="26"/>
              </w:rPr>
            </w:pPr>
            <w:r w:rsidRPr="007F06E3">
              <w:t>80.00</w:t>
            </w:r>
          </w:p>
        </w:tc>
        <w:tc>
          <w:tcPr>
            <w:tcW w:w="648" w:type="dxa"/>
            <w:textDirection w:val="btLr"/>
            <w:vAlign w:val="center"/>
          </w:tcPr>
          <w:p w14:paraId="0D3ABFBF" w14:textId="5FE44724" w:rsidR="004A6000" w:rsidRPr="004A6000" w:rsidRDefault="00E06654" w:rsidP="000052B3">
            <w:pPr>
              <w:spacing w:after="160" w:line="259" w:lineRule="auto"/>
              <w:ind w:left="113" w:right="113"/>
              <w:jc w:val="center"/>
              <w:rPr>
                <w:rFonts w:eastAsiaTheme="majorEastAsia"/>
                <w:spacing w:val="-10"/>
                <w:kern w:val="28"/>
                <w:szCs w:val="26"/>
              </w:rPr>
            </w:pPr>
            <w:r w:rsidRPr="0011010C">
              <w:t>65</w:t>
            </w:r>
            <w:r w:rsidR="002931CA">
              <w:t>.</w:t>
            </w:r>
            <w:r w:rsidRPr="0011010C">
              <w:t>88</w:t>
            </w:r>
          </w:p>
        </w:tc>
        <w:tc>
          <w:tcPr>
            <w:tcW w:w="648" w:type="dxa"/>
            <w:textDirection w:val="btLr"/>
            <w:vAlign w:val="center"/>
          </w:tcPr>
          <w:p w14:paraId="47F82751" w14:textId="538A081E" w:rsidR="004A6000" w:rsidRPr="004A6000" w:rsidRDefault="0011468F" w:rsidP="000052B3">
            <w:pPr>
              <w:spacing w:after="160" w:line="259" w:lineRule="auto"/>
              <w:ind w:left="113" w:right="113"/>
              <w:jc w:val="center"/>
              <w:rPr>
                <w:rFonts w:eastAsiaTheme="majorEastAsia"/>
                <w:spacing w:val="-10"/>
                <w:kern w:val="28"/>
                <w:szCs w:val="26"/>
              </w:rPr>
            </w:pPr>
            <w:r w:rsidRPr="007F06E3">
              <w:t>72.26</w:t>
            </w:r>
          </w:p>
        </w:tc>
      </w:tr>
      <w:tr w:rsidR="00C1442F" w14:paraId="21A8D599" w14:textId="42C8DB80" w:rsidTr="000052B3">
        <w:trPr>
          <w:cantSplit/>
          <w:trHeight w:val="835"/>
        </w:trPr>
        <w:tc>
          <w:tcPr>
            <w:tcW w:w="540" w:type="dxa"/>
            <w:vMerge/>
            <w:textDirection w:val="btLr"/>
            <w:vAlign w:val="center"/>
          </w:tcPr>
          <w:p w14:paraId="5944F167" w14:textId="77777777" w:rsidR="004A6000" w:rsidRPr="004A6000" w:rsidRDefault="004A6000" w:rsidP="000052B3">
            <w:pPr>
              <w:spacing w:after="160" w:line="259" w:lineRule="auto"/>
              <w:ind w:left="113" w:right="113"/>
              <w:jc w:val="center"/>
              <w:rPr>
                <w:rFonts w:eastAsiaTheme="majorEastAsia"/>
                <w:spacing w:val="-10"/>
                <w:kern w:val="28"/>
                <w:szCs w:val="26"/>
              </w:rPr>
            </w:pPr>
          </w:p>
        </w:tc>
        <w:tc>
          <w:tcPr>
            <w:tcW w:w="754" w:type="dxa"/>
            <w:textDirection w:val="btLr"/>
            <w:vAlign w:val="center"/>
          </w:tcPr>
          <w:p w14:paraId="44EDD788" w14:textId="55A7594B" w:rsidR="004A6000" w:rsidRPr="004A6000" w:rsidRDefault="004A6000" w:rsidP="000052B3">
            <w:pPr>
              <w:spacing w:after="160" w:line="259" w:lineRule="auto"/>
              <w:ind w:left="113" w:right="113"/>
              <w:jc w:val="center"/>
              <w:rPr>
                <w:rFonts w:eastAsiaTheme="majorEastAsia"/>
                <w:spacing w:val="-10"/>
                <w:kern w:val="28"/>
                <w:szCs w:val="26"/>
              </w:rPr>
            </w:pPr>
            <w:r w:rsidRPr="004A6000">
              <w:rPr>
                <w:rFonts w:eastAsiaTheme="majorEastAsia"/>
                <w:spacing w:val="-10"/>
                <w:kern w:val="28"/>
                <w:szCs w:val="26"/>
              </w:rPr>
              <w:t>Ship</w:t>
            </w:r>
          </w:p>
        </w:tc>
        <w:tc>
          <w:tcPr>
            <w:tcW w:w="647" w:type="dxa"/>
            <w:textDirection w:val="btLr"/>
            <w:vAlign w:val="center"/>
          </w:tcPr>
          <w:p w14:paraId="09267158" w14:textId="559ABF78" w:rsidR="004A6000" w:rsidRPr="004A6000" w:rsidRDefault="00E06654" w:rsidP="000052B3">
            <w:pPr>
              <w:spacing w:after="160" w:line="259" w:lineRule="auto"/>
              <w:ind w:left="113" w:right="113"/>
              <w:jc w:val="center"/>
              <w:rPr>
                <w:rFonts w:eastAsiaTheme="majorEastAsia"/>
                <w:spacing w:val="-10"/>
                <w:kern w:val="28"/>
                <w:szCs w:val="26"/>
              </w:rPr>
            </w:pPr>
            <w:r w:rsidRPr="00911222">
              <w:t>73</w:t>
            </w:r>
            <w:r w:rsidR="00994F43">
              <w:t>.</w:t>
            </w:r>
            <w:r w:rsidRPr="00911222">
              <w:t>79</w:t>
            </w:r>
          </w:p>
        </w:tc>
        <w:tc>
          <w:tcPr>
            <w:tcW w:w="647" w:type="dxa"/>
            <w:textDirection w:val="btLr"/>
            <w:vAlign w:val="center"/>
          </w:tcPr>
          <w:p w14:paraId="73725172" w14:textId="2CB03BBB" w:rsidR="004A6000" w:rsidRPr="004A6000" w:rsidRDefault="00E06654" w:rsidP="000052B3">
            <w:pPr>
              <w:spacing w:after="160" w:line="259" w:lineRule="auto"/>
              <w:ind w:left="113" w:right="113"/>
              <w:jc w:val="center"/>
              <w:rPr>
                <w:rFonts w:eastAsiaTheme="majorEastAsia"/>
                <w:spacing w:val="-10"/>
                <w:kern w:val="28"/>
                <w:szCs w:val="26"/>
              </w:rPr>
            </w:pPr>
            <w:r w:rsidRPr="00911222">
              <w:t>83</w:t>
            </w:r>
            <w:r w:rsidR="00994F43">
              <w:t>.</w:t>
            </w:r>
            <w:r w:rsidRPr="00911222">
              <w:t>52</w:t>
            </w:r>
          </w:p>
        </w:tc>
        <w:tc>
          <w:tcPr>
            <w:tcW w:w="647" w:type="dxa"/>
            <w:textDirection w:val="btLr"/>
            <w:vAlign w:val="center"/>
          </w:tcPr>
          <w:p w14:paraId="03AB88D7" w14:textId="7FF0464D" w:rsidR="004A6000" w:rsidRPr="004A6000" w:rsidRDefault="00E06654" w:rsidP="000052B3">
            <w:pPr>
              <w:spacing w:after="160" w:line="259" w:lineRule="auto"/>
              <w:ind w:left="113" w:right="113"/>
              <w:jc w:val="center"/>
              <w:rPr>
                <w:rFonts w:eastAsiaTheme="majorEastAsia"/>
                <w:spacing w:val="-10"/>
                <w:kern w:val="28"/>
                <w:szCs w:val="26"/>
              </w:rPr>
            </w:pPr>
            <w:r w:rsidRPr="00911222">
              <w:t>78</w:t>
            </w:r>
            <w:r w:rsidR="00994F43">
              <w:t>.</w:t>
            </w:r>
            <w:r w:rsidRPr="00911222">
              <w:t>35</w:t>
            </w:r>
          </w:p>
        </w:tc>
        <w:tc>
          <w:tcPr>
            <w:tcW w:w="647" w:type="dxa"/>
            <w:textDirection w:val="btLr"/>
            <w:vAlign w:val="center"/>
          </w:tcPr>
          <w:p w14:paraId="5BB50112" w14:textId="1CDBCD86"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95</w:t>
            </w:r>
            <w:r w:rsidR="00994F43">
              <w:rPr>
                <w:color w:val="000000"/>
                <w:szCs w:val="26"/>
              </w:rPr>
              <w:t>.</w:t>
            </w:r>
            <w:r w:rsidRPr="00C4226A">
              <w:rPr>
                <w:color w:val="000000"/>
                <w:szCs w:val="26"/>
              </w:rPr>
              <w:t>70</w:t>
            </w:r>
          </w:p>
        </w:tc>
        <w:tc>
          <w:tcPr>
            <w:tcW w:w="648" w:type="dxa"/>
            <w:textDirection w:val="btLr"/>
            <w:vAlign w:val="center"/>
          </w:tcPr>
          <w:p w14:paraId="52ACE341" w14:textId="376856A9"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48</w:t>
            </w:r>
            <w:r w:rsidR="00994F43">
              <w:rPr>
                <w:color w:val="000000"/>
                <w:szCs w:val="26"/>
              </w:rPr>
              <w:t>.</w:t>
            </w:r>
            <w:r w:rsidRPr="00C4226A">
              <w:rPr>
                <w:color w:val="000000"/>
                <w:szCs w:val="26"/>
              </w:rPr>
              <w:t>90</w:t>
            </w:r>
          </w:p>
        </w:tc>
        <w:tc>
          <w:tcPr>
            <w:tcW w:w="648" w:type="dxa"/>
            <w:textDirection w:val="btLr"/>
            <w:vAlign w:val="center"/>
          </w:tcPr>
          <w:p w14:paraId="295D938B" w14:textId="38D16816"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64</w:t>
            </w:r>
            <w:r w:rsidR="00994F43">
              <w:rPr>
                <w:color w:val="000000"/>
                <w:szCs w:val="26"/>
              </w:rPr>
              <w:t>.</w:t>
            </w:r>
            <w:r w:rsidRPr="00C4226A">
              <w:rPr>
                <w:color w:val="000000"/>
                <w:szCs w:val="26"/>
              </w:rPr>
              <w:t>73</w:t>
            </w:r>
          </w:p>
        </w:tc>
        <w:tc>
          <w:tcPr>
            <w:tcW w:w="648" w:type="dxa"/>
            <w:textDirection w:val="btLr"/>
            <w:vAlign w:val="center"/>
          </w:tcPr>
          <w:p w14:paraId="2A781404" w14:textId="7AFF2DDD" w:rsidR="004A6000" w:rsidRPr="004A6000" w:rsidRDefault="0011468F" w:rsidP="000052B3">
            <w:pPr>
              <w:spacing w:after="160" w:line="259" w:lineRule="auto"/>
              <w:ind w:left="113" w:right="113"/>
              <w:jc w:val="center"/>
              <w:rPr>
                <w:rFonts w:eastAsiaTheme="majorEastAsia"/>
                <w:spacing w:val="-10"/>
                <w:kern w:val="28"/>
                <w:szCs w:val="26"/>
              </w:rPr>
            </w:pPr>
            <w:r w:rsidRPr="00A47B67">
              <w:t>92.64</w:t>
            </w:r>
          </w:p>
        </w:tc>
        <w:tc>
          <w:tcPr>
            <w:tcW w:w="648" w:type="dxa"/>
            <w:textDirection w:val="btLr"/>
            <w:vAlign w:val="center"/>
          </w:tcPr>
          <w:p w14:paraId="7EBACB2A" w14:textId="59CB8C0E" w:rsidR="004A6000" w:rsidRPr="004A6000" w:rsidRDefault="0011468F" w:rsidP="000052B3">
            <w:pPr>
              <w:spacing w:after="160" w:line="259" w:lineRule="auto"/>
              <w:ind w:left="113" w:right="113"/>
              <w:jc w:val="center"/>
              <w:rPr>
                <w:rFonts w:eastAsiaTheme="majorEastAsia"/>
                <w:spacing w:val="-10"/>
                <w:kern w:val="28"/>
                <w:szCs w:val="26"/>
              </w:rPr>
            </w:pPr>
            <w:r w:rsidRPr="00A47B67">
              <w:t>82.97</w:t>
            </w:r>
          </w:p>
        </w:tc>
        <w:tc>
          <w:tcPr>
            <w:tcW w:w="648" w:type="dxa"/>
            <w:textDirection w:val="btLr"/>
            <w:vAlign w:val="center"/>
          </w:tcPr>
          <w:p w14:paraId="6054779E" w14:textId="635544A8" w:rsidR="004A6000" w:rsidRPr="004A6000" w:rsidRDefault="0011468F" w:rsidP="000052B3">
            <w:pPr>
              <w:spacing w:after="160" w:line="259" w:lineRule="auto"/>
              <w:ind w:left="113" w:right="113"/>
              <w:jc w:val="center"/>
              <w:rPr>
                <w:rFonts w:eastAsiaTheme="majorEastAsia"/>
                <w:spacing w:val="-10"/>
                <w:kern w:val="28"/>
                <w:szCs w:val="26"/>
              </w:rPr>
            </w:pPr>
            <w:r w:rsidRPr="00A47B67">
              <w:t>87.54</w:t>
            </w:r>
          </w:p>
        </w:tc>
        <w:tc>
          <w:tcPr>
            <w:tcW w:w="648" w:type="dxa"/>
            <w:textDirection w:val="btLr"/>
            <w:vAlign w:val="center"/>
          </w:tcPr>
          <w:p w14:paraId="0EADC454" w14:textId="71665125" w:rsidR="004A6000" w:rsidRPr="004A6000" w:rsidRDefault="0011468F" w:rsidP="000052B3">
            <w:pPr>
              <w:spacing w:after="160" w:line="259" w:lineRule="auto"/>
              <w:ind w:left="113" w:right="113"/>
              <w:jc w:val="center"/>
              <w:rPr>
                <w:rFonts w:eastAsiaTheme="majorEastAsia"/>
                <w:spacing w:val="-10"/>
                <w:kern w:val="28"/>
                <w:szCs w:val="26"/>
              </w:rPr>
            </w:pPr>
            <w:r w:rsidRPr="007F06E3">
              <w:t>90.12</w:t>
            </w:r>
          </w:p>
        </w:tc>
        <w:tc>
          <w:tcPr>
            <w:tcW w:w="648" w:type="dxa"/>
            <w:textDirection w:val="btLr"/>
            <w:vAlign w:val="center"/>
          </w:tcPr>
          <w:p w14:paraId="74E3956E" w14:textId="7D43E802" w:rsidR="004A6000" w:rsidRPr="004A6000" w:rsidRDefault="00E06654" w:rsidP="000052B3">
            <w:pPr>
              <w:spacing w:after="160" w:line="259" w:lineRule="auto"/>
              <w:ind w:left="113" w:right="113"/>
              <w:jc w:val="center"/>
              <w:rPr>
                <w:rFonts w:eastAsiaTheme="majorEastAsia"/>
                <w:spacing w:val="-10"/>
                <w:kern w:val="28"/>
                <w:szCs w:val="26"/>
              </w:rPr>
            </w:pPr>
            <w:r w:rsidRPr="0011010C">
              <w:t>85</w:t>
            </w:r>
            <w:r w:rsidR="002931CA">
              <w:t>.</w:t>
            </w:r>
            <w:r w:rsidR="0011468F" w:rsidRPr="007F06E3">
              <w:t>16</w:t>
            </w:r>
          </w:p>
        </w:tc>
        <w:tc>
          <w:tcPr>
            <w:tcW w:w="648" w:type="dxa"/>
            <w:textDirection w:val="btLr"/>
            <w:vAlign w:val="center"/>
          </w:tcPr>
          <w:p w14:paraId="4CF15C28" w14:textId="31288066" w:rsidR="004A6000" w:rsidRPr="004A6000" w:rsidRDefault="00E06654" w:rsidP="000052B3">
            <w:pPr>
              <w:spacing w:after="160" w:line="259" w:lineRule="auto"/>
              <w:ind w:left="113" w:right="113"/>
              <w:jc w:val="center"/>
              <w:rPr>
                <w:rFonts w:eastAsiaTheme="majorEastAsia"/>
                <w:spacing w:val="-10"/>
                <w:kern w:val="28"/>
                <w:szCs w:val="26"/>
              </w:rPr>
            </w:pPr>
            <w:r w:rsidRPr="0011010C">
              <w:t>87</w:t>
            </w:r>
            <w:r w:rsidR="002931CA">
              <w:t>.</w:t>
            </w:r>
            <w:r w:rsidR="0011468F" w:rsidRPr="007F06E3">
              <w:t>57</w:t>
            </w:r>
          </w:p>
        </w:tc>
      </w:tr>
      <w:tr w:rsidR="00C1442F" w14:paraId="7A4914DB" w14:textId="35B1EABC" w:rsidTr="000052B3">
        <w:trPr>
          <w:cantSplit/>
          <w:trHeight w:val="1134"/>
        </w:trPr>
        <w:tc>
          <w:tcPr>
            <w:tcW w:w="540" w:type="dxa"/>
            <w:vMerge/>
            <w:textDirection w:val="btLr"/>
            <w:vAlign w:val="center"/>
          </w:tcPr>
          <w:p w14:paraId="65170D4C" w14:textId="77777777" w:rsidR="004A6000" w:rsidRPr="004A6000" w:rsidRDefault="004A6000" w:rsidP="000052B3">
            <w:pPr>
              <w:spacing w:after="160" w:line="259" w:lineRule="auto"/>
              <w:ind w:left="113" w:right="113"/>
              <w:jc w:val="center"/>
              <w:rPr>
                <w:rFonts w:eastAsiaTheme="majorEastAsia"/>
                <w:spacing w:val="-10"/>
                <w:kern w:val="28"/>
                <w:szCs w:val="26"/>
              </w:rPr>
            </w:pPr>
          </w:p>
        </w:tc>
        <w:tc>
          <w:tcPr>
            <w:tcW w:w="754" w:type="dxa"/>
            <w:textDirection w:val="btLr"/>
            <w:vAlign w:val="center"/>
          </w:tcPr>
          <w:p w14:paraId="4065F7B9" w14:textId="441DCF3A" w:rsidR="004A6000" w:rsidRPr="004A6000" w:rsidRDefault="004A6000" w:rsidP="000052B3">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Hiệu</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năng</w:t>
            </w:r>
            <w:proofErr w:type="spellEnd"/>
          </w:p>
        </w:tc>
        <w:tc>
          <w:tcPr>
            <w:tcW w:w="647" w:type="dxa"/>
            <w:textDirection w:val="btLr"/>
            <w:vAlign w:val="center"/>
          </w:tcPr>
          <w:p w14:paraId="3B9CCAC0" w14:textId="2950CF3A" w:rsidR="004A6000" w:rsidRPr="004A6000" w:rsidRDefault="00E06654" w:rsidP="000052B3">
            <w:pPr>
              <w:spacing w:after="160" w:line="259" w:lineRule="auto"/>
              <w:ind w:left="113" w:right="113"/>
              <w:jc w:val="center"/>
              <w:rPr>
                <w:rFonts w:eastAsiaTheme="majorEastAsia"/>
                <w:spacing w:val="-10"/>
                <w:kern w:val="28"/>
                <w:szCs w:val="26"/>
              </w:rPr>
            </w:pPr>
            <w:r w:rsidRPr="00911222">
              <w:t>70</w:t>
            </w:r>
            <w:r w:rsidR="00994F43">
              <w:t>.</w:t>
            </w:r>
            <w:r w:rsidRPr="00911222">
              <w:t>40</w:t>
            </w:r>
          </w:p>
        </w:tc>
        <w:tc>
          <w:tcPr>
            <w:tcW w:w="647" w:type="dxa"/>
            <w:textDirection w:val="btLr"/>
            <w:vAlign w:val="center"/>
          </w:tcPr>
          <w:p w14:paraId="22DD4941" w14:textId="7FFD517A" w:rsidR="004A6000" w:rsidRPr="004A6000" w:rsidRDefault="00E06654" w:rsidP="000052B3">
            <w:pPr>
              <w:spacing w:after="160" w:line="259" w:lineRule="auto"/>
              <w:ind w:left="113" w:right="113"/>
              <w:jc w:val="center"/>
              <w:rPr>
                <w:rFonts w:eastAsiaTheme="majorEastAsia"/>
                <w:spacing w:val="-10"/>
                <w:kern w:val="28"/>
                <w:szCs w:val="26"/>
              </w:rPr>
            </w:pPr>
            <w:r w:rsidRPr="00911222">
              <w:t>63</w:t>
            </w:r>
            <w:r w:rsidR="00994F43">
              <w:t>.</w:t>
            </w:r>
            <w:r w:rsidRPr="00911222">
              <w:t>31</w:t>
            </w:r>
          </w:p>
        </w:tc>
        <w:tc>
          <w:tcPr>
            <w:tcW w:w="647" w:type="dxa"/>
            <w:textDirection w:val="btLr"/>
            <w:vAlign w:val="center"/>
          </w:tcPr>
          <w:p w14:paraId="1E4FFC4F" w14:textId="548EA92F" w:rsidR="004A6000" w:rsidRPr="004A6000" w:rsidRDefault="00E06654" w:rsidP="000052B3">
            <w:pPr>
              <w:spacing w:after="160" w:line="259" w:lineRule="auto"/>
              <w:ind w:left="113" w:right="113"/>
              <w:jc w:val="center"/>
              <w:rPr>
                <w:rFonts w:eastAsiaTheme="majorEastAsia"/>
                <w:spacing w:val="-10"/>
                <w:kern w:val="28"/>
                <w:szCs w:val="26"/>
              </w:rPr>
            </w:pPr>
            <w:r w:rsidRPr="00911222">
              <w:t>66</w:t>
            </w:r>
            <w:r w:rsidR="00994F43">
              <w:t>.</w:t>
            </w:r>
            <w:r w:rsidRPr="00911222">
              <w:t>67</w:t>
            </w:r>
          </w:p>
        </w:tc>
        <w:tc>
          <w:tcPr>
            <w:tcW w:w="647" w:type="dxa"/>
            <w:textDirection w:val="btLr"/>
            <w:vAlign w:val="center"/>
          </w:tcPr>
          <w:p w14:paraId="1A9EC316" w14:textId="35FA0B42"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92</w:t>
            </w:r>
            <w:r w:rsidR="00994F43">
              <w:rPr>
                <w:color w:val="000000"/>
                <w:szCs w:val="26"/>
              </w:rPr>
              <w:t>.</w:t>
            </w:r>
            <w:r w:rsidRPr="00C4226A">
              <w:rPr>
                <w:color w:val="000000"/>
                <w:szCs w:val="26"/>
              </w:rPr>
              <w:t>54</w:t>
            </w:r>
          </w:p>
        </w:tc>
        <w:tc>
          <w:tcPr>
            <w:tcW w:w="648" w:type="dxa"/>
            <w:textDirection w:val="btLr"/>
            <w:vAlign w:val="center"/>
          </w:tcPr>
          <w:p w14:paraId="537585E0" w14:textId="24A3AB94"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44</w:t>
            </w:r>
            <w:r w:rsidR="00994F43">
              <w:rPr>
                <w:color w:val="000000"/>
                <w:szCs w:val="26"/>
              </w:rPr>
              <w:t>.</w:t>
            </w:r>
            <w:r w:rsidRPr="00C4226A">
              <w:rPr>
                <w:color w:val="000000"/>
                <w:szCs w:val="26"/>
              </w:rPr>
              <w:t>60</w:t>
            </w:r>
          </w:p>
        </w:tc>
        <w:tc>
          <w:tcPr>
            <w:tcW w:w="648" w:type="dxa"/>
            <w:textDirection w:val="btLr"/>
            <w:vAlign w:val="center"/>
          </w:tcPr>
          <w:p w14:paraId="0E589CB7" w14:textId="5492F3E6"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60</w:t>
            </w:r>
            <w:r w:rsidR="00994F43">
              <w:rPr>
                <w:color w:val="000000"/>
                <w:szCs w:val="26"/>
              </w:rPr>
              <w:t>.</w:t>
            </w:r>
            <w:r w:rsidRPr="00C4226A">
              <w:rPr>
                <w:color w:val="000000"/>
                <w:szCs w:val="26"/>
              </w:rPr>
              <w:t>19</w:t>
            </w:r>
          </w:p>
        </w:tc>
        <w:tc>
          <w:tcPr>
            <w:tcW w:w="648" w:type="dxa"/>
            <w:textDirection w:val="btLr"/>
            <w:vAlign w:val="center"/>
          </w:tcPr>
          <w:p w14:paraId="37C705FC" w14:textId="4A818940" w:rsidR="004A6000" w:rsidRPr="004A6000" w:rsidRDefault="0011468F" w:rsidP="000052B3">
            <w:pPr>
              <w:spacing w:after="160" w:line="259" w:lineRule="auto"/>
              <w:ind w:left="113" w:right="113"/>
              <w:jc w:val="center"/>
              <w:rPr>
                <w:rFonts w:eastAsiaTheme="majorEastAsia"/>
                <w:spacing w:val="-10"/>
                <w:kern w:val="28"/>
                <w:szCs w:val="26"/>
              </w:rPr>
            </w:pPr>
            <w:r w:rsidRPr="00A47B67">
              <w:t>87.</w:t>
            </w:r>
            <w:r w:rsidR="00E06654" w:rsidRPr="00340E77">
              <w:t>85</w:t>
            </w:r>
          </w:p>
        </w:tc>
        <w:tc>
          <w:tcPr>
            <w:tcW w:w="648" w:type="dxa"/>
            <w:textDirection w:val="btLr"/>
            <w:vAlign w:val="center"/>
          </w:tcPr>
          <w:p w14:paraId="71135A8F" w14:textId="22944279" w:rsidR="004A6000" w:rsidRPr="004A6000" w:rsidRDefault="0011468F" w:rsidP="000052B3">
            <w:pPr>
              <w:spacing w:after="160" w:line="259" w:lineRule="auto"/>
              <w:ind w:left="113" w:right="113"/>
              <w:jc w:val="center"/>
              <w:rPr>
                <w:rFonts w:eastAsiaTheme="majorEastAsia"/>
                <w:spacing w:val="-10"/>
                <w:kern w:val="28"/>
                <w:szCs w:val="26"/>
              </w:rPr>
            </w:pPr>
            <w:r w:rsidRPr="00A47B67">
              <w:t>67.63</w:t>
            </w:r>
          </w:p>
        </w:tc>
        <w:tc>
          <w:tcPr>
            <w:tcW w:w="648" w:type="dxa"/>
            <w:textDirection w:val="btLr"/>
            <w:vAlign w:val="center"/>
          </w:tcPr>
          <w:p w14:paraId="55B4BF16" w14:textId="6688B386" w:rsidR="004A6000" w:rsidRPr="004A6000" w:rsidRDefault="0011468F" w:rsidP="000052B3">
            <w:pPr>
              <w:spacing w:after="160" w:line="259" w:lineRule="auto"/>
              <w:ind w:left="113" w:right="113"/>
              <w:jc w:val="center"/>
              <w:rPr>
                <w:rFonts w:eastAsiaTheme="majorEastAsia"/>
                <w:spacing w:val="-10"/>
                <w:kern w:val="28"/>
                <w:szCs w:val="26"/>
              </w:rPr>
            </w:pPr>
            <w:r w:rsidRPr="00A47B67">
              <w:t>76.42</w:t>
            </w:r>
          </w:p>
        </w:tc>
        <w:tc>
          <w:tcPr>
            <w:tcW w:w="648" w:type="dxa"/>
            <w:textDirection w:val="btLr"/>
            <w:vAlign w:val="center"/>
          </w:tcPr>
          <w:p w14:paraId="23AA5566" w14:textId="79D2A3A4" w:rsidR="004A6000" w:rsidRPr="004A6000" w:rsidRDefault="00E06654" w:rsidP="000052B3">
            <w:pPr>
              <w:spacing w:after="160" w:line="259" w:lineRule="auto"/>
              <w:ind w:left="113" w:right="113"/>
              <w:jc w:val="center"/>
              <w:rPr>
                <w:rFonts w:eastAsiaTheme="majorEastAsia"/>
                <w:spacing w:val="-10"/>
                <w:kern w:val="28"/>
                <w:szCs w:val="26"/>
              </w:rPr>
            </w:pPr>
            <w:r w:rsidRPr="0011010C">
              <w:t>83</w:t>
            </w:r>
            <w:r w:rsidR="002931CA">
              <w:t>.</w:t>
            </w:r>
            <w:r w:rsidRPr="0011010C">
              <w:t>90</w:t>
            </w:r>
          </w:p>
        </w:tc>
        <w:tc>
          <w:tcPr>
            <w:tcW w:w="648" w:type="dxa"/>
            <w:textDirection w:val="btLr"/>
            <w:vAlign w:val="center"/>
          </w:tcPr>
          <w:p w14:paraId="54EEF8B6" w14:textId="20DCBB92" w:rsidR="004A6000" w:rsidRPr="004A6000" w:rsidRDefault="00E06654" w:rsidP="000052B3">
            <w:pPr>
              <w:spacing w:after="160" w:line="259" w:lineRule="auto"/>
              <w:ind w:left="113" w:right="113"/>
              <w:jc w:val="center"/>
              <w:rPr>
                <w:rFonts w:eastAsiaTheme="majorEastAsia"/>
                <w:spacing w:val="-10"/>
                <w:kern w:val="28"/>
                <w:szCs w:val="26"/>
              </w:rPr>
            </w:pPr>
            <w:r w:rsidRPr="0011010C">
              <w:t>71</w:t>
            </w:r>
            <w:r w:rsidR="002931CA">
              <w:t>.</w:t>
            </w:r>
            <w:r w:rsidRPr="0011010C">
              <w:t>22</w:t>
            </w:r>
          </w:p>
        </w:tc>
        <w:tc>
          <w:tcPr>
            <w:tcW w:w="648" w:type="dxa"/>
            <w:textDirection w:val="btLr"/>
            <w:vAlign w:val="center"/>
          </w:tcPr>
          <w:p w14:paraId="4CB259B7" w14:textId="4F14A695" w:rsidR="004A6000" w:rsidRPr="004A6000" w:rsidRDefault="00E06654" w:rsidP="000052B3">
            <w:pPr>
              <w:spacing w:after="160" w:line="259" w:lineRule="auto"/>
              <w:ind w:left="113" w:right="113"/>
              <w:jc w:val="center"/>
              <w:rPr>
                <w:rFonts w:eastAsiaTheme="majorEastAsia"/>
                <w:spacing w:val="-10"/>
                <w:kern w:val="28"/>
                <w:szCs w:val="26"/>
              </w:rPr>
            </w:pPr>
            <w:r w:rsidRPr="0011010C">
              <w:t>77</w:t>
            </w:r>
            <w:r w:rsidR="002931CA">
              <w:t>.</w:t>
            </w:r>
            <w:r w:rsidRPr="0011010C">
              <w:t>04</w:t>
            </w:r>
          </w:p>
        </w:tc>
      </w:tr>
      <w:tr w:rsidR="00C1442F" w14:paraId="39B6497B" w14:textId="31798B9F" w:rsidTr="000052B3">
        <w:trPr>
          <w:cantSplit/>
          <w:trHeight w:val="993"/>
        </w:trPr>
        <w:tc>
          <w:tcPr>
            <w:tcW w:w="540" w:type="dxa"/>
            <w:vMerge/>
            <w:textDirection w:val="btLr"/>
            <w:vAlign w:val="center"/>
          </w:tcPr>
          <w:p w14:paraId="60B202E1" w14:textId="77777777" w:rsidR="004A6000" w:rsidRPr="004A6000" w:rsidRDefault="004A6000" w:rsidP="000052B3">
            <w:pPr>
              <w:spacing w:after="160" w:line="259" w:lineRule="auto"/>
              <w:ind w:left="113" w:right="113"/>
              <w:jc w:val="center"/>
              <w:rPr>
                <w:rFonts w:eastAsiaTheme="majorEastAsia"/>
                <w:spacing w:val="-10"/>
                <w:kern w:val="28"/>
                <w:szCs w:val="26"/>
              </w:rPr>
            </w:pPr>
          </w:p>
        </w:tc>
        <w:tc>
          <w:tcPr>
            <w:tcW w:w="754" w:type="dxa"/>
            <w:textDirection w:val="btLr"/>
            <w:vAlign w:val="center"/>
          </w:tcPr>
          <w:p w14:paraId="28254C2E" w14:textId="33EC8043" w:rsidR="004A6000" w:rsidRPr="004A6000" w:rsidRDefault="004A6000" w:rsidP="000052B3">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Mẫu</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mã</w:t>
            </w:r>
            <w:proofErr w:type="spellEnd"/>
          </w:p>
        </w:tc>
        <w:tc>
          <w:tcPr>
            <w:tcW w:w="647" w:type="dxa"/>
            <w:textDirection w:val="btLr"/>
            <w:vAlign w:val="center"/>
          </w:tcPr>
          <w:p w14:paraId="4E798943" w14:textId="53BA3359" w:rsidR="004A6000" w:rsidRPr="004A6000" w:rsidRDefault="00E06654" w:rsidP="000052B3">
            <w:pPr>
              <w:spacing w:after="160" w:line="259" w:lineRule="auto"/>
              <w:ind w:left="113" w:right="113"/>
              <w:jc w:val="center"/>
              <w:rPr>
                <w:rFonts w:eastAsiaTheme="majorEastAsia"/>
                <w:spacing w:val="-10"/>
                <w:kern w:val="28"/>
                <w:szCs w:val="26"/>
              </w:rPr>
            </w:pPr>
            <w:r w:rsidRPr="00911222">
              <w:t>71</w:t>
            </w:r>
            <w:r w:rsidR="00994F43">
              <w:t>.</w:t>
            </w:r>
            <w:r w:rsidRPr="00911222">
              <w:t>86</w:t>
            </w:r>
          </w:p>
        </w:tc>
        <w:tc>
          <w:tcPr>
            <w:tcW w:w="647" w:type="dxa"/>
            <w:textDirection w:val="btLr"/>
            <w:vAlign w:val="center"/>
          </w:tcPr>
          <w:p w14:paraId="39E83D67" w14:textId="342BBA9E" w:rsidR="004A6000" w:rsidRPr="004A6000" w:rsidRDefault="00E06654" w:rsidP="000052B3">
            <w:pPr>
              <w:spacing w:after="160" w:line="259" w:lineRule="auto"/>
              <w:ind w:left="113" w:right="113"/>
              <w:jc w:val="center"/>
              <w:rPr>
                <w:rFonts w:eastAsiaTheme="majorEastAsia"/>
                <w:spacing w:val="-10"/>
                <w:kern w:val="28"/>
                <w:szCs w:val="26"/>
              </w:rPr>
            </w:pPr>
            <w:r w:rsidRPr="00911222">
              <w:t>54</w:t>
            </w:r>
            <w:r w:rsidR="00994F43">
              <w:t>.</w:t>
            </w:r>
            <w:r w:rsidRPr="00911222">
              <w:t>05</w:t>
            </w:r>
          </w:p>
        </w:tc>
        <w:tc>
          <w:tcPr>
            <w:tcW w:w="647" w:type="dxa"/>
            <w:textDirection w:val="btLr"/>
            <w:vAlign w:val="center"/>
          </w:tcPr>
          <w:p w14:paraId="1D887734" w14:textId="34D62EE6" w:rsidR="004A6000" w:rsidRPr="004A6000" w:rsidRDefault="00E06654" w:rsidP="000052B3">
            <w:pPr>
              <w:spacing w:after="160" w:line="259" w:lineRule="auto"/>
              <w:ind w:left="113" w:right="113"/>
              <w:jc w:val="center"/>
              <w:rPr>
                <w:rFonts w:eastAsiaTheme="majorEastAsia"/>
                <w:spacing w:val="-10"/>
                <w:kern w:val="28"/>
                <w:szCs w:val="26"/>
              </w:rPr>
            </w:pPr>
            <w:r w:rsidRPr="00911222">
              <w:t>61</w:t>
            </w:r>
            <w:r w:rsidR="00994F43">
              <w:t>.</w:t>
            </w:r>
            <w:r w:rsidRPr="00911222">
              <w:t>70</w:t>
            </w:r>
          </w:p>
        </w:tc>
        <w:tc>
          <w:tcPr>
            <w:tcW w:w="647" w:type="dxa"/>
            <w:textDirection w:val="btLr"/>
            <w:vAlign w:val="center"/>
          </w:tcPr>
          <w:p w14:paraId="0E0EEB49" w14:textId="17D1F065"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80</w:t>
            </w:r>
            <w:r w:rsidR="00994F43">
              <w:rPr>
                <w:color w:val="000000"/>
                <w:szCs w:val="26"/>
              </w:rPr>
              <w:t>.</w:t>
            </w:r>
            <w:r w:rsidRPr="00C4226A">
              <w:rPr>
                <w:color w:val="000000"/>
                <w:szCs w:val="26"/>
              </w:rPr>
              <w:t>00</w:t>
            </w:r>
          </w:p>
        </w:tc>
        <w:tc>
          <w:tcPr>
            <w:tcW w:w="648" w:type="dxa"/>
            <w:textDirection w:val="btLr"/>
            <w:vAlign w:val="center"/>
          </w:tcPr>
          <w:p w14:paraId="67908D3A" w14:textId="6C000710"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32</w:t>
            </w:r>
            <w:r w:rsidR="00994F43">
              <w:rPr>
                <w:color w:val="000000"/>
                <w:szCs w:val="26"/>
              </w:rPr>
              <w:t>.</w:t>
            </w:r>
            <w:r w:rsidRPr="00C4226A">
              <w:rPr>
                <w:color w:val="000000"/>
                <w:szCs w:val="26"/>
              </w:rPr>
              <w:t>43</w:t>
            </w:r>
          </w:p>
        </w:tc>
        <w:tc>
          <w:tcPr>
            <w:tcW w:w="648" w:type="dxa"/>
            <w:textDirection w:val="btLr"/>
            <w:vAlign w:val="center"/>
          </w:tcPr>
          <w:p w14:paraId="60D6DE18" w14:textId="298EA153"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46</w:t>
            </w:r>
            <w:r w:rsidR="00994F43">
              <w:rPr>
                <w:color w:val="000000"/>
                <w:szCs w:val="26"/>
              </w:rPr>
              <w:t>.</w:t>
            </w:r>
            <w:r w:rsidRPr="00C4226A">
              <w:rPr>
                <w:color w:val="000000"/>
                <w:szCs w:val="26"/>
              </w:rPr>
              <w:t>15</w:t>
            </w:r>
          </w:p>
        </w:tc>
        <w:tc>
          <w:tcPr>
            <w:tcW w:w="648" w:type="dxa"/>
            <w:textDirection w:val="btLr"/>
            <w:vAlign w:val="center"/>
          </w:tcPr>
          <w:p w14:paraId="6F6383B3" w14:textId="553FB178" w:rsidR="004A6000" w:rsidRPr="004A6000" w:rsidRDefault="00E06654" w:rsidP="000052B3">
            <w:pPr>
              <w:spacing w:after="160" w:line="259" w:lineRule="auto"/>
              <w:ind w:left="113" w:right="113"/>
              <w:jc w:val="center"/>
              <w:rPr>
                <w:rFonts w:eastAsiaTheme="majorEastAsia"/>
                <w:spacing w:val="-10"/>
                <w:kern w:val="28"/>
                <w:szCs w:val="26"/>
              </w:rPr>
            </w:pPr>
            <w:r w:rsidRPr="00340E77">
              <w:t>85</w:t>
            </w:r>
            <w:r w:rsidR="00D14490">
              <w:t>.</w:t>
            </w:r>
            <w:r w:rsidR="0011468F" w:rsidRPr="00A47B67">
              <w:t>86</w:t>
            </w:r>
          </w:p>
        </w:tc>
        <w:tc>
          <w:tcPr>
            <w:tcW w:w="648" w:type="dxa"/>
            <w:textDirection w:val="btLr"/>
            <w:vAlign w:val="center"/>
          </w:tcPr>
          <w:p w14:paraId="4DF88DDB" w14:textId="0D2D8788" w:rsidR="004A6000" w:rsidRPr="004A6000" w:rsidRDefault="0011468F" w:rsidP="000052B3">
            <w:pPr>
              <w:spacing w:after="160" w:line="259" w:lineRule="auto"/>
              <w:ind w:left="113" w:right="113"/>
              <w:jc w:val="center"/>
              <w:rPr>
                <w:rFonts w:eastAsiaTheme="majorEastAsia"/>
                <w:spacing w:val="-10"/>
                <w:kern w:val="28"/>
                <w:szCs w:val="26"/>
              </w:rPr>
            </w:pPr>
            <w:r w:rsidRPr="00A47B67">
              <w:t>73.87</w:t>
            </w:r>
          </w:p>
        </w:tc>
        <w:tc>
          <w:tcPr>
            <w:tcW w:w="648" w:type="dxa"/>
            <w:textDirection w:val="btLr"/>
            <w:vAlign w:val="center"/>
          </w:tcPr>
          <w:p w14:paraId="11F16CF6" w14:textId="112149E9" w:rsidR="004A6000" w:rsidRPr="004A6000" w:rsidRDefault="0011468F" w:rsidP="000052B3">
            <w:pPr>
              <w:spacing w:after="160" w:line="259" w:lineRule="auto"/>
              <w:ind w:left="113" w:right="113"/>
              <w:jc w:val="center"/>
              <w:rPr>
                <w:rFonts w:eastAsiaTheme="majorEastAsia"/>
                <w:spacing w:val="-10"/>
                <w:kern w:val="28"/>
                <w:szCs w:val="26"/>
              </w:rPr>
            </w:pPr>
            <w:r w:rsidRPr="00A47B67">
              <w:t>79.42</w:t>
            </w:r>
          </w:p>
        </w:tc>
        <w:tc>
          <w:tcPr>
            <w:tcW w:w="648" w:type="dxa"/>
            <w:textDirection w:val="btLr"/>
            <w:vAlign w:val="center"/>
          </w:tcPr>
          <w:p w14:paraId="72D45DDA" w14:textId="66477419" w:rsidR="004A6000" w:rsidRPr="004A6000" w:rsidRDefault="0011468F" w:rsidP="000052B3">
            <w:pPr>
              <w:spacing w:after="160" w:line="259" w:lineRule="auto"/>
              <w:ind w:left="113" w:right="113"/>
              <w:jc w:val="center"/>
              <w:rPr>
                <w:rFonts w:eastAsiaTheme="majorEastAsia"/>
                <w:spacing w:val="-10"/>
                <w:kern w:val="28"/>
                <w:szCs w:val="26"/>
              </w:rPr>
            </w:pPr>
            <w:r w:rsidRPr="007F06E3">
              <w:t>85.20</w:t>
            </w:r>
          </w:p>
        </w:tc>
        <w:tc>
          <w:tcPr>
            <w:tcW w:w="648" w:type="dxa"/>
            <w:textDirection w:val="btLr"/>
            <w:vAlign w:val="center"/>
          </w:tcPr>
          <w:p w14:paraId="3034056A" w14:textId="5E3DD858" w:rsidR="004A6000" w:rsidRPr="004A6000" w:rsidRDefault="0011468F" w:rsidP="000052B3">
            <w:pPr>
              <w:spacing w:after="160" w:line="259" w:lineRule="auto"/>
              <w:ind w:left="113" w:right="113"/>
              <w:jc w:val="center"/>
              <w:rPr>
                <w:rFonts w:eastAsiaTheme="majorEastAsia"/>
                <w:spacing w:val="-10"/>
                <w:kern w:val="28"/>
                <w:szCs w:val="26"/>
              </w:rPr>
            </w:pPr>
            <w:r w:rsidRPr="007F06E3">
              <w:t>75.23</w:t>
            </w:r>
          </w:p>
        </w:tc>
        <w:tc>
          <w:tcPr>
            <w:tcW w:w="648" w:type="dxa"/>
            <w:textDirection w:val="btLr"/>
            <w:vAlign w:val="center"/>
          </w:tcPr>
          <w:p w14:paraId="7709216F" w14:textId="05A18C14" w:rsidR="004A6000" w:rsidRPr="004A6000" w:rsidRDefault="00E06654" w:rsidP="000052B3">
            <w:pPr>
              <w:spacing w:after="160" w:line="259" w:lineRule="auto"/>
              <w:ind w:left="113" w:right="113"/>
              <w:jc w:val="center"/>
              <w:rPr>
                <w:rFonts w:eastAsiaTheme="majorEastAsia"/>
                <w:spacing w:val="-10"/>
                <w:kern w:val="28"/>
                <w:szCs w:val="26"/>
              </w:rPr>
            </w:pPr>
            <w:r w:rsidRPr="0011010C">
              <w:t>79</w:t>
            </w:r>
            <w:r w:rsidR="002931CA">
              <w:t>.</w:t>
            </w:r>
            <w:r w:rsidR="0011468F" w:rsidRPr="007F06E3">
              <w:t>90</w:t>
            </w:r>
          </w:p>
        </w:tc>
      </w:tr>
      <w:tr w:rsidR="00C1442F" w14:paraId="202A6E76" w14:textId="475487BB" w:rsidTr="000052B3">
        <w:trPr>
          <w:cantSplit/>
          <w:trHeight w:val="992"/>
        </w:trPr>
        <w:tc>
          <w:tcPr>
            <w:tcW w:w="540" w:type="dxa"/>
            <w:vMerge/>
            <w:textDirection w:val="btLr"/>
            <w:vAlign w:val="center"/>
          </w:tcPr>
          <w:p w14:paraId="212DB446" w14:textId="77777777" w:rsidR="004A6000" w:rsidRPr="004A6000" w:rsidRDefault="004A6000" w:rsidP="000052B3">
            <w:pPr>
              <w:spacing w:after="160" w:line="259" w:lineRule="auto"/>
              <w:ind w:left="113" w:right="113"/>
              <w:jc w:val="center"/>
              <w:rPr>
                <w:rFonts w:eastAsiaTheme="majorEastAsia"/>
                <w:spacing w:val="-10"/>
                <w:kern w:val="28"/>
                <w:szCs w:val="26"/>
              </w:rPr>
            </w:pPr>
          </w:p>
        </w:tc>
        <w:tc>
          <w:tcPr>
            <w:tcW w:w="754" w:type="dxa"/>
            <w:textDirection w:val="btLr"/>
            <w:vAlign w:val="center"/>
          </w:tcPr>
          <w:p w14:paraId="7169AAEF" w14:textId="2BEE5F67" w:rsidR="004A6000" w:rsidRPr="004A6000" w:rsidRDefault="004A6000" w:rsidP="000052B3">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Cấu</w:t>
            </w:r>
            <w:proofErr w:type="spellEnd"/>
            <w:r>
              <w:rPr>
                <w:rFonts w:eastAsiaTheme="majorEastAsia"/>
                <w:spacing w:val="-10"/>
                <w:kern w:val="28"/>
                <w:szCs w:val="26"/>
              </w:rPr>
              <w:t xml:space="preserve"> </w:t>
            </w:r>
            <w:proofErr w:type="spellStart"/>
            <w:r>
              <w:rPr>
                <w:rFonts w:eastAsiaTheme="majorEastAsia"/>
                <w:spacing w:val="-10"/>
                <w:kern w:val="28"/>
                <w:szCs w:val="26"/>
              </w:rPr>
              <w:t>hình</w:t>
            </w:r>
            <w:proofErr w:type="spellEnd"/>
          </w:p>
        </w:tc>
        <w:tc>
          <w:tcPr>
            <w:tcW w:w="647" w:type="dxa"/>
            <w:textDirection w:val="btLr"/>
            <w:vAlign w:val="center"/>
          </w:tcPr>
          <w:p w14:paraId="31F562DD" w14:textId="45E094D3" w:rsidR="004A6000" w:rsidRPr="004A6000" w:rsidRDefault="00E06654" w:rsidP="000052B3">
            <w:pPr>
              <w:spacing w:after="160" w:line="259" w:lineRule="auto"/>
              <w:ind w:left="113" w:right="113"/>
              <w:jc w:val="center"/>
              <w:rPr>
                <w:rFonts w:eastAsiaTheme="majorEastAsia"/>
                <w:spacing w:val="-10"/>
                <w:kern w:val="28"/>
                <w:szCs w:val="26"/>
              </w:rPr>
            </w:pPr>
            <w:r w:rsidRPr="00911222">
              <w:t>73</w:t>
            </w:r>
            <w:r w:rsidR="00994F43">
              <w:t>.</w:t>
            </w:r>
            <w:r w:rsidRPr="00911222">
              <w:t>91</w:t>
            </w:r>
          </w:p>
        </w:tc>
        <w:tc>
          <w:tcPr>
            <w:tcW w:w="647" w:type="dxa"/>
            <w:textDirection w:val="btLr"/>
            <w:vAlign w:val="center"/>
          </w:tcPr>
          <w:p w14:paraId="7DCF73EE" w14:textId="0768430A" w:rsidR="004A6000" w:rsidRPr="004A6000" w:rsidRDefault="00E06654" w:rsidP="000052B3">
            <w:pPr>
              <w:spacing w:after="160" w:line="259" w:lineRule="auto"/>
              <w:ind w:left="113" w:right="113"/>
              <w:jc w:val="center"/>
              <w:rPr>
                <w:rFonts w:eastAsiaTheme="majorEastAsia"/>
                <w:spacing w:val="-10"/>
                <w:kern w:val="28"/>
                <w:szCs w:val="26"/>
              </w:rPr>
            </w:pPr>
            <w:r w:rsidRPr="00911222">
              <w:t>68</w:t>
            </w:r>
            <w:r w:rsidR="00994F43">
              <w:t>.</w:t>
            </w:r>
            <w:r w:rsidRPr="00911222">
              <w:t>00</w:t>
            </w:r>
          </w:p>
        </w:tc>
        <w:tc>
          <w:tcPr>
            <w:tcW w:w="647" w:type="dxa"/>
            <w:textDirection w:val="btLr"/>
            <w:vAlign w:val="center"/>
          </w:tcPr>
          <w:p w14:paraId="1A9F5AE3" w14:textId="65870218" w:rsidR="004A6000" w:rsidRPr="004A6000" w:rsidRDefault="00E06654" w:rsidP="000052B3">
            <w:pPr>
              <w:spacing w:after="160" w:line="259" w:lineRule="auto"/>
              <w:ind w:left="113" w:right="113"/>
              <w:jc w:val="center"/>
              <w:rPr>
                <w:rFonts w:eastAsiaTheme="majorEastAsia"/>
                <w:spacing w:val="-10"/>
                <w:kern w:val="28"/>
                <w:szCs w:val="26"/>
              </w:rPr>
            </w:pPr>
            <w:r w:rsidRPr="00911222">
              <w:t>70</w:t>
            </w:r>
            <w:r w:rsidR="00994F43">
              <w:t>.</w:t>
            </w:r>
            <w:r w:rsidRPr="00911222">
              <w:t>83</w:t>
            </w:r>
          </w:p>
        </w:tc>
        <w:tc>
          <w:tcPr>
            <w:tcW w:w="647" w:type="dxa"/>
            <w:textDirection w:val="btLr"/>
            <w:vAlign w:val="center"/>
          </w:tcPr>
          <w:p w14:paraId="7535447F" w14:textId="42C91A79"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95</w:t>
            </w:r>
            <w:r w:rsidR="00994F43">
              <w:rPr>
                <w:color w:val="000000"/>
                <w:szCs w:val="26"/>
              </w:rPr>
              <w:t>.</w:t>
            </w:r>
            <w:r w:rsidRPr="00C4226A">
              <w:rPr>
                <w:color w:val="000000"/>
                <w:szCs w:val="26"/>
              </w:rPr>
              <w:t>06</w:t>
            </w:r>
          </w:p>
        </w:tc>
        <w:tc>
          <w:tcPr>
            <w:tcW w:w="648" w:type="dxa"/>
            <w:textDirection w:val="btLr"/>
            <w:vAlign w:val="center"/>
          </w:tcPr>
          <w:p w14:paraId="386B1B3A" w14:textId="581BEFBD"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44</w:t>
            </w:r>
            <w:r w:rsidR="00994F43">
              <w:rPr>
                <w:color w:val="000000"/>
                <w:szCs w:val="26"/>
              </w:rPr>
              <w:t>.</w:t>
            </w:r>
            <w:r w:rsidRPr="00C4226A">
              <w:rPr>
                <w:color w:val="000000"/>
                <w:szCs w:val="26"/>
              </w:rPr>
              <w:t>00</w:t>
            </w:r>
          </w:p>
        </w:tc>
        <w:tc>
          <w:tcPr>
            <w:tcW w:w="648" w:type="dxa"/>
            <w:textDirection w:val="btLr"/>
            <w:vAlign w:val="center"/>
          </w:tcPr>
          <w:p w14:paraId="2E4D4E1A" w14:textId="1C2A9B25" w:rsidR="004A6000" w:rsidRPr="004A6000" w:rsidRDefault="00E06654" w:rsidP="000052B3">
            <w:pPr>
              <w:spacing w:after="160" w:line="259" w:lineRule="auto"/>
              <w:ind w:left="113" w:right="113"/>
              <w:jc w:val="center"/>
              <w:rPr>
                <w:rFonts w:eastAsiaTheme="majorEastAsia"/>
                <w:spacing w:val="-10"/>
                <w:kern w:val="28"/>
                <w:szCs w:val="26"/>
              </w:rPr>
            </w:pPr>
            <w:r w:rsidRPr="00C4226A">
              <w:rPr>
                <w:color w:val="000000"/>
                <w:szCs w:val="26"/>
              </w:rPr>
              <w:t>60</w:t>
            </w:r>
            <w:r w:rsidR="00994F43">
              <w:rPr>
                <w:color w:val="000000"/>
                <w:szCs w:val="26"/>
              </w:rPr>
              <w:t>.</w:t>
            </w:r>
            <w:r w:rsidRPr="00C4226A">
              <w:rPr>
                <w:color w:val="000000"/>
                <w:szCs w:val="26"/>
              </w:rPr>
              <w:t>16</w:t>
            </w:r>
          </w:p>
        </w:tc>
        <w:tc>
          <w:tcPr>
            <w:tcW w:w="648" w:type="dxa"/>
            <w:textDirection w:val="btLr"/>
            <w:vAlign w:val="center"/>
          </w:tcPr>
          <w:p w14:paraId="509C7F58" w14:textId="0A186B18" w:rsidR="004A6000" w:rsidRPr="004A6000" w:rsidRDefault="0011468F" w:rsidP="000052B3">
            <w:pPr>
              <w:spacing w:after="160" w:line="259" w:lineRule="auto"/>
              <w:ind w:left="113" w:right="113"/>
              <w:jc w:val="center"/>
              <w:rPr>
                <w:rFonts w:eastAsiaTheme="majorEastAsia"/>
                <w:spacing w:val="-10"/>
                <w:kern w:val="28"/>
                <w:szCs w:val="26"/>
              </w:rPr>
            </w:pPr>
            <w:r w:rsidRPr="00A47B67">
              <w:t>87.34</w:t>
            </w:r>
          </w:p>
        </w:tc>
        <w:tc>
          <w:tcPr>
            <w:tcW w:w="648" w:type="dxa"/>
            <w:textDirection w:val="btLr"/>
            <w:vAlign w:val="center"/>
          </w:tcPr>
          <w:p w14:paraId="3590DF24" w14:textId="224B07AB" w:rsidR="004A6000" w:rsidRPr="004A6000" w:rsidRDefault="0011468F" w:rsidP="000052B3">
            <w:pPr>
              <w:spacing w:after="160" w:line="259" w:lineRule="auto"/>
              <w:ind w:left="113" w:right="113"/>
              <w:jc w:val="center"/>
              <w:rPr>
                <w:rFonts w:eastAsiaTheme="majorEastAsia"/>
                <w:spacing w:val="-10"/>
                <w:kern w:val="28"/>
                <w:szCs w:val="26"/>
              </w:rPr>
            </w:pPr>
            <w:r w:rsidRPr="00A47B67">
              <w:t>78.86</w:t>
            </w:r>
          </w:p>
        </w:tc>
        <w:tc>
          <w:tcPr>
            <w:tcW w:w="648" w:type="dxa"/>
            <w:textDirection w:val="btLr"/>
            <w:vAlign w:val="center"/>
          </w:tcPr>
          <w:p w14:paraId="1D1B268D" w14:textId="35FBFCA6" w:rsidR="004A6000" w:rsidRPr="004A6000" w:rsidRDefault="0011468F" w:rsidP="000052B3">
            <w:pPr>
              <w:spacing w:after="160" w:line="259" w:lineRule="auto"/>
              <w:ind w:left="113" w:right="113"/>
              <w:jc w:val="center"/>
              <w:rPr>
                <w:rFonts w:eastAsiaTheme="majorEastAsia"/>
                <w:spacing w:val="-10"/>
                <w:kern w:val="28"/>
                <w:szCs w:val="26"/>
              </w:rPr>
            </w:pPr>
            <w:r w:rsidRPr="00A47B67">
              <w:t>82.88</w:t>
            </w:r>
          </w:p>
        </w:tc>
        <w:tc>
          <w:tcPr>
            <w:tcW w:w="648" w:type="dxa"/>
            <w:textDirection w:val="btLr"/>
            <w:vAlign w:val="center"/>
          </w:tcPr>
          <w:p w14:paraId="7FB05DEA" w14:textId="21878228" w:rsidR="004A6000" w:rsidRPr="004A6000" w:rsidRDefault="00E06654" w:rsidP="000052B3">
            <w:pPr>
              <w:spacing w:after="160" w:line="259" w:lineRule="auto"/>
              <w:ind w:left="113" w:right="113"/>
              <w:jc w:val="center"/>
              <w:rPr>
                <w:rFonts w:eastAsiaTheme="majorEastAsia"/>
                <w:spacing w:val="-10"/>
                <w:kern w:val="28"/>
                <w:szCs w:val="26"/>
              </w:rPr>
            </w:pPr>
            <w:r w:rsidRPr="0011010C">
              <w:t>88</w:t>
            </w:r>
            <w:r w:rsidR="00716FF8">
              <w:t>.</w:t>
            </w:r>
            <w:r w:rsidR="0011468F" w:rsidRPr="007F06E3">
              <w:t>20</w:t>
            </w:r>
          </w:p>
        </w:tc>
        <w:tc>
          <w:tcPr>
            <w:tcW w:w="648" w:type="dxa"/>
            <w:textDirection w:val="btLr"/>
            <w:vAlign w:val="center"/>
          </w:tcPr>
          <w:p w14:paraId="0C6DC57E" w14:textId="6698F66C" w:rsidR="004A6000" w:rsidRPr="004A6000" w:rsidRDefault="00E06654" w:rsidP="000052B3">
            <w:pPr>
              <w:spacing w:after="160" w:line="259" w:lineRule="auto"/>
              <w:ind w:left="113" w:right="113"/>
              <w:jc w:val="center"/>
              <w:rPr>
                <w:rFonts w:eastAsiaTheme="majorEastAsia"/>
                <w:spacing w:val="-10"/>
                <w:kern w:val="28"/>
                <w:szCs w:val="26"/>
              </w:rPr>
            </w:pPr>
            <w:r w:rsidRPr="0011010C">
              <w:t>81</w:t>
            </w:r>
            <w:r w:rsidR="00716FF8">
              <w:t>.</w:t>
            </w:r>
            <w:r w:rsidR="0011468F" w:rsidRPr="007F06E3">
              <w:t>14</w:t>
            </w:r>
          </w:p>
        </w:tc>
        <w:tc>
          <w:tcPr>
            <w:tcW w:w="648" w:type="dxa"/>
            <w:textDirection w:val="btLr"/>
            <w:vAlign w:val="center"/>
          </w:tcPr>
          <w:p w14:paraId="5C141DEE" w14:textId="1532686D" w:rsidR="004A6000" w:rsidRPr="004A6000" w:rsidRDefault="0011468F" w:rsidP="000052B3">
            <w:pPr>
              <w:spacing w:after="160" w:line="259" w:lineRule="auto"/>
              <w:ind w:left="113" w:right="113"/>
              <w:jc w:val="center"/>
              <w:rPr>
                <w:rFonts w:eastAsiaTheme="majorEastAsia"/>
                <w:spacing w:val="-10"/>
                <w:kern w:val="28"/>
                <w:szCs w:val="26"/>
              </w:rPr>
            </w:pPr>
            <w:r w:rsidRPr="007F06E3">
              <w:t>84.52</w:t>
            </w:r>
          </w:p>
        </w:tc>
      </w:tr>
      <w:tr w:rsidR="00DE76F0" w14:paraId="3BDE009C" w14:textId="6BB52D43" w:rsidTr="000052B3">
        <w:trPr>
          <w:cantSplit/>
          <w:trHeight w:val="595"/>
        </w:trPr>
        <w:tc>
          <w:tcPr>
            <w:tcW w:w="1294" w:type="dxa"/>
            <w:gridSpan w:val="2"/>
            <w:textDirection w:val="btLr"/>
            <w:vAlign w:val="center"/>
          </w:tcPr>
          <w:p w14:paraId="21CDD042" w14:textId="23396B32" w:rsidR="00DE76F0" w:rsidRPr="004A6000" w:rsidRDefault="00DE76F0" w:rsidP="000052B3">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Độ</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đo</w:t>
            </w:r>
            <w:proofErr w:type="spellEnd"/>
          </w:p>
        </w:tc>
        <w:tc>
          <w:tcPr>
            <w:tcW w:w="647" w:type="dxa"/>
            <w:textDirection w:val="btLr"/>
            <w:vAlign w:val="center"/>
          </w:tcPr>
          <w:p w14:paraId="6FC00C7D" w14:textId="495C1865" w:rsidR="00DE76F0" w:rsidRPr="004A6000" w:rsidRDefault="00DE76F0" w:rsidP="000052B3">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647" w:type="dxa"/>
            <w:textDirection w:val="btLr"/>
            <w:vAlign w:val="center"/>
          </w:tcPr>
          <w:p w14:paraId="6FBB3EFA" w14:textId="16F5BABB" w:rsidR="00DE76F0" w:rsidRPr="004A6000" w:rsidRDefault="00DE76F0" w:rsidP="000052B3">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647" w:type="dxa"/>
            <w:textDirection w:val="btLr"/>
            <w:vAlign w:val="center"/>
          </w:tcPr>
          <w:p w14:paraId="7D6BF633" w14:textId="3B654F67" w:rsidR="00DE76F0" w:rsidRPr="004A6000" w:rsidRDefault="00DE76F0" w:rsidP="000052B3">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c>
          <w:tcPr>
            <w:tcW w:w="647" w:type="dxa"/>
            <w:textDirection w:val="btLr"/>
            <w:vAlign w:val="center"/>
          </w:tcPr>
          <w:p w14:paraId="31D10C9F" w14:textId="0AC00A81" w:rsidR="00DE76F0" w:rsidRPr="004A6000" w:rsidRDefault="00DE76F0" w:rsidP="000052B3">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648" w:type="dxa"/>
            <w:textDirection w:val="btLr"/>
            <w:vAlign w:val="center"/>
          </w:tcPr>
          <w:p w14:paraId="24C5E847" w14:textId="045FB356" w:rsidR="00DE76F0" w:rsidRPr="004A6000" w:rsidRDefault="00DE76F0" w:rsidP="000052B3">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648" w:type="dxa"/>
            <w:textDirection w:val="btLr"/>
            <w:vAlign w:val="center"/>
          </w:tcPr>
          <w:p w14:paraId="61741020" w14:textId="666F8DC2" w:rsidR="00DE76F0" w:rsidRPr="004A6000" w:rsidRDefault="00DE76F0" w:rsidP="000052B3">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c>
          <w:tcPr>
            <w:tcW w:w="648" w:type="dxa"/>
            <w:textDirection w:val="btLr"/>
            <w:vAlign w:val="center"/>
          </w:tcPr>
          <w:p w14:paraId="197C25D8" w14:textId="23411C3E" w:rsidR="00DE76F0" w:rsidRPr="004A6000" w:rsidRDefault="00DE76F0" w:rsidP="000052B3">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648" w:type="dxa"/>
            <w:textDirection w:val="btLr"/>
            <w:vAlign w:val="center"/>
          </w:tcPr>
          <w:p w14:paraId="036C0924" w14:textId="13E52B33" w:rsidR="00DE76F0" w:rsidRPr="004A6000" w:rsidRDefault="00DE76F0" w:rsidP="000052B3">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648" w:type="dxa"/>
            <w:textDirection w:val="btLr"/>
            <w:vAlign w:val="center"/>
          </w:tcPr>
          <w:p w14:paraId="4F963BF9" w14:textId="59B7119A" w:rsidR="00DE76F0" w:rsidRPr="004A6000" w:rsidRDefault="00DE76F0" w:rsidP="000052B3">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c>
          <w:tcPr>
            <w:tcW w:w="648" w:type="dxa"/>
            <w:textDirection w:val="btLr"/>
            <w:vAlign w:val="center"/>
          </w:tcPr>
          <w:p w14:paraId="26705CA3" w14:textId="634E2CF9" w:rsidR="00DE76F0" w:rsidRPr="004A6000" w:rsidRDefault="00DE76F0" w:rsidP="000052B3">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648" w:type="dxa"/>
            <w:textDirection w:val="btLr"/>
            <w:vAlign w:val="center"/>
          </w:tcPr>
          <w:p w14:paraId="706B0F27" w14:textId="49202F4A" w:rsidR="00DE76F0" w:rsidRPr="004A6000" w:rsidRDefault="00DE76F0" w:rsidP="000052B3">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648" w:type="dxa"/>
            <w:textDirection w:val="btLr"/>
            <w:vAlign w:val="center"/>
          </w:tcPr>
          <w:p w14:paraId="50EECF3D" w14:textId="72C2F3C2" w:rsidR="00DE76F0" w:rsidRPr="004A6000" w:rsidRDefault="00DE76F0" w:rsidP="000052B3">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r>
      <w:tr w:rsidR="00DE76F0" w14:paraId="6F9705BF" w14:textId="2AE9DAEE" w:rsidTr="000052B3">
        <w:trPr>
          <w:cantSplit/>
          <w:trHeight w:val="1128"/>
        </w:trPr>
        <w:tc>
          <w:tcPr>
            <w:tcW w:w="1294" w:type="dxa"/>
            <w:gridSpan w:val="2"/>
            <w:textDirection w:val="btLr"/>
            <w:vAlign w:val="center"/>
          </w:tcPr>
          <w:p w14:paraId="3F2525E9" w14:textId="77BDC413" w:rsidR="00DE76F0" w:rsidRPr="004A6000" w:rsidRDefault="00DE76F0" w:rsidP="000052B3">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Mô</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hình</w:t>
            </w:r>
            <w:proofErr w:type="spellEnd"/>
          </w:p>
        </w:tc>
        <w:tc>
          <w:tcPr>
            <w:tcW w:w="1941" w:type="dxa"/>
            <w:gridSpan w:val="3"/>
            <w:textDirection w:val="btLr"/>
            <w:vAlign w:val="center"/>
          </w:tcPr>
          <w:p w14:paraId="2B522726" w14:textId="3CD3B305" w:rsidR="00DE76F0" w:rsidRPr="004A6000" w:rsidRDefault="00DE76F0" w:rsidP="000052B3">
            <w:pPr>
              <w:spacing w:after="160" w:line="259" w:lineRule="auto"/>
              <w:ind w:left="113" w:right="113"/>
              <w:jc w:val="center"/>
              <w:rPr>
                <w:rFonts w:eastAsiaTheme="majorEastAsia"/>
                <w:spacing w:val="-10"/>
                <w:kern w:val="28"/>
                <w:szCs w:val="26"/>
              </w:rPr>
            </w:pPr>
            <w:r w:rsidRPr="00C82B70">
              <w:rPr>
                <w:i/>
              </w:rPr>
              <w:t>Naïve Bayes</w:t>
            </w:r>
          </w:p>
        </w:tc>
        <w:tc>
          <w:tcPr>
            <w:tcW w:w="1943" w:type="dxa"/>
            <w:gridSpan w:val="3"/>
            <w:textDirection w:val="btLr"/>
            <w:vAlign w:val="center"/>
          </w:tcPr>
          <w:p w14:paraId="476F4CC0" w14:textId="599FEAF0" w:rsidR="00DE76F0" w:rsidRPr="004A6000" w:rsidRDefault="00561A07" w:rsidP="000052B3">
            <w:pPr>
              <w:spacing w:after="160" w:line="259" w:lineRule="auto"/>
              <w:ind w:left="113" w:right="113"/>
              <w:jc w:val="center"/>
              <w:rPr>
                <w:rFonts w:eastAsiaTheme="majorEastAsia"/>
                <w:spacing w:val="-10"/>
                <w:kern w:val="28"/>
                <w:szCs w:val="26"/>
              </w:rPr>
            </w:pPr>
            <w:r>
              <w:rPr>
                <w:i/>
              </w:rPr>
              <w:t>SVM</w:t>
            </w:r>
          </w:p>
        </w:tc>
        <w:tc>
          <w:tcPr>
            <w:tcW w:w="1944" w:type="dxa"/>
            <w:gridSpan w:val="3"/>
            <w:textDirection w:val="btLr"/>
            <w:vAlign w:val="center"/>
          </w:tcPr>
          <w:p w14:paraId="7D400D24" w14:textId="0ADB2957" w:rsidR="00DE76F0" w:rsidRPr="004A6000" w:rsidRDefault="00D250C7" w:rsidP="000052B3">
            <w:pPr>
              <w:spacing w:after="160" w:line="259" w:lineRule="auto"/>
              <w:ind w:left="113" w:right="113"/>
              <w:jc w:val="center"/>
              <w:rPr>
                <w:rFonts w:eastAsiaTheme="majorEastAsia"/>
                <w:spacing w:val="-10"/>
                <w:kern w:val="28"/>
                <w:szCs w:val="26"/>
              </w:rPr>
            </w:pPr>
            <w:r>
              <w:rPr>
                <w:i/>
              </w:rPr>
              <w:t>Random Forest</w:t>
            </w:r>
          </w:p>
        </w:tc>
        <w:tc>
          <w:tcPr>
            <w:tcW w:w="1944" w:type="dxa"/>
            <w:gridSpan w:val="3"/>
            <w:textDirection w:val="btLr"/>
            <w:vAlign w:val="center"/>
          </w:tcPr>
          <w:p w14:paraId="4B470E0F" w14:textId="7B185E44" w:rsidR="00DE76F0" w:rsidRPr="004A6000" w:rsidRDefault="00D250C7" w:rsidP="000052B3">
            <w:pPr>
              <w:keepNext/>
              <w:spacing w:after="160" w:line="259" w:lineRule="auto"/>
              <w:ind w:left="113" w:right="113"/>
              <w:jc w:val="center"/>
              <w:rPr>
                <w:rFonts w:eastAsiaTheme="majorEastAsia"/>
                <w:spacing w:val="-10"/>
                <w:kern w:val="28"/>
                <w:szCs w:val="26"/>
              </w:rPr>
            </w:pPr>
            <w:r>
              <w:rPr>
                <w:i/>
              </w:rPr>
              <w:t>Logistic Regress</w:t>
            </w:r>
            <w:r w:rsidR="0086692E">
              <w:rPr>
                <w:i/>
              </w:rPr>
              <w:t>-</w:t>
            </w:r>
            <w:r>
              <w:rPr>
                <w:i/>
              </w:rPr>
              <w:t>ion</w:t>
            </w:r>
          </w:p>
        </w:tc>
      </w:tr>
    </w:tbl>
    <w:p w14:paraId="05DA894E" w14:textId="398BEFD5" w:rsidR="000B2275" w:rsidRPr="000052B3" w:rsidRDefault="000052B3" w:rsidP="000052B3">
      <w:pPr>
        <w:pStyle w:val="Caption"/>
      </w:pPr>
      <w:bookmarkStart w:id="95" w:name="_Toc69131432"/>
      <w:proofErr w:type="spellStart"/>
      <w:r>
        <w:t>Bảng</w:t>
      </w:r>
      <w:proofErr w:type="spellEnd"/>
      <w:r>
        <w:t xml:space="preserve"> </w:t>
      </w:r>
      <w:fldSimple w:instr=" STYLEREF 1 \s ">
        <w:r w:rsidR="00AE4C36">
          <w:rPr>
            <w:noProof/>
          </w:rPr>
          <w:t>5</w:t>
        </w:r>
      </w:fldSimple>
      <w:r>
        <w:noBreakHyphen/>
      </w:r>
      <w:fldSimple w:instr=" SEQ Bảng \* ARABIC \s 1 ">
        <w:r w:rsidR="00AE4C36">
          <w:rPr>
            <w:noProof/>
          </w:rPr>
          <w:t>7</w:t>
        </w:r>
      </w:fldSimple>
      <w:r>
        <w:t xml:space="preserve">. </w:t>
      </w:r>
      <w:proofErr w:type="spellStart"/>
      <w:r w:rsidR="00D2744A" w:rsidRPr="000052B3">
        <w:t>Kết</w:t>
      </w:r>
      <w:proofErr w:type="spellEnd"/>
      <w:r w:rsidR="00D2744A" w:rsidRPr="000052B3">
        <w:t xml:space="preserve"> </w:t>
      </w:r>
      <w:proofErr w:type="spellStart"/>
      <w:r w:rsidR="00D2744A" w:rsidRPr="000052B3">
        <w:t>quả</w:t>
      </w:r>
      <w:proofErr w:type="spellEnd"/>
      <w:r w:rsidR="00D2744A" w:rsidRPr="000052B3">
        <w:t xml:space="preserve"> </w:t>
      </w:r>
      <w:proofErr w:type="spellStart"/>
      <w:r w:rsidR="00D2744A" w:rsidRPr="000052B3">
        <w:t>mô</w:t>
      </w:r>
      <w:proofErr w:type="spellEnd"/>
      <w:r w:rsidR="00D2744A" w:rsidRPr="000052B3">
        <w:t xml:space="preserve"> </w:t>
      </w:r>
      <w:proofErr w:type="spellStart"/>
      <w:r w:rsidR="00D2744A" w:rsidRPr="000052B3">
        <w:t>hình</w:t>
      </w:r>
      <w:proofErr w:type="spellEnd"/>
      <w:r w:rsidR="00D2744A" w:rsidRPr="000052B3">
        <w:t xml:space="preserve"> </w:t>
      </w:r>
      <w:proofErr w:type="spellStart"/>
      <w:r w:rsidR="00D2744A" w:rsidRPr="000052B3">
        <w:t>với</w:t>
      </w:r>
      <w:proofErr w:type="spellEnd"/>
      <w:r w:rsidR="00D2744A" w:rsidRPr="000052B3">
        <w:t xml:space="preserve"> </w:t>
      </w:r>
      <w:proofErr w:type="spellStart"/>
      <w:r w:rsidR="00D2744A" w:rsidRPr="000052B3">
        <w:t>cách</w:t>
      </w:r>
      <w:proofErr w:type="spellEnd"/>
      <w:r w:rsidR="00D2744A" w:rsidRPr="000052B3">
        <w:t xml:space="preserve"> </w:t>
      </w:r>
      <w:proofErr w:type="spellStart"/>
      <w:r w:rsidR="00D2744A" w:rsidRPr="000052B3">
        <w:t>biểu</w:t>
      </w:r>
      <w:proofErr w:type="spellEnd"/>
      <w:r w:rsidR="00D2744A" w:rsidRPr="000052B3">
        <w:t xml:space="preserve"> </w:t>
      </w:r>
      <w:proofErr w:type="spellStart"/>
      <w:r w:rsidR="00D2744A" w:rsidRPr="000052B3">
        <w:t>diễn</w:t>
      </w:r>
      <w:proofErr w:type="spellEnd"/>
      <w:r w:rsidR="00D2744A" w:rsidRPr="000052B3">
        <w:t xml:space="preserve"> One-hot </w:t>
      </w:r>
      <w:proofErr w:type="spellStart"/>
      <w:r w:rsidR="00D2744A" w:rsidRPr="000052B3">
        <w:t>trên</w:t>
      </w:r>
      <w:proofErr w:type="spellEnd"/>
      <w:r w:rsidR="00D2744A" w:rsidRPr="000052B3">
        <w:t xml:space="preserve"> </w:t>
      </w:r>
      <w:proofErr w:type="spellStart"/>
      <w:r w:rsidR="00D2744A" w:rsidRPr="000052B3">
        <w:t>dữ</w:t>
      </w:r>
      <w:proofErr w:type="spellEnd"/>
      <w:r w:rsidR="00D2744A" w:rsidRPr="000052B3">
        <w:t xml:space="preserve"> </w:t>
      </w:r>
      <w:proofErr w:type="spellStart"/>
      <w:r w:rsidR="00D2744A" w:rsidRPr="000052B3">
        <w:t>liệu</w:t>
      </w:r>
      <w:proofErr w:type="spellEnd"/>
      <w:r w:rsidR="00D2744A" w:rsidRPr="000052B3">
        <w:t xml:space="preserve"> </w:t>
      </w:r>
      <w:proofErr w:type="spellStart"/>
      <w:r w:rsidR="001B21B8" w:rsidRPr="000052B3">
        <w:t>c</w:t>
      </w:r>
      <w:r w:rsidR="00D2744A" w:rsidRPr="000052B3">
        <w:t>ông</w:t>
      </w:r>
      <w:proofErr w:type="spellEnd"/>
      <w:r w:rsidR="00D2744A" w:rsidRPr="000052B3">
        <w:t xml:space="preserve"> </w:t>
      </w:r>
      <w:proofErr w:type="spellStart"/>
      <w:r w:rsidR="00D2744A" w:rsidRPr="000052B3">
        <w:t>nghệ</w:t>
      </w:r>
      <w:proofErr w:type="spellEnd"/>
      <w:r w:rsidR="00D2744A" w:rsidRPr="000052B3">
        <w:t xml:space="preserve"> </w:t>
      </w:r>
      <w:proofErr w:type="spellStart"/>
      <w:r w:rsidR="001B21B8" w:rsidRPr="000052B3">
        <w:t>s</w:t>
      </w:r>
      <w:r w:rsidR="00D2744A" w:rsidRPr="000052B3">
        <w:t>hopee</w:t>
      </w:r>
      <w:bookmarkEnd w:id="95"/>
      <w:proofErr w:type="spellEnd"/>
    </w:p>
    <w:p w14:paraId="0716AE44" w14:textId="0C281995" w:rsidR="00194023" w:rsidRPr="00194023" w:rsidRDefault="00194023" w:rsidP="006B659E">
      <w:pPr>
        <w:jc w:val="center"/>
      </w:pPr>
      <w:proofErr w:type="spellStart"/>
      <w:r>
        <w:lastRenderedPageBreak/>
        <w:t>Bảng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với</w:t>
      </w:r>
      <w:proofErr w:type="spellEnd"/>
      <w:r>
        <w:t xml:space="preserve"> </w:t>
      </w:r>
      <w:proofErr w:type="spellStart"/>
      <w:r>
        <w:t>cách</w:t>
      </w:r>
      <w:proofErr w:type="spellEnd"/>
      <w:r>
        <w:t xml:space="preserve"> </w:t>
      </w:r>
      <w:proofErr w:type="spellStart"/>
      <w:r>
        <w:t>biểu</w:t>
      </w:r>
      <w:proofErr w:type="spellEnd"/>
      <w:r>
        <w:t xml:space="preserve"> </w:t>
      </w:r>
      <w:proofErr w:type="spellStart"/>
      <w:r>
        <w:t>diễn</w:t>
      </w:r>
      <w:proofErr w:type="spellEnd"/>
      <w:r>
        <w:t xml:space="preserve"> chi2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lọc</w:t>
      </w:r>
      <w:proofErr w:type="spellEnd"/>
      <w:r>
        <w:t xml:space="preserve"> </w:t>
      </w:r>
      <w:proofErr w:type="spellStart"/>
      <w:r>
        <w:t>từ</w:t>
      </w:r>
      <w:proofErr w:type="spellEnd"/>
      <w:r>
        <w:t xml:space="preserve"> </w:t>
      </w:r>
      <w:proofErr w:type="spellStart"/>
      <w:r>
        <w:t>vựng</w:t>
      </w:r>
      <w:proofErr w:type="spellEnd"/>
      <w:r>
        <w:t xml:space="preserve"> </w:t>
      </w:r>
      <w:proofErr w:type="spellStart"/>
      <w:r>
        <w:t>và</w:t>
      </w:r>
      <w:proofErr w:type="spellEnd"/>
      <w:r>
        <w:t xml:space="preserve"> sample </w:t>
      </w:r>
      <w:proofErr w:type="spellStart"/>
      <w:r>
        <w:t>dữ</w:t>
      </w:r>
      <w:proofErr w:type="spellEnd"/>
      <w:r>
        <w:t xml:space="preserve"> </w:t>
      </w:r>
      <w:proofErr w:type="spellStart"/>
      <w:r>
        <w:t>liệu</w:t>
      </w:r>
      <w:proofErr w:type="spellEnd"/>
      <w:r>
        <w:t>:</w:t>
      </w:r>
    </w:p>
    <w:tbl>
      <w:tblPr>
        <w:tblStyle w:val="TableGrid"/>
        <w:tblW w:w="8640" w:type="dxa"/>
        <w:tblInd w:w="-5" w:type="dxa"/>
        <w:tblLayout w:type="fixed"/>
        <w:tblLook w:val="04A0" w:firstRow="1" w:lastRow="0" w:firstColumn="1" w:lastColumn="0" w:noHBand="0" w:noVBand="1"/>
      </w:tblPr>
      <w:tblGrid>
        <w:gridCol w:w="540"/>
        <w:gridCol w:w="754"/>
        <w:gridCol w:w="866"/>
        <w:gridCol w:w="810"/>
        <w:gridCol w:w="810"/>
        <w:gridCol w:w="6"/>
        <w:gridCol w:w="804"/>
        <w:gridCol w:w="810"/>
        <w:gridCol w:w="810"/>
        <w:gridCol w:w="810"/>
        <w:gridCol w:w="810"/>
        <w:gridCol w:w="810"/>
      </w:tblGrid>
      <w:tr w:rsidR="00194023" w:rsidRPr="004A6000" w14:paraId="4DBC6579" w14:textId="77777777" w:rsidTr="00021C5D">
        <w:trPr>
          <w:cantSplit/>
          <w:trHeight w:val="881"/>
        </w:trPr>
        <w:tc>
          <w:tcPr>
            <w:tcW w:w="1294" w:type="dxa"/>
            <w:gridSpan w:val="2"/>
            <w:textDirection w:val="btLr"/>
            <w:vAlign w:val="center"/>
          </w:tcPr>
          <w:p w14:paraId="757FFA4B" w14:textId="77777777" w:rsidR="00194023" w:rsidRPr="004A6000" w:rsidRDefault="00194023"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Micro (%)</w:t>
            </w:r>
          </w:p>
        </w:tc>
        <w:tc>
          <w:tcPr>
            <w:tcW w:w="866" w:type="dxa"/>
            <w:textDirection w:val="btLr"/>
          </w:tcPr>
          <w:p w14:paraId="49B21824" w14:textId="1C240424" w:rsidR="00194023"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77</w:t>
            </w:r>
            <w:r w:rsidR="00D53CC4">
              <w:rPr>
                <w:color w:val="000000"/>
                <w:szCs w:val="26"/>
              </w:rPr>
              <w:t>.</w:t>
            </w:r>
            <w:r w:rsidRPr="00444C16">
              <w:rPr>
                <w:color w:val="000000"/>
                <w:szCs w:val="26"/>
              </w:rPr>
              <w:t>28</w:t>
            </w:r>
          </w:p>
        </w:tc>
        <w:tc>
          <w:tcPr>
            <w:tcW w:w="810" w:type="dxa"/>
            <w:textDirection w:val="btLr"/>
          </w:tcPr>
          <w:p w14:paraId="5054F186" w14:textId="2677055A" w:rsidR="00194023"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75</w:t>
            </w:r>
            <w:r w:rsidR="00D53CC4">
              <w:rPr>
                <w:color w:val="000000"/>
                <w:szCs w:val="26"/>
              </w:rPr>
              <w:t>.</w:t>
            </w:r>
            <w:r w:rsidRPr="00444C16">
              <w:rPr>
                <w:color w:val="000000"/>
                <w:szCs w:val="26"/>
              </w:rPr>
              <w:t>16</w:t>
            </w:r>
          </w:p>
        </w:tc>
        <w:tc>
          <w:tcPr>
            <w:tcW w:w="810" w:type="dxa"/>
            <w:textDirection w:val="btLr"/>
          </w:tcPr>
          <w:p w14:paraId="65C2705A" w14:textId="0462F322" w:rsidR="00194023"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76</w:t>
            </w:r>
            <w:r w:rsidR="00D53CC4">
              <w:rPr>
                <w:color w:val="000000"/>
                <w:szCs w:val="26"/>
              </w:rPr>
              <w:t>.</w:t>
            </w:r>
            <w:r w:rsidRPr="00444C16">
              <w:rPr>
                <w:color w:val="000000"/>
                <w:szCs w:val="26"/>
              </w:rPr>
              <w:t>20</w:t>
            </w:r>
          </w:p>
        </w:tc>
        <w:tc>
          <w:tcPr>
            <w:tcW w:w="810" w:type="dxa"/>
            <w:gridSpan w:val="2"/>
            <w:textDirection w:val="btLr"/>
          </w:tcPr>
          <w:p w14:paraId="6F5D2241" w14:textId="7AC8AD1B" w:rsidR="00194023" w:rsidRPr="004A6000" w:rsidRDefault="00AF6DC4" w:rsidP="006B659E">
            <w:pPr>
              <w:spacing w:after="160" w:line="259" w:lineRule="auto"/>
              <w:ind w:left="113" w:right="113"/>
              <w:jc w:val="center"/>
              <w:rPr>
                <w:rFonts w:eastAsiaTheme="majorEastAsia"/>
                <w:spacing w:val="-10"/>
                <w:kern w:val="28"/>
                <w:szCs w:val="26"/>
              </w:rPr>
            </w:pPr>
            <w:r w:rsidRPr="00444C16">
              <w:rPr>
                <w:szCs w:val="26"/>
              </w:rPr>
              <w:t>76</w:t>
            </w:r>
            <w:r w:rsidR="00D53CC4">
              <w:rPr>
                <w:szCs w:val="26"/>
              </w:rPr>
              <w:t>.</w:t>
            </w:r>
            <w:r w:rsidRPr="00444C16">
              <w:rPr>
                <w:szCs w:val="26"/>
              </w:rPr>
              <w:t>76</w:t>
            </w:r>
          </w:p>
        </w:tc>
        <w:tc>
          <w:tcPr>
            <w:tcW w:w="810" w:type="dxa"/>
            <w:textDirection w:val="btLr"/>
          </w:tcPr>
          <w:p w14:paraId="62F81797" w14:textId="38CAD23D" w:rsidR="00194023" w:rsidRPr="004A6000" w:rsidRDefault="00AF6DC4" w:rsidP="006B659E">
            <w:pPr>
              <w:spacing w:after="160" w:line="259" w:lineRule="auto"/>
              <w:ind w:left="113" w:right="113"/>
              <w:jc w:val="center"/>
              <w:rPr>
                <w:rFonts w:eastAsiaTheme="majorEastAsia"/>
                <w:spacing w:val="-10"/>
                <w:kern w:val="28"/>
                <w:szCs w:val="26"/>
              </w:rPr>
            </w:pPr>
            <w:r w:rsidRPr="00444C16">
              <w:rPr>
                <w:szCs w:val="26"/>
              </w:rPr>
              <w:t>71</w:t>
            </w:r>
            <w:r w:rsidR="00D53CC4">
              <w:rPr>
                <w:szCs w:val="26"/>
              </w:rPr>
              <w:t>.</w:t>
            </w:r>
            <w:r w:rsidRPr="00444C16">
              <w:rPr>
                <w:szCs w:val="26"/>
              </w:rPr>
              <w:t>52</w:t>
            </w:r>
          </w:p>
        </w:tc>
        <w:tc>
          <w:tcPr>
            <w:tcW w:w="810" w:type="dxa"/>
            <w:textDirection w:val="btLr"/>
          </w:tcPr>
          <w:p w14:paraId="62ADDEFC" w14:textId="01C1FFE8" w:rsidR="00194023" w:rsidRPr="004A6000" w:rsidRDefault="00AF6DC4" w:rsidP="006B659E">
            <w:pPr>
              <w:spacing w:after="160" w:line="259" w:lineRule="auto"/>
              <w:ind w:left="113" w:right="113"/>
              <w:jc w:val="center"/>
              <w:rPr>
                <w:rFonts w:eastAsiaTheme="majorEastAsia"/>
                <w:spacing w:val="-10"/>
                <w:kern w:val="28"/>
                <w:szCs w:val="26"/>
              </w:rPr>
            </w:pPr>
            <w:r w:rsidRPr="00444C16">
              <w:rPr>
                <w:szCs w:val="26"/>
              </w:rPr>
              <w:t>74</w:t>
            </w:r>
            <w:r w:rsidR="00D53CC4">
              <w:rPr>
                <w:szCs w:val="26"/>
              </w:rPr>
              <w:t>.</w:t>
            </w:r>
            <w:r w:rsidRPr="00444C16">
              <w:rPr>
                <w:szCs w:val="26"/>
              </w:rPr>
              <w:t>05</w:t>
            </w:r>
          </w:p>
        </w:tc>
        <w:tc>
          <w:tcPr>
            <w:tcW w:w="810" w:type="dxa"/>
            <w:textDirection w:val="btLr"/>
          </w:tcPr>
          <w:p w14:paraId="43504F4D" w14:textId="75443A63" w:rsidR="00194023" w:rsidRPr="004A6000" w:rsidRDefault="00AF6DC4" w:rsidP="006B659E">
            <w:pPr>
              <w:spacing w:after="160" w:line="259" w:lineRule="auto"/>
              <w:ind w:left="113" w:right="113"/>
              <w:jc w:val="center"/>
              <w:rPr>
                <w:rFonts w:eastAsiaTheme="majorEastAsia"/>
                <w:spacing w:val="-10"/>
                <w:kern w:val="28"/>
                <w:szCs w:val="26"/>
              </w:rPr>
            </w:pPr>
            <w:r w:rsidRPr="00B32102">
              <w:t>75</w:t>
            </w:r>
            <w:r w:rsidR="00D53CC4">
              <w:t>.</w:t>
            </w:r>
            <w:r w:rsidRPr="00B32102">
              <w:t>39</w:t>
            </w:r>
          </w:p>
        </w:tc>
        <w:tc>
          <w:tcPr>
            <w:tcW w:w="810" w:type="dxa"/>
            <w:textDirection w:val="btLr"/>
          </w:tcPr>
          <w:p w14:paraId="7AFF0A12" w14:textId="3AC4772B" w:rsidR="00194023" w:rsidRPr="004A6000" w:rsidRDefault="00AF6DC4" w:rsidP="006B659E">
            <w:pPr>
              <w:spacing w:after="160" w:line="259" w:lineRule="auto"/>
              <w:ind w:left="113" w:right="113"/>
              <w:jc w:val="center"/>
              <w:rPr>
                <w:rFonts w:eastAsiaTheme="majorEastAsia"/>
                <w:spacing w:val="-10"/>
                <w:kern w:val="28"/>
                <w:szCs w:val="26"/>
              </w:rPr>
            </w:pPr>
            <w:r w:rsidRPr="00B32102">
              <w:t>64</w:t>
            </w:r>
            <w:r w:rsidR="00D53CC4">
              <w:t>.</w:t>
            </w:r>
            <w:r w:rsidRPr="00B32102">
              <w:t>15</w:t>
            </w:r>
          </w:p>
        </w:tc>
        <w:tc>
          <w:tcPr>
            <w:tcW w:w="810" w:type="dxa"/>
            <w:textDirection w:val="btLr"/>
          </w:tcPr>
          <w:p w14:paraId="25325139" w14:textId="334B9A20" w:rsidR="00194023" w:rsidRPr="004A6000" w:rsidRDefault="00AF6DC4" w:rsidP="006B659E">
            <w:pPr>
              <w:spacing w:after="160" w:line="259" w:lineRule="auto"/>
              <w:ind w:left="113" w:right="113"/>
              <w:jc w:val="center"/>
              <w:rPr>
                <w:rFonts w:eastAsiaTheme="majorEastAsia"/>
                <w:spacing w:val="-10"/>
                <w:kern w:val="28"/>
                <w:szCs w:val="26"/>
              </w:rPr>
            </w:pPr>
            <w:r w:rsidRPr="00B32102">
              <w:t>69</w:t>
            </w:r>
            <w:r w:rsidR="00D53CC4">
              <w:t>.</w:t>
            </w:r>
            <w:r w:rsidRPr="00B32102">
              <w:t>32</w:t>
            </w:r>
          </w:p>
        </w:tc>
      </w:tr>
      <w:tr w:rsidR="00194023" w:rsidRPr="004A6000" w14:paraId="042AE0C7" w14:textId="77777777" w:rsidTr="00021C5D">
        <w:trPr>
          <w:cantSplit/>
          <w:trHeight w:val="899"/>
        </w:trPr>
        <w:tc>
          <w:tcPr>
            <w:tcW w:w="1294" w:type="dxa"/>
            <w:gridSpan w:val="2"/>
            <w:textDirection w:val="btLr"/>
            <w:vAlign w:val="center"/>
          </w:tcPr>
          <w:p w14:paraId="4F8DA84D" w14:textId="77777777" w:rsidR="00194023" w:rsidRPr="004A6000" w:rsidRDefault="00194023"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Macro (%)</w:t>
            </w:r>
          </w:p>
        </w:tc>
        <w:tc>
          <w:tcPr>
            <w:tcW w:w="866" w:type="dxa"/>
            <w:textDirection w:val="btLr"/>
          </w:tcPr>
          <w:p w14:paraId="087E678B" w14:textId="70E3F99D" w:rsidR="00194023"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75</w:t>
            </w:r>
            <w:r w:rsidR="00D53CC4">
              <w:rPr>
                <w:color w:val="000000"/>
                <w:szCs w:val="26"/>
              </w:rPr>
              <w:t>.</w:t>
            </w:r>
            <w:r w:rsidRPr="00444C16">
              <w:rPr>
                <w:color w:val="000000"/>
                <w:szCs w:val="26"/>
              </w:rPr>
              <w:t>90</w:t>
            </w:r>
          </w:p>
        </w:tc>
        <w:tc>
          <w:tcPr>
            <w:tcW w:w="810" w:type="dxa"/>
            <w:textDirection w:val="btLr"/>
          </w:tcPr>
          <w:p w14:paraId="7457039A" w14:textId="037972C0" w:rsidR="00194023"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77</w:t>
            </w:r>
            <w:r w:rsidR="00D53CC4">
              <w:rPr>
                <w:color w:val="000000"/>
                <w:szCs w:val="26"/>
              </w:rPr>
              <w:t>.</w:t>
            </w:r>
            <w:r w:rsidRPr="00444C16">
              <w:rPr>
                <w:color w:val="000000"/>
                <w:szCs w:val="26"/>
              </w:rPr>
              <w:t>59</w:t>
            </w:r>
          </w:p>
        </w:tc>
        <w:tc>
          <w:tcPr>
            <w:tcW w:w="810" w:type="dxa"/>
            <w:textDirection w:val="btLr"/>
          </w:tcPr>
          <w:p w14:paraId="49322F6B" w14:textId="3E591847" w:rsidR="00194023"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75</w:t>
            </w:r>
            <w:r w:rsidR="00D53CC4">
              <w:rPr>
                <w:color w:val="000000"/>
                <w:szCs w:val="26"/>
              </w:rPr>
              <w:t>.</w:t>
            </w:r>
            <w:r w:rsidRPr="00444C16">
              <w:rPr>
                <w:color w:val="000000"/>
                <w:szCs w:val="26"/>
              </w:rPr>
              <w:t>90</w:t>
            </w:r>
          </w:p>
        </w:tc>
        <w:tc>
          <w:tcPr>
            <w:tcW w:w="810" w:type="dxa"/>
            <w:gridSpan w:val="2"/>
            <w:textDirection w:val="btLr"/>
          </w:tcPr>
          <w:p w14:paraId="2551FB1B" w14:textId="7F8958E5" w:rsidR="00194023" w:rsidRPr="004A6000" w:rsidRDefault="00AF6DC4" w:rsidP="006B659E">
            <w:pPr>
              <w:spacing w:after="160" w:line="259" w:lineRule="auto"/>
              <w:ind w:left="113" w:right="113"/>
              <w:jc w:val="center"/>
              <w:rPr>
                <w:rFonts w:eastAsiaTheme="majorEastAsia"/>
                <w:spacing w:val="-10"/>
                <w:kern w:val="28"/>
                <w:szCs w:val="26"/>
              </w:rPr>
            </w:pPr>
            <w:r w:rsidRPr="00444C16">
              <w:rPr>
                <w:szCs w:val="26"/>
              </w:rPr>
              <w:t>76</w:t>
            </w:r>
            <w:r w:rsidR="00D53CC4">
              <w:rPr>
                <w:szCs w:val="26"/>
              </w:rPr>
              <w:t>.</w:t>
            </w:r>
            <w:r w:rsidRPr="00444C16">
              <w:rPr>
                <w:szCs w:val="26"/>
              </w:rPr>
              <w:t>31</w:t>
            </w:r>
          </w:p>
        </w:tc>
        <w:tc>
          <w:tcPr>
            <w:tcW w:w="810" w:type="dxa"/>
            <w:textDirection w:val="btLr"/>
          </w:tcPr>
          <w:p w14:paraId="551B0F7A" w14:textId="4BFAC825" w:rsidR="00194023" w:rsidRPr="004A6000" w:rsidRDefault="00AF6DC4" w:rsidP="006B659E">
            <w:pPr>
              <w:spacing w:after="160" w:line="259" w:lineRule="auto"/>
              <w:ind w:left="113" w:right="113"/>
              <w:jc w:val="center"/>
              <w:rPr>
                <w:rFonts w:eastAsiaTheme="majorEastAsia"/>
                <w:spacing w:val="-10"/>
                <w:kern w:val="28"/>
                <w:szCs w:val="26"/>
              </w:rPr>
            </w:pPr>
            <w:r w:rsidRPr="00444C16">
              <w:rPr>
                <w:szCs w:val="26"/>
              </w:rPr>
              <w:t>73</w:t>
            </w:r>
            <w:r w:rsidR="00D53CC4">
              <w:rPr>
                <w:szCs w:val="26"/>
              </w:rPr>
              <w:t>.</w:t>
            </w:r>
            <w:r w:rsidRPr="00444C16">
              <w:rPr>
                <w:szCs w:val="26"/>
              </w:rPr>
              <w:t>21</w:t>
            </w:r>
          </w:p>
        </w:tc>
        <w:tc>
          <w:tcPr>
            <w:tcW w:w="810" w:type="dxa"/>
            <w:textDirection w:val="btLr"/>
          </w:tcPr>
          <w:p w14:paraId="0A2D9EE7" w14:textId="649D5F84" w:rsidR="00194023" w:rsidRPr="004A6000" w:rsidRDefault="00AF6DC4" w:rsidP="006B659E">
            <w:pPr>
              <w:spacing w:after="160" w:line="259" w:lineRule="auto"/>
              <w:ind w:left="113" w:right="113"/>
              <w:jc w:val="center"/>
              <w:rPr>
                <w:rFonts w:eastAsiaTheme="majorEastAsia"/>
                <w:spacing w:val="-10"/>
                <w:kern w:val="28"/>
                <w:szCs w:val="26"/>
              </w:rPr>
            </w:pPr>
            <w:r w:rsidRPr="00444C16">
              <w:rPr>
                <w:szCs w:val="26"/>
              </w:rPr>
              <w:t>72</w:t>
            </w:r>
            <w:r w:rsidR="00D53CC4">
              <w:rPr>
                <w:szCs w:val="26"/>
              </w:rPr>
              <w:t>.</w:t>
            </w:r>
            <w:r w:rsidRPr="00444C16">
              <w:rPr>
                <w:szCs w:val="26"/>
              </w:rPr>
              <w:t>31</w:t>
            </w:r>
          </w:p>
        </w:tc>
        <w:tc>
          <w:tcPr>
            <w:tcW w:w="810" w:type="dxa"/>
            <w:textDirection w:val="btLr"/>
          </w:tcPr>
          <w:p w14:paraId="1335C6C2" w14:textId="7FBC178C" w:rsidR="00194023" w:rsidRPr="004A6000" w:rsidRDefault="00AF6DC4" w:rsidP="006B659E">
            <w:pPr>
              <w:spacing w:after="160" w:line="259" w:lineRule="auto"/>
              <w:ind w:left="113" w:right="113"/>
              <w:jc w:val="center"/>
              <w:rPr>
                <w:rFonts w:eastAsiaTheme="majorEastAsia"/>
                <w:spacing w:val="-10"/>
                <w:kern w:val="28"/>
                <w:szCs w:val="26"/>
              </w:rPr>
            </w:pPr>
            <w:r w:rsidRPr="00B32102">
              <w:t>75</w:t>
            </w:r>
            <w:r w:rsidR="00D53CC4">
              <w:t>.</w:t>
            </w:r>
            <w:r w:rsidRPr="00B32102">
              <w:t>99</w:t>
            </w:r>
          </w:p>
        </w:tc>
        <w:tc>
          <w:tcPr>
            <w:tcW w:w="810" w:type="dxa"/>
            <w:textDirection w:val="btLr"/>
          </w:tcPr>
          <w:p w14:paraId="1116B4DB" w14:textId="4560D97C" w:rsidR="00194023" w:rsidRPr="004A6000" w:rsidRDefault="00AF6DC4" w:rsidP="006B659E">
            <w:pPr>
              <w:spacing w:after="160" w:line="259" w:lineRule="auto"/>
              <w:ind w:left="113" w:right="113"/>
              <w:jc w:val="center"/>
              <w:rPr>
                <w:rFonts w:eastAsiaTheme="majorEastAsia"/>
                <w:spacing w:val="-10"/>
                <w:kern w:val="28"/>
                <w:szCs w:val="26"/>
              </w:rPr>
            </w:pPr>
            <w:r w:rsidRPr="00B32102">
              <w:t>68</w:t>
            </w:r>
            <w:r w:rsidR="00D53CC4">
              <w:t>.</w:t>
            </w:r>
            <w:r w:rsidRPr="00B32102">
              <w:t>77</w:t>
            </w:r>
          </w:p>
        </w:tc>
        <w:tc>
          <w:tcPr>
            <w:tcW w:w="810" w:type="dxa"/>
            <w:textDirection w:val="btLr"/>
          </w:tcPr>
          <w:p w14:paraId="2F24E7C3" w14:textId="06E33E71" w:rsidR="00194023" w:rsidRPr="004A6000" w:rsidRDefault="00AF6DC4" w:rsidP="006B659E">
            <w:pPr>
              <w:spacing w:after="160" w:line="259" w:lineRule="auto"/>
              <w:ind w:left="113" w:right="113"/>
              <w:jc w:val="center"/>
              <w:rPr>
                <w:rFonts w:eastAsiaTheme="majorEastAsia"/>
                <w:spacing w:val="-10"/>
                <w:kern w:val="28"/>
                <w:szCs w:val="26"/>
              </w:rPr>
            </w:pPr>
            <w:r w:rsidRPr="00B32102">
              <w:t>68</w:t>
            </w:r>
            <w:r w:rsidR="00D53CC4">
              <w:t>.</w:t>
            </w:r>
            <w:r w:rsidRPr="00B32102">
              <w:t>24</w:t>
            </w:r>
          </w:p>
        </w:tc>
      </w:tr>
      <w:tr w:rsidR="004B7860" w:rsidRPr="004A6000" w14:paraId="639E0FB3" w14:textId="77777777" w:rsidTr="00021C5D">
        <w:trPr>
          <w:cantSplit/>
          <w:trHeight w:val="1134"/>
        </w:trPr>
        <w:tc>
          <w:tcPr>
            <w:tcW w:w="540" w:type="dxa"/>
            <w:vMerge w:val="restart"/>
            <w:textDirection w:val="btLr"/>
            <w:vAlign w:val="center"/>
          </w:tcPr>
          <w:p w14:paraId="7BFDDCED" w14:textId="77777777" w:rsidR="004B7860" w:rsidRPr="004A6000" w:rsidRDefault="004B7860" w:rsidP="006B659E">
            <w:pPr>
              <w:spacing w:after="160" w:line="259" w:lineRule="auto"/>
              <w:ind w:left="113" w:right="113"/>
              <w:jc w:val="center"/>
              <w:rPr>
                <w:rFonts w:eastAsiaTheme="majorEastAsia"/>
                <w:spacing w:val="-10"/>
                <w:kern w:val="28"/>
                <w:szCs w:val="26"/>
              </w:rPr>
            </w:pPr>
            <w:proofErr w:type="spellStart"/>
            <w:r>
              <w:rPr>
                <w:rFonts w:eastAsiaTheme="majorEastAsia"/>
                <w:spacing w:val="-10"/>
                <w:kern w:val="28"/>
                <w:szCs w:val="26"/>
              </w:rPr>
              <w:t>Các</w:t>
            </w:r>
            <w:proofErr w:type="spellEnd"/>
            <w:r>
              <w:rPr>
                <w:rFonts w:eastAsiaTheme="majorEastAsia"/>
                <w:spacing w:val="-10"/>
                <w:kern w:val="28"/>
                <w:szCs w:val="26"/>
              </w:rPr>
              <w:t xml:space="preserve"> </w:t>
            </w:r>
            <w:proofErr w:type="spellStart"/>
            <w:r>
              <w:rPr>
                <w:rFonts w:eastAsiaTheme="majorEastAsia"/>
                <w:spacing w:val="-10"/>
                <w:kern w:val="28"/>
                <w:szCs w:val="26"/>
              </w:rPr>
              <w:t>khía</w:t>
            </w:r>
            <w:proofErr w:type="spellEnd"/>
            <w:r>
              <w:rPr>
                <w:rFonts w:eastAsiaTheme="majorEastAsia"/>
                <w:spacing w:val="-10"/>
                <w:kern w:val="28"/>
                <w:szCs w:val="26"/>
              </w:rPr>
              <w:t xml:space="preserve"> </w:t>
            </w:r>
            <w:proofErr w:type="spellStart"/>
            <w:r>
              <w:rPr>
                <w:rFonts w:eastAsiaTheme="majorEastAsia"/>
                <w:spacing w:val="-10"/>
                <w:kern w:val="28"/>
                <w:szCs w:val="26"/>
              </w:rPr>
              <w:t>cạnh</w:t>
            </w:r>
            <w:proofErr w:type="spellEnd"/>
            <w:r>
              <w:rPr>
                <w:rFonts w:eastAsiaTheme="majorEastAsia"/>
                <w:spacing w:val="-10"/>
                <w:kern w:val="28"/>
                <w:szCs w:val="26"/>
              </w:rPr>
              <w:t xml:space="preserve"> (%)</w:t>
            </w:r>
          </w:p>
        </w:tc>
        <w:tc>
          <w:tcPr>
            <w:tcW w:w="754" w:type="dxa"/>
            <w:textDirection w:val="btLr"/>
            <w:vAlign w:val="center"/>
          </w:tcPr>
          <w:p w14:paraId="5511577F" w14:textId="77777777" w:rsidR="004B7860" w:rsidRPr="004A6000" w:rsidRDefault="004B7860" w:rsidP="006B659E">
            <w:pPr>
              <w:spacing w:after="160" w:line="259" w:lineRule="auto"/>
              <w:ind w:left="113" w:right="113"/>
              <w:jc w:val="center"/>
              <w:rPr>
                <w:rFonts w:eastAsiaTheme="majorEastAsia"/>
                <w:spacing w:val="-10"/>
                <w:kern w:val="28"/>
                <w:szCs w:val="26"/>
              </w:rPr>
            </w:pPr>
            <w:r w:rsidRPr="004A6000">
              <w:rPr>
                <w:rFonts w:eastAsiaTheme="majorEastAsia"/>
                <w:spacing w:val="-10"/>
                <w:kern w:val="28"/>
                <w:szCs w:val="26"/>
              </w:rPr>
              <w:t>Other</w:t>
            </w:r>
          </w:p>
        </w:tc>
        <w:tc>
          <w:tcPr>
            <w:tcW w:w="866" w:type="dxa"/>
            <w:textDirection w:val="btLr"/>
          </w:tcPr>
          <w:p w14:paraId="15569674" w14:textId="1ACB8854"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38</w:t>
            </w:r>
            <w:r w:rsidR="00D53CC4">
              <w:rPr>
                <w:color w:val="000000"/>
                <w:szCs w:val="26"/>
              </w:rPr>
              <w:t>.</w:t>
            </w:r>
            <w:r w:rsidRPr="00444C16">
              <w:rPr>
                <w:color w:val="000000"/>
                <w:szCs w:val="26"/>
              </w:rPr>
              <w:t>95</w:t>
            </w:r>
          </w:p>
        </w:tc>
        <w:tc>
          <w:tcPr>
            <w:tcW w:w="810" w:type="dxa"/>
            <w:textDirection w:val="btLr"/>
          </w:tcPr>
          <w:p w14:paraId="35D6A886" w14:textId="44094A0A"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63</w:t>
            </w:r>
            <w:r w:rsidR="00D53CC4">
              <w:rPr>
                <w:color w:val="000000"/>
                <w:szCs w:val="26"/>
              </w:rPr>
              <w:t>.</w:t>
            </w:r>
            <w:r w:rsidRPr="00444C16">
              <w:rPr>
                <w:color w:val="000000"/>
                <w:szCs w:val="26"/>
              </w:rPr>
              <w:t>79</w:t>
            </w:r>
          </w:p>
        </w:tc>
        <w:tc>
          <w:tcPr>
            <w:tcW w:w="810" w:type="dxa"/>
            <w:textDirection w:val="btLr"/>
          </w:tcPr>
          <w:p w14:paraId="070BE1FE" w14:textId="379C9A41"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48</w:t>
            </w:r>
            <w:r w:rsidR="00D53CC4">
              <w:rPr>
                <w:color w:val="000000"/>
                <w:szCs w:val="26"/>
              </w:rPr>
              <w:t>.</w:t>
            </w:r>
            <w:r w:rsidRPr="00444C16">
              <w:rPr>
                <w:color w:val="000000"/>
                <w:szCs w:val="26"/>
              </w:rPr>
              <w:t>37</w:t>
            </w:r>
          </w:p>
        </w:tc>
        <w:tc>
          <w:tcPr>
            <w:tcW w:w="810" w:type="dxa"/>
            <w:gridSpan w:val="2"/>
            <w:textDirection w:val="btLr"/>
          </w:tcPr>
          <w:p w14:paraId="6DE9816C" w14:textId="41FF556C"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31</w:t>
            </w:r>
            <w:r w:rsidR="00D53CC4">
              <w:rPr>
                <w:szCs w:val="26"/>
              </w:rPr>
              <w:t>.</w:t>
            </w:r>
            <w:r w:rsidRPr="00444C16">
              <w:rPr>
                <w:szCs w:val="26"/>
              </w:rPr>
              <w:t>15</w:t>
            </w:r>
          </w:p>
        </w:tc>
        <w:tc>
          <w:tcPr>
            <w:tcW w:w="810" w:type="dxa"/>
            <w:textDirection w:val="btLr"/>
          </w:tcPr>
          <w:p w14:paraId="3216F642" w14:textId="496FDDD6"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65</w:t>
            </w:r>
            <w:r w:rsidR="00D53CC4">
              <w:rPr>
                <w:szCs w:val="26"/>
              </w:rPr>
              <w:t>.</w:t>
            </w:r>
            <w:r w:rsidRPr="00444C16">
              <w:rPr>
                <w:szCs w:val="26"/>
              </w:rPr>
              <w:t>52</w:t>
            </w:r>
          </w:p>
        </w:tc>
        <w:tc>
          <w:tcPr>
            <w:tcW w:w="810" w:type="dxa"/>
            <w:textDirection w:val="btLr"/>
          </w:tcPr>
          <w:p w14:paraId="35F21CB7" w14:textId="62274128"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42</w:t>
            </w:r>
            <w:r w:rsidR="00D53CC4">
              <w:rPr>
                <w:szCs w:val="26"/>
              </w:rPr>
              <w:t>.</w:t>
            </w:r>
            <w:r w:rsidRPr="00444C16">
              <w:rPr>
                <w:szCs w:val="26"/>
              </w:rPr>
              <w:t>22</w:t>
            </w:r>
          </w:p>
        </w:tc>
        <w:tc>
          <w:tcPr>
            <w:tcW w:w="810" w:type="dxa"/>
            <w:textDirection w:val="btLr"/>
          </w:tcPr>
          <w:p w14:paraId="2444710C" w14:textId="029558DD" w:rsidR="004B7860" w:rsidRPr="004A6000" w:rsidRDefault="00AF6DC4" w:rsidP="006B659E">
            <w:pPr>
              <w:spacing w:after="160" w:line="259" w:lineRule="auto"/>
              <w:ind w:left="113" w:right="113"/>
              <w:jc w:val="center"/>
              <w:rPr>
                <w:rFonts w:eastAsiaTheme="majorEastAsia"/>
                <w:spacing w:val="-10"/>
                <w:kern w:val="28"/>
                <w:szCs w:val="26"/>
              </w:rPr>
            </w:pPr>
            <w:r w:rsidRPr="009007D7">
              <w:t>28</w:t>
            </w:r>
            <w:r w:rsidR="00D53CC4">
              <w:t>.</w:t>
            </w:r>
            <w:r w:rsidRPr="009007D7">
              <w:t>79</w:t>
            </w:r>
          </w:p>
        </w:tc>
        <w:tc>
          <w:tcPr>
            <w:tcW w:w="810" w:type="dxa"/>
            <w:textDirection w:val="btLr"/>
          </w:tcPr>
          <w:p w14:paraId="70B1A7A8" w14:textId="4064EFE8" w:rsidR="004B7860" w:rsidRPr="004A6000" w:rsidRDefault="00AF6DC4" w:rsidP="006B659E">
            <w:pPr>
              <w:spacing w:after="160" w:line="259" w:lineRule="auto"/>
              <w:ind w:left="113" w:right="113"/>
              <w:jc w:val="center"/>
              <w:rPr>
                <w:rFonts w:eastAsiaTheme="majorEastAsia"/>
                <w:spacing w:val="-10"/>
                <w:kern w:val="28"/>
                <w:szCs w:val="26"/>
              </w:rPr>
            </w:pPr>
            <w:r w:rsidRPr="009007D7">
              <w:t>65</w:t>
            </w:r>
            <w:r w:rsidR="00D53CC4">
              <w:t>.</w:t>
            </w:r>
            <w:r w:rsidRPr="009007D7">
              <w:t>52</w:t>
            </w:r>
          </w:p>
        </w:tc>
        <w:tc>
          <w:tcPr>
            <w:tcW w:w="810" w:type="dxa"/>
            <w:textDirection w:val="btLr"/>
          </w:tcPr>
          <w:p w14:paraId="6A79D11D" w14:textId="4D14C2FB" w:rsidR="004B7860" w:rsidRPr="004A6000" w:rsidRDefault="00AF6DC4" w:rsidP="006B659E">
            <w:pPr>
              <w:spacing w:after="160" w:line="259" w:lineRule="auto"/>
              <w:ind w:left="113" w:right="113"/>
              <w:jc w:val="center"/>
              <w:rPr>
                <w:rFonts w:eastAsiaTheme="majorEastAsia"/>
                <w:spacing w:val="-10"/>
                <w:kern w:val="28"/>
                <w:szCs w:val="26"/>
              </w:rPr>
            </w:pPr>
            <w:r w:rsidRPr="009007D7">
              <w:t>40</w:t>
            </w:r>
            <w:r w:rsidR="00D53CC4">
              <w:t>.</w:t>
            </w:r>
            <w:r w:rsidRPr="009007D7">
              <w:t>00</w:t>
            </w:r>
          </w:p>
        </w:tc>
      </w:tr>
      <w:tr w:rsidR="004B7860" w:rsidRPr="004A6000" w14:paraId="43D10010" w14:textId="77777777" w:rsidTr="00021C5D">
        <w:trPr>
          <w:cantSplit/>
          <w:trHeight w:val="1134"/>
        </w:trPr>
        <w:tc>
          <w:tcPr>
            <w:tcW w:w="540" w:type="dxa"/>
            <w:vMerge/>
            <w:textDirection w:val="btLr"/>
            <w:vAlign w:val="center"/>
          </w:tcPr>
          <w:p w14:paraId="41CD4063" w14:textId="77777777" w:rsidR="004B7860" w:rsidRPr="004A6000" w:rsidRDefault="004B7860"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7A2BE131" w14:textId="77777777" w:rsidR="004B7860" w:rsidRPr="004A6000" w:rsidRDefault="004B7860"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Phụ</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kiện</w:t>
            </w:r>
            <w:proofErr w:type="spellEnd"/>
          </w:p>
        </w:tc>
        <w:tc>
          <w:tcPr>
            <w:tcW w:w="866" w:type="dxa"/>
            <w:textDirection w:val="btLr"/>
          </w:tcPr>
          <w:p w14:paraId="006AFCBB" w14:textId="2802DB70"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58</w:t>
            </w:r>
            <w:r w:rsidR="00D53CC4">
              <w:rPr>
                <w:color w:val="000000"/>
                <w:szCs w:val="26"/>
              </w:rPr>
              <w:t>.</w:t>
            </w:r>
            <w:r w:rsidRPr="00444C16">
              <w:rPr>
                <w:color w:val="000000"/>
                <w:szCs w:val="26"/>
              </w:rPr>
              <w:t>33</w:t>
            </w:r>
          </w:p>
        </w:tc>
        <w:tc>
          <w:tcPr>
            <w:tcW w:w="810" w:type="dxa"/>
            <w:textDirection w:val="btLr"/>
          </w:tcPr>
          <w:p w14:paraId="236E4304" w14:textId="2D0D99AE"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85</w:t>
            </w:r>
            <w:r w:rsidR="00D53CC4">
              <w:rPr>
                <w:color w:val="000000"/>
                <w:szCs w:val="26"/>
              </w:rPr>
              <w:t>.</w:t>
            </w:r>
            <w:r w:rsidRPr="00444C16">
              <w:rPr>
                <w:color w:val="000000"/>
                <w:szCs w:val="26"/>
              </w:rPr>
              <w:t>71</w:t>
            </w:r>
          </w:p>
        </w:tc>
        <w:tc>
          <w:tcPr>
            <w:tcW w:w="810" w:type="dxa"/>
            <w:textDirection w:val="btLr"/>
          </w:tcPr>
          <w:p w14:paraId="580DA2F4" w14:textId="0D3259E8"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69</w:t>
            </w:r>
            <w:r w:rsidR="00D53CC4">
              <w:rPr>
                <w:color w:val="000000"/>
                <w:szCs w:val="26"/>
              </w:rPr>
              <w:t>.</w:t>
            </w:r>
            <w:r w:rsidRPr="00444C16">
              <w:rPr>
                <w:color w:val="000000"/>
                <w:szCs w:val="26"/>
              </w:rPr>
              <w:t>42</w:t>
            </w:r>
          </w:p>
        </w:tc>
        <w:tc>
          <w:tcPr>
            <w:tcW w:w="810" w:type="dxa"/>
            <w:gridSpan w:val="2"/>
            <w:textDirection w:val="btLr"/>
          </w:tcPr>
          <w:p w14:paraId="1E316051" w14:textId="7100A762"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61</w:t>
            </w:r>
            <w:r w:rsidR="00D53CC4">
              <w:rPr>
                <w:szCs w:val="26"/>
              </w:rPr>
              <w:t>.</w:t>
            </w:r>
            <w:r w:rsidRPr="00444C16">
              <w:rPr>
                <w:szCs w:val="26"/>
              </w:rPr>
              <w:t>54</w:t>
            </w:r>
          </w:p>
        </w:tc>
        <w:tc>
          <w:tcPr>
            <w:tcW w:w="810" w:type="dxa"/>
            <w:textDirection w:val="btLr"/>
          </w:tcPr>
          <w:p w14:paraId="6748D459" w14:textId="4C6BA273"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81</w:t>
            </w:r>
            <w:r w:rsidR="00D53CC4">
              <w:rPr>
                <w:szCs w:val="26"/>
              </w:rPr>
              <w:t>.</w:t>
            </w:r>
            <w:r w:rsidRPr="00444C16">
              <w:rPr>
                <w:szCs w:val="26"/>
              </w:rPr>
              <w:t>63</w:t>
            </w:r>
          </w:p>
        </w:tc>
        <w:tc>
          <w:tcPr>
            <w:tcW w:w="810" w:type="dxa"/>
            <w:textDirection w:val="btLr"/>
          </w:tcPr>
          <w:p w14:paraId="70073AC3" w14:textId="4AE62BBF"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70</w:t>
            </w:r>
            <w:r w:rsidR="00D53CC4">
              <w:rPr>
                <w:szCs w:val="26"/>
              </w:rPr>
              <w:t>.</w:t>
            </w:r>
            <w:r w:rsidRPr="00444C16">
              <w:rPr>
                <w:szCs w:val="26"/>
              </w:rPr>
              <w:t>18</w:t>
            </w:r>
          </w:p>
        </w:tc>
        <w:tc>
          <w:tcPr>
            <w:tcW w:w="810" w:type="dxa"/>
            <w:textDirection w:val="btLr"/>
          </w:tcPr>
          <w:p w14:paraId="60664246" w14:textId="4B7FC79C" w:rsidR="004B7860" w:rsidRPr="004A6000" w:rsidRDefault="00AF6DC4" w:rsidP="006B659E">
            <w:pPr>
              <w:spacing w:after="160" w:line="259" w:lineRule="auto"/>
              <w:ind w:left="113" w:right="113"/>
              <w:jc w:val="center"/>
              <w:rPr>
                <w:rFonts w:eastAsiaTheme="majorEastAsia"/>
                <w:spacing w:val="-10"/>
                <w:kern w:val="28"/>
                <w:szCs w:val="26"/>
              </w:rPr>
            </w:pPr>
            <w:r w:rsidRPr="009007D7">
              <w:t>50</w:t>
            </w:r>
            <w:r w:rsidR="00D53CC4">
              <w:t>.</w:t>
            </w:r>
            <w:r w:rsidRPr="009007D7">
              <w:t>57</w:t>
            </w:r>
          </w:p>
        </w:tc>
        <w:tc>
          <w:tcPr>
            <w:tcW w:w="810" w:type="dxa"/>
            <w:textDirection w:val="btLr"/>
          </w:tcPr>
          <w:p w14:paraId="4E0965F3" w14:textId="16EC4E87" w:rsidR="004B7860" w:rsidRPr="004A6000" w:rsidRDefault="00AF6DC4" w:rsidP="006B659E">
            <w:pPr>
              <w:spacing w:after="160" w:line="259" w:lineRule="auto"/>
              <w:ind w:left="113" w:right="113"/>
              <w:jc w:val="center"/>
              <w:rPr>
                <w:rFonts w:eastAsiaTheme="majorEastAsia"/>
                <w:spacing w:val="-10"/>
                <w:kern w:val="28"/>
                <w:szCs w:val="26"/>
              </w:rPr>
            </w:pPr>
            <w:r w:rsidRPr="009007D7">
              <w:t>89</w:t>
            </w:r>
            <w:r w:rsidR="00D53CC4">
              <w:t>.</w:t>
            </w:r>
            <w:r w:rsidRPr="009007D7">
              <w:t>80</w:t>
            </w:r>
          </w:p>
        </w:tc>
        <w:tc>
          <w:tcPr>
            <w:tcW w:w="810" w:type="dxa"/>
            <w:textDirection w:val="btLr"/>
          </w:tcPr>
          <w:p w14:paraId="5998F20B" w14:textId="5DAE32B4" w:rsidR="004B7860" w:rsidRPr="004A6000" w:rsidRDefault="00AF6DC4" w:rsidP="006B659E">
            <w:pPr>
              <w:spacing w:after="160" w:line="259" w:lineRule="auto"/>
              <w:ind w:left="113" w:right="113"/>
              <w:jc w:val="center"/>
              <w:rPr>
                <w:rFonts w:eastAsiaTheme="majorEastAsia"/>
                <w:spacing w:val="-10"/>
                <w:kern w:val="28"/>
                <w:szCs w:val="26"/>
              </w:rPr>
            </w:pPr>
            <w:r w:rsidRPr="009007D7">
              <w:t>64</w:t>
            </w:r>
            <w:r w:rsidR="00D53CC4">
              <w:t>.</w:t>
            </w:r>
            <w:r w:rsidRPr="009007D7">
              <w:t>71</w:t>
            </w:r>
          </w:p>
        </w:tc>
      </w:tr>
      <w:tr w:rsidR="004B7860" w:rsidRPr="004A6000" w14:paraId="1E31DFCB" w14:textId="77777777" w:rsidTr="00021C5D">
        <w:trPr>
          <w:cantSplit/>
          <w:trHeight w:val="908"/>
        </w:trPr>
        <w:tc>
          <w:tcPr>
            <w:tcW w:w="540" w:type="dxa"/>
            <w:vMerge/>
            <w:textDirection w:val="btLr"/>
            <w:vAlign w:val="center"/>
          </w:tcPr>
          <w:p w14:paraId="43FC32C4" w14:textId="77777777" w:rsidR="004B7860" w:rsidRPr="004A6000" w:rsidRDefault="004B7860"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3D345196" w14:textId="77777777" w:rsidR="004B7860" w:rsidRPr="004A6000" w:rsidRDefault="004B7860"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Dịch</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vụ</w:t>
            </w:r>
            <w:proofErr w:type="spellEnd"/>
          </w:p>
        </w:tc>
        <w:tc>
          <w:tcPr>
            <w:tcW w:w="866" w:type="dxa"/>
            <w:textDirection w:val="btLr"/>
          </w:tcPr>
          <w:p w14:paraId="1B2AACCE" w14:textId="0803AE04"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86</w:t>
            </w:r>
            <w:r w:rsidR="00D53CC4">
              <w:rPr>
                <w:color w:val="000000"/>
                <w:szCs w:val="26"/>
              </w:rPr>
              <w:t>.</w:t>
            </w:r>
            <w:r w:rsidRPr="00444C16">
              <w:rPr>
                <w:color w:val="000000"/>
                <w:szCs w:val="26"/>
              </w:rPr>
              <w:t>39</w:t>
            </w:r>
          </w:p>
        </w:tc>
        <w:tc>
          <w:tcPr>
            <w:tcW w:w="810" w:type="dxa"/>
            <w:textDirection w:val="btLr"/>
          </w:tcPr>
          <w:p w14:paraId="4F340EFC" w14:textId="55957A28"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63</w:t>
            </w:r>
            <w:r w:rsidR="00D53CC4">
              <w:rPr>
                <w:color w:val="000000"/>
                <w:szCs w:val="26"/>
              </w:rPr>
              <w:t>.</w:t>
            </w:r>
            <w:r w:rsidRPr="00444C16">
              <w:rPr>
                <w:color w:val="000000"/>
                <w:szCs w:val="26"/>
              </w:rPr>
              <w:t>18</w:t>
            </w:r>
          </w:p>
        </w:tc>
        <w:tc>
          <w:tcPr>
            <w:tcW w:w="810" w:type="dxa"/>
            <w:textDirection w:val="btLr"/>
          </w:tcPr>
          <w:p w14:paraId="1B2FC393" w14:textId="70942ABC"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72</w:t>
            </w:r>
            <w:r w:rsidR="00D53CC4">
              <w:rPr>
                <w:color w:val="000000"/>
                <w:szCs w:val="26"/>
              </w:rPr>
              <w:t>.</w:t>
            </w:r>
            <w:r w:rsidRPr="00444C16">
              <w:rPr>
                <w:color w:val="000000"/>
                <w:szCs w:val="26"/>
              </w:rPr>
              <w:t>99</w:t>
            </w:r>
          </w:p>
        </w:tc>
        <w:tc>
          <w:tcPr>
            <w:tcW w:w="810" w:type="dxa"/>
            <w:gridSpan w:val="2"/>
            <w:textDirection w:val="btLr"/>
          </w:tcPr>
          <w:p w14:paraId="126E92B5" w14:textId="6FF76523"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75</w:t>
            </w:r>
            <w:r w:rsidR="00D53CC4">
              <w:rPr>
                <w:szCs w:val="26"/>
              </w:rPr>
              <w:t>.</w:t>
            </w:r>
            <w:r w:rsidRPr="00444C16">
              <w:rPr>
                <w:szCs w:val="26"/>
              </w:rPr>
              <w:t>45</w:t>
            </w:r>
          </w:p>
        </w:tc>
        <w:tc>
          <w:tcPr>
            <w:tcW w:w="810" w:type="dxa"/>
            <w:textDirection w:val="btLr"/>
          </w:tcPr>
          <w:p w14:paraId="36FED4FD" w14:textId="5199A2C4"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82</w:t>
            </w:r>
            <w:r w:rsidR="00D53CC4">
              <w:rPr>
                <w:szCs w:val="26"/>
              </w:rPr>
              <w:t>.</w:t>
            </w:r>
            <w:r w:rsidRPr="00444C16">
              <w:rPr>
                <w:szCs w:val="26"/>
              </w:rPr>
              <w:t>59</w:t>
            </w:r>
          </w:p>
        </w:tc>
        <w:tc>
          <w:tcPr>
            <w:tcW w:w="810" w:type="dxa"/>
            <w:textDirection w:val="btLr"/>
          </w:tcPr>
          <w:p w14:paraId="693DC054" w14:textId="6B5EDD82"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78</w:t>
            </w:r>
            <w:r w:rsidR="00D53CC4">
              <w:rPr>
                <w:szCs w:val="26"/>
              </w:rPr>
              <w:t>.</w:t>
            </w:r>
            <w:r w:rsidRPr="00444C16">
              <w:rPr>
                <w:szCs w:val="26"/>
              </w:rPr>
              <w:t>86</w:t>
            </w:r>
          </w:p>
        </w:tc>
        <w:tc>
          <w:tcPr>
            <w:tcW w:w="810" w:type="dxa"/>
            <w:textDirection w:val="btLr"/>
          </w:tcPr>
          <w:p w14:paraId="01084F3B" w14:textId="1D7A0855" w:rsidR="004B7860" w:rsidRPr="004A6000" w:rsidRDefault="00AF6DC4" w:rsidP="006B659E">
            <w:pPr>
              <w:spacing w:after="160" w:line="259" w:lineRule="auto"/>
              <w:ind w:left="113" w:right="113"/>
              <w:jc w:val="center"/>
              <w:rPr>
                <w:rFonts w:eastAsiaTheme="majorEastAsia"/>
                <w:spacing w:val="-10"/>
                <w:kern w:val="28"/>
                <w:szCs w:val="26"/>
              </w:rPr>
            </w:pPr>
            <w:r w:rsidRPr="009007D7">
              <w:t>84</w:t>
            </w:r>
            <w:r w:rsidR="00D53CC4">
              <w:t>.</w:t>
            </w:r>
            <w:r w:rsidRPr="009007D7">
              <w:t>54</w:t>
            </w:r>
          </w:p>
        </w:tc>
        <w:tc>
          <w:tcPr>
            <w:tcW w:w="810" w:type="dxa"/>
            <w:textDirection w:val="btLr"/>
          </w:tcPr>
          <w:p w14:paraId="36D42F73" w14:textId="1F51C477" w:rsidR="004B7860" w:rsidRPr="004A6000" w:rsidRDefault="00AF6DC4" w:rsidP="006B659E">
            <w:pPr>
              <w:spacing w:after="160" w:line="259" w:lineRule="auto"/>
              <w:ind w:left="113" w:right="113"/>
              <w:jc w:val="center"/>
              <w:rPr>
                <w:rFonts w:eastAsiaTheme="majorEastAsia"/>
                <w:spacing w:val="-10"/>
                <w:kern w:val="28"/>
                <w:szCs w:val="26"/>
              </w:rPr>
            </w:pPr>
            <w:r w:rsidRPr="009007D7">
              <w:t>40</w:t>
            </w:r>
            <w:r w:rsidR="00D53CC4">
              <w:t>.</w:t>
            </w:r>
            <w:r w:rsidRPr="009007D7">
              <w:t>80</w:t>
            </w:r>
          </w:p>
        </w:tc>
        <w:tc>
          <w:tcPr>
            <w:tcW w:w="810" w:type="dxa"/>
            <w:textDirection w:val="btLr"/>
          </w:tcPr>
          <w:p w14:paraId="052D1E48" w14:textId="4DDE0EF7" w:rsidR="004B7860" w:rsidRPr="004A6000" w:rsidRDefault="00AF6DC4" w:rsidP="006B659E">
            <w:pPr>
              <w:spacing w:after="160" w:line="259" w:lineRule="auto"/>
              <w:ind w:left="113" w:right="113"/>
              <w:jc w:val="center"/>
              <w:rPr>
                <w:rFonts w:eastAsiaTheme="majorEastAsia"/>
                <w:spacing w:val="-10"/>
                <w:kern w:val="28"/>
                <w:szCs w:val="26"/>
              </w:rPr>
            </w:pPr>
            <w:r w:rsidRPr="009007D7">
              <w:t>55</w:t>
            </w:r>
            <w:r w:rsidR="00D53CC4">
              <w:t>.</w:t>
            </w:r>
            <w:r w:rsidRPr="009007D7">
              <w:t>03</w:t>
            </w:r>
          </w:p>
        </w:tc>
      </w:tr>
      <w:tr w:rsidR="004B7860" w:rsidRPr="004A6000" w14:paraId="4A4A5E99" w14:textId="77777777" w:rsidTr="00021C5D">
        <w:trPr>
          <w:cantSplit/>
          <w:trHeight w:val="1134"/>
        </w:trPr>
        <w:tc>
          <w:tcPr>
            <w:tcW w:w="540" w:type="dxa"/>
            <w:vMerge/>
            <w:textDirection w:val="btLr"/>
            <w:vAlign w:val="center"/>
          </w:tcPr>
          <w:p w14:paraId="7A633DA4" w14:textId="77777777" w:rsidR="004B7860" w:rsidRPr="004A6000" w:rsidRDefault="004B7860"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4C40C70C" w14:textId="1A99CA34" w:rsidR="004B7860" w:rsidRPr="004A6000" w:rsidRDefault="004B7860"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Chính</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h</w:t>
            </w:r>
            <w:r w:rsidR="000F6850">
              <w:rPr>
                <w:rFonts w:eastAsiaTheme="majorEastAsia"/>
                <w:spacing w:val="-10"/>
                <w:kern w:val="28"/>
                <w:szCs w:val="26"/>
              </w:rPr>
              <w:t>ã</w:t>
            </w:r>
            <w:r w:rsidRPr="004A6000">
              <w:rPr>
                <w:rFonts w:eastAsiaTheme="majorEastAsia"/>
                <w:spacing w:val="-10"/>
                <w:kern w:val="28"/>
                <w:szCs w:val="26"/>
              </w:rPr>
              <w:t>ng</w:t>
            </w:r>
            <w:proofErr w:type="spellEnd"/>
          </w:p>
        </w:tc>
        <w:tc>
          <w:tcPr>
            <w:tcW w:w="866" w:type="dxa"/>
            <w:textDirection w:val="btLr"/>
          </w:tcPr>
          <w:p w14:paraId="6C20E49C" w14:textId="027E7FFD"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83</w:t>
            </w:r>
            <w:r w:rsidR="00D53CC4">
              <w:rPr>
                <w:color w:val="000000"/>
                <w:szCs w:val="26"/>
              </w:rPr>
              <w:t>.</w:t>
            </w:r>
            <w:r w:rsidRPr="00444C16">
              <w:rPr>
                <w:color w:val="000000"/>
                <w:szCs w:val="26"/>
              </w:rPr>
              <w:t>10</w:t>
            </w:r>
          </w:p>
        </w:tc>
        <w:tc>
          <w:tcPr>
            <w:tcW w:w="810" w:type="dxa"/>
            <w:textDirection w:val="btLr"/>
          </w:tcPr>
          <w:p w14:paraId="44EF18ED" w14:textId="63E936C3"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79</w:t>
            </w:r>
            <w:r w:rsidR="00D53CC4">
              <w:rPr>
                <w:color w:val="000000"/>
                <w:szCs w:val="26"/>
              </w:rPr>
              <w:t>.</w:t>
            </w:r>
            <w:r w:rsidRPr="00444C16">
              <w:rPr>
                <w:color w:val="000000"/>
                <w:szCs w:val="26"/>
              </w:rPr>
              <w:t>73</w:t>
            </w:r>
          </w:p>
        </w:tc>
        <w:tc>
          <w:tcPr>
            <w:tcW w:w="810" w:type="dxa"/>
            <w:textDirection w:val="btLr"/>
          </w:tcPr>
          <w:p w14:paraId="239C1770" w14:textId="16D94694"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81</w:t>
            </w:r>
            <w:r w:rsidR="00D53CC4">
              <w:rPr>
                <w:color w:val="000000"/>
                <w:szCs w:val="26"/>
              </w:rPr>
              <w:t>.</w:t>
            </w:r>
            <w:r w:rsidRPr="00444C16">
              <w:rPr>
                <w:color w:val="000000"/>
                <w:szCs w:val="26"/>
              </w:rPr>
              <w:t>38</w:t>
            </w:r>
          </w:p>
        </w:tc>
        <w:tc>
          <w:tcPr>
            <w:tcW w:w="810" w:type="dxa"/>
            <w:gridSpan w:val="2"/>
            <w:textDirection w:val="btLr"/>
          </w:tcPr>
          <w:p w14:paraId="363BE746" w14:textId="7B226038"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77</w:t>
            </w:r>
            <w:r w:rsidR="00D53CC4">
              <w:rPr>
                <w:szCs w:val="26"/>
              </w:rPr>
              <w:t>.</w:t>
            </w:r>
            <w:r w:rsidRPr="00444C16">
              <w:rPr>
                <w:szCs w:val="26"/>
              </w:rPr>
              <w:t>63</w:t>
            </w:r>
          </w:p>
        </w:tc>
        <w:tc>
          <w:tcPr>
            <w:tcW w:w="810" w:type="dxa"/>
            <w:textDirection w:val="btLr"/>
          </w:tcPr>
          <w:p w14:paraId="33243C20" w14:textId="661892AF"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79</w:t>
            </w:r>
            <w:r w:rsidR="00D53CC4">
              <w:rPr>
                <w:szCs w:val="26"/>
              </w:rPr>
              <w:t>.</w:t>
            </w:r>
            <w:r w:rsidRPr="00444C16">
              <w:rPr>
                <w:szCs w:val="26"/>
              </w:rPr>
              <w:t>73</w:t>
            </w:r>
          </w:p>
        </w:tc>
        <w:tc>
          <w:tcPr>
            <w:tcW w:w="810" w:type="dxa"/>
            <w:textDirection w:val="btLr"/>
          </w:tcPr>
          <w:p w14:paraId="10236D59" w14:textId="6E811A9B"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78</w:t>
            </w:r>
            <w:r w:rsidR="00D53CC4">
              <w:rPr>
                <w:szCs w:val="26"/>
              </w:rPr>
              <w:t>.</w:t>
            </w:r>
            <w:r w:rsidRPr="00444C16">
              <w:rPr>
                <w:szCs w:val="26"/>
              </w:rPr>
              <w:t>67</w:t>
            </w:r>
          </w:p>
        </w:tc>
        <w:tc>
          <w:tcPr>
            <w:tcW w:w="810" w:type="dxa"/>
            <w:textDirection w:val="btLr"/>
          </w:tcPr>
          <w:p w14:paraId="3A269B04" w14:textId="0C72A149" w:rsidR="004B7860" w:rsidRPr="004A6000" w:rsidRDefault="00AF6DC4" w:rsidP="006B659E">
            <w:pPr>
              <w:spacing w:after="160" w:line="259" w:lineRule="auto"/>
              <w:ind w:left="113" w:right="113"/>
              <w:jc w:val="center"/>
              <w:rPr>
                <w:rFonts w:eastAsiaTheme="majorEastAsia"/>
                <w:spacing w:val="-10"/>
                <w:kern w:val="28"/>
                <w:szCs w:val="26"/>
              </w:rPr>
            </w:pPr>
            <w:r w:rsidRPr="009007D7">
              <w:t>78</w:t>
            </w:r>
            <w:r w:rsidR="00D53CC4">
              <w:t>.</w:t>
            </w:r>
            <w:r w:rsidRPr="009007D7">
              <w:t>67</w:t>
            </w:r>
          </w:p>
        </w:tc>
        <w:tc>
          <w:tcPr>
            <w:tcW w:w="810" w:type="dxa"/>
            <w:textDirection w:val="btLr"/>
          </w:tcPr>
          <w:p w14:paraId="7615BE51" w14:textId="79A26567" w:rsidR="004B7860" w:rsidRPr="004A6000" w:rsidRDefault="00AF6DC4" w:rsidP="006B659E">
            <w:pPr>
              <w:spacing w:after="160" w:line="259" w:lineRule="auto"/>
              <w:ind w:left="113" w:right="113"/>
              <w:jc w:val="center"/>
              <w:rPr>
                <w:rFonts w:eastAsiaTheme="majorEastAsia"/>
                <w:spacing w:val="-10"/>
                <w:kern w:val="28"/>
                <w:szCs w:val="26"/>
              </w:rPr>
            </w:pPr>
            <w:r w:rsidRPr="009007D7">
              <w:t>79</w:t>
            </w:r>
            <w:r w:rsidR="00D53CC4">
              <w:t>.</w:t>
            </w:r>
            <w:r w:rsidRPr="009007D7">
              <w:t>73</w:t>
            </w:r>
          </w:p>
        </w:tc>
        <w:tc>
          <w:tcPr>
            <w:tcW w:w="810" w:type="dxa"/>
            <w:textDirection w:val="btLr"/>
          </w:tcPr>
          <w:p w14:paraId="3B332FC6" w14:textId="636FEC72" w:rsidR="004B7860" w:rsidRPr="004A6000" w:rsidRDefault="00AF6DC4" w:rsidP="006B659E">
            <w:pPr>
              <w:spacing w:after="160" w:line="259" w:lineRule="auto"/>
              <w:ind w:left="113" w:right="113"/>
              <w:jc w:val="center"/>
              <w:rPr>
                <w:rFonts w:eastAsiaTheme="majorEastAsia"/>
                <w:spacing w:val="-10"/>
                <w:kern w:val="28"/>
                <w:szCs w:val="26"/>
              </w:rPr>
            </w:pPr>
            <w:r w:rsidRPr="009007D7">
              <w:t>79</w:t>
            </w:r>
            <w:r w:rsidR="00D53CC4">
              <w:t>.</w:t>
            </w:r>
            <w:r w:rsidRPr="009007D7">
              <w:t>19</w:t>
            </w:r>
          </w:p>
        </w:tc>
      </w:tr>
      <w:tr w:rsidR="004B7860" w:rsidRPr="004A6000" w14:paraId="1FD8C3A3" w14:textId="77777777" w:rsidTr="00021C5D">
        <w:trPr>
          <w:cantSplit/>
          <w:trHeight w:val="1134"/>
        </w:trPr>
        <w:tc>
          <w:tcPr>
            <w:tcW w:w="540" w:type="dxa"/>
            <w:vMerge/>
            <w:textDirection w:val="btLr"/>
            <w:vAlign w:val="center"/>
          </w:tcPr>
          <w:p w14:paraId="221C00C1" w14:textId="77777777" w:rsidR="004B7860" w:rsidRPr="004A6000" w:rsidRDefault="004B7860"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2755B88B" w14:textId="77777777" w:rsidR="004B7860" w:rsidRPr="004A6000" w:rsidRDefault="004B7860"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Giá</w:t>
            </w:r>
            <w:proofErr w:type="spellEnd"/>
          </w:p>
        </w:tc>
        <w:tc>
          <w:tcPr>
            <w:tcW w:w="866" w:type="dxa"/>
            <w:textDirection w:val="btLr"/>
          </w:tcPr>
          <w:p w14:paraId="1E956A77" w14:textId="1A61B5A6"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64</w:t>
            </w:r>
            <w:r w:rsidR="00D53CC4">
              <w:rPr>
                <w:color w:val="000000"/>
                <w:szCs w:val="26"/>
              </w:rPr>
              <w:t>.</w:t>
            </w:r>
            <w:r w:rsidRPr="00444C16">
              <w:rPr>
                <w:color w:val="000000"/>
                <w:szCs w:val="26"/>
              </w:rPr>
              <w:t>86</w:t>
            </w:r>
          </w:p>
        </w:tc>
        <w:tc>
          <w:tcPr>
            <w:tcW w:w="810" w:type="dxa"/>
            <w:textDirection w:val="btLr"/>
          </w:tcPr>
          <w:p w14:paraId="65221305" w14:textId="67BCE9F1"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84</w:t>
            </w:r>
            <w:r w:rsidR="00D53CC4">
              <w:rPr>
                <w:color w:val="000000"/>
                <w:szCs w:val="26"/>
              </w:rPr>
              <w:t>.</w:t>
            </w:r>
            <w:r w:rsidRPr="00444C16">
              <w:rPr>
                <w:color w:val="000000"/>
                <w:szCs w:val="26"/>
              </w:rPr>
              <w:t>71</w:t>
            </w:r>
          </w:p>
        </w:tc>
        <w:tc>
          <w:tcPr>
            <w:tcW w:w="810" w:type="dxa"/>
            <w:textDirection w:val="btLr"/>
          </w:tcPr>
          <w:p w14:paraId="6740A512" w14:textId="70E963D7"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73</w:t>
            </w:r>
            <w:r w:rsidR="00D53CC4">
              <w:rPr>
                <w:color w:val="000000"/>
                <w:szCs w:val="26"/>
              </w:rPr>
              <w:t>.</w:t>
            </w:r>
            <w:r w:rsidRPr="00444C16">
              <w:rPr>
                <w:color w:val="000000"/>
                <w:szCs w:val="26"/>
              </w:rPr>
              <w:t>47</w:t>
            </w:r>
          </w:p>
        </w:tc>
        <w:tc>
          <w:tcPr>
            <w:tcW w:w="810" w:type="dxa"/>
            <w:gridSpan w:val="2"/>
            <w:textDirection w:val="btLr"/>
          </w:tcPr>
          <w:p w14:paraId="36097FDA" w14:textId="2183DCB4"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64</w:t>
            </w:r>
            <w:r w:rsidR="00D53CC4">
              <w:rPr>
                <w:szCs w:val="26"/>
              </w:rPr>
              <w:t>.</w:t>
            </w:r>
            <w:r w:rsidRPr="00444C16">
              <w:rPr>
                <w:szCs w:val="26"/>
              </w:rPr>
              <w:t>80</w:t>
            </w:r>
          </w:p>
        </w:tc>
        <w:tc>
          <w:tcPr>
            <w:tcW w:w="810" w:type="dxa"/>
            <w:textDirection w:val="btLr"/>
          </w:tcPr>
          <w:p w14:paraId="257A9FA5" w14:textId="0AFD89EE"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95</w:t>
            </w:r>
            <w:r w:rsidR="00D53CC4">
              <w:rPr>
                <w:szCs w:val="26"/>
              </w:rPr>
              <w:t>.</w:t>
            </w:r>
            <w:r w:rsidRPr="00444C16">
              <w:rPr>
                <w:szCs w:val="26"/>
              </w:rPr>
              <w:t>29</w:t>
            </w:r>
          </w:p>
        </w:tc>
        <w:tc>
          <w:tcPr>
            <w:tcW w:w="810" w:type="dxa"/>
            <w:textDirection w:val="btLr"/>
          </w:tcPr>
          <w:p w14:paraId="6C4B416C" w14:textId="183ABB13"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77</w:t>
            </w:r>
            <w:r w:rsidR="00D53CC4">
              <w:rPr>
                <w:szCs w:val="26"/>
              </w:rPr>
              <w:t>.</w:t>
            </w:r>
            <w:r w:rsidRPr="00444C16">
              <w:rPr>
                <w:szCs w:val="26"/>
              </w:rPr>
              <w:t>14</w:t>
            </w:r>
          </w:p>
        </w:tc>
        <w:tc>
          <w:tcPr>
            <w:tcW w:w="810" w:type="dxa"/>
            <w:textDirection w:val="btLr"/>
          </w:tcPr>
          <w:p w14:paraId="1E19CD30" w14:textId="4F955A97" w:rsidR="004B7860" w:rsidRPr="004A6000" w:rsidRDefault="00AF6DC4" w:rsidP="006B659E">
            <w:pPr>
              <w:spacing w:after="160" w:line="259" w:lineRule="auto"/>
              <w:ind w:left="113" w:right="113"/>
              <w:jc w:val="center"/>
              <w:rPr>
                <w:rFonts w:eastAsiaTheme="majorEastAsia"/>
                <w:spacing w:val="-10"/>
                <w:kern w:val="28"/>
                <w:szCs w:val="26"/>
              </w:rPr>
            </w:pPr>
            <w:r w:rsidRPr="009007D7">
              <w:t>61</w:t>
            </w:r>
            <w:r w:rsidR="00D53CC4">
              <w:t>.</w:t>
            </w:r>
            <w:r w:rsidRPr="009007D7">
              <w:t>54</w:t>
            </w:r>
          </w:p>
        </w:tc>
        <w:tc>
          <w:tcPr>
            <w:tcW w:w="810" w:type="dxa"/>
            <w:textDirection w:val="btLr"/>
          </w:tcPr>
          <w:p w14:paraId="5EE17524" w14:textId="2C09BA41" w:rsidR="004B7860" w:rsidRPr="004A6000" w:rsidRDefault="00AF6DC4" w:rsidP="006B659E">
            <w:pPr>
              <w:spacing w:after="160" w:line="259" w:lineRule="auto"/>
              <w:ind w:left="113" w:right="113"/>
              <w:jc w:val="center"/>
              <w:rPr>
                <w:rFonts w:eastAsiaTheme="majorEastAsia"/>
                <w:spacing w:val="-10"/>
                <w:kern w:val="28"/>
                <w:szCs w:val="26"/>
              </w:rPr>
            </w:pPr>
            <w:r w:rsidRPr="009007D7">
              <w:t>94</w:t>
            </w:r>
            <w:r w:rsidR="00D53CC4">
              <w:t>.</w:t>
            </w:r>
            <w:r w:rsidRPr="009007D7">
              <w:t>12</w:t>
            </w:r>
          </w:p>
        </w:tc>
        <w:tc>
          <w:tcPr>
            <w:tcW w:w="810" w:type="dxa"/>
            <w:textDirection w:val="btLr"/>
          </w:tcPr>
          <w:p w14:paraId="0A57C398" w14:textId="4D5FF00C" w:rsidR="004B7860" w:rsidRPr="004A6000" w:rsidRDefault="00AF6DC4" w:rsidP="006B659E">
            <w:pPr>
              <w:spacing w:after="160" w:line="259" w:lineRule="auto"/>
              <w:ind w:left="113" w:right="113"/>
              <w:jc w:val="center"/>
              <w:rPr>
                <w:rFonts w:eastAsiaTheme="majorEastAsia"/>
                <w:spacing w:val="-10"/>
                <w:kern w:val="28"/>
                <w:szCs w:val="26"/>
              </w:rPr>
            </w:pPr>
            <w:r w:rsidRPr="009007D7">
              <w:t>74</w:t>
            </w:r>
            <w:r w:rsidR="00D53CC4">
              <w:t>.</w:t>
            </w:r>
            <w:r w:rsidRPr="009007D7">
              <w:t>42</w:t>
            </w:r>
          </w:p>
        </w:tc>
      </w:tr>
      <w:tr w:rsidR="004B7860" w:rsidRPr="004A6000" w14:paraId="60E0E4F4" w14:textId="77777777" w:rsidTr="00AB5CD2">
        <w:trPr>
          <w:cantSplit/>
          <w:trHeight w:val="948"/>
        </w:trPr>
        <w:tc>
          <w:tcPr>
            <w:tcW w:w="540" w:type="dxa"/>
            <w:vMerge/>
            <w:textDirection w:val="btLr"/>
            <w:vAlign w:val="center"/>
          </w:tcPr>
          <w:p w14:paraId="59D603FA" w14:textId="77777777" w:rsidR="004B7860" w:rsidRPr="004A6000" w:rsidRDefault="004B7860"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02637DC4" w14:textId="77777777" w:rsidR="004B7860" w:rsidRPr="004A6000" w:rsidRDefault="004B7860" w:rsidP="006B659E">
            <w:pPr>
              <w:spacing w:after="160" w:line="259" w:lineRule="auto"/>
              <w:ind w:left="113" w:right="113"/>
              <w:jc w:val="center"/>
              <w:rPr>
                <w:rFonts w:eastAsiaTheme="majorEastAsia"/>
                <w:spacing w:val="-10"/>
                <w:kern w:val="28"/>
                <w:szCs w:val="26"/>
              </w:rPr>
            </w:pPr>
            <w:r w:rsidRPr="004A6000">
              <w:rPr>
                <w:rFonts w:eastAsiaTheme="majorEastAsia"/>
                <w:spacing w:val="-10"/>
                <w:kern w:val="28"/>
                <w:szCs w:val="26"/>
              </w:rPr>
              <w:t>Ship</w:t>
            </w:r>
          </w:p>
        </w:tc>
        <w:tc>
          <w:tcPr>
            <w:tcW w:w="866" w:type="dxa"/>
            <w:textDirection w:val="btLr"/>
          </w:tcPr>
          <w:p w14:paraId="3DDC89EA" w14:textId="55F2FEBD"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74</w:t>
            </w:r>
            <w:r w:rsidR="00D53CC4">
              <w:rPr>
                <w:color w:val="000000"/>
                <w:szCs w:val="26"/>
              </w:rPr>
              <w:t>.</w:t>
            </w:r>
            <w:r w:rsidRPr="00444C16">
              <w:rPr>
                <w:color w:val="000000"/>
                <w:szCs w:val="26"/>
              </w:rPr>
              <w:t>74</w:t>
            </w:r>
          </w:p>
        </w:tc>
        <w:tc>
          <w:tcPr>
            <w:tcW w:w="810" w:type="dxa"/>
            <w:textDirection w:val="btLr"/>
          </w:tcPr>
          <w:p w14:paraId="50A3BB50" w14:textId="0CBC9E8B"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79</w:t>
            </w:r>
            <w:r w:rsidR="00D53CC4">
              <w:rPr>
                <w:color w:val="000000"/>
                <w:szCs w:val="26"/>
              </w:rPr>
              <w:t>.</w:t>
            </w:r>
            <w:r w:rsidRPr="00444C16">
              <w:rPr>
                <w:color w:val="000000"/>
                <w:szCs w:val="26"/>
              </w:rPr>
              <w:t>67</w:t>
            </w:r>
          </w:p>
        </w:tc>
        <w:tc>
          <w:tcPr>
            <w:tcW w:w="810" w:type="dxa"/>
            <w:textDirection w:val="btLr"/>
          </w:tcPr>
          <w:p w14:paraId="3455CCB9" w14:textId="5A938732"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77</w:t>
            </w:r>
            <w:r w:rsidR="00D53CC4">
              <w:rPr>
                <w:color w:val="000000"/>
                <w:szCs w:val="26"/>
              </w:rPr>
              <w:t>.</w:t>
            </w:r>
            <w:r w:rsidRPr="00444C16">
              <w:rPr>
                <w:color w:val="000000"/>
                <w:szCs w:val="26"/>
              </w:rPr>
              <w:t>13</w:t>
            </w:r>
          </w:p>
        </w:tc>
        <w:tc>
          <w:tcPr>
            <w:tcW w:w="810" w:type="dxa"/>
            <w:gridSpan w:val="2"/>
            <w:textDirection w:val="btLr"/>
          </w:tcPr>
          <w:p w14:paraId="5A9B94D2" w14:textId="48EEB21D"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82</w:t>
            </w:r>
            <w:r w:rsidR="00D53CC4">
              <w:rPr>
                <w:szCs w:val="26"/>
              </w:rPr>
              <w:t>.</w:t>
            </w:r>
            <w:r w:rsidRPr="00444C16">
              <w:rPr>
                <w:szCs w:val="26"/>
              </w:rPr>
              <w:t>98</w:t>
            </w:r>
          </w:p>
        </w:tc>
        <w:tc>
          <w:tcPr>
            <w:tcW w:w="810" w:type="dxa"/>
            <w:textDirection w:val="btLr"/>
          </w:tcPr>
          <w:p w14:paraId="1DA91E4C" w14:textId="3FADE454"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85</w:t>
            </w:r>
            <w:r w:rsidR="00D53CC4">
              <w:rPr>
                <w:szCs w:val="26"/>
              </w:rPr>
              <w:t>.</w:t>
            </w:r>
            <w:r w:rsidRPr="00444C16">
              <w:rPr>
                <w:szCs w:val="26"/>
              </w:rPr>
              <w:t>71</w:t>
            </w:r>
          </w:p>
        </w:tc>
        <w:tc>
          <w:tcPr>
            <w:tcW w:w="810" w:type="dxa"/>
            <w:textDirection w:val="btLr"/>
          </w:tcPr>
          <w:p w14:paraId="7BFC138F" w14:textId="230CE613"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84</w:t>
            </w:r>
            <w:r w:rsidR="00D53CC4">
              <w:rPr>
                <w:szCs w:val="26"/>
              </w:rPr>
              <w:t>.</w:t>
            </w:r>
            <w:r w:rsidRPr="00444C16">
              <w:rPr>
                <w:szCs w:val="26"/>
              </w:rPr>
              <w:t>32</w:t>
            </w:r>
          </w:p>
        </w:tc>
        <w:tc>
          <w:tcPr>
            <w:tcW w:w="810" w:type="dxa"/>
            <w:textDirection w:val="btLr"/>
          </w:tcPr>
          <w:p w14:paraId="10875FDF" w14:textId="4CA45378" w:rsidR="004B7860" w:rsidRPr="004A6000" w:rsidRDefault="00AF6DC4" w:rsidP="006B659E">
            <w:pPr>
              <w:spacing w:after="160" w:line="259" w:lineRule="auto"/>
              <w:ind w:left="113" w:right="113"/>
              <w:jc w:val="center"/>
              <w:rPr>
                <w:rFonts w:eastAsiaTheme="majorEastAsia"/>
                <w:spacing w:val="-10"/>
                <w:kern w:val="28"/>
                <w:szCs w:val="26"/>
              </w:rPr>
            </w:pPr>
            <w:r w:rsidRPr="009007D7">
              <w:t>81</w:t>
            </w:r>
            <w:r w:rsidR="00D53CC4">
              <w:t>.</w:t>
            </w:r>
            <w:r w:rsidRPr="009007D7">
              <w:t>05</w:t>
            </w:r>
          </w:p>
        </w:tc>
        <w:tc>
          <w:tcPr>
            <w:tcW w:w="810" w:type="dxa"/>
            <w:textDirection w:val="btLr"/>
          </w:tcPr>
          <w:p w14:paraId="3475987F" w14:textId="45EC48A2" w:rsidR="004B7860" w:rsidRPr="004A6000" w:rsidRDefault="00AF6DC4" w:rsidP="006B659E">
            <w:pPr>
              <w:spacing w:after="160" w:line="259" w:lineRule="auto"/>
              <w:ind w:left="113" w:right="113"/>
              <w:jc w:val="center"/>
              <w:rPr>
                <w:rFonts w:eastAsiaTheme="majorEastAsia"/>
                <w:spacing w:val="-10"/>
                <w:kern w:val="28"/>
                <w:szCs w:val="26"/>
              </w:rPr>
            </w:pPr>
            <w:r w:rsidRPr="009007D7">
              <w:t>84</w:t>
            </w:r>
            <w:r w:rsidR="00D53CC4">
              <w:t>.</w:t>
            </w:r>
            <w:r w:rsidRPr="009007D7">
              <w:t>62</w:t>
            </w:r>
          </w:p>
        </w:tc>
        <w:tc>
          <w:tcPr>
            <w:tcW w:w="810" w:type="dxa"/>
            <w:textDirection w:val="btLr"/>
          </w:tcPr>
          <w:p w14:paraId="1E68199A" w14:textId="7AB84651" w:rsidR="004B7860" w:rsidRPr="004A6000" w:rsidRDefault="00AF6DC4" w:rsidP="006B659E">
            <w:pPr>
              <w:spacing w:after="160" w:line="259" w:lineRule="auto"/>
              <w:ind w:left="113" w:right="113"/>
              <w:jc w:val="center"/>
              <w:rPr>
                <w:rFonts w:eastAsiaTheme="majorEastAsia"/>
                <w:spacing w:val="-10"/>
                <w:kern w:val="28"/>
                <w:szCs w:val="26"/>
              </w:rPr>
            </w:pPr>
            <w:r w:rsidRPr="009007D7">
              <w:t>82</w:t>
            </w:r>
            <w:r w:rsidR="00D53CC4">
              <w:t>.</w:t>
            </w:r>
            <w:r w:rsidRPr="009007D7">
              <w:t>80</w:t>
            </w:r>
          </w:p>
        </w:tc>
      </w:tr>
      <w:tr w:rsidR="004B7860" w:rsidRPr="004A6000" w14:paraId="0B143934" w14:textId="77777777" w:rsidTr="00AB5CD2">
        <w:trPr>
          <w:cantSplit/>
          <w:trHeight w:val="849"/>
        </w:trPr>
        <w:tc>
          <w:tcPr>
            <w:tcW w:w="540" w:type="dxa"/>
            <w:vMerge/>
            <w:textDirection w:val="btLr"/>
            <w:vAlign w:val="center"/>
          </w:tcPr>
          <w:p w14:paraId="2EBC4AEB" w14:textId="77777777" w:rsidR="004B7860" w:rsidRPr="004A6000" w:rsidRDefault="004B7860"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0892F0E4" w14:textId="77777777" w:rsidR="004B7860" w:rsidRPr="004A6000" w:rsidRDefault="004B7860"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Hiệu</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năng</w:t>
            </w:r>
            <w:proofErr w:type="spellEnd"/>
          </w:p>
        </w:tc>
        <w:tc>
          <w:tcPr>
            <w:tcW w:w="866" w:type="dxa"/>
            <w:textDirection w:val="btLr"/>
          </w:tcPr>
          <w:p w14:paraId="0830144D" w14:textId="00E1898A"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74</w:t>
            </w:r>
            <w:r w:rsidR="00D53CC4">
              <w:rPr>
                <w:color w:val="000000"/>
                <w:szCs w:val="26"/>
              </w:rPr>
              <w:t>.</w:t>
            </w:r>
            <w:r w:rsidRPr="00444C16">
              <w:rPr>
                <w:color w:val="000000"/>
                <w:szCs w:val="26"/>
              </w:rPr>
              <w:t>34</w:t>
            </w:r>
          </w:p>
        </w:tc>
        <w:tc>
          <w:tcPr>
            <w:tcW w:w="810" w:type="dxa"/>
            <w:textDirection w:val="btLr"/>
          </w:tcPr>
          <w:p w14:paraId="37878DAA" w14:textId="5095CD07"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81</w:t>
            </w:r>
            <w:r w:rsidR="00D53CC4">
              <w:rPr>
                <w:color w:val="000000"/>
                <w:szCs w:val="26"/>
              </w:rPr>
              <w:t>.</w:t>
            </w:r>
            <w:r w:rsidRPr="00444C16">
              <w:rPr>
                <w:color w:val="000000"/>
                <w:szCs w:val="26"/>
              </w:rPr>
              <w:t>29</w:t>
            </w:r>
          </w:p>
        </w:tc>
        <w:tc>
          <w:tcPr>
            <w:tcW w:w="810" w:type="dxa"/>
            <w:textDirection w:val="btLr"/>
          </w:tcPr>
          <w:p w14:paraId="6652755E" w14:textId="49F27056"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77</w:t>
            </w:r>
            <w:r w:rsidR="00D53CC4">
              <w:rPr>
                <w:color w:val="000000"/>
                <w:szCs w:val="26"/>
              </w:rPr>
              <w:t>.</w:t>
            </w:r>
            <w:r w:rsidRPr="00444C16">
              <w:rPr>
                <w:color w:val="000000"/>
                <w:szCs w:val="26"/>
              </w:rPr>
              <w:t>66</w:t>
            </w:r>
          </w:p>
        </w:tc>
        <w:tc>
          <w:tcPr>
            <w:tcW w:w="810" w:type="dxa"/>
            <w:gridSpan w:val="2"/>
            <w:textDirection w:val="btLr"/>
          </w:tcPr>
          <w:p w14:paraId="046D8359" w14:textId="14F91BD0"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82</w:t>
            </w:r>
            <w:r w:rsidR="00D53CC4">
              <w:rPr>
                <w:szCs w:val="26"/>
              </w:rPr>
              <w:t>.</w:t>
            </w:r>
            <w:r w:rsidRPr="00444C16">
              <w:rPr>
                <w:szCs w:val="26"/>
              </w:rPr>
              <w:t>81</w:t>
            </w:r>
          </w:p>
        </w:tc>
        <w:tc>
          <w:tcPr>
            <w:tcW w:w="810" w:type="dxa"/>
            <w:textDirection w:val="btLr"/>
          </w:tcPr>
          <w:p w14:paraId="7854ABE5" w14:textId="21E9E75A"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38</w:t>
            </w:r>
            <w:r w:rsidR="00D53CC4">
              <w:rPr>
                <w:szCs w:val="26"/>
              </w:rPr>
              <w:t>.</w:t>
            </w:r>
            <w:r w:rsidRPr="00444C16">
              <w:rPr>
                <w:szCs w:val="26"/>
              </w:rPr>
              <w:t>13</w:t>
            </w:r>
          </w:p>
        </w:tc>
        <w:tc>
          <w:tcPr>
            <w:tcW w:w="810" w:type="dxa"/>
            <w:textDirection w:val="btLr"/>
          </w:tcPr>
          <w:p w14:paraId="635363BB" w14:textId="01554C2A"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52</w:t>
            </w:r>
            <w:r w:rsidR="00D53CC4">
              <w:rPr>
                <w:szCs w:val="26"/>
              </w:rPr>
              <w:t>.</w:t>
            </w:r>
            <w:r w:rsidRPr="00444C16">
              <w:rPr>
                <w:szCs w:val="26"/>
              </w:rPr>
              <w:t>22</w:t>
            </w:r>
          </w:p>
        </w:tc>
        <w:tc>
          <w:tcPr>
            <w:tcW w:w="810" w:type="dxa"/>
            <w:textDirection w:val="btLr"/>
          </w:tcPr>
          <w:p w14:paraId="1125DA5F" w14:textId="559ABE92" w:rsidR="004B7860" w:rsidRPr="004A6000" w:rsidRDefault="00AF6DC4" w:rsidP="006B659E">
            <w:pPr>
              <w:spacing w:after="160" w:line="259" w:lineRule="auto"/>
              <w:ind w:left="113" w:right="113"/>
              <w:jc w:val="center"/>
              <w:rPr>
                <w:rFonts w:eastAsiaTheme="majorEastAsia"/>
                <w:spacing w:val="-10"/>
                <w:kern w:val="28"/>
                <w:szCs w:val="26"/>
              </w:rPr>
            </w:pPr>
            <w:r w:rsidRPr="009007D7">
              <w:t>90</w:t>
            </w:r>
            <w:r w:rsidR="00D53CC4">
              <w:t>.</w:t>
            </w:r>
            <w:r w:rsidRPr="009007D7">
              <w:t>00</w:t>
            </w:r>
          </w:p>
        </w:tc>
        <w:tc>
          <w:tcPr>
            <w:tcW w:w="810" w:type="dxa"/>
            <w:textDirection w:val="btLr"/>
          </w:tcPr>
          <w:p w14:paraId="74373564" w14:textId="5B837A3C" w:rsidR="004B7860" w:rsidRPr="004A6000" w:rsidRDefault="00AF6DC4" w:rsidP="006B659E">
            <w:pPr>
              <w:spacing w:after="160" w:line="259" w:lineRule="auto"/>
              <w:ind w:left="113" w:right="113"/>
              <w:jc w:val="center"/>
              <w:rPr>
                <w:rFonts w:eastAsiaTheme="majorEastAsia"/>
                <w:spacing w:val="-10"/>
                <w:kern w:val="28"/>
                <w:szCs w:val="26"/>
              </w:rPr>
            </w:pPr>
            <w:r w:rsidRPr="009007D7">
              <w:t>38</w:t>
            </w:r>
            <w:r w:rsidR="00D53CC4">
              <w:t>.</w:t>
            </w:r>
            <w:r w:rsidRPr="009007D7">
              <w:t>85</w:t>
            </w:r>
          </w:p>
        </w:tc>
        <w:tc>
          <w:tcPr>
            <w:tcW w:w="810" w:type="dxa"/>
            <w:textDirection w:val="btLr"/>
          </w:tcPr>
          <w:p w14:paraId="05083717" w14:textId="1837E8A4" w:rsidR="004B7860" w:rsidRPr="004A6000" w:rsidRDefault="00AF6DC4" w:rsidP="006B659E">
            <w:pPr>
              <w:spacing w:after="160" w:line="259" w:lineRule="auto"/>
              <w:ind w:left="113" w:right="113"/>
              <w:jc w:val="center"/>
              <w:rPr>
                <w:rFonts w:eastAsiaTheme="majorEastAsia"/>
                <w:spacing w:val="-10"/>
                <w:kern w:val="28"/>
                <w:szCs w:val="26"/>
              </w:rPr>
            </w:pPr>
            <w:r w:rsidRPr="009007D7">
              <w:t>54</w:t>
            </w:r>
            <w:r w:rsidR="00D53CC4">
              <w:t>.</w:t>
            </w:r>
            <w:r w:rsidRPr="009007D7">
              <w:t>27</w:t>
            </w:r>
          </w:p>
        </w:tc>
      </w:tr>
      <w:tr w:rsidR="004B7860" w:rsidRPr="004A6000" w14:paraId="1C162623" w14:textId="77777777" w:rsidTr="00021C5D">
        <w:trPr>
          <w:cantSplit/>
          <w:trHeight w:val="863"/>
        </w:trPr>
        <w:tc>
          <w:tcPr>
            <w:tcW w:w="540" w:type="dxa"/>
            <w:vMerge/>
            <w:textDirection w:val="btLr"/>
            <w:vAlign w:val="center"/>
          </w:tcPr>
          <w:p w14:paraId="21E32954" w14:textId="77777777" w:rsidR="004B7860" w:rsidRPr="004A6000" w:rsidRDefault="004B7860"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22B54027" w14:textId="77777777" w:rsidR="004B7860" w:rsidRPr="004A6000" w:rsidRDefault="004B7860"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Mẫu</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mã</w:t>
            </w:r>
            <w:proofErr w:type="spellEnd"/>
          </w:p>
        </w:tc>
        <w:tc>
          <w:tcPr>
            <w:tcW w:w="866" w:type="dxa"/>
            <w:textDirection w:val="btLr"/>
          </w:tcPr>
          <w:p w14:paraId="1E6ADA55" w14:textId="421629CD"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84</w:t>
            </w:r>
            <w:r w:rsidR="00D53CC4">
              <w:rPr>
                <w:color w:val="000000"/>
                <w:szCs w:val="26"/>
              </w:rPr>
              <w:t>.</w:t>
            </w:r>
            <w:r w:rsidRPr="00444C16">
              <w:rPr>
                <w:color w:val="000000"/>
                <w:szCs w:val="26"/>
              </w:rPr>
              <w:t>70</w:t>
            </w:r>
          </w:p>
        </w:tc>
        <w:tc>
          <w:tcPr>
            <w:tcW w:w="810" w:type="dxa"/>
            <w:textDirection w:val="btLr"/>
          </w:tcPr>
          <w:p w14:paraId="0446B145" w14:textId="6EC41B0F"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69</w:t>
            </w:r>
            <w:r w:rsidR="00D53CC4">
              <w:rPr>
                <w:color w:val="000000"/>
                <w:szCs w:val="26"/>
              </w:rPr>
              <w:t>.</w:t>
            </w:r>
            <w:r w:rsidRPr="00444C16">
              <w:rPr>
                <w:color w:val="000000"/>
                <w:szCs w:val="26"/>
              </w:rPr>
              <w:t>82</w:t>
            </w:r>
          </w:p>
        </w:tc>
        <w:tc>
          <w:tcPr>
            <w:tcW w:w="810" w:type="dxa"/>
            <w:textDirection w:val="btLr"/>
          </w:tcPr>
          <w:p w14:paraId="270B54FF" w14:textId="65312F21"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76</w:t>
            </w:r>
            <w:r w:rsidR="00D53CC4">
              <w:rPr>
                <w:color w:val="000000"/>
                <w:szCs w:val="26"/>
              </w:rPr>
              <w:t>.</w:t>
            </w:r>
            <w:r w:rsidRPr="00444C16">
              <w:rPr>
                <w:color w:val="000000"/>
                <w:szCs w:val="26"/>
              </w:rPr>
              <w:t>54</w:t>
            </w:r>
          </w:p>
        </w:tc>
        <w:tc>
          <w:tcPr>
            <w:tcW w:w="810" w:type="dxa"/>
            <w:gridSpan w:val="2"/>
            <w:textDirection w:val="btLr"/>
          </w:tcPr>
          <w:p w14:paraId="78C88590" w14:textId="560E8581"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77</w:t>
            </w:r>
            <w:r w:rsidR="00D53CC4">
              <w:rPr>
                <w:szCs w:val="26"/>
              </w:rPr>
              <w:t>.</w:t>
            </w:r>
            <w:r w:rsidRPr="00444C16">
              <w:rPr>
                <w:szCs w:val="26"/>
              </w:rPr>
              <w:t>48</w:t>
            </w:r>
          </w:p>
        </w:tc>
        <w:tc>
          <w:tcPr>
            <w:tcW w:w="810" w:type="dxa"/>
            <w:textDirection w:val="btLr"/>
          </w:tcPr>
          <w:p w14:paraId="3FB8D7BA" w14:textId="7490518A"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77</w:t>
            </w:r>
            <w:r w:rsidR="00D53CC4">
              <w:rPr>
                <w:szCs w:val="26"/>
              </w:rPr>
              <w:t>.</w:t>
            </w:r>
            <w:r w:rsidRPr="00444C16">
              <w:rPr>
                <w:szCs w:val="26"/>
              </w:rPr>
              <w:t>48</w:t>
            </w:r>
          </w:p>
        </w:tc>
        <w:tc>
          <w:tcPr>
            <w:tcW w:w="810" w:type="dxa"/>
            <w:textDirection w:val="btLr"/>
          </w:tcPr>
          <w:p w14:paraId="3138E27F" w14:textId="16E6C170"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77</w:t>
            </w:r>
            <w:r w:rsidR="00D53CC4">
              <w:rPr>
                <w:szCs w:val="26"/>
              </w:rPr>
              <w:t>.</w:t>
            </w:r>
            <w:r w:rsidRPr="00444C16">
              <w:rPr>
                <w:szCs w:val="26"/>
              </w:rPr>
              <w:t>48</w:t>
            </w:r>
          </w:p>
        </w:tc>
        <w:tc>
          <w:tcPr>
            <w:tcW w:w="810" w:type="dxa"/>
            <w:textDirection w:val="btLr"/>
          </w:tcPr>
          <w:p w14:paraId="6E55F980" w14:textId="777FE97B" w:rsidR="004B7860" w:rsidRPr="004A6000" w:rsidRDefault="00AF6DC4" w:rsidP="006B659E">
            <w:pPr>
              <w:spacing w:after="160" w:line="259" w:lineRule="auto"/>
              <w:ind w:left="113" w:right="113"/>
              <w:jc w:val="center"/>
              <w:rPr>
                <w:rFonts w:eastAsiaTheme="majorEastAsia"/>
                <w:spacing w:val="-10"/>
                <w:kern w:val="28"/>
                <w:szCs w:val="26"/>
              </w:rPr>
            </w:pPr>
            <w:r w:rsidRPr="009007D7">
              <w:t>74</w:t>
            </w:r>
            <w:r w:rsidR="00D53CC4">
              <w:t>.</w:t>
            </w:r>
            <w:r w:rsidRPr="009007D7">
              <w:t>56</w:t>
            </w:r>
          </w:p>
        </w:tc>
        <w:tc>
          <w:tcPr>
            <w:tcW w:w="810" w:type="dxa"/>
            <w:textDirection w:val="btLr"/>
          </w:tcPr>
          <w:p w14:paraId="73519BC2" w14:textId="5E3C22C4" w:rsidR="004B7860" w:rsidRPr="004A6000" w:rsidRDefault="00AF6DC4" w:rsidP="006B659E">
            <w:pPr>
              <w:spacing w:after="160" w:line="259" w:lineRule="auto"/>
              <w:ind w:left="113" w:right="113"/>
              <w:jc w:val="center"/>
              <w:rPr>
                <w:rFonts w:eastAsiaTheme="majorEastAsia"/>
                <w:spacing w:val="-10"/>
                <w:kern w:val="28"/>
                <w:szCs w:val="26"/>
              </w:rPr>
            </w:pPr>
            <w:r w:rsidRPr="009007D7">
              <w:t>76</w:t>
            </w:r>
            <w:r w:rsidR="00D53CC4">
              <w:t>.</w:t>
            </w:r>
            <w:r w:rsidRPr="009007D7">
              <w:t>58</w:t>
            </w:r>
          </w:p>
        </w:tc>
        <w:tc>
          <w:tcPr>
            <w:tcW w:w="810" w:type="dxa"/>
            <w:textDirection w:val="btLr"/>
          </w:tcPr>
          <w:p w14:paraId="1CD14FD9" w14:textId="1273B16F" w:rsidR="004B7860" w:rsidRPr="004A6000" w:rsidRDefault="00AF6DC4" w:rsidP="006B659E">
            <w:pPr>
              <w:spacing w:after="160" w:line="259" w:lineRule="auto"/>
              <w:ind w:left="113" w:right="113"/>
              <w:jc w:val="center"/>
              <w:rPr>
                <w:rFonts w:eastAsiaTheme="majorEastAsia"/>
                <w:spacing w:val="-10"/>
                <w:kern w:val="28"/>
                <w:szCs w:val="26"/>
              </w:rPr>
            </w:pPr>
            <w:r w:rsidRPr="009007D7">
              <w:t>75</w:t>
            </w:r>
            <w:r w:rsidR="00D53CC4">
              <w:t>.</w:t>
            </w:r>
            <w:r w:rsidRPr="009007D7">
              <w:t>56</w:t>
            </w:r>
          </w:p>
        </w:tc>
      </w:tr>
      <w:tr w:rsidR="004B7860" w:rsidRPr="004A6000" w14:paraId="67761E90" w14:textId="77777777" w:rsidTr="00D53CC4">
        <w:trPr>
          <w:cantSplit/>
          <w:trHeight w:val="959"/>
        </w:trPr>
        <w:tc>
          <w:tcPr>
            <w:tcW w:w="540" w:type="dxa"/>
            <w:vMerge/>
            <w:textDirection w:val="btLr"/>
            <w:vAlign w:val="center"/>
          </w:tcPr>
          <w:p w14:paraId="18C1CEBB" w14:textId="77777777" w:rsidR="004B7860" w:rsidRPr="004A6000" w:rsidRDefault="004B7860"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5E24A763" w14:textId="77777777" w:rsidR="004B7860" w:rsidRPr="004A6000" w:rsidRDefault="004B7860"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Cấu</w:t>
            </w:r>
            <w:proofErr w:type="spellEnd"/>
            <w:r>
              <w:rPr>
                <w:rFonts w:eastAsiaTheme="majorEastAsia"/>
                <w:spacing w:val="-10"/>
                <w:kern w:val="28"/>
                <w:szCs w:val="26"/>
              </w:rPr>
              <w:t xml:space="preserve"> </w:t>
            </w:r>
            <w:proofErr w:type="spellStart"/>
            <w:r>
              <w:rPr>
                <w:rFonts w:eastAsiaTheme="majorEastAsia"/>
                <w:spacing w:val="-10"/>
                <w:kern w:val="28"/>
                <w:szCs w:val="26"/>
              </w:rPr>
              <w:t>hình</w:t>
            </w:r>
            <w:proofErr w:type="spellEnd"/>
          </w:p>
        </w:tc>
        <w:tc>
          <w:tcPr>
            <w:tcW w:w="866" w:type="dxa"/>
            <w:textDirection w:val="btLr"/>
          </w:tcPr>
          <w:p w14:paraId="3F36576F" w14:textId="6ED67CA1"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80</w:t>
            </w:r>
            <w:r w:rsidR="00D53CC4">
              <w:rPr>
                <w:color w:val="000000"/>
                <w:szCs w:val="26"/>
              </w:rPr>
              <w:t>.</w:t>
            </w:r>
            <w:r w:rsidRPr="00444C16">
              <w:rPr>
                <w:color w:val="000000"/>
                <w:szCs w:val="26"/>
              </w:rPr>
              <w:t>72</w:t>
            </w:r>
          </w:p>
        </w:tc>
        <w:tc>
          <w:tcPr>
            <w:tcW w:w="810" w:type="dxa"/>
            <w:textDirection w:val="btLr"/>
          </w:tcPr>
          <w:p w14:paraId="22C50854" w14:textId="74B81D0E"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76</w:t>
            </w:r>
            <w:r w:rsidR="00D53CC4">
              <w:rPr>
                <w:color w:val="000000"/>
                <w:szCs w:val="26"/>
              </w:rPr>
              <w:t>.</w:t>
            </w:r>
            <w:r w:rsidRPr="00444C16">
              <w:rPr>
                <w:color w:val="000000"/>
                <w:szCs w:val="26"/>
              </w:rPr>
              <w:t>57</w:t>
            </w:r>
          </w:p>
        </w:tc>
        <w:tc>
          <w:tcPr>
            <w:tcW w:w="810" w:type="dxa"/>
            <w:textDirection w:val="btLr"/>
          </w:tcPr>
          <w:p w14:paraId="7BDD5188" w14:textId="535D2F2B" w:rsidR="004B7860" w:rsidRPr="004A6000" w:rsidRDefault="00AF6DC4" w:rsidP="006B659E">
            <w:pPr>
              <w:spacing w:after="160" w:line="259" w:lineRule="auto"/>
              <w:ind w:left="113" w:right="113"/>
              <w:jc w:val="center"/>
              <w:rPr>
                <w:rFonts w:eastAsiaTheme="majorEastAsia"/>
                <w:spacing w:val="-10"/>
                <w:kern w:val="28"/>
                <w:szCs w:val="26"/>
              </w:rPr>
            </w:pPr>
            <w:r w:rsidRPr="00444C16">
              <w:rPr>
                <w:color w:val="000000"/>
                <w:szCs w:val="26"/>
              </w:rPr>
              <w:t>78</w:t>
            </w:r>
            <w:r w:rsidR="00D53CC4">
              <w:rPr>
                <w:color w:val="000000"/>
                <w:szCs w:val="26"/>
              </w:rPr>
              <w:t>.</w:t>
            </w:r>
            <w:r w:rsidRPr="00444C16">
              <w:rPr>
                <w:color w:val="000000"/>
                <w:szCs w:val="26"/>
              </w:rPr>
              <w:t>59</w:t>
            </w:r>
          </w:p>
        </w:tc>
        <w:tc>
          <w:tcPr>
            <w:tcW w:w="810" w:type="dxa"/>
            <w:gridSpan w:val="2"/>
            <w:textDirection w:val="btLr"/>
          </w:tcPr>
          <w:p w14:paraId="748DD87F" w14:textId="776CF3FD"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87</w:t>
            </w:r>
            <w:r w:rsidR="00D53CC4">
              <w:rPr>
                <w:szCs w:val="26"/>
              </w:rPr>
              <w:t>.</w:t>
            </w:r>
            <w:r w:rsidRPr="00444C16">
              <w:rPr>
                <w:szCs w:val="26"/>
              </w:rPr>
              <w:t>78</w:t>
            </w:r>
          </w:p>
        </w:tc>
        <w:tc>
          <w:tcPr>
            <w:tcW w:w="810" w:type="dxa"/>
            <w:textDirection w:val="btLr"/>
          </w:tcPr>
          <w:p w14:paraId="00B7775A" w14:textId="2FDAABC4"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45</w:t>
            </w:r>
            <w:r w:rsidR="00D53CC4">
              <w:rPr>
                <w:szCs w:val="26"/>
              </w:rPr>
              <w:t>.</w:t>
            </w:r>
            <w:r w:rsidRPr="00444C16">
              <w:rPr>
                <w:szCs w:val="26"/>
              </w:rPr>
              <w:t>14</w:t>
            </w:r>
          </w:p>
        </w:tc>
        <w:tc>
          <w:tcPr>
            <w:tcW w:w="810" w:type="dxa"/>
            <w:textDirection w:val="btLr"/>
          </w:tcPr>
          <w:p w14:paraId="196A6AE0" w14:textId="0DFDC2CE" w:rsidR="004B7860" w:rsidRPr="004A6000" w:rsidRDefault="00AF6DC4" w:rsidP="006B659E">
            <w:pPr>
              <w:spacing w:after="160" w:line="259" w:lineRule="auto"/>
              <w:ind w:left="113" w:right="113"/>
              <w:jc w:val="center"/>
              <w:rPr>
                <w:rFonts w:eastAsiaTheme="majorEastAsia"/>
                <w:spacing w:val="-10"/>
                <w:kern w:val="28"/>
                <w:szCs w:val="26"/>
              </w:rPr>
            </w:pPr>
            <w:r w:rsidRPr="00444C16">
              <w:rPr>
                <w:szCs w:val="26"/>
              </w:rPr>
              <w:t>59</w:t>
            </w:r>
            <w:r w:rsidR="00D53CC4">
              <w:rPr>
                <w:szCs w:val="26"/>
              </w:rPr>
              <w:t>.</w:t>
            </w:r>
            <w:r w:rsidRPr="00444C16">
              <w:rPr>
                <w:szCs w:val="26"/>
              </w:rPr>
              <w:t>62</w:t>
            </w:r>
          </w:p>
        </w:tc>
        <w:tc>
          <w:tcPr>
            <w:tcW w:w="810" w:type="dxa"/>
            <w:textDirection w:val="btLr"/>
          </w:tcPr>
          <w:p w14:paraId="2292C92D" w14:textId="16BE8C55" w:rsidR="004B7860" w:rsidRPr="004A6000" w:rsidRDefault="00AF6DC4" w:rsidP="006B659E">
            <w:pPr>
              <w:spacing w:after="160" w:line="259" w:lineRule="auto"/>
              <w:ind w:left="113" w:right="113"/>
              <w:jc w:val="center"/>
              <w:rPr>
                <w:rFonts w:eastAsiaTheme="majorEastAsia"/>
                <w:spacing w:val="-10"/>
                <w:kern w:val="28"/>
                <w:szCs w:val="26"/>
              </w:rPr>
            </w:pPr>
            <w:r w:rsidRPr="009007D7">
              <w:t>86</w:t>
            </w:r>
            <w:r w:rsidR="00D53CC4">
              <w:t>.</w:t>
            </w:r>
            <w:r w:rsidRPr="009007D7">
              <w:t>96</w:t>
            </w:r>
          </w:p>
        </w:tc>
        <w:tc>
          <w:tcPr>
            <w:tcW w:w="810" w:type="dxa"/>
            <w:textDirection w:val="btLr"/>
          </w:tcPr>
          <w:p w14:paraId="743C925B" w14:textId="2B0CBC70" w:rsidR="004B7860" w:rsidRPr="004A6000" w:rsidRDefault="00EA780A" w:rsidP="00D53CC4">
            <w:pPr>
              <w:spacing w:after="160" w:line="259" w:lineRule="auto"/>
              <w:ind w:left="113" w:right="113"/>
              <w:rPr>
                <w:rFonts w:eastAsiaTheme="majorEastAsia"/>
                <w:spacing w:val="-10"/>
                <w:kern w:val="28"/>
                <w:szCs w:val="26"/>
              </w:rPr>
            </w:pPr>
            <w:r>
              <w:t xml:space="preserve">  </w:t>
            </w:r>
            <w:r w:rsidR="00AF6DC4" w:rsidRPr="009007D7">
              <w:t>45</w:t>
            </w:r>
            <w:r w:rsidR="00D53CC4">
              <w:t>.</w:t>
            </w:r>
            <w:r w:rsidR="00AF6DC4" w:rsidRPr="009007D7">
              <w:t>71</w:t>
            </w:r>
          </w:p>
        </w:tc>
        <w:tc>
          <w:tcPr>
            <w:tcW w:w="810" w:type="dxa"/>
            <w:textDirection w:val="btLr"/>
          </w:tcPr>
          <w:p w14:paraId="52C7AECC" w14:textId="53C64765" w:rsidR="004B7860" w:rsidRPr="004A6000" w:rsidRDefault="00AF6DC4" w:rsidP="006B659E">
            <w:pPr>
              <w:spacing w:after="160" w:line="259" w:lineRule="auto"/>
              <w:ind w:left="113" w:right="113"/>
              <w:jc w:val="center"/>
              <w:rPr>
                <w:rFonts w:eastAsiaTheme="majorEastAsia"/>
                <w:spacing w:val="-10"/>
                <w:kern w:val="28"/>
                <w:szCs w:val="26"/>
              </w:rPr>
            </w:pPr>
            <w:r w:rsidRPr="009007D7">
              <w:t>59</w:t>
            </w:r>
            <w:r w:rsidR="00D53CC4">
              <w:t>.</w:t>
            </w:r>
            <w:r w:rsidRPr="009007D7">
              <w:t>93</w:t>
            </w:r>
          </w:p>
        </w:tc>
      </w:tr>
      <w:tr w:rsidR="004B7860" w:rsidRPr="004A6000" w14:paraId="61C9E351" w14:textId="77777777" w:rsidTr="00021C5D">
        <w:trPr>
          <w:cantSplit/>
          <w:trHeight w:val="620"/>
        </w:trPr>
        <w:tc>
          <w:tcPr>
            <w:tcW w:w="1294" w:type="dxa"/>
            <w:gridSpan w:val="2"/>
            <w:textDirection w:val="btLr"/>
            <w:vAlign w:val="center"/>
          </w:tcPr>
          <w:p w14:paraId="397F574D" w14:textId="77777777" w:rsidR="004B7860" w:rsidRPr="004A6000" w:rsidRDefault="004B7860"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Độ</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đo</w:t>
            </w:r>
            <w:proofErr w:type="spellEnd"/>
          </w:p>
        </w:tc>
        <w:tc>
          <w:tcPr>
            <w:tcW w:w="866" w:type="dxa"/>
            <w:textDirection w:val="btLr"/>
            <w:vAlign w:val="center"/>
          </w:tcPr>
          <w:p w14:paraId="6544E868" w14:textId="77777777" w:rsidR="004B7860" w:rsidRPr="004A6000" w:rsidRDefault="004B7860"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810" w:type="dxa"/>
            <w:textDirection w:val="btLr"/>
            <w:vAlign w:val="center"/>
          </w:tcPr>
          <w:p w14:paraId="1F94C9E8" w14:textId="77777777" w:rsidR="004B7860" w:rsidRPr="004A6000" w:rsidRDefault="004B7860"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810" w:type="dxa"/>
            <w:textDirection w:val="btLr"/>
            <w:vAlign w:val="center"/>
          </w:tcPr>
          <w:p w14:paraId="2A1280E1" w14:textId="4122290A" w:rsidR="004B7860" w:rsidRPr="004A6000" w:rsidRDefault="00D2744A"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c>
          <w:tcPr>
            <w:tcW w:w="810" w:type="dxa"/>
            <w:gridSpan w:val="2"/>
            <w:textDirection w:val="btLr"/>
            <w:vAlign w:val="center"/>
          </w:tcPr>
          <w:p w14:paraId="22E7090A" w14:textId="2FE10AEF" w:rsidR="004B7860" w:rsidRPr="004A6000" w:rsidRDefault="00D2744A"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810" w:type="dxa"/>
            <w:textDirection w:val="btLr"/>
            <w:vAlign w:val="center"/>
          </w:tcPr>
          <w:p w14:paraId="14527B2F" w14:textId="7D543E00" w:rsidR="004B7860" w:rsidRPr="004A6000" w:rsidRDefault="00D2744A"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810" w:type="dxa"/>
            <w:textDirection w:val="btLr"/>
            <w:vAlign w:val="center"/>
          </w:tcPr>
          <w:p w14:paraId="3B4C768B" w14:textId="366DB970" w:rsidR="004B7860" w:rsidRPr="004A6000" w:rsidRDefault="00D2744A"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c>
          <w:tcPr>
            <w:tcW w:w="810" w:type="dxa"/>
            <w:textDirection w:val="btLr"/>
            <w:vAlign w:val="center"/>
          </w:tcPr>
          <w:p w14:paraId="7F6C7C5F" w14:textId="2A6FBE47" w:rsidR="004B7860" w:rsidRPr="004A6000" w:rsidRDefault="00D2744A"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810" w:type="dxa"/>
            <w:textDirection w:val="btLr"/>
            <w:vAlign w:val="center"/>
          </w:tcPr>
          <w:p w14:paraId="7FEC4C75" w14:textId="1BE3734D" w:rsidR="004B7860" w:rsidRPr="004A6000" w:rsidRDefault="00D2744A"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810" w:type="dxa"/>
            <w:textDirection w:val="btLr"/>
            <w:vAlign w:val="center"/>
          </w:tcPr>
          <w:p w14:paraId="273E1FC3" w14:textId="3F546D63" w:rsidR="004B7860" w:rsidRPr="004A6000" w:rsidRDefault="00D2744A"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r>
      <w:tr w:rsidR="006B659E" w:rsidRPr="004A6000" w14:paraId="39DB87F5" w14:textId="77777777" w:rsidTr="00AB5CD2">
        <w:trPr>
          <w:cantSplit/>
          <w:trHeight w:val="1503"/>
        </w:trPr>
        <w:tc>
          <w:tcPr>
            <w:tcW w:w="1294" w:type="dxa"/>
            <w:gridSpan w:val="2"/>
            <w:textDirection w:val="btLr"/>
            <w:vAlign w:val="center"/>
          </w:tcPr>
          <w:p w14:paraId="19227444" w14:textId="77777777" w:rsidR="006B659E" w:rsidRPr="004A6000" w:rsidRDefault="006B659E"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Mô</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hình</w:t>
            </w:r>
            <w:proofErr w:type="spellEnd"/>
          </w:p>
        </w:tc>
        <w:tc>
          <w:tcPr>
            <w:tcW w:w="2492" w:type="dxa"/>
            <w:gridSpan w:val="4"/>
            <w:textDirection w:val="btLr"/>
            <w:vAlign w:val="center"/>
          </w:tcPr>
          <w:p w14:paraId="59D32660" w14:textId="51D793BB" w:rsidR="006B659E" w:rsidRPr="004A6000" w:rsidRDefault="006B659E" w:rsidP="006B659E">
            <w:pPr>
              <w:spacing w:after="160" w:line="259" w:lineRule="auto"/>
              <w:ind w:left="113" w:right="113"/>
              <w:jc w:val="center"/>
              <w:rPr>
                <w:rFonts w:eastAsiaTheme="majorEastAsia"/>
                <w:spacing w:val="-10"/>
                <w:kern w:val="28"/>
                <w:szCs w:val="26"/>
              </w:rPr>
            </w:pPr>
            <w:r w:rsidRPr="003A6D3A">
              <w:rPr>
                <w:i/>
              </w:rPr>
              <w:t>Naïve Bayes (Random Over sampling = 0.6</w:t>
            </w:r>
            <w:r w:rsidR="00AB5CD2">
              <w:rPr>
                <w:i/>
              </w:rPr>
              <w:t xml:space="preserve"> + Sc</w:t>
            </w:r>
            <w:r w:rsidR="002743EC">
              <w:rPr>
                <w:i/>
              </w:rPr>
              <w:t>or</w:t>
            </w:r>
            <w:r w:rsidR="00AB5CD2">
              <w:rPr>
                <w:i/>
              </w:rPr>
              <w:t xml:space="preserve">e &gt; </w:t>
            </w:r>
            <w:r w:rsidR="002743EC">
              <w:rPr>
                <w:i/>
              </w:rPr>
              <w:t>1</w:t>
            </w:r>
            <w:r w:rsidR="00AB5CD2">
              <w:rPr>
                <w:i/>
              </w:rPr>
              <w:t>5</w:t>
            </w:r>
            <w:r w:rsidRPr="003A6D3A">
              <w:rPr>
                <w:i/>
              </w:rPr>
              <w:t>)</w:t>
            </w:r>
          </w:p>
        </w:tc>
        <w:tc>
          <w:tcPr>
            <w:tcW w:w="2424" w:type="dxa"/>
            <w:gridSpan w:val="3"/>
            <w:textDirection w:val="btLr"/>
            <w:vAlign w:val="center"/>
          </w:tcPr>
          <w:p w14:paraId="14740A44" w14:textId="3F24FF13" w:rsidR="006B659E" w:rsidRPr="004A6000" w:rsidRDefault="006B659E" w:rsidP="006B659E">
            <w:pPr>
              <w:spacing w:after="160" w:line="259" w:lineRule="auto"/>
              <w:ind w:left="113" w:right="113"/>
              <w:jc w:val="center"/>
              <w:rPr>
                <w:rFonts w:eastAsiaTheme="majorEastAsia"/>
                <w:spacing w:val="-10"/>
                <w:kern w:val="28"/>
                <w:szCs w:val="26"/>
              </w:rPr>
            </w:pPr>
            <w:r w:rsidRPr="003A6D3A">
              <w:rPr>
                <w:i/>
              </w:rPr>
              <w:t>SVM (Random Over sampling = 0.8)</w:t>
            </w:r>
          </w:p>
        </w:tc>
        <w:tc>
          <w:tcPr>
            <w:tcW w:w="2430" w:type="dxa"/>
            <w:gridSpan w:val="3"/>
            <w:textDirection w:val="btLr"/>
            <w:vAlign w:val="center"/>
          </w:tcPr>
          <w:p w14:paraId="42BAA0EE" w14:textId="2F1EC538" w:rsidR="006B659E" w:rsidRPr="004A6000" w:rsidRDefault="006B659E" w:rsidP="007F52C2">
            <w:pPr>
              <w:keepNext/>
              <w:spacing w:after="160" w:line="259" w:lineRule="auto"/>
              <w:ind w:left="113" w:right="113"/>
              <w:jc w:val="center"/>
              <w:rPr>
                <w:rFonts w:eastAsiaTheme="majorEastAsia"/>
                <w:spacing w:val="-10"/>
                <w:kern w:val="28"/>
                <w:szCs w:val="26"/>
              </w:rPr>
            </w:pPr>
            <w:r w:rsidRPr="003A6D3A">
              <w:rPr>
                <w:i/>
              </w:rPr>
              <w:t>SVM (Random Under sampling = 0.4)</w:t>
            </w:r>
          </w:p>
        </w:tc>
      </w:tr>
    </w:tbl>
    <w:p w14:paraId="2E5CFA44" w14:textId="43FBBE3F" w:rsidR="0086692E" w:rsidRPr="003B5DA6" w:rsidRDefault="007F52C2" w:rsidP="006B659E">
      <w:pPr>
        <w:spacing w:after="160" w:line="259" w:lineRule="auto"/>
        <w:jc w:val="center"/>
        <w:rPr>
          <w:rFonts w:eastAsiaTheme="majorEastAsia"/>
          <w:b/>
          <w:bCs/>
          <w:spacing w:val="-10"/>
          <w:kern w:val="28"/>
          <w:sz w:val="44"/>
          <w:szCs w:val="44"/>
        </w:rPr>
      </w:pPr>
      <w:bookmarkStart w:id="96" w:name="_Toc69131433"/>
      <w:proofErr w:type="spellStart"/>
      <w:r w:rsidRPr="003B5DA6">
        <w:rPr>
          <w:b/>
          <w:bCs/>
        </w:rPr>
        <w:t>Bảng</w:t>
      </w:r>
      <w:proofErr w:type="spellEnd"/>
      <w:r w:rsidRPr="003B5DA6">
        <w:rPr>
          <w:b/>
          <w:bCs/>
        </w:rPr>
        <w:t xml:space="preserve"> </w:t>
      </w:r>
      <w:r w:rsidR="000052B3">
        <w:rPr>
          <w:b/>
          <w:bCs/>
        </w:rPr>
        <w:fldChar w:fldCharType="begin"/>
      </w:r>
      <w:r w:rsidR="000052B3">
        <w:rPr>
          <w:b/>
          <w:bCs/>
        </w:rPr>
        <w:instrText xml:space="preserve"> STYLEREF 1 \s </w:instrText>
      </w:r>
      <w:r w:rsidR="000052B3">
        <w:rPr>
          <w:b/>
          <w:bCs/>
        </w:rPr>
        <w:fldChar w:fldCharType="separate"/>
      </w:r>
      <w:r w:rsidR="00AE4C36">
        <w:rPr>
          <w:b/>
          <w:bCs/>
          <w:noProof/>
        </w:rPr>
        <w:t>5</w:t>
      </w:r>
      <w:r w:rsidR="000052B3">
        <w:rPr>
          <w:b/>
          <w:bCs/>
        </w:rPr>
        <w:fldChar w:fldCharType="end"/>
      </w:r>
      <w:r w:rsidR="000052B3">
        <w:rPr>
          <w:b/>
          <w:bCs/>
        </w:rPr>
        <w:noBreakHyphen/>
      </w:r>
      <w:r w:rsidR="000052B3">
        <w:rPr>
          <w:b/>
          <w:bCs/>
        </w:rPr>
        <w:fldChar w:fldCharType="begin"/>
      </w:r>
      <w:r w:rsidR="000052B3">
        <w:rPr>
          <w:b/>
          <w:bCs/>
        </w:rPr>
        <w:instrText xml:space="preserve"> SEQ Bảng \* ARABIC \s 1 </w:instrText>
      </w:r>
      <w:r w:rsidR="000052B3">
        <w:rPr>
          <w:b/>
          <w:bCs/>
        </w:rPr>
        <w:fldChar w:fldCharType="separate"/>
      </w:r>
      <w:r w:rsidR="00AE4C36">
        <w:rPr>
          <w:b/>
          <w:bCs/>
          <w:noProof/>
        </w:rPr>
        <w:t>8</w:t>
      </w:r>
      <w:r w:rsidR="000052B3">
        <w:rPr>
          <w:b/>
          <w:bCs/>
        </w:rPr>
        <w:fldChar w:fldCharType="end"/>
      </w:r>
      <w:r w:rsidRPr="003B5DA6">
        <w:rPr>
          <w:b/>
          <w:bCs/>
        </w:rPr>
        <w:t xml:space="preserve">. </w:t>
      </w:r>
      <w:proofErr w:type="spellStart"/>
      <w:r w:rsidRPr="003B5DA6">
        <w:rPr>
          <w:b/>
          <w:bCs/>
        </w:rPr>
        <w:t>Kết</w:t>
      </w:r>
      <w:proofErr w:type="spellEnd"/>
      <w:r w:rsidRPr="003B5DA6">
        <w:rPr>
          <w:b/>
          <w:bCs/>
        </w:rPr>
        <w:t xml:space="preserve"> </w:t>
      </w:r>
      <w:proofErr w:type="spellStart"/>
      <w:r w:rsidRPr="003B5DA6">
        <w:rPr>
          <w:b/>
          <w:bCs/>
        </w:rPr>
        <w:t>quả</w:t>
      </w:r>
      <w:proofErr w:type="spellEnd"/>
      <w:r w:rsidRPr="003B5DA6">
        <w:rPr>
          <w:b/>
          <w:bCs/>
        </w:rPr>
        <w:t xml:space="preserve"> </w:t>
      </w:r>
      <w:proofErr w:type="spellStart"/>
      <w:r w:rsidRPr="003B5DA6">
        <w:rPr>
          <w:b/>
          <w:bCs/>
        </w:rPr>
        <w:t>mô</w:t>
      </w:r>
      <w:proofErr w:type="spellEnd"/>
      <w:r w:rsidRPr="003B5DA6">
        <w:rPr>
          <w:b/>
          <w:bCs/>
        </w:rPr>
        <w:t xml:space="preserve"> </w:t>
      </w:r>
      <w:proofErr w:type="spellStart"/>
      <w:r w:rsidRPr="003B5DA6">
        <w:rPr>
          <w:b/>
          <w:bCs/>
        </w:rPr>
        <w:t>hình</w:t>
      </w:r>
      <w:proofErr w:type="spellEnd"/>
      <w:r w:rsidRPr="003B5DA6">
        <w:rPr>
          <w:b/>
          <w:bCs/>
        </w:rPr>
        <w:t xml:space="preserve"> </w:t>
      </w:r>
      <w:proofErr w:type="spellStart"/>
      <w:r w:rsidRPr="003B5DA6">
        <w:rPr>
          <w:b/>
          <w:bCs/>
        </w:rPr>
        <w:t>với</w:t>
      </w:r>
      <w:proofErr w:type="spellEnd"/>
      <w:r w:rsidRPr="003B5DA6">
        <w:rPr>
          <w:b/>
          <w:bCs/>
        </w:rPr>
        <w:t xml:space="preserve"> </w:t>
      </w:r>
      <w:proofErr w:type="spellStart"/>
      <w:r w:rsidRPr="003B5DA6">
        <w:rPr>
          <w:b/>
          <w:bCs/>
        </w:rPr>
        <w:t>cách</w:t>
      </w:r>
      <w:proofErr w:type="spellEnd"/>
      <w:r w:rsidRPr="003B5DA6">
        <w:rPr>
          <w:b/>
          <w:bCs/>
        </w:rPr>
        <w:t xml:space="preserve"> </w:t>
      </w:r>
      <w:proofErr w:type="spellStart"/>
      <w:r w:rsidRPr="003B5DA6">
        <w:rPr>
          <w:b/>
          <w:bCs/>
        </w:rPr>
        <w:t>biểu</w:t>
      </w:r>
      <w:proofErr w:type="spellEnd"/>
      <w:r w:rsidRPr="003B5DA6">
        <w:rPr>
          <w:b/>
          <w:bCs/>
        </w:rPr>
        <w:t xml:space="preserve"> </w:t>
      </w:r>
      <w:proofErr w:type="spellStart"/>
      <w:r w:rsidRPr="003B5DA6">
        <w:rPr>
          <w:b/>
          <w:bCs/>
        </w:rPr>
        <w:t>diễn</w:t>
      </w:r>
      <w:proofErr w:type="spellEnd"/>
      <w:r w:rsidRPr="003B5DA6">
        <w:rPr>
          <w:b/>
          <w:bCs/>
        </w:rPr>
        <w:t xml:space="preserve"> Chi2 </w:t>
      </w:r>
      <w:proofErr w:type="spellStart"/>
      <w:r w:rsidRPr="003B5DA6">
        <w:rPr>
          <w:b/>
          <w:bCs/>
        </w:rPr>
        <w:t>đã</w:t>
      </w:r>
      <w:proofErr w:type="spellEnd"/>
      <w:r w:rsidRPr="003B5DA6">
        <w:rPr>
          <w:b/>
          <w:bCs/>
        </w:rPr>
        <w:t xml:space="preserve"> </w:t>
      </w:r>
      <w:proofErr w:type="spellStart"/>
      <w:r w:rsidRPr="003B5DA6">
        <w:rPr>
          <w:b/>
          <w:bCs/>
        </w:rPr>
        <w:t>lọc</w:t>
      </w:r>
      <w:proofErr w:type="spellEnd"/>
      <w:r w:rsidRPr="003B5DA6">
        <w:rPr>
          <w:b/>
          <w:bCs/>
        </w:rPr>
        <w:t xml:space="preserve"> </w:t>
      </w:r>
      <w:proofErr w:type="spellStart"/>
      <w:r w:rsidRPr="003B5DA6">
        <w:rPr>
          <w:b/>
          <w:bCs/>
        </w:rPr>
        <w:t>từ</w:t>
      </w:r>
      <w:proofErr w:type="spellEnd"/>
      <w:r w:rsidRPr="003B5DA6">
        <w:rPr>
          <w:b/>
          <w:bCs/>
        </w:rPr>
        <w:t xml:space="preserve"> </w:t>
      </w:r>
      <w:proofErr w:type="spellStart"/>
      <w:r w:rsidRPr="003B5DA6">
        <w:rPr>
          <w:b/>
          <w:bCs/>
        </w:rPr>
        <w:t>kết</w:t>
      </w:r>
      <w:proofErr w:type="spellEnd"/>
      <w:r w:rsidRPr="003B5DA6">
        <w:rPr>
          <w:b/>
          <w:bCs/>
        </w:rPr>
        <w:t xml:space="preserve"> </w:t>
      </w:r>
      <w:proofErr w:type="spellStart"/>
      <w:r w:rsidRPr="003B5DA6">
        <w:rPr>
          <w:b/>
          <w:bCs/>
        </w:rPr>
        <w:t>hợp</w:t>
      </w:r>
      <w:proofErr w:type="spellEnd"/>
      <w:r w:rsidRPr="003B5DA6">
        <w:rPr>
          <w:b/>
          <w:bCs/>
        </w:rPr>
        <w:t xml:space="preserve"> Resampling </w:t>
      </w:r>
      <w:proofErr w:type="spellStart"/>
      <w:r w:rsidRPr="003B5DA6">
        <w:rPr>
          <w:b/>
          <w:bCs/>
        </w:rPr>
        <w:t>trên</w:t>
      </w:r>
      <w:proofErr w:type="spellEnd"/>
      <w:r w:rsidRPr="003B5DA6">
        <w:rPr>
          <w:b/>
          <w:bCs/>
        </w:rPr>
        <w:t xml:space="preserve"> </w:t>
      </w:r>
      <w:proofErr w:type="spellStart"/>
      <w:r w:rsidRPr="003B5DA6">
        <w:rPr>
          <w:b/>
          <w:bCs/>
        </w:rPr>
        <w:t>dữ</w:t>
      </w:r>
      <w:proofErr w:type="spellEnd"/>
      <w:r w:rsidRPr="003B5DA6">
        <w:rPr>
          <w:b/>
          <w:bCs/>
        </w:rPr>
        <w:t xml:space="preserve"> </w:t>
      </w:r>
      <w:proofErr w:type="spellStart"/>
      <w:r w:rsidRPr="003B5DA6">
        <w:rPr>
          <w:b/>
          <w:bCs/>
        </w:rPr>
        <w:t>liệu</w:t>
      </w:r>
      <w:proofErr w:type="spellEnd"/>
      <w:r w:rsidRPr="003B5DA6">
        <w:rPr>
          <w:b/>
          <w:bCs/>
        </w:rPr>
        <w:t xml:space="preserve"> </w:t>
      </w:r>
      <w:proofErr w:type="spellStart"/>
      <w:r w:rsidR="001B21B8">
        <w:rPr>
          <w:b/>
          <w:bCs/>
        </w:rPr>
        <w:t>c</w:t>
      </w:r>
      <w:r w:rsidRPr="003B5DA6">
        <w:rPr>
          <w:b/>
          <w:bCs/>
        </w:rPr>
        <w:t>ông</w:t>
      </w:r>
      <w:proofErr w:type="spellEnd"/>
      <w:r w:rsidRPr="003B5DA6">
        <w:rPr>
          <w:b/>
          <w:bCs/>
        </w:rPr>
        <w:t xml:space="preserve"> </w:t>
      </w:r>
      <w:proofErr w:type="spellStart"/>
      <w:r w:rsidRPr="003B5DA6">
        <w:rPr>
          <w:b/>
          <w:bCs/>
        </w:rPr>
        <w:t>nghệ</w:t>
      </w:r>
      <w:proofErr w:type="spellEnd"/>
      <w:r w:rsidRPr="003B5DA6">
        <w:rPr>
          <w:b/>
          <w:bCs/>
        </w:rPr>
        <w:t xml:space="preserve"> </w:t>
      </w:r>
      <w:proofErr w:type="spellStart"/>
      <w:r w:rsidR="001B21B8">
        <w:rPr>
          <w:b/>
          <w:bCs/>
        </w:rPr>
        <w:t>s</w:t>
      </w:r>
      <w:r w:rsidRPr="003B5DA6">
        <w:rPr>
          <w:b/>
          <w:bCs/>
        </w:rPr>
        <w:t>hopee</w:t>
      </w:r>
      <w:bookmarkEnd w:id="96"/>
      <w:proofErr w:type="spellEnd"/>
    </w:p>
    <w:tbl>
      <w:tblPr>
        <w:tblStyle w:val="TableGrid"/>
        <w:tblW w:w="8640" w:type="dxa"/>
        <w:tblInd w:w="-5" w:type="dxa"/>
        <w:tblLayout w:type="fixed"/>
        <w:tblLook w:val="04A0" w:firstRow="1" w:lastRow="0" w:firstColumn="1" w:lastColumn="0" w:noHBand="0" w:noVBand="1"/>
      </w:tblPr>
      <w:tblGrid>
        <w:gridCol w:w="426"/>
        <w:gridCol w:w="850"/>
        <w:gridCol w:w="884"/>
        <w:gridCol w:w="810"/>
        <w:gridCol w:w="716"/>
        <w:gridCol w:w="850"/>
        <w:gridCol w:w="851"/>
        <w:gridCol w:w="850"/>
        <w:gridCol w:w="851"/>
        <w:gridCol w:w="850"/>
        <w:gridCol w:w="702"/>
      </w:tblGrid>
      <w:tr w:rsidR="009112BC" w:rsidRPr="004A6000" w14:paraId="20201112" w14:textId="77777777" w:rsidTr="00410E26">
        <w:trPr>
          <w:cantSplit/>
          <w:trHeight w:val="840"/>
        </w:trPr>
        <w:tc>
          <w:tcPr>
            <w:tcW w:w="1276" w:type="dxa"/>
            <w:gridSpan w:val="2"/>
            <w:textDirection w:val="btLr"/>
          </w:tcPr>
          <w:p w14:paraId="30752040" w14:textId="3FF9CD2F" w:rsidR="009112BC" w:rsidRPr="004A6000" w:rsidRDefault="009112BC" w:rsidP="006B659E">
            <w:pPr>
              <w:spacing w:after="160" w:line="259" w:lineRule="auto"/>
              <w:ind w:left="113" w:right="113"/>
              <w:jc w:val="center"/>
              <w:rPr>
                <w:rFonts w:eastAsiaTheme="majorEastAsia"/>
                <w:spacing w:val="-10"/>
                <w:kern w:val="28"/>
                <w:szCs w:val="26"/>
              </w:rPr>
            </w:pPr>
            <w:proofErr w:type="gramStart"/>
            <w:r>
              <w:rPr>
                <w:rFonts w:eastAsiaTheme="majorEastAsia"/>
                <w:spacing w:val="-10"/>
                <w:kern w:val="28"/>
                <w:szCs w:val="26"/>
              </w:rPr>
              <w:lastRenderedPageBreak/>
              <w:t>Micro(</w:t>
            </w:r>
            <w:proofErr w:type="gramEnd"/>
            <w:r>
              <w:rPr>
                <w:rFonts w:eastAsiaTheme="majorEastAsia"/>
                <w:spacing w:val="-10"/>
                <w:kern w:val="28"/>
                <w:szCs w:val="26"/>
              </w:rPr>
              <w:t>%)</w:t>
            </w:r>
          </w:p>
        </w:tc>
        <w:tc>
          <w:tcPr>
            <w:tcW w:w="884" w:type="dxa"/>
            <w:textDirection w:val="btLr"/>
          </w:tcPr>
          <w:p w14:paraId="1862F78B" w14:textId="28E83D28" w:rsidR="009112BC" w:rsidRPr="004A6000" w:rsidRDefault="00B14C69" w:rsidP="006B659E">
            <w:pPr>
              <w:spacing w:after="160" w:line="259" w:lineRule="auto"/>
              <w:ind w:left="113" w:right="113"/>
              <w:jc w:val="center"/>
              <w:rPr>
                <w:rFonts w:eastAsiaTheme="majorEastAsia"/>
                <w:spacing w:val="-10"/>
                <w:kern w:val="28"/>
                <w:szCs w:val="26"/>
              </w:rPr>
            </w:pPr>
            <w:r w:rsidRPr="00304DF0">
              <w:t>88.14</w:t>
            </w:r>
          </w:p>
        </w:tc>
        <w:tc>
          <w:tcPr>
            <w:tcW w:w="810" w:type="dxa"/>
            <w:textDirection w:val="btLr"/>
          </w:tcPr>
          <w:p w14:paraId="27BF3D21" w14:textId="707EF574" w:rsidR="009112BC" w:rsidRPr="004A6000" w:rsidRDefault="00B14C69" w:rsidP="006B659E">
            <w:pPr>
              <w:spacing w:after="160" w:line="259" w:lineRule="auto"/>
              <w:ind w:left="113" w:right="113"/>
              <w:jc w:val="center"/>
              <w:rPr>
                <w:rFonts w:eastAsiaTheme="majorEastAsia"/>
                <w:spacing w:val="-10"/>
                <w:kern w:val="28"/>
                <w:szCs w:val="26"/>
              </w:rPr>
            </w:pPr>
            <w:r w:rsidRPr="00304DF0">
              <w:t>71.87</w:t>
            </w:r>
          </w:p>
        </w:tc>
        <w:tc>
          <w:tcPr>
            <w:tcW w:w="716" w:type="dxa"/>
            <w:textDirection w:val="btLr"/>
          </w:tcPr>
          <w:p w14:paraId="6E98E637" w14:textId="519B5FBF" w:rsidR="009112BC" w:rsidRPr="004A6000" w:rsidRDefault="00B14C69" w:rsidP="006B659E">
            <w:pPr>
              <w:spacing w:after="160" w:line="259" w:lineRule="auto"/>
              <w:ind w:left="113" w:right="113"/>
              <w:jc w:val="center"/>
              <w:rPr>
                <w:rFonts w:eastAsiaTheme="majorEastAsia"/>
                <w:spacing w:val="-10"/>
                <w:kern w:val="28"/>
                <w:szCs w:val="26"/>
              </w:rPr>
            </w:pPr>
            <w:r w:rsidRPr="00304DF0">
              <w:t>79.18</w:t>
            </w:r>
          </w:p>
        </w:tc>
        <w:tc>
          <w:tcPr>
            <w:tcW w:w="850" w:type="dxa"/>
            <w:textDirection w:val="btLr"/>
          </w:tcPr>
          <w:p w14:paraId="7AC4B3E7" w14:textId="2B21DBD0" w:rsidR="009112BC" w:rsidRPr="004A6000" w:rsidRDefault="00B14C69" w:rsidP="006B659E">
            <w:pPr>
              <w:spacing w:after="160" w:line="259" w:lineRule="auto"/>
              <w:ind w:left="113" w:right="113"/>
              <w:jc w:val="center"/>
              <w:rPr>
                <w:rFonts w:eastAsiaTheme="majorEastAsia"/>
                <w:spacing w:val="-10"/>
                <w:kern w:val="28"/>
                <w:szCs w:val="26"/>
              </w:rPr>
            </w:pPr>
            <w:r w:rsidRPr="00A43819">
              <w:t>82</w:t>
            </w:r>
            <w:r>
              <w:t>.</w:t>
            </w:r>
            <w:r w:rsidRPr="00A43819">
              <w:t>11</w:t>
            </w:r>
          </w:p>
        </w:tc>
        <w:tc>
          <w:tcPr>
            <w:tcW w:w="851" w:type="dxa"/>
            <w:textDirection w:val="btLr"/>
          </w:tcPr>
          <w:p w14:paraId="6736A2B8" w14:textId="4CFA9453" w:rsidR="009112BC" w:rsidRPr="004A6000" w:rsidRDefault="00B14C69" w:rsidP="006B659E">
            <w:pPr>
              <w:spacing w:after="160" w:line="259" w:lineRule="auto"/>
              <w:ind w:left="113" w:right="113"/>
              <w:jc w:val="center"/>
              <w:rPr>
                <w:rFonts w:eastAsiaTheme="majorEastAsia"/>
                <w:spacing w:val="-10"/>
                <w:kern w:val="28"/>
                <w:szCs w:val="26"/>
              </w:rPr>
            </w:pPr>
            <w:r w:rsidRPr="00A43819">
              <w:t>82</w:t>
            </w:r>
            <w:r>
              <w:t>.</w:t>
            </w:r>
            <w:r w:rsidRPr="00A43819">
              <w:t>25</w:t>
            </w:r>
          </w:p>
        </w:tc>
        <w:tc>
          <w:tcPr>
            <w:tcW w:w="850" w:type="dxa"/>
            <w:textDirection w:val="btLr"/>
          </w:tcPr>
          <w:p w14:paraId="360D6C26" w14:textId="44192538" w:rsidR="009112BC" w:rsidRPr="004A6000" w:rsidRDefault="00B14C69" w:rsidP="006B659E">
            <w:pPr>
              <w:spacing w:after="160" w:line="259" w:lineRule="auto"/>
              <w:ind w:left="113" w:right="113"/>
              <w:jc w:val="center"/>
              <w:rPr>
                <w:rFonts w:eastAsiaTheme="majorEastAsia"/>
                <w:spacing w:val="-10"/>
                <w:kern w:val="28"/>
                <w:szCs w:val="26"/>
              </w:rPr>
            </w:pPr>
            <w:r w:rsidRPr="00A43819">
              <w:t>82</w:t>
            </w:r>
            <w:r>
              <w:t>.</w:t>
            </w:r>
            <w:r w:rsidRPr="00A43819">
              <w:t>18</w:t>
            </w:r>
          </w:p>
        </w:tc>
        <w:tc>
          <w:tcPr>
            <w:tcW w:w="851" w:type="dxa"/>
            <w:textDirection w:val="btLr"/>
          </w:tcPr>
          <w:p w14:paraId="3BFAB895" w14:textId="380ED76D" w:rsidR="009112BC" w:rsidRPr="004A6000" w:rsidRDefault="0027302F" w:rsidP="006B659E">
            <w:pPr>
              <w:spacing w:after="160" w:line="259" w:lineRule="auto"/>
              <w:ind w:left="113" w:right="113"/>
              <w:jc w:val="center"/>
              <w:rPr>
                <w:rFonts w:eastAsiaTheme="majorEastAsia"/>
                <w:spacing w:val="-10"/>
                <w:kern w:val="28"/>
                <w:szCs w:val="26"/>
              </w:rPr>
            </w:pPr>
            <w:r w:rsidRPr="0049710B">
              <w:t>81</w:t>
            </w:r>
            <w:r w:rsidR="005E3395">
              <w:t>.</w:t>
            </w:r>
            <w:r w:rsidR="00B14C69" w:rsidRPr="00006512">
              <w:t>88</w:t>
            </w:r>
          </w:p>
        </w:tc>
        <w:tc>
          <w:tcPr>
            <w:tcW w:w="850" w:type="dxa"/>
            <w:textDirection w:val="btLr"/>
          </w:tcPr>
          <w:p w14:paraId="1C88109C" w14:textId="690C9670" w:rsidR="009112BC" w:rsidRPr="004A6000" w:rsidRDefault="00B14C69" w:rsidP="006B659E">
            <w:pPr>
              <w:spacing w:after="160" w:line="259" w:lineRule="auto"/>
              <w:ind w:left="113" w:right="113"/>
              <w:jc w:val="center"/>
              <w:rPr>
                <w:rFonts w:eastAsiaTheme="majorEastAsia"/>
                <w:spacing w:val="-10"/>
                <w:kern w:val="28"/>
                <w:szCs w:val="26"/>
              </w:rPr>
            </w:pPr>
            <w:r w:rsidRPr="00006512">
              <w:t>81</w:t>
            </w:r>
            <w:r>
              <w:t>.</w:t>
            </w:r>
            <w:r w:rsidRPr="00006512">
              <w:t>81</w:t>
            </w:r>
          </w:p>
        </w:tc>
        <w:tc>
          <w:tcPr>
            <w:tcW w:w="702" w:type="dxa"/>
            <w:textDirection w:val="btLr"/>
          </w:tcPr>
          <w:p w14:paraId="2AF1FA67" w14:textId="22F448D7" w:rsidR="009112BC" w:rsidRPr="004A6000" w:rsidRDefault="0027302F" w:rsidP="006B659E">
            <w:pPr>
              <w:spacing w:after="160" w:line="259" w:lineRule="auto"/>
              <w:ind w:left="113" w:right="113"/>
              <w:jc w:val="center"/>
              <w:rPr>
                <w:rFonts w:eastAsiaTheme="majorEastAsia"/>
                <w:spacing w:val="-10"/>
                <w:kern w:val="28"/>
                <w:szCs w:val="26"/>
              </w:rPr>
            </w:pPr>
            <w:r w:rsidRPr="0049710B">
              <w:t>81</w:t>
            </w:r>
            <w:r w:rsidR="005E3395">
              <w:t>.</w:t>
            </w:r>
            <w:r w:rsidR="00B14C69" w:rsidRPr="00006512">
              <w:t>85</w:t>
            </w:r>
          </w:p>
        </w:tc>
      </w:tr>
      <w:tr w:rsidR="009112BC" w:rsidRPr="004A6000" w14:paraId="7807CB93" w14:textId="77777777" w:rsidTr="00410E26">
        <w:trPr>
          <w:cantSplit/>
          <w:trHeight w:val="979"/>
        </w:trPr>
        <w:tc>
          <w:tcPr>
            <w:tcW w:w="1276" w:type="dxa"/>
            <w:gridSpan w:val="2"/>
            <w:textDirection w:val="btLr"/>
          </w:tcPr>
          <w:p w14:paraId="093B963E" w14:textId="77777777" w:rsidR="009112BC" w:rsidRPr="004A6000" w:rsidRDefault="009112BC"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Macro (%)</w:t>
            </w:r>
          </w:p>
        </w:tc>
        <w:tc>
          <w:tcPr>
            <w:tcW w:w="884" w:type="dxa"/>
            <w:textDirection w:val="btLr"/>
          </w:tcPr>
          <w:p w14:paraId="4DFF6C90" w14:textId="50B4FEEC" w:rsidR="009112BC" w:rsidRPr="004A6000" w:rsidRDefault="00B14C69" w:rsidP="006B659E">
            <w:pPr>
              <w:spacing w:after="160" w:line="259" w:lineRule="auto"/>
              <w:ind w:left="113" w:right="113"/>
              <w:jc w:val="center"/>
              <w:rPr>
                <w:rFonts w:eastAsiaTheme="majorEastAsia"/>
                <w:spacing w:val="-10"/>
                <w:kern w:val="28"/>
                <w:szCs w:val="26"/>
              </w:rPr>
            </w:pPr>
            <w:r w:rsidRPr="00304DF0">
              <w:t>87.62</w:t>
            </w:r>
          </w:p>
        </w:tc>
        <w:tc>
          <w:tcPr>
            <w:tcW w:w="810" w:type="dxa"/>
            <w:textDirection w:val="btLr"/>
          </w:tcPr>
          <w:p w14:paraId="5AF4B850" w14:textId="4AA48A16" w:rsidR="009112BC" w:rsidRPr="004A6000" w:rsidRDefault="00B14C69" w:rsidP="006B659E">
            <w:pPr>
              <w:spacing w:after="160" w:line="259" w:lineRule="auto"/>
              <w:ind w:left="113" w:right="113"/>
              <w:jc w:val="center"/>
              <w:rPr>
                <w:rFonts w:eastAsiaTheme="majorEastAsia"/>
                <w:spacing w:val="-10"/>
                <w:kern w:val="28"/>
                <w:szCs w:val="26"/>
              </w:rPr>
            </w:pPr>
            <w:r w:rsidRPr="00304DF0">
              <w:t>67.21</w:t>
            </w:r>
          </w:p>
        </w:tc>
        <w:tc>
          <w:tcPr>
            <w:tcW w:w="716" w:type="dxa"/>
            <w:textDirection w:val="btLr"/>
          </w:tcPr>
          <w:p w14:paraId="794FB365" w14:textId="25524C7B" w:rsidR="009112BC" w:rsidRPr="004A6000" w:rsidRDefault="0027302F" w:rsidP="006B659E">
            <w:pPr>
              <w:spacing w:after="160" w:line="259" w:lineRule="auto"/>
              <w:ind w:left="113" w:right="113"/>
              <w:jc w:val="center"/>
              <w:rPr>
                <w:rFonts w:eastAsiaTheme="majorEastAsia"/>
                <w:spacing w:val="-10"/>
                <w:kern w:val="28"/>
                <w:szCs w:val="26"/>
              </w:rPr>
            </w:pPr>
            <w:r w:rsidRPr="00D36AC0">
              <w:t>75</w:t>
            </w:r>
            <w:r w:rsidR="005E3395">
              <w:t>.</w:t>
            </w:r>
            <w:r w:rsidR="00B14C69" w:rsidRPr="00304DF0">
              <w:t>13</w:t>
            </w:r>
          </w:p>
        </w:tc>
        <w:tc>
          <w:tcPr>
            <w:tcW w:w="850" w:type="dxa"/>
            <w:textDirection w:val="btLr"/>
          </w:tcPr>
          <w:p w14:paraId="01A21DD6" w14:textId="056A065E" w:rsidR="009112BC" w:rsidRPr="004A6000" w:rsidRDefault="00B14C69" w:rsidP="006B659E">
            <w:pPr>
              <w:spacing w:after="160" w:line="259" w:lineRule="auto"/>
              <w:ind w:left="113" w:right="113"/>
              <w:jc w:val="center"/>
              <w:rPr>
                <w:rFonts w:eastAsiaTheme="majorEastAsia"/>
                <w:spacing w:val="-10"/>
                <w:kern w:val="28"/>
                <w:szCs w:val="26"/>
              </w:rPr>
            </w:pPr>
            <w:r w:rsidRPr="00A43819">
              <w:t>79</w:t>
            </w:r>
            <w:r>
              <w:t>.</w:t>
            </w:r>
            <w:r w:rsidRPr="00A43819">
              <w:t>28</w:t>
            </w:r>
          </w:p>
        </w:tc>
        <w:tc>
          <w:tcPr>
            <w:tcW w:w="851" w:type="dxa"/>
            <w:textDirection w:val="btLr"/>
          </w:tcPr>
          <w:p w14:paraId="435F3CD6" w14:textId="3D4B1B7B" w:rsidR="009112BC" w:rsidRPr="004A6000" w:rsidRDefault="00B14C69" w:rsidP="006B659E">
            <w:pPr>
              <w:spacing w:after="160" w:line="259" w:lineRule="auto"/>
              <w:ind w:left="113" w:right="113"/>
              <w:jc w:val="center"/>
              <w:rPr>
                <w:rFonts w:eastAsiaTheme="majorEastAsia"/>
                <w:spacing w:val="-10"/>
                <w:kern w:val="28"/>
                <w:szCs w:val="26"/>
              </w:rPr>
            </w:pPr>
            <w:r w:rsidRPr="00A43819">
              <w:t>82</w:t>
            </w:r>
            <w:r>
              <w:t>.</w:t>
            </w:r>
            <w:r w:rsidRPr="00A43819">
              <w:t>6</w:t>
            </w:r>
            <w:r>
              <w:t>0</w:t>
            </w:r>
          </w:p>
        </w:tc>
        <w:tc>
          <w:tcPr>
            <w:tcW w:w="850" w:type="dxa"/>
            <w:textDirection w:val="btLr"/>
          </w:tcPr>
          <w:p w14:paraId="37ADAA05" w14:textId="13B5B2DB" w:rsidR="009112BC" w:rsidRPr="004A6000" w:rsidRDefault="00B14C69" w:rsidP="006B659E">
            <w:pPr>
              <w:spacing w:after="160" w:line="259" w:lineRule="auto"/>
              <w:ind w:left="113" w:right="113"/>
              <w:jc w:val="center"/>
              <w:rPr>
                <w:rFonts w:eastAsiaTheme="majorEastAsia"/>
                <w:spacing w:val="-10"/>
                <w:kern w:val="28"/>
                <w:szCs w:val="26"/>
              </w:rPr>
            </w:pPr>
            <w:r w:rsidRPr="00A43819">
              <w:t>80</w:t>
            </w:r>
            <w:r>
              <w:t>.</w:t>
            </w:r>
            <w:r w:rsidRPr="00A43819">
              <w:t>33</w:t>
            </w:r>
          </w:p>
        </w:tc>
        <w:tc>
          <w:tcPr>
            <w:tcW w:w="851" w:type="dxa"/>
            <w:textDirection w:val="btLr"/>
          </w:tcPr>
          <w:p w14:paraId="1C6063AD" w14:textId="2C6B3622" w:rsidR="009112BC" w:rsidRPr="004A6000" w:rsidRDefault="0027302F" w:rsidP="006B659E">
            <w:pPr>
              <w:spacing w:after="160" w:line="259" w:lineRule="auto"/>
              <w:ind w:left="113" w:right="113"/>
              <w:jc w:val="center"/>
              <w:rPr>
                <w:rFonts w:eastAsiaTheme="majorEastAsia"/>
                <w:spacing w:val="-10"/>
                <w:kern w:val="28"/>
                <w:szCs w:val="26"/>
              </w:rPr>
            </w:pPr>
            <w:r w:rsidRPr="0049710B">
              <w:t>79</w:t>
            </w:r>
            <w:r w:rsidR="005E3395">
              <w:t>.</w:t>
            </w:r>
            <w:r w:rsidR="00B14C69" w:rsidRPr="00006512">
              <w:t>45</w:t>
            </w:r>
          </w:p>
        </w:tc>
        <w:tc>
          <w:tcPr>
            <w:tcW w:w="850" w:type="dxa"/>
            <w:textDirection w:val="btLr"/>
          </w:tcPr>
          <w:p w14:paraId="38DC9FDE" w14:textId="28087F69" w:rsidR="009112BC" w:rsidRPr="004A6000" w:rsidRDefault="00B14C69" w:rsidP="006B659E">
            <w:pPr>
              <w:spacing w:after="160" w:line="259" w:lineRule="auto"/>
              <w:ind w:left="113" w:right="113"/>
              <w:jc w:val="center"/>
              <w:rPr>
                <w:rFonts w:eastAsiaTheme="majorEastAsia"/>
                <w:spacing w:val="-10"/>
                <w:kern w:val="28"/>
                <w:szCs w:val="26"/>
              </w:rPr>
            </w:pPr>
            <w:r w:rsidRPr="00006512">
              <w:t>82</w:t>
            </w:r>
            <w:r>
              <w:t>.</w:t>
            </w:r>
            <w:r w:rsidR="0027302F" w:rsidRPr="0049710B">
              <w:t>83</w:t>
            </w:r>
          </w:p>
        </w:tc>
        <w:tc>
          <w:tcPr>
            <w:tcW w:w="702" w:type="dxa"/>
            <w:textDirection w:val="btLr"/>
          </w:tcPr>
          <w:p w14:paraId="02EDCE16" w14:textId="109B2724" w:rsidR="009112BC" w:rsidRPr="004A6000" w:rsidRDefault="0027302F" w:rsidP="006B659E">
            <w:pPr>
              <w:spacing w:after="160" w:line="259" w:lineRule="auto"/>
              <w:ind w:left="113" w:right="113"/>
              <w:jc w:val="center"/>
              <w:rPr>
                <w:rFonts w:eastAsiaTheme="majorEastAsia"/>
                <w:spacing w:val="-10"/>
                <w:kern w:val="28"/>
                <w:szCs w:val="26"/>
              </w:rPr>
            </w:pPr>
            <w:r w:rsidRPr="0049710B">
              <w:t>80</w:t>
            </w:r>
            <w:r w:rsidR="005E3395">
              <w:t>.</w:t>
            </w:r>
            <w:r w:rsidR="00B14C69" w:rsidRPr="00006512">
              <w:t>58</w:t>
            </w:r>
          </w:p>
        </w:tc>
      </w:tr>
      <w:tr w:rsidR="009112BC" w:rsidRPr="004A6000" w14:paraId="0287A1C8" w14:textId="77777777" w:rsidTr="00410E26">
        <w:trPr>
          <w:cantSplit/>
          <w:trHeight w:val="851"/>
        </w:trPr>
        <w:tc>
          <w:tcPr>
            <w:tcW w:w="426" w:type="dxa"/>
            <w:vMerge w:val="restart"/>
            <w:textDirection w:val="btLr"/>
          </w:tcPr>
          <w:p w14:paraId="5E19BF56" w14:textId="77777777" w:rsidR="009112BC" w:rsidRPr="004A6000" w:rsidRDefault="009112BC" w:rsidP="006B659E">
            <w:pPr>
              <w:spacing w:after="160" w:line="259" w:lineRule="auto"/>
              <w:ind w:left="113" w:right="113"/>
              <w:jc w:val="center"/>
              <w:rPr>
                <w:rFonts w:eastAsiaTheme="majorEastAsia"/>
                <w:spacing w:val="-10"/>
                <w:kern w:val="28"/>
                <w:szCs w:val="26"/>
              </w:rPr>
            </w:pPr>
            <w:proofErr w:type="spellStart"/>
            <w:r>
              <w:rPr>
                <w:rFonts w:eastAsiaTheme="majorEastAsia"/>
                <w:spacing w:val="-10"/>
                <w:kern w:val="28"/>
                <w:szCs w:val="26"/>
              </w:rPr>
              <w:t>Các</w:t>
            </w:r>
            <w:proofErr w:type="spellEnd"/>
            <w:r>
              <w:rPr>
                <w:rFonts w:eastAsiaTheme="majorEastAsia"/>
                <w:spacing w:val="-10"/>
                <w:kern w:val="28"/>
                <w:szCs w:val="26"/>
              </w:rPr>
              <w:t xml:space="preserve"> </w:t>
            </w:r>
            <w:proofErr w:type="spellStart"/>
            <w:r>
              <w:rPr>
                <w:rFonts w:eastAsiaTheme="majorEastAsia"/>
                <w:spacing w:val="-10"/>
                <w:kern w:val="28"/>
                <w:szCs w:val="26"/>
              </w:rPr>
              <w:t>khía</w:t>
            </w:r>
            <w:proofErr w:type="spellEnd"/>
            <w:r>
              <w:rPr>
                <w:rFonts w:eastAsiaTheme="majorEastAsia"/>
                <w:spacing w:val="-10"/>
                <w:kern w:val="28"/>
                <w:szCs w:val="26"/>
              </w:rPr>
              <w:t xml:space="preserve"> </w:t>
            </w:r>
            <w:proofErr w:type="spellStart"/>
            <w:r>
              <w:rPr>
                <w:rFonts w:eastAsiaTheme="majorEastAsia"/>
                <w:spacing w:val="-10"/>
                <w:kern w:val="28"/>
                <w:szCs w:val="26"/>
              </w:rPr>
              <w:t>cạnh</w:t>
            </w:r>
            <w:proofErr w:type="spellEnd"/>
            <w:r>
              <w:rPr>
                <w:rFonts w:eastAsiaTheme="majorEastAsia"/>
                <w:spacing w:val="-10"/>
                <w:kern w:val="28"/>
                <w:szCs w:val="26"/>
              </w:rPr>
              <w:t xml:space="preserve"> (%)</w:t>
            </w:r>
          </w:p>
        </w:tc>
        <w:tc>
          <w:tcPr>
            <w:tcW w:w="850" w:type="dxa"/>
            <w:textDirection w:val="btLr"/>
          </w:tcPr>
          <w:p w14:paraId="1CCE3D9B" w14:textId="77777777" w:rsidR="009112BC" w:rsidRPr="004A6000" w:rsidRDefault="009112BC" w:rsidP="006B659E">
            <w:pPr>
              <w:spacing w:after="160" w:line="259" w:lineRule="auto"/>
              <w:ind w:left="113" w:right="113"/>
              <w:jc w:val="center"/>
              <w:rPr>
                <w:rFonts w:eastAsiaTheme="majorEastAsia"/>
                <w:spacing w:val="-10"/>
                <w:kern w:val="28"/>
                <w:szCs w:val="26"/>
              </w:rPr>
            </w:pPr>
            <w:r w:rsidRPr="004A6000">
              <w:rPr>
                <w:rFonts w:eastAsiaTheme="majorEastAsia"/>
                <w:spacing w:val="-10"/>
                <w:kern w:val="28"/>
                <w:szCs w:val="26"/>
              </w:rPr>
              <w:t>Other</w:t>
            </w:r>
          </w:p>
        </w:tc>
        <w:tc>
          <w:tcPr>
            <w:tcW w:w="884" w:type="dxa"/>
            <w:textDirection w:val="btLr"/>
          </w:tcPr>
          <w:p w14:paraId="2F1E2459" w14:textId="109BBFC0" w:rsidR="009112BC" w:rsidRPr="004A6000" w:rsidRDefault="00B14C69" w:rsidP="006B659E">
            <w:pPr>
              <w:spacing w:after="160" w:line="259" w:lineRule="auto"/>
              <w:ind w:left="113" w:right="113"/>
              <w:jc w:val="center"/>
              <w:rPr>
                <w:rFonts w:eastAsiaTheme="majorEastAsia"/>
                <w:spacing w:val="-10"/>
                <w:kern w:val="28"/>
                <w:szCs w:val="26"/>
              </w:rPr>
            </w:pPr>
            <w:r w:rsidRPr="00922D63">
              <w:t>36.52</w:t>
            </w:r>
          </w:p>
        </w:tc>
        <w:tc>
          <w:tcPr>
            <w:tcW w:w="810" w:type="dxa"/>
            <w:textDirection w:val="btLr"/>
          </w:tcPr>
          <w:p w14:paraId="32653749" w14:textId="2C06051A" w:rsidR="009112BC" w:rsidRPr="004A6000" w:rsidRDefault="00B14C69" w:rsidP="006B659E">
            <w:pPr>
              <w:spacing w:after="160" w:line="259" w:lineRule="auto"/>
              <w:ind w:left="113" w:right="113"/>
              <w:jc w:val="center"/>
              <w:rPr>
                <w:rFonts w:eastAsiaTheme="majorEastAsia"/>
                <w:spacing w:val="-10"/>
                <w:kern w:val="28"/>
                <w:szCs w:val="26"/>
              </w:rPr>
            </w:pPr>
            <w:r w:rsidRPr="00922D63">
              <w:t>72.41</w:t>
            </w:r>
          </w:p>
        </w:tc>
        <w:tc>
          <w:tcPr>
            <w:tcW w:w="716" w:type="dxa"/>
            <w:textDirection w:val="btLr"/>
          </w:tcPr>
          <w:p w14:paraId="7006B3E6" w14:textId="267CBA07" w:rsidR="009112BC" w:rsidRPr="004A6000" w:rsidRDefault="00B14C69" w:rsidP="006B659E">
            <w:pPr>
              <w:spacing w:after="160" w:line="259" w:lineRule="auto"/>
              <w:ind w:left="113" w:right="113"/>
              <w:jc w:val="center"/>
              <w:rPr>
                <w:rFonts w:eastAsiaTheme="majorEastAsia"/>
                <w:spacing w:val="-10"/>
                <w:kern w:val="28"/>
                <w:szCs w:val="26"/>
              </w:rPr>
            </w:pPr>
            <w:r w:rsidRPr="00922D63">
              <w:t>48.55</w:t>
            </w:r>
          </w:p>
        </w:tc>
        <w:tc>
          <w:tcPr>
            <w:tcW w:w="850" w:type="dxa"/>
            <w:textDirection w:val="btLr"/>
          </w:tcPr>
          <w:p w14:paraId="4C306A3A" w14:textId="7D8F3D53" w:rsidR="009112BC" w:rsidRPr="004A6000" w:rsidRDefault="00B14C69" w:rsidP="006B659E">
            <w:pPr>
              <w:spacing w:after="160" w:line="259" w:lineRule="auto"/>
              <w:ind w:left="113" w:right="113"/>
              <w:jc w:val="center"/>
              <w:rPr>
                <w:rFonts w:eastAsiaTheme="majorEastAsia"/>
                <w:spacing w:val="-10"/>
                <w:kern w:val="28"/>
                <w:szCs w:val="26"/>
              </w:rPr>
            </w:pPr>
            <w:r w:rsidRPr="005F5165">
              <w:t>38.05</w:t>
            </w:r>
          </w:p>
        </w:tc>
        <w:tc>
          <w:tcPr>
            <w:tcW w:w="851" w:type="dxa"/>
            <w:textDirection w:val="btLr"/>
          </w:tcPr>
          <w:p w14:paraId="78680DA8" w14:textId="144C94CE" w:rsidR="009112BC" w:rsidRPr="004A6000" w:rsidRDefault="00B14C69" w:rsidP="006B659E">
            <w:pPr>
              <w:spacing w:after="160" w:line="259" w:lineRule="auto"/>
              <w:ind w:left="113" w:right="113"/>
              <w:jc w:val="center"/>
              <w:rPr>
                <w:rFonts w:eastAsiaTheme="majorEastAsia"/>
                <w:spacing w:val="-10"/>
                <w:kern w:val="28"/>
                <w:szCs w:val="26"/>
              </w:rPr>
            </w:pPr>
            <w:r w:rsidRPr="005F5165">
              <w:t>74.14</w:t>
            </w:r>
          </w:p>
        </w:tc>
        <w:tc>
          <w:tcPr>
            <w:tcW w:w="850" w:type="dxa"/>
            <w:textDirection w:val="btLr"/>
          </w:tcPr>
          <w:p w14:paraId="4AE0D706" w14:textId="56171714" w:rsidR="009112BC" w:rsidRPr="004A6000" w:rsidRDefault="00B14C69" w:rsidP="006B659E">
            <w:pPr>
              <w:spacing w:after="160" w:line="259" w:lineRule="auto"/>
              <w:ind w:left="113" w:right="113"/>
              <w:jc w:val="center"/>
              <w:rPr>
                <w:rFonts w:eastAsiaTheme="majorEastAsia"/>
                <w:spacing w:val="-10"/>
                <w:kern w:val="28"/>
                <w:szCs w:val="26"/>
              </w:rPr>
            </w:pPr>
            <w:r w:rsidRPr="005F5165">
              <w:t>50.29</w:t>
            </w:r>
          </w:p>
        </w:tc>
        <w:tc>
          <w:tcPr>
            <w:tcW w:w="851" w:type="dxa"/>
            <w:textDirection w:val="btLr"/>
          </w:tcPr>
          <w:p w14:paraId="2EA5D7B9" w14:textId="1E5A35AB" w:rsidR="009112BC" w:rsidRPr="004A6000" w:rsidRDefault="00B14C69" w:rsidP="006B659E">
            <w:pPr>
              <w:spacing w:after="160" w:line="259" w:lineRule="auto"/>
              <w:ind w:left="113" w:right="113"/>
              <w:jc w:val="center"/>
              <w:rPr>
                <w:rFonts w:eastAsiaTheme="majorEastAsia"/>
                <w:spacing w:val="-10"/>
                <w:kern w:val="28"/>
                <w:szCs w:val="26"/>
              </w:rPr>
            </w:pPr>
            <w:r w:rsidRPr="000D01D1">
              <w:t>36.70</w:t>
            </w:r>
          </w:p>
        </w:tc>
        <w:tc>
          <w:tcPr>
            <w:tcW w:w="850" w:type="dxa"/>
            <w:textDirection w:val="btLr"/>
          </w:tcPr>
          <w:p w14:paraId="2B51A62E" w14:textId="3D5EBF82" w:rsidR="009112BC" w:rsidRPr="004A6000" w:rsidRDefault="0027302F" w:rsidP="006B659E">
            <w:pPr>
              <w:spacing w:after="160" w:line="259" w:lineRule="auto"/>
              <w:ind w:left="113" w:right="113"/>
              <w:jc w:val="center"/>
              <w:rPr>
                <w:rFonts w:eastAsiaTheme="majorEastAsia"/>
                <w:spacing w:val="-10"/>
                <w:kern w:val="28"/>
                <w:szCs w:val="26"/>
              </w:rPr>
            </w:pPr>
            <w:r w:rsidRPr="007A0120">
              <w:t>68</w:t>
            </w:r>
            <w:r w:rsidR="005E3395">
              <w:t>.</w:t>
            </w:r>
            <w:r w:rsidRPr="007A0120">
              <w:t>97</w:t>
            </w:r>
          </w:p>
        </w:tc>
        <w:tc>
          <w:tcPr>
            <w:tcW w:w="702" w:type="dxa"/>
            <w:textDirection w:val="btLr"/>
          </w:tcPr>
          <w:p w14:paraId="7661019C" w14:textId="236D2B34" w:rsidR="009112BC" w:rsidRPr="004A6000" w:rsidRDefault="00B14C69" w:rsidP="006B659E">
            <w:pPr>
              <w:spacing w:after="160" w:line="259" w:lineRule="auto"/>
              <w:ind w:left="113" w:right="113"/>
              <w:jc w:val="center"/>
              <w:rPr>
                <w:rFonts w:eastAsiaTheme="majorEastAsia"/>
                <w:spacing w:val="-10"/>
                <w:kern w:val="28"/>
                <w:szCs w:val="26"/>
              </w:rPr>
            </w:pPr>
            <w:r w:rsidRPr="000D01D1">
              <w:t>47.90</w:t>
            </w:r>
          </w:p>
        </w:tc>
      </w:tr>
      <w:tr w:rsidR="009112BC" w:rsidRPr="004A6000" w14:paraId="0B3D03EB" w14:textId="77777777" w:rsidTr="00410E26">
        <w:trPr>
          <w:cantSplit/>
          <w:trHeight w:val="979"/>
        </w:trPr>
        <w:tc>
          <w:tcPr>
            <w:tcW w:w="426" w:type="dxa"/>
            <w:vMerge/>
            <w:textDirection w:val="btLr"/>
          </w:tcPr>
          <w:p w14:paraId="28561C8C" w14:textId="77777777" w:rsidR="009112BC" w:rsidRPr="004A6000" w:rsidRDefault="009112BC" w:rsidP="006B659E">
            <w:pPr>
              <w:spacing w:after="160" w:line="259" w:lineRule="auto"/>
              <w:ind w:left="113" w:right="113"/>
              <w:jc w:val="center"/>
              <w:rPr>
                <w:rFonts w:eastAsiaTheme="majorEastAsia"/>
                <w:spacing w:val="-10"/>
                <w:kern w:val="28"/>
                <w:szCs w:val="26"/>
              </w:rPr>
            </w:pPr>
          </w:p>
        </w:tc>
        <w:tc>
          <w:tcPr>
            <w:tcW w:w="850" w:type="dxa"/>
            <w:textDirection w:val="btLr"/>
          </w:tcPr>
          <w:p w14:paraId="0A91E4C2" w14:textId="77777777" w:rsidR="009112BC" w:rsidRPr="004A6000" w:rsidRDefault="009112B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Phụ</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kiện</w:t>
            </w:r>
            <w:proofErr w:type="spellEnd"/>
          </w:p>
        </w:tc>
        <w:tc>
          <w:tcPr>
            <w:tcW w:w="884" w:type="dxa"/>
            <w:textDirection w:val="btLr"/>
          </w:tcPr>
          <w:p w14:paraId="1A018BF1" w14:textId="0D3F5652" w:rsidR="009112BC" w:rsidRPr="004A6000" w:rsidRDefault="0027302F" w:rsidP="006B659E">
            <w:pPr>
              <w:spacing w:after="160" w:line="259" w:lineRule="auto"/>
              <w:ind w:left="113" w:right="113"/>
              <w:jc w:val="center"/>
              <w:rPr>
                <w:rFonts w:eastAsiaTheme="majorEastAsia"/>
                <w:spacing w:val="-10"/>
                <w:kern w:val="28"/>
                <w:szCs w:val="26"/>
              </w:rPr>
            </w:pPr>
            <w:r w:rsidRPr="000F317B">
              <w:t>56</w:t>
            </w:r>
            <w:r w:rsidR="005E3395">
              <w:t>.</w:t>
            </w:r>
            <w:r w:rsidR="00B14C69" w:rsidRPr="00922D63">
              <w:t>86</w:t>
            </w:r>
          </w:p>
        </w:tc>
        <w:tc>
          <w:tcPr>
            <w:tcW w:w="810" w:type="dxa"/>
            <w:textDirection w:val="btLr"/>
          </w:tcPr>
          <w:p w14:paraId="48626F7F" w14:textId="7A2B45CE" w:rsidR="009112BC" w:rsidRPr="004A6000" w:rsidRDefault="00B14C69" w:rsidP="006B659E">
            <w:pPr>
              <w:spacing w:after="160" w:line="259" w:lineRule="auto"/>
              <w:ind w:left="113" w:right="113"/>
              <w:jc w:val="center"/>
              <w:rPr>
                <w:rFonts w:eastAsiaTheme="majorEastAsia"/>
                <w:spacing w:val="-10"/>
                <w:kern w:val="28"/>
                <w:szCs w:val="26"/>
              </w:rPr>
            </w:pPr>
            <w:r w:rsidRPr="00922D63">
              <w:t>59.18</w:t>
            </w:r>
          </w:p>
        </w:tc>
        <w:tc>
          <w:tcPr>
            <w:tcW w:w="716" w:type="dxa"/>
            <w:textDirection w:val="btLr"/>
          </w:tcPr>
          <w:p w14:paraId="035C37E7" w14:textId="55C903F7" w:rsidR="009112BC" w:rsidRPr="004A6000" w:rsidRDefault="0027302F" w:rsidP="006B659E">
            <w:pPr>
              <w:spacing w:after="160" w:line="259" w:lineRule="auto"/>
              <w:ind w:left="113" w:right="113"/>
              <w:jc w:val="center"/>
              <w:rPr>
                <w:rFonts w:eastAsiaTheme="majorEastAsia"/>
                <w:spacing w:val="-10"/>
                <w:kern w:val="28"/>
                <w:szCs w:val="26"/>
              </w:rPr>
            </w:pPr>
            <w:r w:rsidRPr="000F317B">
              <w:t>58</w:t>
            </w:r>
            <w:r w:rsidR="005E3395">
              <w:t>.</w:t>
            </w:r>
            <w:r w:rsidR="00B14C69" w:rsidRPr="00922D63">
              <w:t>00</w:t>
            </w:r>
          </w:p>
        </w:tc>
        <w:tc>
          <w:tcPr>
            <w:tcW w:w="850" w:type="dxa"/>
            <w:textDirection w:val="btLr"/>
          </w:tcPr>
          <w:p w14:paraId="03D94774" w14:textId="1A7D5AF2" w:rsidR="009112BC" w:rsidRPr="004A6000" w:rsidRDefault="00B14C69" w:rsidP="006B659E">
            <w:pPr>
              <w:spacing w:after="160" w:line="259" w:lineRule="auto"/>
              <w:ind w:left="113" w:right="113"/>
              <w:jc w:val="center"/>
              <w:rPr>
                <w:rFonts w:eastAsiaTheme="majorEastAsia"/>
                <w:spacing w:val="-10"/>
                <w:kern w:val="28"/>
                <w:szCs w:val="26"/>
              </w:rPr>
            </w:pPr>
            <w:r w:rsidRPr="005F5165">
              <w:t>54.55</w:t>
            </w:r>
          </w:p>
        </w:tc>
        <w:tc>
          <w:tcPr>
            <w:tcW w:w="851" w:type="dxa"/>
            <w:textDirection w:val="btLr"/>
          </w:tcPr>
          <w:p w14:paraId="4196D8E6" w14:textId="324324E5" w:rsidR="009112BC" w:rsidRPr="004A6000" w:rsidRDefault="0027302F" w:rsidP="006B659E">
            <w:pPr>
              <w:spacing w:after="160" w:line="259" w:lineRule="auto"/>
              <w:ind w:left="113" w:right="113"/>
              <w:jc w:val="center"/>
              <w:rPr>
                <w:rFonts w:eastAsiaTheme="majorEastAsia"/>
                <w:spacing w:val="-10"/>
                <w:kern w:val="28"/>
                <w:szCs w:val="26"/>
              </w:rPr>
            </w:pPr>
            <w:r w:rsidRPr="00D97C2B">
              <w:t>85</w:t>
            </w:r>
            <w:r w:rsidR="005E3395">
              <w:t>.</w:t>
            </w:r>
            <w:r w:rsidRPr="00D97C2B">
              <w:t>71</w:t>
            </w:r>
          </w:p>
        </w:tc>
        <w:tc>
          <w:tcPr>
            <w:tcW w:w="850" w:type="dxa"/>
            <w:textDirection w:val="btLr"/>
          </w:tcPr>
          <w:p w14:paraId="530BCC64" w14:textId="5ECCE81E" w:rsidR="009112BC" w:rsidRPr="004A6000" w:rsidRDefault="00B14C69" w:rsidP="006B659E">
            <w:pPr>
              <w:spacing w:after="160" w:line="259" w:lineRule="auto"/>
              <w:ind w:left="113" w:right="113"/>
              <w:jc w:val="center"/>
              <w:rPr>
                <w:rFonts w:eastAsiaTheme="majorEastAsia"/>
                <w:spacing w:val="-10"/>
                <w:kern w:val="28"/>
                <w:szCs w:val="26"/>
              </w:rPr>
            </w:pPr>
            <w:r w:rsidRPr="005F5165">
              <w:t>66.67</w:t>
            </w:r>
          </w:p>
        </w:tc>
        <w:tc>
          <w:tcPr>
            <w:tcW w:w="851" w:type="dxa"/>
            <w:textDirection w:val="btLr"/>
          </w:tcPr>
          <w:p w14:paraId="06ACF432" w14:textId="5E347AB8" w:rsidR="009112BC" w:rsidRPr="004A6000" w:rsidRDefault="0027302F" w:rsidP="006B659E">
            <w:pPr>
              <w:spacing w:after="160" w:line="259" w:lineRule="auto"/>
              <w:ind w:left="113" w:right="113"/>
              <w:jc w:val="center"/>
              <w:rPr>
                <w:rFonts w:eastAsiaTheme="majorEastAsia"/>
                <w:spacing w:val="-10"/>
                <w:kern w:val="28"/>
                <w:szCs w:val="26"/>
              </w:rPr>
            </w:pPr>
            <w:r w:rsidRPr="007A0120">
              <w:t>65</w:t>
            </w:r>
            <w:r w:rsidR="005E3395">
              <w:t>.</w:t>
            </w:r>
            <w:r w:rsidRPr="007A0120">
              <w:t>08</w:t>
            </w:r>
          </w:p>
        </w:tc>
        <w:tc>
          <w:tcPr>
            <w:tcW w:w="850" w:type="dxa"/>
            <w:textDirection w:val="btLr"/>
          </w:tcPr>
          <w:p w14:paraId="3420C9CD" w14:textId="1E54BA57" w:rsidR="009112BC" w:rsidRPr="004A6000" w:rsidRDefault="0027302F" w:rsidP="006B659E">
            <w:pPr>
              <w:spacing w:after="160" w:line="259" w:lineRule="auto"/>
              <w:ind w:left="113" w:right="113"/>
              <w:jc w:val="center"/>
              <w:rPr>
                <w:rFonts w:eastAsiaTheme="majorEastAsia"/>
                <w:spacing w:val="-10"/>
                <w:kern w:val="28"/>
                <w:szCs w:val="26"/>
              </w:rPr>
            </w:pPr>
            <w:r w:rsidRPr="007A0120">
              <w:t>83</w:t>
            </w:r>
            <w:r w:rsidR="005E3395">
              <w:t>.</w:t>
            </w:r>
            <w:r w:rsidRPr="007A0120">
              <w:t>67</w:t>
            </w:r>
          </w:p>
        </w:tc>
        <w:tc>
          <w:tcPr>
            <w:tcW w:w="702" w:type="dxa"/>
            <w:textDirection w:val="btLr"/>
          </w:tcPr>
          <w:p w14:paraId="68EA9AAE" w14:textId="337D58C0" w:rsidR="009112BC" w:rsidRPr="004A6000" w:rsidRDefault="0027302F" w:rsidP="006B659E">
            <w:pPr>
              <w:spacing w:after="160" w:line="259" w:lineRule="auto"/>
              <w:ind w:left="113" w:right="113"/>
              <w:jc w:val="center"/>
              <w:rPr>
                <w:rFonts w:eastAsiaTheme="majorEastAsia"/>
                <w:spacing w:val="-10"/>
                <w:kern w:val="28"/>
                <w:szCs w:val="26"/>
              </w:rPr>
            </w:pPr>
            <w:r w:rsidRPr="007A0120">
              <w:t>73</w:t>
            </w:r>
            <w:r w:rsidR="005E3395">
              <w:t>.</w:t>
            </w:r>
            <w:r w:rsidRPr="007A0120">
              <w:t>21</w:t>
            </w:r>
          </w:p>
        </w:tc>
      </w:tr>
      <w:tr w:rsidR="009112BC" w:rsidRPr="004A6000" w14:paraId="61908AB8" w14:textId="77777777" w:rsidTr="00410E26">
        <w:trPr>
          <w:cantSplit/>
          <w:trHeight w:val="967"/>
        </w:trPr>
        <w:tc>
          <w:tcPr>
            <w:tcW w:w="426" w:type="dxa"/>
            <w:vMerge/>
            <w:textDirection w:val="btLr"/>
          </w:tcPr>
          <w:p w14:paraId="3ECC07C4" w14:textId="77777777" w:rsidR="009112BC" w:rsidRPr="004A6000" w:rsidRDefault="009112BC" w:rsidP="006B659E">
            <w:pPr>
              <w:spacing w:after="160" w:line="259" w:lineRule="auto"/>
              <w:ind w:left="113" w:right="113"/>
              <w:jc w:val="center"/>
              <w:rPr>
                <w:rFonts w:eastAsiaTheme="majorEastAsia"/>
                <w:spacing w:val="-10"/>
                <w:kern w:val="28"/>
                <w:szCs w:val="26"/>
              </w:rPr>
            </w:pPr>
          </w:p>
        </w:tc>
        <w:tc>
          <w:tcPr>
            <w:tcW w:w="850" w:type="dxa"/>
            <w:textDirection w:val="btLr"/>
          </w:tcPr>
          <w:p w14:paraId="3452C94A" w14:textId="77777777" w:rsidR="009112BC" w:rsidRPr="004A6000" w:rsidRDefault="009112B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Dịch</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vụ</w:t>
            </w:r>
            <w:proofErr w:type="spellEnd"/>
          </w:p>
        </w:tc>
        <w:tc>
          <w:tcPr>
            <w:tcW w:w="884" w:type="dxa"/>
            <w:textDirection w:val="btLr"/>
          </w:tcPr>
          <w:p w14:paraId="6700E29D" w14:textId="63ECE1A1" w:rsidR="009112BC" w:rsidRPr="004A6000" w:rsidRDefault="00B14C69" w:rsidP="006B659E">
            <w:pPr>
              <w:spacing w:after="160" w:line="259" w:lineRule="auto"/>
              <w:ind w:left="113" w:right="113"/>
              <w:jc w:val="center"/>
              <w:rPr>
                <w:rFonts w:eastAsiaTheme="majorEastAsia"/>
                <w:spacing w:val="-10"/>
                <w:kern w:val="28"/>
                <w:szCs w:val="26"/>
              </w:rPr>
            </w:pPr>
            <w:r w:rsidRPr="00922D63">
              <w:t>88.19</w:t>
            </w:r>
          </w:p>
        </w:tc>
        <w:tc>
          <w:tcPr>
            <w:tcW w:w="810" w:type="dxa"/>
            <w:textDirection w:val="btLr"/>
          </w:tcPr>
          <w:p w14:paraId="28028CDC" w14:textId="2D7E2381" w:rsidR="009112BC" w:rsidRPr="004A6000" w:rsidRDefault="00B14C69" w:rsidP="006B659E">
            <w:pPr>
              <w:spacing w:after="160" w:line="259" w:lineRule="auto"/>
              <w:ind w:left="113" w:right="113"/>
              <w:jc w:val="center"/>
              <w:rPr>
                <w:rFonts w:eastAsiaTheme="majorEastAsia"/>
                <w:spacing w:val="-10"/>
                <w:kern w:val="28"/>
                <w:szCs w:val="26"/>
              </w:rPr>
            </w:pPr>
            <w:r w:rsidRPr="00922D63">
              <w:t>81.09</w:t>
            </w:r>
          </w:p>
        </w:tc>
        <w:tc>
          <w:tcPr>
            <w:tcW w:w="716" w:type="dxa"/>
            <w:textDirection w:val="btLr"/>
          </w:tcPr>
          <w:p w14:paraId="04E29603" w14:textId="2FA731EB" w:rsidR="009112BC" w:rsidRPr="004A6000" w:rsidRDefault="00B14C69" w:rsidP="006B659E">
            <w:pPr>
              <w:spacing w:after="160" w:line="259" w:lineRule="auto"/>
              <w:ind w:left="113" w:right="113"/>
              <w:jc w:val="center"/>
              <w:rPr>
                <w:rFonts w:eastAsiaTheme="majorEastAsia"/>
                <w:spacing w:val="-10"/>
                <w:kern w:val="28"/>
                <w:szCs w:val="26"/>
              </w:rPr>
            </w:pPr>
            <w:r w:rsidRPr="00922D63">
              <w:t>84.46</w:t>
            </w:r>
          </w:p>
        </w:tc>
        <w:tc>
          <w:tcPr>
            <w:tcW w:w="850" w:type="dxa"/>
            <w:textDirection w:val="btLr"/>
          </w:tcPr>
          <w:p w14:paraId="03A1AC83" w14:textId="55E913B4" w:rsidR="009112BC" w:rsidRPr="004A6000" w:rsidRDefault="00B14C69" w:rsidP="006B659E">
            <w:pPr>
              <w:spacing w:after="160" w:line="259" w:lineRule="auto"/>
              <w:ind w:left="113" w:right="113"/>
              <w:jc w:val="center"/>
              <w:rPr>
                <w:rFonts w:eastAsiaTheme="majorEastAsia"/>
                <w:spacing w:val="-10"/>
                <w:kern w:val="28"/>
                <w:szCs w:val="26"/>
              </w:rPr>
            </w:pPr>
            <w:r w:rsidRPr="005F5165">
              <w:t>88.11</w:t>
            </w:r>
          </w:p>
        </w:tc>
        <w:tc>
          <w:tcPr>
            <w:tcW w:w="851" w:type="dxa"/>
            <w:textDirection w:val="btLr"/>
          </w:tcPr>
          <w:p w14:paraId="6C63D2A3" w14:textId="195B9347" w:rsidR="009112BC" w:rsidRPr="004A6000" w:rsidRDefault="00B14C69" w:rsidP="006B659E">
            <w:pPr>
              <w:spacing w:after="160" w:line="259" w:lineRule="auto"/>
              <w:ind w:left="113" w:right="113"/>
              <w:jc w:val="center"/>
              <w:rPr>
                <w:rFonts w:eastAsiaTheme="majorEastAsia"/>
                <w:spacing w:val="-10"/>
                <w:kern w:val="28"/>
                <w:szCs w:val="26"/>
              </w:rPr>
            </w:pPr>
            <w:r w:rsidRPr="005F5165">
              <w:t>81.09</w:t>
            </w:r>
          </w:p>
        </w:tc>
        <w:tc>
          <w:tcPr>
            <w:tcW w:w="850" w:type="dxa"/>
            <w:textDirection w:val="btLr"/>
          </w:tcPr>
          <w:p w14:paraId="4C94A822" w14:textId="1A597535" w:rsidR="009112BC" w:rsidRPr="004A6000" w:rsidRDefault="00B14C69" w:rsidP="006B659E">
            <w:pPr>
              <w:spacing w:after="160" w:line="259" w:lineRule="auto"/>
              <w:ind w:left="113" w:right="113"/>
              <w:jc w:val="center"/>
              <w:rPr>
                <w:rFonts w:eastAsiaTheme="majorEastAsia"/>
                <w:spacing w:val="-10"/>
                <w:kern w:val="28"/>
                <w:szCs w:val="26"/>
              </w:rPr>
            </w:pPr>
            <w:r w:rsidRPr="005F5165">
              <w:t>84.46</w:t>
            </w:r>
          </w:p>
        </w:tc>
        <w:tc>
          <w:tcPr>
            <w:tcW w:w="851" w:type="dxa"/>
            <w:textDirection w:val="btLr"/>
          </w:tcPr>
          <w:p w14:paraId="7E02EFFF" w14:textId="35657F53" w:rsidR="009112BC" w:rsidRPr="004A6000" w:rsidRDefault="0027302F" w:rsidP="006B659E">
            <w:pPr>
              <w:spacing w:after="160" w:line="259" w:lineRule="auto"/>
              <w:ind w:left="113" w:right="113"/>
              <w:jc w:val="center"/>
              <w:rPr>
                <w:rFonts w:eastAsiaTheme="majorEastAsia"/>
                <w:spacing w:val="-10"/>
                <w:kern w:val="28"/>
                <w:szCs w:val="26"/>
              </w:rPr>
            </w:pPr>
            <w:r w:rsidRPr="007A0120">
              <w:t>88</w:t>
            </w:r>
            <w:r w:rsidR="005E3395">
              <w:t>.</w:t>
            </w:r>
            <w:r w:rsidR="00B14C69" w:rsidRPr="000D01D1">
              <w:t>11</w:t>
            </w:r>
          </w:p>
        </w:tc>
        <w:tc>
          <w:tcPr>
            <w:tcW w:w="850" w:type="dxa"/>
            <w:textDirection w:val="btLr"/>
          </w:tcPr>
          <w:p w14:paraId="51BE0D0F" w14:textId="11D257DD" w:rsidR="009112BC" w:rsidRPr="004A6000" w:rsidRDefault="00B14C69" w:rsidP="006B659E">
            <w:pPr>
              <w:spacing w:after="160" w:line="259" w:lineRule="auto"/>
              <w:ind w:left="113" w:right="113"/>
              <w:jc w:val="center"/>
              <w:rPr>
                <w:rFonts w:eastAsiaTheme="majorEastAsia"/>
                <w:spacing w:val="-10"/>
                <w:kern w:val="28"/>
                <w:szCs w:val="26"/>
              </w:rPr>
            </w:pPr>
            <w:r w:rsidRPr="000D01D1">
              <w:t>81</w:t>
            </w:r>
            <w:r w:rsidR="005E3395">
              <w:t>.</w:t>
            </w:r>
            <w:r w:rsidR="0027302F" w:rsidRPr="007A0120">
              <w:t>09</w:t>
            </w:r>
          </w:p>
        </w:tc>
        <w:tc>
          <w:tcPr>
            <w:tcW w:w="702" w:type="dxa"/>
            <w:textDirection w:val="btLr"/>
          </w:tcPr>
          <w:p w14:paraId="0307E95F" w14:textId="4D81826A" w:rsidR="009112BC" w:rsidRPr="004A6000" w:rsidRDefault="00B14C69" w:rsidP="006B659E">
            <w:pPr>
              <w:spacing w:after="160" w:line="259" w:lineRule="auto"/>
              <w:ind w:left="113" w:right="113"/>
              <w:jc w:val="center"/>
              <w:rPr>
                <w:rFonts w:eastAsiaTheme="majorEastAsia"/>
                <w:spacing w:val="-10"/>
                <w:kern w:val="28"/>
                <w:szCs w:val="26"/>
              </w:rPr>
            </w:pPr>
            <w:r w:rsidRPr="000D01D1">
              <w:t>84.46</w:t>
            </w:r>
          </w:p>
        </w:tc>
      </w:tr>
      <w:tr w:rsidR="009112BC" w:rsidRPr="004A6000" w14:paraId="32719455" w14:textId="77777777" w:rsidTr="00B14C69">
        <w:trPr>
          <w:cantSplit/>
          <w:trHeight w:val="1134"/>
        </w:trPr>
        <w:tc>
          <w:tcPr>
            <w:tcW w:w="426" w:type="dxa"/>
            <w:vMerge/>
            <w:textDirection w:val="btLr"/>
          </w:tcPr>
          <w:p w14:paraId="0126B14E" w14:textId="77777777" w:rsidR="009112BC" w:rsidRPr="004A6000" w:rsidRDefault="009112BC" w:rsidP="006B659E">
            <w:pPr>
              <w:spacing w:after="160" w:line="259" w:lineRule="auto"/>
              <w:ind w:left="113" w:right="113"/>
              <w:jc w:val="center"/>
              <w:rPr>
                <w:rFonts w:eastAsiaTheme="majorEastAsia"/>
                <w:spacing w:val="-10"/>
                <w:kern w:val="28"/>
                <w:szCs w:val="26"/>
              </w:rPr>
            </w:pPr>
          </w:p>
        </w:tc>
        <w:tc>
          <w:tcPr>
            <w:tcW w:w="850" w:type="dxa"/>
            <w:textDirection w:val="btLr"/>
          </w:tcPr>
          <w:p w14:paraId="446CBC80" w14:textId="75CBBF76" w:rsidR="009112BC" w:rsidRPr="004A6000" w:rsidRDefault="009112B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Chính</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h</w:t>
            </w:r>
            <w:r w:rsidR="000F6850">
              <w:rPr>
                <w:rFonts w:eastAsiaTheme="majorEastAsia"/>
                <w:spacing w:val="-10"/>
                <w:kern w:val="28"/>
                <w:szCs w:val="26"/>
              </w:rPr>
              <w:t>ã</w:t>
            </w:r>
            <w:r w:rsidRPr="004A6000">
              <w:rPr>
                <w:rFonts w:eastAsiaTheme="majorEastAsia"/>
                <w:spacing w:val="-10"/>
                <w:kern w:val="28"/>
                <w:szCs w:val="26"/>
              </w:rPr>
              <w:t>ng</w:t>
            </w:r>
            <w:proofErr w:type="spellEnd"/>
          </w:p>
        </w:tc>
        <w:tc>
          <w:tcPr>
            <w:tcW w:w="884" w:type="dxa"/>
            <w:textDirection w:val="btLr"/>
          </w:tcPr>
          <w:p w14:paraId="1A885910" w14:textId="075565DA" w:rsidR="009112BC" w:rsidRPr="004A6000" w:rsidRDefault="00B14C69" w:rsidP="006B659E">
            <w:pPr>
              <w:spacing w:after="160" w:line="259" w:lineRule="auto"/>
              <w:ind w:left="113" w:right="113"/>
              <w:jc w:val="center"/>
              <w:rPr>
                <w:rFonts w:eastAsiaTheme="majorEastAsia"/>
                <w:spacing w:val="-10"/>
                <w:kern w:val="28"/>
                <w:szCs w:val="26"/>
              </w:rPr>
            </w:pPr>
            <w:r w:rsidRPr="00922D63">
              <w:t>77.</w:t>
            </w:r>
            <w:r w:rsidR="0027302F" w:rsidRPr="000F317B">
              <w:t>78</w:t>
            </w:r>
          </w:p>
        </w:tc>
        <w:tc>
          <w:tcPr>
            <w:tcW w:w="810" w:type="dxa"/>
            <w:textDirection w:val="btLr"/>
          </w:tcPr>
          <w:p w14:paraId="7BCD8297" w14:textId="0EC4BA51" w:rsidR="009112BC" w:rsidRPr="004A6000" w:rsidRDefault="0027302F" w:rsidP="006B659E">
            <w:pPr>
              <w:spacing w:after="160" w:line="259" w:lineRule="auto"/>
              <w:ind w:left="113" w:right="113"/>
              <w:jc w:val="center"/>
              <w:rPr>
                <w:rFonts w:eastAsiaTheme="majorEastAsia"/>
                <w:spacing w:val="-10"/>
                <w:kern w:val="28"/>
                <w:szCs w:val="26"/>
              </w:rPr>
            </w:pPr>
            <w:r w:rsidRPr="000F317B">
              <w:t>75</w:t>
            </w:r>
            <w:r w:rsidR="005E3395">
              <w:t>.</w:t>
            </w:r>
            <w:r w:rsidRPr="000F317B">
              <w:t>68</w:t>
            </w:r>
          </w:p>
        </w:tc>
        <w:tc>
          <w:tcPr>
            <w:tcW w:w="716" w:type="dxa"/>
            <w:textDirection w:val="btLr"/>
          </w:tcPr>
          <w:p w14:paraId="1617DB83" w14:textId="57834909" w:rsidR="009112BC" w:rsidRPr="004A6000" w:rsidRDefault="00B14C69" w:rsidP="006B659E">
            <w:pPr>
              <w:spacing w:after="160" w:line="259" w:lineRule="auto"/>
              <w:ind w:left="113" w:right="113"/>
              <w:jc w:val="center"/>
              <w:rPr>
                <w:rFonts w:eastAsiaTheme="majorEastAsia"/>
                <w:spacing w:val="-10"/>
                <w:kern w:val="28"/>
                <w:szCs w:val="26"/>
              </w:rPr>
            </w:pPr>
            <w:r w:rsidRPr="00922D63">
              <w:t>76.71</w:t>
            </w:r>
          </w:p>
        </w:tc>
        <w:tc>
          <w:tcPr>
            <w:tcW w:w="850" w:type="dxa"/>
            <w:textDirection w:val="btLr"/>
          </w:tcPr>
          <w:p w14:paraId="2C4CDF6C" w14:textId="0AAF30D0" w:rsidR="009112BC" w:rsidRPr="004A6000" w:rsidRDefault="00B14C69" w:rsidP="006B659E">
            <w:pPr>
              <w:spacing w:after="160" w:line="259" w:lineRule="auto"/>
              <w:ind w:left="113" w:right="113"/>
              <w:jc w:val="center"/>
              <w:rPr>
                <w:rFonts w:eastAsiaTheme="majorEastAsia"/>
                <w:spacing w:val="-10"/>
                <w:kern w:val="28"/>
                <w:szCs w:val="26"/>
              </w:rPr>
            </w:pPr>
            <w:r w:rsidRPr="005F5165">
              <w:t>80.28</w:t>
            </w:r>
          </w:p>
        </w:tc>
        <w:tc>
          <w:tcPr>
            <w:tcW w:w="851" w:type="dxa"/>
            <w:textDirection w:val="btLr"/>
          </w:tcPr>
          <w:p w14:paraId="1C23F9DE" w14:textId="0862754E" w:rsidR="009112BC" w:rsidRPr="004A6000" w:rsidRDefault="00B14C69" w:rsidP="006B659E">
            <w:pPr>
              <w:spacing w:after="160" w:line="259" w:lineRule="auto"/>
              <w:ind w:left="113" w:right="113"/>
              <w:jc w:val="center"/>
              <w:rPr>
                <w:rFonts w:eastAsiaTheme="majorEastAsia"/>
                <w:spacing w:val="-10"/>
                <w:kern w:val="28"/>
                <w:szCs w:val="26"/>
              </w:rPr>
            </w:pPr>
            <w:r w:rsidRPr="005F5165">
              <w:t>77.03</w:t>
            </w:r>
          </w:p>
        </w:tc>
        <w:tc>
          <w:tcPr>
            <w:tcW w:w="850" w:type="dxa"/>
            <w:textDirection w:val="btLr"/>
          </w:tcPr>
          <w:p w14:paraId="2B358601" w14:textId="2576AE0F" w:rsidR="009112BC" w:rsidRPr="004A6000" w:rsidRDefault="0027302F" w:rsidP="006B659E">
            <w:pPr>
              <w:spacing w:after="160" w:line="259" w:lineRule="auto"/>
              <w:ind w:left="113" w:right="113"/>
              <w:jc w:val="center"/>
              <w:rPr>
                <w:rFonts w:eastAsiaTheme="majorEastAsia"/>
                <w:spacing w:val="-10"/>
                <w:kern w:val="28"/>
                <w:szCs w:val="26"/>
              </w:rPr>
            </w:pPr>
            <w:r w:rsidRPr="00D97C2B">
              <w:t>78</w:t>
            </w:r>
            <w:r w:rsidR="005E3395">
              <w:t>.</w:t>
            </w:r>
            <w:r w:rsidR="00B14C69" w:rsidRPr="005F5165">
              <w:t>62</w:t>
            </w:r>
          </w:p>
        </w:tc>
        <w:tc>
          <w:tcPr>
            <w:tcW w:w="851" w:type="dxa"/>
            <w:textDirection w:val="btLr"/>
          </w:tcPr>
          <w:p w14:paraId="3F628B5C" w14:textId="03B40D7E" w:rsidR="009112BC" w:rsidRPr="004A6000" w:rsidRDefault="0027302F" w:rsidP="006B659E">
            <w:pPr>
              <w:spacing w:after="160" w:line="259" w:lineRule="auto"/>
              <w:ind w:left="113" w:right="113"/>
              <w:jc w:val="center"/>
              <w:rPr>
                <w:rFonts w:eastAsiaTheme="majorEastAsia"/>
                <w:spacing w:val="-10"/>
                <w:kern w:val="28"/>
                <w:szCs w:val="26"/>
              </w:rPr>
            </w:pPr>
            <w:r w:rsidRPr="007A0120">
              <w:t>77</w:t>
            </w:r>
            <w:r w:rsidR="005E3395">
              <w:t>.</w:t>
            </w:r>
            <w:r w:rsidRPr="007A0120">
              <w:t>92</w:t>
            </w:r>
          </w:p>
        </w:tc>
        <w:tc>
          <w:tcPr>
            <w:tcW w:w="850" w:type="dxa"/>
            <w:textDirection w:val="btLr"/>
          </w:tcPr>
          <w:p w14:paraId="42892EB3" w14:textId="2D76420A" w:rsidR="009112BC" w:rsidRPr="004A6000" w:rsidRDefault="0027302F" w:rsidP="006B659E">
            <w:pPr>
              <w:spacing w:after="160" w:line="259" w:lineRule="auto"/>
              <w:ind w:left="113" w:right="113"/>
              <w:jc w:val="center"/>
              <w:rPr>
                <w:rFonts w:eastAsiaTheme="majorEastAsia"/>
                <w:spacing w:val="-10"/>
                <w:kern w:val="28"/>
                <w:szCs w:val="26"/>
              </w:rPr>
            </w:pPr>
            <w:r w:rsidRPr="007A0120">
              <w:t>81</w:t>
            </w:r>
            <w:r w:rsidR="005E3395">
              <w:t>.</w:t>
            </w:r>
            <w:r w:rsidRPr="007A0120">
              <w:t>08</w:t>
            </w:r>
          </w:p>
        </w:tc>
        <w:tc>
          <w:tcPr>
            <w:tcW w:w="702" w:type="dxa"/>
            <w:textDirection w:val="btLr"/>
          </w:tcPr>
          <w:p w14:paraId="23D1608C" w14:textId="2CD03401" w:rsidR="009112BC" w:rsidRPr="004A6000" w:rsidRDefault="0027302F" w:rsidP="006B659E">
            <w:pPr>
              <w:spacing w:after="160" w:line="259" w:lineRule="auto"/>
              <w:ind w:left="113" w:right="113"/>
              <w:jc w:val="center"/>
              <w:rPr>
                <w:rFonts w:eastAsiaTheme="majorEastAsia"/>
                <w:spacing w:val="-10"/>
                <w:kern w:val="28"/>
                <w:szCs w:val="26"/>
              </w:rPr>
            </w:pPr>
            <w:r w:rsidRPr="007A0120">
              <w:t>79</w:t>
            </w:r>
            <w:r w:rsidR="005E3395">
              <w:t>.</w:t>
            </w:r>
            <w:r w:rsidRPr="007A0120">
              <w:t>47</w:t>
            </w:r>
          </w:p>
        </w:tc>
      </w:tr>
      <w:tr w:rsidR="009112BC" w:rsidRPr="004A6000" w14:paraId="7632962E" w14:textId="77777777" w:rsidTr="00410E26">
        <w:trPr>
          <w:cantSplit/>
          <w:trHeight w:val="943"/>
        </w:trPr>
        <w:tc>
          <w:tcPr>
            <w:tcW w:w="426" w:type="dxa"/>
            <w:vMerge/>
            <w:textDirection w:val="btLr"/>
          </w:tcPr>
          <w:p w14:paraId="4A544091" w14:textId="77777777" w:rsidR="009112BC" w:rsidRPr="004A6000" w:rsidRDefault="009112BC" w:rsidP="006B659E">
            <w:pPr>
              <w:spacing w:after="160" w:line="259" w:lineRule="auto"/>
              <w:ind w:left="113" w:right="113"/>
              <w:jc w:val="center"/>
              <w:rPr>
                <w:rFonts w:eastAsiaTheme="majorEastAsia"/>
                <w:spacing w:val="-10"/>
                <w:kern w:val="28"/>
                <w:szCs w:val="26"/>
              </w:rPr>
            </w:pPr>
          </w:p>
        </w:tc>
        <w:tc>
          <w:tcPr>
            <w:tcW w:w="850" w:type="dxa"/>
            <w:textDirection w:val="btLr"/>
          </w:tcPr>
          <w:p w14:paraId="1D3DE3A7" w14:textId="77777777" w:rsidR="009112BC" w:rsidRPr="004A6000" w:rsidRDefault="009112B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Giá</w:t>
            </w:r>
            <w:proofErr w:type="spellEnd"/>
          </w:p>
        </w:tc>
        <w:tc>
          <w:tcPr>
            <w:tcW w:w="884" w:type="dxa"/>
            <w:textDirection w:val="btLr"/>
          </w:tcPr>
          <w:p w14:paraId="6A534380" w14:textId="2873B16D" w:rsidR="009112BC" w:rsidRPr="004A6000" w:rsidRDefault="00B14C69" w:rsidP="006B659E">
            <w:pPr>
              <w:spacing w:after="160" w:line="259" w:lineRule="auto"/>
              <w:ind w:left="113" w:right="113"/>
              <w:jc w:val="center"/>
              <w:rPr>
                <w:rFonts w:eastAsiaTheme="majorEastAsia"/>
                <w:spacing w:val="-10"/>
                <w:kern w:val="28"/>
                <w:szCs w:val="26"/>
              </w:rPr>
            </w:pPr>
            <w:r w:rsidRPr="00922D63">
              <w:t>60.36</w:t>
            </w:r>
          </w:p>
        </w:tc>
        <w:tc>
          <w:tcPr>
            <w:tcW w:w="810" w:type="dxa"/>
            <w:textDirection w:val="btLr"/>
          </w:tcPr>
          <w:p w14:paraId="17516A6E" w14:textId="03CA76A9" w:rsidR="009112BC" w:rsidRPr="004A6000" w:rsidRDefault="00B14C69" w:rsidP="006B659E">
            <w:pPr>
              <w:spacing w:after="160" w:line="259" w:lineRule="auto"/>
              <w:ind w:left="113" w:right="113"/>
              <w:jc w:val="center"/>
              <w:rPr>
                <w:rFonts w:eastAsiaTheme="majorEastAsia"/>
                <w:spacing w:val="-10"/>
                <w:kern w:val="28"/>
                <w:szCs w:val="26"/>
              </w:rPr>
            </w:pPr>
            <w:r w:rsidRPr="00922D63">
              <w:t>78.82</w:t>
            </w:r>
          </w:p>
        </w:tc>
        <w:tc>
          <w:tcPr>
            <w:tcW w:w="716" w:type="dxa"/>
            <w:textDirection w:val="btLr"/>
          </w:tcPr>
          <w:p w14:paraId="296CCB24" w14:textId="1739B03E" w:rsidR="009112BC" w:rsidRPr="004A6000" w:rsidRDefault="00B14C69" w:rsidP="006B659E">
            <w:pPr>
              <w:spacing w:after="160" w:line="259" w:lineRule="auto"/>
              <w:ind w:left="113" w:right="113"/>
              <w:jc w:val="center"/>
              <w:rPr>
                <w:rFonts w:eastAsiaTheme="majorEastAsia"/>
                <w:spacing w:val="-10"/>
                <w:kern w:val="28"/>
                <w:szCs w:val="26"/>
              </w:rPr>
            </w:pPr>
            <w:r w:rsidRPr="00922D63">
              <w:t>68.36</w:t>
            </w:r>
          </w:p>
        </w:tc>
        <w:tc>
          <w:tcPr>
            <w:tcW w:w="850" w:type="dxa"/>
            <w:textDirection w:val="btLr"/>
          </w:tcPr>
          <w:p w14:paraId="4DB9DB00" w14:textId="069B6AD2" w:rsidR="009112BC" w:rsidRPr="004A6000" w:rsidRDefault="00B14C69" w:rsidP="006B659E">
            <w:pPr>
              <w:spacing w:after="160" w:line="259" w:lineRule="auto"/>
              <w:ind w:left="113" w:right="113"/>
              <w:jc w:val="center"/>
              <w:rPr>
                <w:rFonts w:eastAsiaTheme="majorEastAsia"/>
                <w:spacing w:val="-10"/>
                <w:kern w:val="28"/>
                <w:szCs w:val="26"/>
              </w:rPr>
            </w:pPr>
            <w:r w:rsidRPr="005F5165">
              <w:t>68.87</w:t>
            </w:r>
          </w:p>
        </w:tc>
        <w:tc>
          <w:tcPr>
            <w:tcW w:w="851" w:type="dxa"/>
            <w:textDirection w:val="btLr"/>
          </w:tcPr>
          <w:p w14:paraId="6E136E4E" w14:textId="09F1A01F" w:rsidR="009112BC" w:rsidRPr="004A6000" w:rsidRDefault="00B14C69" w:rsidP="006B659E">
            <w:pPr>
              <w:spacing w:after="160" w:line="259" w:lineRule="auto"/>
              <w:ind w:left="113" w:right="113"/>
              <w:jc w:val="center"/>
              <w:rPr>
                <w:rFonts w:eastAsiaTheme="majorEastAsia"/>
                <w:spacing w:val="-10"/>
                <w:kern w:val="28"/>
                <w:szCs w:val="26"/>
              </w:rPr>
            </w:pPr>
            <w:r w:rsidRPr="005F5165">
              <w:t>85.88</w:t>
            </w:r>
          </w:p>
        </w:tc>
        <w:tc>
          <w:tcPr>
            <w:tcW w:w="850" w:type="dxa"/>
            <w:textDirection w:val="btLr"/>
          </w:tcPr>
          <w:p w14:paraId="7A7BA855" w14:textId="1808DD8E" w:rsidR="009112BC" w:rsidRPr="004A6000" w:rsidRDefault="00B14C69" w:rsidP="006B659E">
            <w:pPr>
              <w:spacing w:after="160" w:line="259" w:lineRule="auto"/>
              <w:ind w:left="113" w:right="113"/>
              <w:jc w:val="center"/>
              <w:rPr>
                <w:rFonts w:eastAsiaTheme="majorEastAsia"/>
                <w:spacing w:val="-10"/>
                <w:kern w:val="28"/>
                <w:szCs w:val="26"/>
              </w:rPr>
            </w:pPr>
            <w:r w:rsidRPr="005F5165">
              <w:t>76.44</w:t>
            </w:r>
          </w:p>
        </w:tc>
        <w:tc>
          <w:tcPr>
            <w:tcW w:w="851" w:type="dxa"/>
            <w:textDirection w:val="btLr"/>
          </w:tcPr>
          <w:p w14:paraId="74F5CAC6" w14:textId="4891A9A1" w:rsidR="009112BC" w:rsidRPr="004A6000" w:rsidRDefault="0027302F" w:rsidP="006B659E">
            <w:pPr>
              <w:spacing w:after="160" w:line="259" w:lineRule="auto"/>
              <w:ind w:left="113" w:right="113"/>
              <w:jc w:val="center"/>
              <w:rPr>
                <w:rFonts w:eastAsiaTheme="majorEastAsia"/>
                <w:spacing w:val="-10"/>
                <w:kern w:val="28"/>
                <w:szCs w:val="26"/>
              </w:rPr>
            </w:pPr>
            <w:r w:rsidRPr="007A0120">
              <w:t>63</w:t>
            </w:r>
            <w:r w:rsidR="005E3395">
              <w:t>.</w:t>
            </w:r>
            <w:r w:rsidRPr="007A0120">
              <w:t>41</w:t>
            </w:r>
          </w:p>
        </w:tc>
        <w:tc>
          <w:tcPr>
            <w:tcW w:w="850" w:type="dxa"/>
            <w:textDirection w:val="btLr"/>
          </w:tcPr>
          <w:p w14:paraId="1470FE8D" w14:textId="17255870" w:rsidR="009112BC" w:rsidRPr="004A6000" w:rsidRDefault="0027302F" w:rsidP="006B659E">
            <w:pPr>
              <w:spacing w:after="160" w:line="259" w:lineRule="auto"/>
              <w:ind w:left="113" w:right="113"/>
              <w:jc w:val="center"/>
              <w:rPr>
                <w:rFonts w:eastAsiaTheme="majorEastAsia"/>
                <w:spacing w:val="-10"/>
                <w:kern w:val="28"/>
                <w:szCs w:val="26"/>
              </w:rPr>
            </w:pPr>
            <w:r w:rsidRPr="007A0120">
              <w:t>91</w:t>
            </w:r>
            <w:r w:rsidR="005E3395">
              <w:t>.</w:t>
            </w:r>
            <w:r w:rsidRPr="007A0120">
              <w:t>76</w:t>
            </w:r>
          </w:p>
        </w:tc>
        <w:tc>
          <w:tcPr>
            <w:tcW w:w="702" w:type="dxa"/>
            <w:textDirection w:val="btLr"/>
          </w:tcPr>
          <w:p w14:paraId="4DE21AFF" w14:textId="0EBE7717" w:rsidR="009112BC" w:rsidRPr="004A6000" w:rsidRDefault="0027302F" w:rsidP="006B659E">
            <w:pPr>
              <w:spacing w:after="160" w:line="259" w:lineRule="auto"/>
              <w:ind w:left="113" w:right="113"/>
              <w:jc w:val="center"/>
              <w:rPr>
                <w:rFonts w:eastAsiaTheme="majorEastAsia"/>
                <w:spacing w:val="-10"/>
                <w:kern w:val="28"/>
                <w:szCs w:val="26"/>
              </w:rPr>
            </w:pPr>
            <w:r w:rsidRPr="007A0120">
              <w:t>75</w:t>
            </w:r>
            <w:r w:rsidR="005E3395">
              <w:t>.</w:t>
            </w:r>
            <w:r w:rsidRPr="007A0120">
              <w:t>00</w:t>
            </w:r>
          </w:p>
        </w:tc>
      </w:tr>
      <w:tr w:rsidR="009112BC" w:rsidRPr="004A6000" w14:paraId="1AFD2F62" w14:textId="77777777" w:rsidTr="00410E26">
        <w:trPr>
          <w:cantSplit/>
          <w:trHeight w:val="945"/>
        </w:trPr>
        <w:tc>
          <w:tcPr>
            <w:tcW w:w="426" w:type="dxa"/>
            <w:vMerge/>
            <w:textDirection w:val="btLr"/>
          </w:tcPr>
          <w:p w14:paraId="0DB851FC" w14:textId="77777777" w:rsidR="009112BC" w:rsidRPr="004A6000" w:rsidRDefault="009112BC" w:rsidP="006B659E">
            <w:pPr>
              <w:spacing w:after="160" w:line="259" w:lineRule="auto"/>
              <w:ind w:left="113" w:right="113"/>
              <w:jc w:val="center"/>
              <w:rPr>
                <w:rFonts w:eastAsiaTheme="majorEastAsia"/>
                <w:spacing w:val="-10"/>
                <w:kern w:val="28"/>
                <w:szCs w:val="26"/>
              </w:rPr>
            </w:pPr>
          </w:p>
        </w:tc>
        <w:tc>
          <w:tcPr>
            <w:tcW w:w="850" w:type="dxa"/>
            <w:textDirection w:val="btLr"/>
          </w:tcPr>
          <w:p w14:paraId="732DD9FB" w14:textId="77777777" w:rsidR="009112BC" w:rsidRPr="004A6000" w:rsidRDefault="009112BC" w:rsidP="006B659E">
            <w:pPr>
              <w:spacing w:after="160" w:line="259" w:lineRule="auto"/>
              <w:ind w:left="113" w:right="113"/>
              <w:jc w:val="center"/>
              <w:rPr>
                <w:rFonts w:eastAsiaTheme="majorEastAsia"/>
                <w:spacing w:val="-10"/>
                <w:kern w:val="28"/>
                <w:szCs w:val="26"/>
              </w:rPr>
            </w:pPr>
            <w:r w:rsidRPr="004A6000">
              <w:rPr>
                <w:rFonts w:eastAsiaTheme="majorEastAsia"/>
                <w:spacing w:val="-10"/>
                <w:kern w:val="28"/>
                <w:szCs w:val="26"/>
              </w:rPr>
              <w:t>Ship</w:t>
            </w:r>
          </w:p>
        </w:tc>
        <w:tc>
          <w:tcPr>
            <w:tcW w:w="884" w:type="dxa"/>
            <w:textDirection w:val="btLr"/>
          </w:tcPr>
          <w:p w14:paraId="41105D2E" w14:textId="5A1E7A7B" w:rsidR="009112BC" w:rsidRPr="004A6000" w:rsidRDefault="00B14C69" w:rsidP="006B659E">
            <w:pPr>
              <w:spacing w:after="160" w:line="259" w:lineRule="auto"/>
              <w:ind w:left="113" w:right="113"/>
              <w:jc w:val="center"/>
              <w:rPr>
                <w:rFonts w:eastAsiaTheme="majorEastAsia"/>
                <w:spacing w:val="-10"/>
                <w:kern w:val="28"/>
                <w:szCs w:val="26"/>
              </w:rPr>
            </w:pPr>
            <w:r w:rsidRPr="00922D63">
              <w:t>90.85</w:t>
            </w:r>
          </w:p>
        </w:tc>
        <w:tc>
          <w:tcPr>
            <w:tcW w:w="810" w:type="dxa"/>
            <w:textDirection w:val="btLr"/>
          </w:tcPr>
          <w:p w14:paraId="2BD3963D" w14:textId="625BD648" w:rsidR="009112BC" w:rsidRPr="004A6000" w:rsidRDefault="00B14C69" w:rsidP="006B659E">
            <w:pPr>
              <w:spacing w:after="160" w:line="259" w:lineRule="auto"/>
              <w:ind w:left="113" w:right="113"/>
              <w:jc w:val="center"/>
              <w:rPr>
                <w:rFonts w:eastAsiaTheme="majorEastAsia"/>
                <w:spacing w:val="-10"/>
                <w:kern w:val="28"/>
                <w:szCs w:val="26"/>
              </w:rPr>
            </w:pPr>
            <w:r w:rsidRPr="00922D63">
              <w:t>87.36</w:t>
            </w:r>
          </w:p>
        </w:tc>
        <w:tc>
          <w:tcPr>
            <w:tcW w:w="716" w:type="dxa"/>
            <w:textDirection w:val="btLr"/>
          </w:tcPr>
          <w:p w14:paraId="6F37648B" w14:textId="27A0F377" w:rsidR="009112BC" w:rsidRPr="004A6000" w:rsidRDefault="00B14C69" w:rsidP="006B659E">
            <w:pPr>
              <w:spacing w:after="160" w:line="259" w:lineRule="auto"/>
              <w:ind w:left="113" w:right="113"/>
              <w:jc w:val="center"/>
              <w:rPr>
                <w:rFonts w:eastAsiaTheme="majorEastAsia"/>
                <w:spacing w:val="-10"/>
                <w:kern w:val="28"/>
                <w:szCs w:val="26"/>
              </w:rPr>
            </w:pPr>
            <w:r w:rsidRPr="00922D63">
              <w:t>89.08</w:t>
            </w:r>
          </w:p>
        </w:tc>
        <w:tc>
          <w:tcPr>
            <w:tcW w:w="850" w:type="dxa"/>
            <w:textDirection w:val="btLr"/>
          </w:tcPr>
          <w:p w14:paraId="3B192627" w14:textId="5134CF8D" w:rsidR="009112BC" w:rsidRPr="004A6000" w:rsidRDefault="0027302F" w:rsidP="006B659E">
            <w:pPr>
              <w:spacing w:after="160" w:line="259" w:lineRule="auto"/>
              <w:ind w:left="113" w:right="113"/>
              <w:jc w:val="center"/>
              <w:rPr>
                <w:rFonts w:eastAsiaTheme="majorEastAsia"/>
                <w:spacing w:val="-10"/>
                <w:kern w:val="28"/>
                <w:szCs w:val="26"/>
              </w:rPr>
            </w:pPr>
            <w:r w:rsidRPr="00D97C2B">
              <w:t>90</w:t>
            </w:r>
            <w:r w:rsidR="005E3395">
              <w:t>.</w:t>
            </w:r>
            <w:r w:rsidR="00B14C69" w:rsidRPr="005F5165">
              <w:t>96</w:t>
            </w:r>
          </w:p>
        </w:tc>
        <w:tc>
          <w:tcPr>
            <w:tcW w:w="851" w:type="dxa"/>
            <w:textDirection w:val="btLr"/>
          </w:tcPr>
          <w:p w14:paraId="4ED9712C" w14:textId="30B6BBB6" w:rsidR="009112BC" w:rsidRPr="004A6000" w:rsidRDefault="00B14C69" w:rsidP="006B659E">
            <w:pPr>
              <w:spacing w:after="160" w:line="259" w:lineRule="auto"/>
              <w:ind w:left="113" w:right="113"/>
              <w:jc w:val="center"/>
              <w:rPr>
                <w:rFonts w:eastAsiaTheme="majorEastAsia"/>
                <w:spacing w:val="-10"/>
                <w:kern w:val="28"/>
                <w:szCs w:val="26"/>
              </w:rPr>
            </w:pPr>
            <w:r w:rsidRPr="005F5165">
              <w:t>88.46</w:t>
            </w:r>
          </w:p>
        </w:tc>
        <w:tc>
          <w:tcPr>
            <w:tcW w:w="850" w:type="dxa"/>
            <w:textDirection w:val="btLr"/>
          </w:tcPr>
          <w:p w14:paraId="06D77802" w14:textId="18C72B9C" w:rsidR="009112BC" w:rsidRPr="004A6000" w:rsidRDefault="00B14C69" w:rsidP="006B659E">
            <w:pPr>
              <w:spacing w:after="160" w:line="259" w:lineRule="auto"/>
              <w:ind w:left="113" w:right="113"/>
              <w:jc w:val="center"/>
              <w:rPr>
                <w:rFonts w:eastAsiaTheme="majorEastAsia"/>
                <w:spacing w:val="-10"/>
                <w:kern w:val="28"/>
                <w:szCs w:val="26"/>
              </w:rPr>
            </w:pPr>
            <w:r w:rsidRPr="005F5165">
              <w:t>89.69</w:t>
            </w:r>
          </w:p>
        </w:tc>
        <w:tc>
          <w:tcPr>
            <w:tcW w:w="851" w:type="dxa"/>
            <w:textDirection w:val="btLr"/>
          </w:tcPr>
          <w:p w14:paraId="1323A219" w14:textId="13CC02DB" w:rsidR="009112BC" w:rsidRPr="004A6000" w:rsidRDefault="0027302F" w:rsidP="006B659E">
            <w:pPr>
              <w:spacing w:after="160" w:line="259" w:lineRule="auto"/>
              <w:ind w:left="113" w:right="113"/>
              <w:jc w:val="center"/>
              <w:rPr>
                <w:rFonts w:eastAsiaTheme="majorEastAsia"/>
                <w:spacing w:val="-10"/>
                <w:kern w:val="28"/>
                <w:szCs w:val="26"/>
              </w:rPr>
            </w:pPr>
            <w:r w:rsidRPr="007A0120">
              <w:t>89</w:t>
            </w:r>
            <w:r w:rsidR="005E3395">
              <w:t>.</w:t>
            </w:r>
            <w:r w:rsidRPr="007A0120">
              <w:t>94</w:t>
            </w:r>
          </w:p>
        </w:tc>
        <w:tc>
          <w:tcPr>
            <w:tcW w:w="850" w:type="dxa"/>
            <w:textDirection w:val="btLr"/>
          </w:tcPr>
          <w:p w14:paraId="590E437E" w14:textId="14964508" w:rsidR="009112BC" w:rsidRPr="004A6000" w:rsidRDefault="0027302F" w:rsidP="006B659E">
            <w:pPr>
              <w:spacing w:after="160" w:line="259" w:lineRule="auto"/>
              <w:ind w:left="113" w:right="113"/>
              <w:jc w:val="center"/>
              <w:rPr>
                <w:rFonts w:eastAsiaTheme="majorEastAsia"/>
                <w:spacing w:val="-10"/>
                <w:kern w:val="28"/>
                <w:szCs w:val="26"/>
              </w:rPr>
            </w:pPr>
            <w:r w:rsidRPr="007A0120">
              <w:t>88</w:t>
            </w:r>
            <w:r w:rsidR="005E3395">
              <w:t>.</w:t>
            </w:r>
            <w:r w:rsidRPr="007A0120">
              <w:t>46</w:t>
            </w:r>
          </w:p>
        </w:tc>
        <w:tc>
          <w:tcPr>
            <w:tcW w:w="702" w:type="dxa"/>
            <w:textDirection w:val="btLr"/>
          </w:tcPr>
          <w:p w14:paraId="13400B46" w14:textId="63E30398" w:rsidR="009112BC" w:rsidRPr="004A6000" w:rsidRDefault="0027302F" w:rsidP="006B659E">
            <w:pPr>
              <w:spacing w:after="160" w:line="259" w:lineRule="auto"/>
              <w:ind w:left="113" w:right="113"/>
              <w:jc w:val="center"/>
              <w:rPr>
                <w:rFonts w:eastAsiaTheme="majorEastAsia"/>
                <w:spacing w:val="-10"/>
                <w:kern w:val="28"/>
                <w:szCs w:val="26"/>
              </w:rPr>
            </w:pPr>
            <w:r w:rsidRPr="007A0120">
              <w:t>89</w:t>
            </w:r>
            <w:r w:rsidR="005E3395">
              <w:t>.</w:t>
            </w:r>
            <w:r w:rsidRPr="007A0120">
              <w:t>20</w:t>
            </w:r>
          </w:p>
        </w:tc>
      </w:tr>
      <w:tr w:rsidR="009112BC" w:rsidRPr="004A6000" w14:paraId="20F6C62B" w14:textId="77777777" w:rsidTr="00B14C69">
        <w:trPr>
          <w:cantSplit/>
          <w:trHeight w:val="1134"/>
        </w:trPr>
        <w:tc>
          <w:tcPr>
            <w:tcW w:w="426" w:type="dxa"/>
            <w:vMerge/>
            <w:textDirection w:val="btLr"/>
          </w:tcPr>
          <w:p w14:paraId="7E0F89DB" w14:textId="77777777" w:rsidR="009112BC" w:rsidRPr="004A6000" w:rsidRDefault="009112BC" w:rsidP="006B659E">
            <w:pPr>
              <w:spacing w:after="160" w:line="259" w:lineRule="auto"/>
              <w:ind w:left="113" w:right="113"/>
              <w:jc w:val="center"/>
              <w:rPr>
                <w:rFonts w:eastAsiaTheme="majorEastAsia"/>
                <w:spacing w:val="-10"/>
                <w:kern w:val="28"/>
                <w:szCs w:val="26"/>
              </w:rPr>
            </w:pPr>
          </w:p>
        </w:tc>
        <w:tc>
          <w:tcPr>
            <w:tcW w:w="850" w:type="dxa"/>
            <w:textDirection w:val="btLr"/>
          </w:tcPr>
          <w:p w14:paraId="35288CCC" w14:textId="77777777" w:rsidR="009112BC" w:rsidRPr="004A6000" w:rsidRDefault="009112B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Hiệu</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năng</w:t>
            </w:r>
            <w:proofErr w:type="spellEnd"/>
          </w:p>
        </w:tc>
        <w:tc>
          <w:tcPr>
            <w:tcW w:w="884" w:type="dxa"/>
            <w:textDirection w:val="btLr"/>
          </w:tcPr>
          <w:p w14:paraId="6FAE39DC" w14:textId="3C269990" w:rsidR="009112BC" w:rsidRPr="004A6000" w:rsidRDefault="00B14C69" w:rsidP="006B659E">
            <w:pPr>
              <w:spacing w:after="160" w:line="259" w:lineRule="auto"/>
              <w:ind w:left="113" w:right="113"/>
              <w:jc w:val="center"/>
              <w:rPr>
                <w:rFonts w:eastAsiaTheme="majorEastAsia"/>
                <w:spacing w:val="-10"/>
                <w:kern w:val="28"/>
                <w:szCs w:val="26"/>
              </w:rPr>
            </w:pPr>
            <w:r w:rsidRPr="00922D63">
              <w:t>80.00</w:t>
            </w:r>
          </w:p>
        </w:tc>
        <w:tc>
          <w:tcPr>
            <w:tcW w:w="810" w:type="dxa"/>
            <w:textDirection w:val="btLr"/>
          </w:tcPr>
          <w:p w14:paraId="09EE9F44" w14:textId="72F8032A" w:rsidR="009112BC" w:rsidRPr="004A6000" w:rsidRDefault="00B14C69" w:rsidP="006B659E">
            <w:pPr>
              <w:spacing w:after="160" w:line="259" w:lineRule="auto"/>
              <w:ind w:left="113" w:right="113"/>
              <w:jc w:val="center"/>
              <w:rPr>
                <w:rFonts w:eastAsiaTheme="majorEastAsia"/>
                <w:spacing w:val="-10"/>
                <w:kern w:val="28"/>
                <w:szCs w:val="26"/>
              </w:rPr>
            </w:pPr>
            <w:r w:rsidRPr="00922D63">
              <w:t>80.57</w:t>
            </w:r>
          </w:p>
        </w:tc>
        <w:tc>
          <w:tcPr>
            <w:tcW w:w="716" w:type="dxa"/>
            <w:textDirection w:val="btLr"/>
          </w:tcPr>
          <w:p w14:paraId="2260AE60" w14:textId="69C11FC9" w:rsidR="009112BC" w:rsidRPr="004A6000" w:rsidRDefault="00B14C69" w:rsidP="006B659E">
            <w:pPr>
              <w:spacing w:after="160" w:line="259" w:lineRule="auto"/>
              <w:ind w:left="113" w:right="113"/>
              <w:jc w:val="center"/>
              <w:rPr>
                <w:rFonts w:eastAsiaTheme="majorEastAsia"/>
                <w:spacing w:val="-10"/>
                <w:kern w:val="28"/>
                <w:szCs w:val="26"/>
              </w:rPr>
            </w:pPr>
            <w:r w:rsidRPr="00922D63">
              <w:t>80.28</w:t>
            </w:r>
          </w:p>
        </w:tc>
        <w:tc>
          <w:tcPr>
            <w:tcW w:w="850" w:type="dxa"/>
            <w:textDirection w:val="btLr"/>
          </w:tcPr>
          <w:p w14:paraId="720E54F7" w14:textId="6A7E59D9" w:rsidR="009112BC" w:rsidRPr="004A6000" w:rsidRDefault="0027302F" w:rsidP="006B659E">
            <w:pPr>
              <w:spacing w:after="160" w:line="259" w:lineRule="auto"/>
              <w:ind w:left="113" w:right="113"/>
              <w:jc w:val="center"/>
              <w:rPr>
                <w:rFonts w:eastAsiaTheme="majorEastAsia"/>
                <w:spacing w:val="-10"/>
                <w:kern w:val="28"/>
                <w:szCs w:val="26"/>
              </w:rPr>
            </w:pPr>
            <w:r w:rsidRPr="00D97C2B">
              <w:t>81</w:t>
            </w:r>
            <w:r w:rsidR="005E3395">
              <w:t>.</w:t>
            </w:r>
            <w:r w:rsidR="00B14C69" w:rsidRPr="005F5165">
              <w:t>75</w:t>
            </w:r>
          </w:p>
        </w:tc>
        <w:tc>
          <w:tcPr>
            <w:tcW w:w="851" w:type="dxa"/>
            <w:textDirection w:val="btLr"/>
          </w:tcPr>
          <w:p w14:paraId="2ADE7B7F" w14:textId="05EE3796" w:rsidR="009112BC" w:rsidRPr="004A6000" w:rsidRDefault="00B14C69" w:rsidP="006B659E">
            <w:pPr>
              <w:spacing w:after="160" w:line="259" w:lineRule="auto"/>
              <w:ind w:left="113" w:right="113"/>
              <w:jc w:val="center"/>
              <w:rPr>
                <w:rFonts w:eastAsiaTheme="majorEastAsia"/>
                <w:spacing w:val="-10"/>
                <w:kern w:val="28"/>
                <w:szCs w:val="26"/>
              </w:rPr>
            </w:pPr>
            <w:r w:rsidRPr="005F5165">
              <w:t>80.58</w:t>
            </w:r>
          </w:p>
        </w:tc>
        <w:tc>
          <w:tcPr>
            <w:tcW w:w="850" w:type="dxa"/>
            <w:textDirection w:val="btLr"/>
          </w:tcPr>
          <w:p w14:paraId="3434830A" w14:textId="3FF7FC02" w:rsidR="009112BC" w:rsidRPr="004A6000" w:rsidRDefault="0027302F" w:rsidP="006B659E">
            <w:pPr>
              <w:spacing w:after="160" w:line="259" w:lineRule="auto"/>
              <w:ind w:left="113" w:right="113"/>
              <w:jc w:val="center"/>
              <w:rPr>
                <w:rFonts w:eastAsiaTheme="majorEastAsia"/>
                <w:spacing w:val="-10"/>
                <w:kern w:val="28"/>
                <w:szCs w:val="26"/>
              </w:rPr>
            </w:pPr>
            <w:r w:rsidRPr="00D97C2B">
              <w:t>81</w:t>
            </w:r>
            <w:r w:rsidR="005E3395">
              <w:t>.</w:t>
            </w:r>
            <w:r w:rsidR="00B14C69" w:rsidRPr="005F5165">
              <w:t>16</w:t>
            </w:r>
          </w:p>
        </w:tc>
        <w:tc>
          <w:tcPr>
            <w:tcW w:w="851" w:type="dxa"/>
            <w:textDirection w:val="btLr"/>
          </w:tcPr>
          <w:p w14:paraId="5D93F08C" w14:textId="43E0D0E9" w:rsidR="009112BC" w:rsidRPr="004A6000" w:rsidRDefault="0027302F" w:rsidP="006B659E">
            <w:pPr>
              <w:spacing w:after="160" w:line="259" w:lineRule="auto"/>
              <w:ind w:left="113" w:right="113"/>
              <w:jc w:val="center"/>
              <w:rPr>
                <w:rFonts w:eastAsiaTheme="majorEastAsia"/>
                <w:spacing w:val="-10"/>
                <w:kern w:val="28"/>
                <w:szCs w:val="26"/>
              </w:rPr>
            </w:pPr>
            <w:r w:rsidRPr="007A0120">
              <w:t>78</w:t>
            </w:r>
            <w:r w:rsidR="005E3395">
              <w:t>.</w:t>
            </w:r>
            <w:r w:rsidRPr="007A0120">
              <w:t>62</w:t>
            </w:r>
          </w:p>
        </w:tc>
        <w:tc>
          <w:tcPr>
            <w:tcW w:w="850" w:type="dxa"/>
            <w:textDirection w:val="btLr"/>
          </w:tcPr>
          <w:p w14:paraId="0F800381" w14:textId="22BB5A1B" w:rsidR="009112BC" w:rsidRPr="004A6000" w:rsidRDefault="0027302F" w:rsidP="006B659E">
            <w:pPr>
              <w:spacing w:after="160" w:line="259" w:lineRule="auto"/>
              <w:ind w:left="113" w:right="113"/>
              <w:jc w:val="center"/>
              <w:rPr>
                <w:rFonts w:eastAsiaTheme="majorEastAsia"/>
                <w:spacing w:val="-10"/>
                <w:kern w:val="28"/>
                <w:szCs w:val="26"/>
              </w:rPr>
            </w:pPr>
            <w:r w:rsidRPr="007A0120">
              <w:t>82</w:t>
            </w:r>
            <w:r w:rsidR="005E3395">
              <w:t>.</w:t>
            </w:r>
            <w:r w:rsidRPr="007A0120">
              <w:t>01</w:t>
            </w:r>
          </w:p>
        </w:tc>
        <w:tc>
          <w:tcPr>
            <w:tcW w:w="702" w:type="dxa"/>
            <w:textDirection w:val="btLr"/>
          </w:tcPr>
          <w:p w14:paraId="3D131AC5" w14:textId="087C8106" w:rsidR="009112BC" w:rsidRPr="004A6000" w:rsidRDefault="0027302F" w:rsidP="006B659E">
            <w:pPr>
              <w:spacing w:after="160" w:line="259" w:lineRule="auto"/>
              <w:ind w:left="113" w:right="113"/>
              <w:jc w:val="center"/>
              <w:rPr>
                <w:rFonts w:eastAsiaTheme="majorEastAsia"/>
                <w:spacing w:val="-10"/>
                <w:kern w:val="28"/>
                <w:szCs w:val="26"/>
              </w:rPr>
            </w:pPr>
            <w:r w:rsidRPr="007A0120">
              <w:t>80</w:t>
            </w:r>
            <w:r w:rsidR="005E3395">
              <w:t>.</w:t>
            </w:r>
            <w:r w:rsidRPr="007A0120">
              <w:t>28</w:t>
            </w:r>
          </w:p>
        </w:tc>
      </w:tr>
      <w:tr w:rsidR="009112BC" w:rsidRPr="004A6000" w14:paraId="311217FF" w14:textId="77777777" w:rsidTr="00410E26">
        <w:trPr>
          <w:cantSplit/>
          <w:trHeight w:val="921"/>
        </w:trPr>
        <w:tc>
          <w:tcPr>
            <w:tcW w:w="426" w:type="dxa"/>
            <w:vMerge/>
            <w:textDirection w:val="btLr"/>
          </w:tcPr>
          <w:p w14:paraId="361D27DA" w14:textId="77777777" w:rsidR="009112BC" w:rsidRPr="004A6000" w:rsidRDefault="009112BC" w:rsidP="006B659E">
            <w:pPr>
              <w:spacing w:after="160" w:line="259" w:lineRule="auto"/>
              <w:ind w:left="113" w:right="113"/>
              <w:jc w:val="center"/>
              <w:rPr>
                <w:rFonts w:eastAsiaTheme="majorEastAsia"/>
                <w:spacing w:val="-10"/>
                <w:kern w:val="28"/>
                <w:szCs w:val="26"/>
              </w:rPr>
            </w:pPr>
          </w:p>
        </w:tc>
        <w:tc>
          <w:tcPr>
            <w:tcW w:w="850" w:type="dxa"/>
            <w:textDirection w:val="btLr"/>
          </w:tcPr>
          <w:p w14:paraId="178EB3EF" w14:textId="77777777" w:rsidR="009112BC" w:rsidRPr="004A6000" w:rsidRDefault="009112B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Mẫu</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mã</w:t>
            </w:r>
            <w:proofErr w:type="spellEnd"/>
          </w:p>
        </w:tc>
        <w:tc>
          <w:tcPr>
            <w:tcW w:w="884" w:type="dxa"/>
            <w:textDirection w:val="btLr"/>
          </w:tcPr>
          <w:p w14:paraId="58999437" w14:textId="1ACD39B0" w:rsidR="009112BC" w:rsidRPr="004A6000" w:rsidRDefault="0027302F" w:rsidP="006B659E">
            <w:pPr>
              <w:spacing w:after="160" w:line="259" w:lineRule="auto"/>
              <w:ind w:left="113" w:right="113"/>
              <w:jc w:val="center"/>
              <w:rPr>
                <w:rFonts w:eastAsiaTheme="majorEastAsia"/>
                <w:spacing w:val="-10"/>
                <w:kern w:val="28"/>
                <w:szCs w:val="26"/>
              </w:rPr>
            </w:pPr>
            <w:r w:rsidRPr="000F317B">
              <w:t>84</w:t>
            </w:r>
            <w:r w:rsidR="005E3395">
              <w:t>.</w:t>
            </w:r>
            <w:r w:rsidR="00B14C69" w:rsidRPr="00922D63">
              <w:t>77</w:t>
            </w:r>
          </w:p>
        </w:tc>
        <w:tc>
          <w:tcPr>
            <w:tcW w:w="810" w:type="dxa"/>
            <w:textDirection w:val="btLr"/>
          </w:tcPr>
          <w:p w14:paraId="16D7EB42" w14:textId="5C26275B" w:rsidR="009112BC" w:rsidRPr="004A6000" w:rsidRDefault="00B14C69" w:rsidP="006B659E">
            <w:pPr>
              <w:spacing w:after="160" w:line="259" w:lineRule="auto"/>
              <w:ind w:left="113" w:right="113"/>
              <w:jc w:val="center"/>
              <w:rPr>
                <w:rFonts w:eastAsiaTheme="majorEastAsia"/>
                <w:spacing w:val="-10"/>
                <w:kern w:val="28"/>
                <w:szCs w:val="26"/>
              </w:rPr>
            </w:pPr>
            <w:r w:rsidRPr="00922D63">
              <w:t>75.23</w:t>
            </w:r>
          </w:p>
        </w:tc>
        <w:tc>
          <w:tcPr>
            <w:tcW w:w="716" w:type="dxa"/>
            <w:textDirection w:val="btLr"/>
          </w:tcPr>
          <w:p w14:paraId="7468FE51" w14:textId="03F26652" w:rsidR="009112BC" w:rsidRPr="004A6000" w:rsidRDefault="00B14C69" w:rsidP="006B659E">
            <w:pPr>
              <w:spacing w:after="160" w:line="259" w:lineRule="auto"/>
              <w:ind w:left="113" w:right="113"/>
              <w:jc w:val="center"/>
              <w:rPr>
                <w:rFonts w:eastAsiaTheme="majorEastAsia"/>
                <w:spacing w:val="-10"/>
                <w:kern w:val="28"/>
                <w:szCs w:val="26"/>
              </w:rPr>
            </w:pPr>
            <w:r w:rsidRPr="00922D63">
              <w:t>79.71</w:t>
            </w:r>
          </w:p>
        </w:tc>
        <w:tc>
          <w:tcPr>
            <w:tcW w:w="850" w:type="dxa"/>
            <w:textDirection w:val="btLr"/>
          </w:tcPr>
          <w:p w14:paraId="7AF1643B" w14:textId="32AD949C" w:rsidR="009112BC" w:rsidRPr="004A6000" w:rsidRDefault="0027302F" w:rsidP="006B659E">
            <w:pPr>
              <w:spacing w:after="160" w:line="259" w:lineRule="auto"/>
              <w:ind w:left="113" w:right="113"/>
              <w:jc w:val="center"/>
              <w:rPr>
                <w:rFonts w:eastAsiaTheme="majorEastAsia"/>
                <w:spacing w:val="-10"/>
                <w:kern w:val="28"/>
                <w:szCs w:val="26"/>
              </w:rPr>
            </w:pPr>
            <w:r w:rsidRPr="00D97C2B">
              <w:t>84</w:t>
            </w:r>
            <w:r w:rsidR="005E3395">
              <w:t>.</w:t>
            </w:r>
            <w:r w:rsidR="00B14C69" w:rsidRPr="005F5165">
              <w:t>77</w:t>
            </w:r>
          </w:p>
        </w:tc>
        <w:tc>
          <w:tcPr>
            <w:tcW w:w="851" w:type="dxa"/>
            <w:textDirection w:val="btLr"/>
          </w:tcPr>
          <w:p w14:paraId="199F208D" w14:textId="352AB0FC" w:rsidR="009112BC" w:rsidRPr="004A6000" w:rsidRDefault="00B14C69" w:rsidP="006B659E">
            <w:pPr>
              <w:spacing w:after="160" w:line="259" w:lineRule="auto"/>
              <w:ind w:left="113" w:right="113"/>
              <w:jc w:val="center"/>
              <w:rPr>
                <w:rFonts w:eastAsiaTheme="majorEastAsia"/>
                <w:spacing w:val="-10"/>
                <w:kern w:val="28"/>
                <w:szCs w:val="26"/>
              </w:rPr>
            </w:pPr>
            <w:r w:rsidRPr="005F5165">
              <w:t>75.23</w:t>
            </w:r>
          </w:p>
        </w:tc>
        <w:tc>
          <w:tcPr>
            <w:tcW w:w="850" w:type="dxa"/>
            <w:textDirection w:val="btLr"/>
          </w:tcPr>
          <w:p w14:paraId="08B0711B" w14:textId="12E79924" w:rsidR="009112BC" w:rsidRPr="004A6000" w:rsidRDefault="00B14C69" w:rsidP="006B659E">
            <w:pPr>
              <w:spacing w:after="160" w:line="259" w:lineRule="auto"/>
              <w:ind w:left="113" w:right="113"/>
              <w:jc w:val="center"/>
              <w:rPr>
                <w:rFonts w:eastAsiaTheme="majorEastAsia"/>
                <w:spacing w:val="-10"/>
                <w:kern w:val="28"/>
                <w:szCs w:val="26"/>
              </w:rPr>
            </w:pPr>
            <w:r w:rsidRPr="005F5165">
              <w:t>79.71</w:t>
            </w:r>
          </w:p>
        </w:tc>
        <w:tc>
          <w:tcPr>
            <w:tcW w:w="851" w:type="dxa"/>
            <w:textDirection w:val="btLr"/>
          </w:tcPr>
          <w:p w14:paraId="73EFCEE7" w14:textId="5B76D93F" w:rsidR="009112BC" w:rsidRPr="004A6000" w:rsidRDefault="0027302F" w:rsidP="006B659E">
            <w:pPr>
              <w:spacing w:after="160" w:line="259" w:lineRule="auto"/>
              <w:ind w:left="113" w:right="113"/>
              <w:jc w:val="center"/>
              <w:rPr>
                <w:rFonts w:eastAsiaTheme="majorEastAsia"/>
                <w:spacing w:val="-10"/>
                <w:kern w:val="28"/>
                <w:szCs w:val="26"/>
              </w:rPr>
            </w:pPr>
            <w:r w:rsidRPr="007A0120">
              <w:t>84</w:t>
            </w:r>
            <w:r w:rsidR="005E3395">
              <w:t>.</w:t>
            </w:r>
            <w:r w:rsidRPr="007A0120">
              <w:t>90</w:t>
            </w:r>
          </w:p>
        </w:tc>
        <w:tc>
          <w:tcPr>
            <w:tcW w:w="850" w:type="dxa"/>
            <w:textDirection w:val="btLr"/>
          </w:tcPr>
          <w:p w14:paraId="51E179AA" w14:textId="79791CE0" w:rsidR="009112BC" w:rsidRPr="004A6000" w:rsidRDefault="0027302F" w:rsidP="006B659E">
            <w:pPr>
              <w:spacing w:after="160" w:line="259" w:lineRule="auto"/>
              <w:ind w:left="113" w:right="113"/>
              <w:jc w:val="center"/>
              <w:rPr>
                <w:rFonts w:eastAsiaTheme="majorEastAsia"/>
                <w:spacing w:val="-10"/>
                <w:kern w:val="28"/>
                <w:szCs w:val="26"/>
              </w:rPr>
            </w:pPr>
            <w:r w:rsidRPr="007A0120">
              <w:t>73</w:t>
            </w:r>
            <w:r w:rsidR="005E3395">
              <w:t>.</w:t>
            </w:r>
            <w:r w:rsidRPr="007A0120">
              <w:t>42</w:t>
            </w:r>
          </w:p>
        </w:tc>
        <w:tc>
          <w:tcPr>
            <w:tcW w:w="702" w:type="dxa"/>
            <w:textDirection w:val="btLr"/>
          </w:tcPr>
          <w:p w14:paraId="52055170" w14:textId="3655B928" w:rsidR="009112BC" w:rsidRPr="004A6000" w:rsidRDefault="0027302F" w:rsidP="006B659E">
            <w:pPr>
              <w:spacing w:after="160" w:line="259" w:lineRule="auto"/>
              <w:ind w:left="113" w:right="113"/>
              <w:jc w:val="center"/>
              <w:rPr>
                <w:rFonts w:eastAsiaTheme="majorEastAsia"/>
                <w:spacing w:val="-10"/>
                <w:kern w:val="28"/>
                <w:szCs w:val="26"/>
              </w:rPr>
            </w:pPr>
            <w:r w:rsidRPr="007A0120">
              <w:t>78</w:t>
            </w:r>
            <w:r w:rsidR="005E3395">
              <w:t>.</w:t>
            </w:r>
            <w:r w:rsidRPr="007A0120">
              <w:t>74</w:t>
            </w:r>
          </w:p>
        </w:tc>
      </w:tr>
      <w:tr w:rsidR="009112BC" w:rsidRPr="004A6000" w14:paraId="10C3FA4F" w14:textId="77777777" w:rsidTr="00410E26">
        <w:trPr>
          <w:cantSplit/>
          <w:trHeight w:val="895"/>
        </w:trPr>
        <w:tc>
          <w:tcPr>
            <w:tcW w:w="426" w:type="dxa"/>
            <w:vMerge/>
            <w:textDirection w:val="btLr"/>
          </w:tcPr>
          <w:p w14:paraId="1E2F511A" w14:textId="77777777" w:rsidR="009112BC" w:rsidRPr="004A6000" w:rsidRDefault="009112BC" w:rsidP="006B659E">
            <w:pPr>
              <w:spacing w:after="160" w:line="259" w:lineRule="auto"/>
              <w:ind w:left="113" w:right="113"/>
              <w:jc w:val="center"/>
              <w:rPr>
                <w:rFonts w:eastAsiaTheme="majorEastAsia"/>
                <w:spacing w:val="-10"/>
                <w:kern w:val="28"/>
                <w:szCs w:val="26"/>
              </w:rPr>
            </w:pPr>
          </w:p>
        </w:tc>
        <w:tc>
          <w:tcPr>
            <w:tcW w:w="850" w:type="dxa"/>
            <w:textDirection w:val="btLr"/>
          </w:tcPr>
          <w:p w14:paraId="18472685" w14:textId="77777777" w:rsidR="009112BC" w:rsidRPr="004A6000" w:rsidRDefault="009112B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Cấu</w:t>
            </w:r>
            <w:proofErr w:type="spellEnd"/>
            <w:r>
              <w:rPr>
                <w:rFonts w:eastAsiaTheme="majorEastAsia"/>
                <w:spacing w:val="-10"/>
                <w:kern w:val="28"/>
                <w:szCs w:val="26"/>
              </w:rPr>
              <w:t xml:space="preserve"> </w:t>
            </w:r>
            <w:proofErr w:type="spellStart"/>
            <w:r>
              <w:rPr>
                <w:rFonts w:eastAsiaTheme="majorEastAsia"/>
                <w:spacing w:val="-10"/>
                <w:kern w:val="28"/>
                <w:szCs w:val="26"/>
              </w:rPr>
              <w:t>hình</w:t>
            </w:r>
            <w:proofErr w:type="spellEnd"/>
          </w:p>
        </w:tc>
        <w:tc>
          <w:tcPr>
            <w:tcW w:w="884" w:type="dxa"/>
            <w:textDirection w:val="btLr"/>
          </w:tcPr>
          <w:p w14:paraId="7C9D6825" w14:textId="50816B13" w:rsidR="009112BC" w:rsidRPr="004A6000" w:rsidRDefault="00B14C69" w:rsidP="006B659E">
            <w:pPr>
              <w:spacing w:after="160" w:line="259" w:lineRule="auto"/>
              <w:ind w:left="113" w:right="113"/>
              <w:jc w:val="center"/>
              <w:rPr>
                <w:rFonts w:eastAsiaTheme="majorEastAsia"/>
                <w:spacing w:val="-10"/>
                <w:kern w:val="28"/>
                <w:szCs w:val="26"/>
              </w:rPr>
            </w:pPr>
            <w:r w:rsidRPr="00922D63">
              <w:t>84.91</w:t>
            </w:r>
          </w:p>
        </w:tc>
        <w:tc>
          <w:tcPr>
            <w:tcW w:w="810" w:type="dxa"/>
            <w:textDirection w:val="btLr"/>
          </w:tcPr>
          <w:p w14:paraId="3DB15D9C" w14:textId="5B2714B8" w:rsidR="009112BC" w:rsidRPr="004A6000" w:rsidRDefault="00B14C69" w:rsidP="006B659E">
            <w:pPr>
              <w:spacing w:after="160" w:line="259" w:lineRule="auto"/>
              <w:ind w:left="113" w:right="113"/>
              <w:jc w:val="center"/>
              <w:rPr>
                <w:rFonts w:eastAsiaTheme="majorEastAsia"/>
                <w:spacing w:val="-10"/>
                <w:kern w:val="28"/>
                <w:szCs w:val="26"/>
              </w:rPr>
            </w:pPr>
            <w:r w:rsidRPr="00922D63">
              <w:t>86.85</w:t>
            </w:r>
          </w:p>
        </w:tc>
        <w:tc>
          <w:tcPr>
            <w:tcW w:w="716" w:type="dxa"/>
            <w:textDirection w:val="btLr"/>
          </w:tcPr>
          <w:p w14:paraId="58610169" w14:textId="534AB8F9" w:rsidR="009112BC" w:rsidRPr="004A6000" w:rsidRDefault="00B14C69" w:rsidP="006B659E">
            <w:pPr>
              <w:spacing w:after="160" w:line="259" w:lineRule="auto"/>
              <w:ind w:left="113" w:right="113"/>
              <w:jc w:val="center"/>
              <w:rPr>
                <w:rFonts w:eastAsiaTheme="majorEastAsia"/>
                <w:spacing w:val="-10"/>
                <w:kern w:val="28"/>
                <w:szCs w:val="26"/>
              </w:rPr>
            </w:pPr>
            <w:r w:rsidRPr="00922D63">
              <w:t>85.86</w:t>
            </w:r>
          </w:p>
        </w:tc>
        <w:tc>
          <w:tcPr>
            <w:tcW w:w="850" w:type="dxa"/>
            <w:textDirection w:val="btLr"/>
          </w:tcPr>
          <w:p w14:paraId="1C800DE3" w14:textId="19AC824C" w:rsidR="009112BC" w:rsidRPr="004A6000" w:rsidRDefault="00B14C69" w:rsidP="006B659E">
            <w:pPr>
              <w:spacing w:after="160" w:line="259" w:lineRule="auto"/>
              <w:ind w:left="113" w:right="113"/>
              <w:jc w:val="center"/>
              <w:rPr>
                <w:rFonts w:eastAsiaTheme="majorEastAsia"/>
                <w:spacing w:val="-10"/>
                <w:kern w:val="28"/>
                <w:szCs w:val="26"/>
              </w:rPr>
            </w:pPr>
            <w:r w:rsidRPr="005F5165">
              <w:t>84.92</w:t>
            </w:r>
          </w:p>
        </w:tc>
        <w:tc>
          <w:tcPr>
            <w:tcW w:w="851" w:type="dxa"/>
            <w:textDirection w:val="btLr"/>
          </w:tcPr>
          <w:p w14:paraId="77A170CA" w14:textId="0A6CB63C" w:rsidR="009112BC" w:rsidRPr="004A6000" w:rsidRDefault="00B14C69" w:rsidP="006B659E">
            <w:pPr>
              <w:spacing w:after="160" w:line="259" w:lineRule="auto"/>
              <w:ind w:left="113" w:right="113"/>
              <w:jc w:val="center"/>
              <w:rPr>
                <w:rFonts w:eastAsiaTheme="majorEastAsia"/>
                <w:spacing w:val="-10"/>
                <w:kern w:val="28"/>
                <w:szCs w:val="26"/>
              </w:rPr>
            </w:pPr>
            <w:r w:rsidRPr="005F5165">
              <w:t>86.86</w:t>
            </w:r>
          </w:p>
        </w:tc>
        <w:tc>
          <w:tcPr>
            <w:tcW w:w="850" w:type="dxa"/>
            <w:textDirection w:val="btLr"/>
          </w:tcPr>
          <w:p w14:paraId="0770DF7C" w14:textId="660E8111" w:rsidR="009112BC" w:rsidRPr="004A6000" w:rsidRDefault="00B14C69" w:rsidP="006B659E">
            <w:pPr>
              <w:spacing w:after="160" w:line="259" w:lineRule="auto"/>
              <w:ind w:left="113" w:right="113"/>
              <w:jc w:val="center"/>
              <w:rPr>
                <w:rFonts w:eastAsiaTheme="majorEastAsia"/>
                <w:spacing w:val="-10"/>
                <w:kern w:val="28"/>
                <w:szCs w:val="26"/>
              </w:rPr>
            </w:pPr>
            <w:r w:rsidRPr="005F5165">
              <w:t>85.88</w:t>
            </w:r>
          </w:p>
        </w:tc>
        <w:tc>
          <w:tcPr>
            <w:tcW w:w="851" w:type="dxa"/>
            <w:textDirection w:val="btLr"/>
          </w:tcPr>
          <w:p w14:paraId="103A5352" w14:textId="6A3A5AC2" w:rsidR="009112BC" w:rsidRPr="004A6000" w:rsidRDefault="0027302F" w:rsidP="006B659E">
            <w:pPr>
              <w:spacing w:after="160" w:line="259" w:lineRule="auto"/>
              <w:ind w:left="113" w:right="113"/>
              <w:jc w:val="center"/>
              <w:rPr>
                <w:rFonts w:eastAsiaTheme="majorEastAsia"/>
                <w:spacing w:val="-10"/>
                <w:kern w:val="28"/>
                <w:szCs w:val="26"/>
              </w:rPr>
            </w:pPr>
            <w:r w:rsidRPr="007A0120">
              <w:t>87</w:t>
            </w:r>
            <w:r w:rsidR="005E3395">
              <w:t>.</w:t>
            </w:r>
            <w:r w:rsidR="00B14C69" w:rsidRPr="000D01D1">
              <w:t>65</w:t>
            </w:r>
          </w:p>
        </w:tc>
        <w:tc>
          <w:tcPr>
            <w:tcW w:w="850" w:type="dxa"/>
            <w:textDirection w:val="btLr"/>
          </w:tcPr>
          <w:p w14:paraId="289B17E7" w14:textId="5BB8BA30" w:rsidR="009112BC" w:rsidRPr="004A6000" w:rsidRDefault="0027302F" w:rsidP="006B659E">
            <w:pPr>
              <w:spacing w:after="160" w:line="259" w:lineRule="auto"/>
              <w:ind w:left="113" w:right="113"/>
              <w:jc w:val="center"/>
              <w:rPr>
                <w:rFonts w:eastAsiaTheme="majorEastAsia"/>
                <w:spacing w:val="-10"/>
                <w:kern w:val="28"/>
                <w:szCs w:val="26"/>
              </w:rPr>
            </w:pPr>
            <w:r w:rsidRPr="007A0120">
              <w:t>81</w:t>
            </w:r>
            <w:r w:rsidR="005E3395">
              <w:t>.</w:t>
            </w:r>
            <w:r w:rsidR="00B14C69" w:rsidRPr="000D01D1">
              <w:t>14</w:t>
            </w:r>
          </w:p>
        </w:tc>
        <w:tc>
          <w:tcPr>
            <w:tcW w:w="702" w:type="dxa"/>
            <w:textDirection w:val="btLr"/>
          </w:tcPr>
          <w:p w14:paraId="60F0CBB6" w14:textId="58CBAAFD" w:rsidR="009112BC" w:rsidRPr="004A6000" w:rsidRDefault="0027302F" w:rsidP="005E3395">
            <w:pPr>
              <w:spacing w:after="160" w:line="259" w:lineRule="auto"/>
              <w:ind w:left="113" w:right="113"/>
              <w:rPr>
                <w:rFonts w:eastAsiaTheme="majorEastAsia"/>
                <w:spacing w:val="-10"/>
                <w:kern w:val="28"/>
                <w:szCs w:val="26"/>
              </w:rPr>
            </w:pPr>
            <w:r w:rsidRPr="007A0120">
              <w:t>84</w:t>
            </w:r>
            <w:r w:rsidR="005E3395">
              <w:t>.</w:t>
            </w:r>
            <w:r w:rsidR="00B14C69" w:rsidRPr="000D01D1">
              <w:t>27</w:t>
            </w:r>
          </w:p>
        </w:tc>
      </w:tr>
      <w:tr w:rsidR="009112BC" w:rsidRPr="004A6000" w14:paraId="0397D3F0" w14:textId="77777777" w:rsidTr="003D5424">
        <w:trPr>
          <w:cantSplit/>
          <w:trHeight w:val="906"/>
        </w:trPr>
        <w:tc>
          <w:tcPr>
            <w:tcW w:w="1276" w:type="dxa"/>
            <w:gridSpan w:val="2"/>
            <w:textDirection w:val="btLr"/>
            <w:vAlign w:val="center"/>
          </w:tcPr>
          <w:p w14:paraId="49665F79" w14:textId="77777777" w:rsidR="009112BC" w:rsidRPr="004A6000" w:rsidRDefault="009112BC" w:rsidP="003D5424">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Độ</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đo</w:t>
            </w:r>
            <w:proofErr w:type="spellEnd"/>
          </w:p>
        </w:tc>
        <w:tc>
          <w:tcPr>
            <w:tcW w:w="884" w:type="dxa"/>
            <w:textDirection w:val="btLr"/>
            <w:vAlign w:val="center"/>
          </w:tcPr>
          <w:p w14:paraId="77697653" w14:textId="77777777" w:rsidR="009112BC" w:rsidRPr="004A6000" w:rsidRDefault="009112BC" w:rsidP="003D5424">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810" w:type="dxa"/>
            <w:textDirection w:val="btLr"/>
            <w:vAlign w:val="center"/>
          </w:tcPr>
          <w:p w14:paraId="23ED5866" w14:textId="77777777" w:rsidR="009112BC" w:rsidRPr="004A6000" w:rsidRDefault="009112BC" w:rsidP="003D5424">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716" w:type="dxa"/>
            <w:textDirection w:val="btLr"/>
            <w:vAlign w:val="center"/>
          </w:tcPr>
          <w:p w14:paraId="6364F979" w14:textId="77777777" w:rsidR="009112BC" w:rsidRPr="004A6000" w:rsidRDefault="009112BC" w:rsidP="003D5424">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c>
          <w:tcPr>
            <w:tcW w:w="850" w:type="dxa"/>
            <w:textDirection w:val="btLr"/>
            <w:vAlign w:val="center"/>
          </w:tcPr>
          <w:p w14:paraId="33C38E8B" w14:textId="77777777" w:rsidR="009112BC" w:rsidRPr="004A6000" w:rsidRDefault="009112BC"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851" w:type="dxa"/>
            <w:textDirection w:val="btLr"/>
            <w:vAlign w:val="center"/>
          </w:tcPr>
          <w:p w14:paraId="70404070" w14:textId="77777777" w:rsidR="009112BC" w:rsidRPr="004A6000" w:rsidRDefault="009112BC"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850" w:type="dxa"/>
            <w:textDirection w:val="btLr"/>
            <w:vAlign w:val="center"/>
          </w:tcPr>
          <w:p w14:paraId="6BF4EFA3" w14:textId="77777777" w:rsidR="009112BC" w:rsidRPr="004A6000" w:rsidRDefault="009112BC"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c>
          <w:tcPr>
            <w:tcW w:w="851" w:type="dxa"/>
            <w:textDirection w:val="btLr"/>
            <w:vAlign w:val="center"/>
          </w:tcPr>
          <w:p w14:paraId="2E9A303C" w14:textId="77777777" w:rsidR="009112BC" w:rsidRPr="004A6000" w:rsidRDefault="009112BC"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850" w:type="dxa"/>
            <w:textDirection w:val="btLr"/>
            <w:vAlign w:val="center"/>
          </w:tcPr>
          <w:p w14:paraId="6C39368D" w14:textId="77777777" w:rsidR="009112BC" w:rsidRPr="004A6000" w:rsidRDefault="009112BC"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702" w:type="dxa"/>
            <w:textDirection w:val="btLr"/>
            <w:vAlign w:val="center"/>
          </w:tcPr>
          <w:p w14:paraId="69EEA75F" w14:textId="228BA2C1" w:rsidR="009112BC" w:rsidRPr="004A6000" w:rsidRDefault="009112BC"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r>
      <w:tr w:rsidR="006B659E" w:rsidRPr="004A6000" w14:paraId="795B4802" w14:textId="77777777" w:rsidTr="003D5424">
        <w:trPr>
          <w:cantSplit/>
          <w:trHeight w:val="1755"/>
        </w:trPr>
        <w:tc>
          <w:tcPr>
            <w:tcW w:w="1276" w:type="dxa"/>
            <w:gridSpan w:val="2"/>
            <w:textDirection w:val="btLr"/>
            <w:vAlign w:val="center"/>
          </w:tcPr>
          <w:p w14:paraId="72AA4B4B" w14:textId="77777777" w:rsidR="006B659E" w:rsidRPr="004A6000" w:rsidRDefault="006B659E" w:rsidP="003D5424">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Mô</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hình</w:t>
            </w:r>
            <w:proofErr w:type="spellEnd"/>
          </w:p>
        </w:tc>
        <w:tc>
          <w:tcPr>
            <w:tcW w:w="2410" w:type="dxa"/>
            <w:gridSpan w:val="3"/>
            <w:textDirection w:val="btLr"/>
            <w:vAlign w:val="center"/>
          </w:tcPr>
          <w:p w14:paraId="0A17636D" w14:textId="0A51FA9E" w:rsidR="006B659E" w:rsidRPr="004A6000" w:rsidRDefault="006B659E" w:rsidP="003D5424">
            <w:pPr>
              <w:spacing w:after="160" w:line="259" w:lineRule="auto"/>
              <w:ind w:left="113" w:right="113"/>
              <w:jc w:val="center"/>
              <w:rPr>
                <w:rFonts w:eastAsiaTheme="majorEastAsia"/>
                <w:spacing w:val="-10"/>
                <w:kern w:val="28"/>
                <w:szCs w:val="26"/>
              </w:rPr>
            </w:pPr>
            <w:r w:rsidRPr="00AE7460">
              <w:rPr>
                <w:i/>
                <w:szCs w:val="26"/>
              </w:rPr>
              <w:t>Random Forest (Random Over sampling = 0.7 + Score &gt; 15)</w:t>
            </w:r>
          </w:p>
        </w:tc>
        <w:tc>
          <w:tcPr>
            <w:tcW w:w="2551" w:type="dxa"/>
            <w:gridSpan w:val="3"/>
            <w:textDirection w:val="btLr"/>
            <w:vAlign w:val="center"/>
          </w:tcPr>
          <w:p w14:paraId="3E4E04B8" w14:textId="3A46E1E9" w:rsidR="006B659E" w:rsidRPr="004A6000" w:rsidRDefault="006B659E" w:rsidP="006B659E">
            <w:pPr>
              <w:spacing w:after="160" w:line="259" w:lineRule="auto"/>
              <w:ind w:left="113" w:right="113"/>
              <w:jc w:val="center"/>
              <w:rPr>
                <w:rFonts w:eastAsiaTheme="majorEastAsia"/>
                <w:spacing w:val="-10"/>
                <w:kern w:val="28"/>
                <w:szCs w:val="26"/>
              </w:rPr>
            </w:pPr>
            <w:r w:rsidRPr="00AE7460">
              <w:rPr>
                <w:i/>
                <w:szCs w:val="26"/>
              </w:rPr>
              <w:t>Random Forest (Random Under sampling = 0.5 + Score &gt; 15)</w:t>
            </w:r>
          </w:p>
        </w:tc>
        <w:tc>
          <w:tcPr>
            <w:tcW w:w="2403" w:type="dxa"/>
            <w:gridSpan w:val="3"/>
            <w:textDirection w:val="btLr"/>
            <w:vAlign w:val="center"/>
          </w:tcPr>
          <w:p w14:paraId="5217E28E" w14:textId="0714B17D" w:rsidR="006B659E" w:rsidRPr="004A6000" w:rsidRDefault="006B659E" w:rsidP="006B659E">
            <w:pPr>
              <w:spacing w:after="160" w:line="259" w:lineRule="auto"/>
              <w:ind w:left="113" w:right="113"/>
              <w:jc w:val="center"/>
              <w:rPr>
                <w:rFonts w:eastAsiaTheme="majorEastAsia"/>
                <w:spacing w:val="-10"/>
                <w:kern w:val="28"/>
                <w:szCs w:val="26"/>
              </w:rPr>
            </w:pPr>
            <w:r w:rsidRPr="00AE7460">
              <w:rPr>
                <w:i/>
                <w:szCs w:val="26"/>
              </w:rPr>
              <w:t>Logistic Regression (Random Over sampling = 0.</w:t>
            </w:r>
            <w:r w:rsidR="007019B1">
              <w:rPr>
                <w:i/>
                <w:szCs w:val="26"/>
              </w:rPr>
              <w:t>7 + Score &gt; 15</w:t>
            </w:r>
            <w:r w:rsidRPr="00AE7460">
              <w:rPr>
                <w:i/>
                <w:szCs w:val="26"/>
              </w:rPr>
              <w:t>)</w:t>
            </w:r>
          </w:p>
        </w:tc>
      </w:tr>
    </w:tbl>
    <w:p w14:paraId="5F27323A" w14:textId="5B0FCF10" w:rsidR="00AE7460" w:rsidRDefault="007F52C2" w:rsidP="003B5DA6">
      <w:pPr>
        <w:spacing w:after="160" w:line="259" w:lineRule="auto"/>
        <w:jc w:val="center"/>
        <w:rPr>
          <w:b/>
          <w:bCs/>
        </w:rPr>
      </w:pPr>
      <w:bookmarkStart w:id="97" w:name="_Toc69131434"/>
      <w:proofErr w:type="spellStart"/>
      <w:r w:rsidRPr="007F52C2">
        <w:rPr>
          <w:b/>
          <w:bCs/>
        </w:rPr>
        <w:t>Bảng</w:t>
      </w:r>
      <w:proofErr w:type="spellEnd"/>
      <w:r w:rsidRPr="007F52C2">
        <w:rPr>
          <w:b/>
          <w:bCs/>
        </w:rPr>
        <w:t xml:space="preserve"> </w:t>
      </w:r>
      <w:r w:rsidR="000052B3">
        <w:rPr>
          <w:b/>
          <w:bCs/>
        </w:rPr>
        <w:fldChar w:fldCharType="begin"/>
      </w:r>
      <w:r w:rsidR="000052B3">
        <w:rPr>
          <w:b/>
          <w:bCs/>
        </w:rPr>
        <w:instrText xml:space="preserve"> STYLEREF 1 \s </w:instrText>
      </w:r>
      <w:r w:rsidR="000052B3">
        <w:rPr>
          <w:b/>
          <w:bCs/>
        </w:rPr>
        <w:fldChar w:fldCharType="separate"/>
      </w:r>
      <w:r w:rsidR="00AE4C36">
        <w:rPr>
          <w:b/>
          <w:bCs/>
          <w:noProof/>
        </w:rPr>
        <w:t>5</w:t>
      </w:r>
      <w:r w:rsidR="000052B3">
        <w:rPr>
          <w:b/>
          <w:bCs/>
        </w:rPr>
        <w:fldChar w:fldCharType="end"/>
      </w:r>
      <w:r w:rsidR="000052B3">
        <w:rPr>
          <w:b/>
          <w:bCs/>
        </w:rPr>
        <w:noBreakHyphen/>
      </w:r>
      <w:r w:rsidR="000052B3">
        <w:rPr>
          <w:b/>
          <w:bCs/>
        </w:rPr>
        <w:fldChar w:fldCharType="begin"/>
      </w:r>
      <w:r w:rsidR="000052B3">
        <w:rPr>
          <w:b/>
          <w:bCs/>
        </w:rPr>
        <w:instrText xml:space="preserve"> SEQ Bảng \* ARABIC \s 1 </w:instrText>
      </w:r>
      <w:r w:rsidR="000052B3">
        <w:rPr>
          <w:b/>
          <w:bCs/>
        </w:rPr>
        <w:fldChar w:fldCharType="separate"/>
      </w:r>
      <w:r w:rsidR="00AE4C36">
        <w:rPr>
          <w:b/>
          <w:bCs/>
          <w:noProof/>
        </w:rPr>
        <w:t>9</w:t>
      </w:r>
      <w:r w:rsidR="000052B3">
        <w:rPr>
          <w:b/>
          <w:bCs/>
        </w:rPr>
        <w:fldChar w:fldCharType="end"/>
      </w:r>
      <w:r w:rsidRPr="007F52C2">
        <w:rPr>
          <w:b/>
          <w:bCs/>
        </w:rPr>
        <w:t xml:space="preserve">. </w:t>
      </w:r>
      <w:proofErr w:type="spellStart"/>
      <w:r w:rsidRPr="007F52C2">
        <w:rPr>
          <w:b/>
          <w:bCs/>
        </w:rPr>
        <w:t>Kết</w:t>
      </w:r>
      <w:proofErr w:type="spellEnd"/>
      <w:r w:rsidRPr="007F52C2">
        <w:rPr>
          <w:b/>
          <w:bCs/>
        </w:rPr>
        <w:t xml:space="preserve"> </w:t>
      </w:r>
      <w:proofErr w:type="spellStart"/>
      <w:r w:rsidRPr="007F52C2">
        <w:rPr>
          <w:b/>
          <w:bCs/>
        </w:rPr>
        <w:t>quả</w:t>
      </w:r>
      <w:proofErr w:type="spellEnd"/>
      <w:r w:rsidRPr="007F52C2">
        <w:rPr>
          <w:b/>
          <w:bCs/>
        </w:rPr>
        <w:t xml:space="preserve"> </w:t>
      </w:r>
      <w:proofErr w:type="spellStart"/>
      <w:r w:rsidRPr="007F52C2">
        <w:rPr>
          <w:b/>
          <w:bCs/>
        </w:rPr>
        <w:t>mô</w:t>
      </w:r>
      <w:proofErr w:type="spellEnd"/>
      <w:r w:rsidRPr="007F52C2">
        <w:rPr>
          <w:b/>
          <w:bCs/>
        </w:rPr>
        <w:t xml:space="preserve"> </w:t>
      </w:r>
      <w:proofErr w:type="spellStart"/>
      <w:r w:rsidRPr="007F52C2">
        <w:rPr>
          <w:b/>
          <w:bCs/>
        </w:rPr>
        <w:t>hình</w:t>
      </w:r>
      <w:proofErr w:type="spellEnd"/>
      <w:r w:rsidRPr="007F52C2">
        <w:rPr>
          <w:b/>
          <w:bCs/>
        </w:rPr>
        <w:t xml:space="preserve"> </w:t>
      </w:r>
      <w:proofErr w:type="spellStart"/>
      <w:r w:rsidRPr="007F52C2">
        <w:rPr>
          <w:b/>
          <w:bCs/>
        </w:rPr>
        <w:t>với</w:t>
      </w:r>
      <w:proofErr w:type="spellEnd"/>
      <w:r w:rsidRPr="007F52C2">
        <w:rPr>
          <w:b/>
          <w:bCs/>
        </w:rPr>
        <w:t xml:space="preserve"> </w:t>
      </w:r>
      <w:proofErr w:type="spellStart"/>
      <w:r w:rsidRPr="007F52C2">
        <w:rPr>
          <w:b/>
          <w:bCs/>
        </w:rPr>
        <w:t>cách</w:t>
      </w:r>
      <w:proofErr w:type="spellEnd"/>
      <w:r w:rsidRPr="007F52C2">
        <w:rPr>
          <w:b/>
          <w:bCs/>
        </w:rPr>
        <w:t xml:space="preserve"> </w:t>
      </w:r>
      <w:proofErr w:type="spellStart"/>
      <w:r w:rsidRPr="007F52C2">
        <w:rPr>
          <w:b/>
          <w:bCs/>
        </w:rPr>
        <w:t>biểu</w:t>
      </w:r>
      <w:proofErr w:type="spellEnd"/>
      <w:r w:rsidRPr="007F52C2">
        <w:rPr>
          <w:b/>
          <w:bCs/>
        </w:rPr>
        <w:t xml:space="preserve"> </w:t>
      </w:r>
      <w:proofErr w:type="spellStart"/>
      <w:r w:rsidRPr="007F52C2">
        <w:rPr>
          <w:b/>
          <w:bCs/>
        </w:rPr>
        <w:t>diễn</w:t>
      </w:r>
      <w:proofErr w:type="spellEnd"/>
      <w:r w:rsidRPr="007F52C2">
        <w:rPr>
          <w:b/>
          <w:bCs/>
        </w:rPr>
        <w:t xml:space="preserve"> Chi2 </w:t>
      </w:r>
      <w:proofErr w:type="spellStart"/>
      <w:r w:rsidRPr="007F52C2">
        <w:rPr>
          <w:b/>
          <w:bCs/>
        </w:rPr>
        <w:t>đã</w:t>
      </w:r>
      <w:proofErr w:type="spellEnd"/>
      <w:r w:rsidRPr="007F52C2">
        <w:rPr>
          <w:b/>
          <w:bCs/>
        </w:rPr>
        <w:t xml:space="preserve"> </w:t>
      </w:r>
      <w:proofErr w:type="spellStart"/>
      <w:r w:rsidRPr="007F52C2">
        <w:rPr>
          <w:b/>
          <w:bCs/>
        </w:rPr>
        <w:t>lọc</w:t>
      </w:r>
      <w:proofErr w:type="spellEnd"/>
      <w:r w:rsidRPr="007F52C2">
        <w:rPr>
          <w:b/>
          <w:bCs/>
        </w:rPr>
        <w:t xml:space="preserve"> </w:t>
      </w:r>
      <w:proofErr w:type="spellStart"/>
      <w:r w:rsidRPr="007F52C2">
        <w:rPr>
          <w:b/>
          <w:bCs/>
        </w:rPr>
        <w:t>từ</w:t>
      </w:r>
      <w:proofErr w:type="spellEnd"/>
      <w:r w:rsidRPr="007F52C2">
        <w:rPr>
          <w:b/>
          <w:bCs/>
        </w:rPr>
        <w:t xml:space="preserve"> </w:t>
      </w:r>
      <w:proofErr w:type="spellStart"/>
      <w:r w:rsidRPr="007F52C2">
        <w:rPr>
          <w:b/>
          <w:bCs/>
        </w:rPr>
        <w:t>kết</w:t>
      </w:r>
      <w:proofErr w:type="spellEnd"/>
      <w:r w:rsidRPr="007F52C2">
        <w:rPr>
          <w:b/>
          <w:bCs/>
        </w:rPr>
        <w:t xml:space="preserve"> </w:t>
      </w:r>
      <w:proofErr w:type="spellStart"/>
      <w:r w:rsidRPr="007F52C2">
        <w:rPr>
          <w:b/>
          <w:bCs/>
        </w:rPr>
        <w:t>hợp</w:t>
      </w:r>
      <w:proofErr w:type="spellEnd"/>
      <w:r w:rsidRPr="007F52C2">
        <w:rPr>
          <w:b/>
          <w:bCs/>
        </w:rPr>
        <w:t xml:space="preserve"> Resampling </w:t>
      </w:r>
      <w:proofErr w:type="spellStart"/>
      <w:r w:rsidRPr="007F52C2">
        <w:rPr>
          <w:b/>
          <w:bCs/>
        </w:rPr>
        <w:t>trên</w:t>
      </w:r>
      <w:proofErr w:type="spellEnd"/>
      <w:r w:rsidRPr="007F52C2">
        <w:rPr>
          <w:b/>
          <w:bCs/>
        </w:rPr>
        <w:t xml:space="preserve"> </w:t>
      </w:r>
      <w:proofErr w:type="spellStart"/>
      <w:r w:rsidRPr="007F52C2">
        <w:rPr>
          <w:b/>
          <w:bCs/>
        </w:rPr>
        <w:t>dữ</w:t>
      </w:r>
      <w:proofErr w:type="spellEnd"/>
      <w:r w:rsidRPr="007F52C2">
        <w:rPr>
          <w:b/>
          <w:bCs/>
        </w:rPr>
        <w:t xml:space="preserve"> </w:t>
      </w:r>
      <w:proofErr w:type="spellStart"/>
      <w:r w:rsidRPr="007F52C2">
        <w:rPr>
          <w:b/>
          <w:bCs/>
        </w:rPr>
        <w:t>liệu</w:t>
      </w:r>
      <w:proofErr w:type="spellEnd"/>
      <w:r w:rsidRPr="007F52C2">
        <w:rPr>
          <w:b/>
          <w:bCs/>
        </w:rPr>
        <w:t xml:space="preserve"> </w:t>
      </w:r>
      <w:proofErr w:type="spellStart"/>
      <w:r w:rsidR="001B21B8">
        <w:rPr>
          <w:b/>
          <w:bCs/>
        </w:rPr>
        <w:t>c</w:t>
      </w:r>
      <w:r w:rsidRPr="007F52C2">
        <w:rPr>
          <w:b/>
          <w:bCs/>
        </w:rPr>
        <w:t>ông</w:t>
      </w:r>
      <w:proofErr w:type="spellEnd"/>
      <w:r w:rsidRPr="007F52C2">
        <w:rPr>
          <w:b/>
          <w:bCs/>
        </w:rPr>
        <w:t xml:space="preserve"> </w:t>
      </w:r>
      <w:proofErr w:type="spellStart"/>
      <w:r w:rsidRPr="007F52C2">
        <w:rPr>
          <w:b/>
          <w:bCs/>
        </w:rPr>
        <w:t>nghệ</w:t>
      </w:r>
      <w:proofErr w:type="spellEnd"/>
      <w:r w:rsidRPr="007F52C2">
        <w:rPr>
          <w:b/>
          <w:bCs/>
        </w:rPr>
        <w:t xml:space="preserve"> </w:t>
      </w:r>
      <w:proofErr w:type="spellStart"/>
      <w:r w:rsidR="001B21B8">
        <w:rPr>
          <w:b/>
          <w:bCs/>
        </w:rPr>
        <w:t>s</w:t>
      </w:r>
      <w:r w:rsidRPr="007F52C2">
        <w:rPr>
          <w:b/>
          <w:bCs/>
        </w:rPr>
        <w:t>hopee</w:t>
      </w:r>
      <w:proofErr w:type="spellEnd"/>
      <w:r w:rsidR="004A4137">
        <w:rPr>
          <w:b/>
          <w:bCs/>
        </w:rPr>
        <w:t xml:space="preserve"> (</w:t>
      </w:r>
      <w:proofErr w:type="spellStart"/>
      <w:r w:rsidR="004A4137">
        <w:rPr>
          <w:b/>
          <w:bCs/>
        </w:rPr>
        <w:t>tiếp</w:t>
      </w:r>
      <w:proofErr w:type="spellEnd"/>
      <w:r w:rsidR="004A4137">
        <w:rPr>
          <w:b/>
          <w:bCs/>
        </w:rPr>
        <w:t>)</w:t>
      </w:r>
      <w:bookmarkEnd w:id="97"/>
    </w:p>
    <w:tbl>
      <w:tblPr>
        <w:tblStyle w:val="TableGrid"/>
        <w:tblW w:w="8640" w:type="dxa"/>
        <w:tblInd w:w="-5" w:type="dxa"/>
        <w:tblLayout w:type="fixed"/>
        <w:tblLook w:val="04A0" w:firstRow="1" w:lastRow="0" w:firstColumn="1" w:lastColumn="0" w:noHBand="0" w:noVBand="1"/>
      </w:tblPr>
      <w:tblGrid>
        <w:gridCol w:w="426"/>
        <w:gridCol w:w="850"/>
        <w:gridCol w:w="709"/>
        <w:gridCol w:w="709"/>
        <w:gridCol w:w="850"/>
        <w:gridCol w:w="992"/>
        <w:gridCol w:w="851"/>
        <w:gridCol w:w="850"/>
        <w:gridCol w:w="851"/>
        <w:gridCol w:w="850"/>
        <w:gridCol w:w="702"/>
      </w:tblGrid>
      <w:tr w:rsidR="009A3CA6" w:rsidRPr="004A6000" w14:paraId="1335BDC4" w14:textId="77777777" w:rsidTr="003D5424">
        <w:trPr>
          <w:cantSplit/>
          <w:trHeight w:val="840"/>
        </w:trPr>
        <w:tc>
          <w:tcPr>
            <w:tcW w:w="1276" w:type="dxa"/>
            <w:gridSpan w:val="2"/>
            <w:textDirection w:val="btLr"/>
            <w:vAlign w:val="center"/>
          </w:tcPr>
          <w:p w14:paraId="4BE99EE9" w14:textId="77777777" w:rsidR="009A3CA6" w:rsidRPr="004A6000" w:rsidRDefault="009A3CA6" w:rsidP="003D5424">
            <w:pPr>
              <w:spacing w:after="160" w:line="259" w:lineRule="auto"/>
              <w:ind w:left="113" w:right="113"/>
              <w:jc w:val="center"/>
              <w:rPr>
                <w:rFonts w:eastAsiaTheme="majorEastAsia"/>
                <w:spacing w:val="-10"/>
                <w:kern w:val="28"/>
                <w:szCs w:val="26"/>
              </w:rPr>
            </w:pPr>
            <w:proofErr w:type="gramStart"/>
            <w:r>
              <w:rPr>
                <w:rFonts w:eastAsiaTheme="majorEastAsia"/>
                <w:spacing w:val="-10"/>
                <w:kern w:val="28"/>
                <w:szCs w:val="26"/>
              </w:rPr>
              <w:lastRenderedPageBreak/>
              <w:t>Micro(</w:t>
            </w:r>
            <w:proofErr w:type="gramEnd"/>
            <w:r>
              <w:rPr>
                <w:rFonts w:eastAsiaTheme="majorEastAsia"/>
                <w:spacing w:val="-10"/>
                <w:kern w:val="28"/>
                <w:szCs w:val="26"/>
              </w:rPr>
              <w:t>%)</w:t>
            </w:r>
          </w:p>
        </w:tc>
        <w:tc>
          <w:tcPr>
            <w:tcW w:w="709" w:type="dxa"/>
            <w:textDirection w:val="btLr"/>
            <w:vAlign w:val="center"/>
          </w:tcPr>
          <w:p w14:paraId="5C823FB0" w14:textId="769C05CD" w:rsidR="009A3CA6" w:rsidRPr="004A6000" w:rsidRDefault="009A3CA6" w:rsidP="003D5424">
            <w:pPr>
              <w:spacing w:after="160" w:line="259" w:lineRule="auto"/>
              <w:ind w:left="113" w:right="113"/>
              <w:jc w:val="center"/>
              <w:rPr>
                <w:rFonts w:eastAsiaTheme="majorEastAsia"/>
                <w:spacing w:val="-10"/>
                <w:kern w:val="28"/>
                <w:szCs w:val="26"/>
              </w:rPr>
            </w:pPr>
            <w:r w:rsidRPr="00667DD6">
              <w:t>79</w:t>
            </w:r>
            <w:r>
              <w:t>.</w:t>
            </w:r>
            <w:r w:rsidRPr="00667DD6">
              <w:t>54</w:t>
            </w:r>
          </w:p>
        </w:tc>
        <w:tc>
          <w:tcPr>
            <w:tcW w:w="709" w:type="dxa"/>
            <w:textDirection w:val="btLr"/>
            <w:vAlign w:val="center"/>
          </w:tcPr>
          <w:p w14:paraId="0BD2241F" w14:textId="47242BF4" w:rsidR="009A3CA6" w:rsidRPr="004A6000" w:rsidRDefault="009A3CA6" w:rsidP="003D5424">
            <w:pPr>
              <w:spacing w:after="160" w:line="259" w:lineRule="auto"/>
              <w:ind w:left="113" w:right="113"/>
              <w:jc w:val="center"/>
              <w:rPr>
                <w:rFonts w:eastAsiaTheme="majorEastAsia"/>
                <w:spacing w:val="-10"/>
                <w:kern w:val="28"/>
                <w:szCs w:val="26"/>
              </w:rPr>
            </w:pPr>
            <w:r w:rsidRPr="00667DD6">
              <w:t>85</w:t>
            </w:r>
            <w:r>
              <w:t>.</w:t>
            </w:r>
            <w:r w:rsidRPr="00667DD6">
              <w:t>18</w:t>
            </w:r>
          </w:p>
        </w:tc>
        <w:tc>
          <w:tcPr>
            <w:tcW w:w="850" w:type="dxa"/>
            <w:textDirection w:val="btLr"/>
            <w:vAlign w:val="center"/>
          </w:tcPr>
          <w:p w14:paraId="17C0834B" w14:textId="59010B96" w:rsidR="009A3CA6" w:rsidRPr="004A6000" w:rsidRDefault="009A3CA6" w:rsidP="003D5424">
            <w:pPr>
              <w:spacing w:after="160" w:line="259" w:lineRule="auto"/>
              <w:ind w:left="113" w:right="113"/>
              <w:jc w:val="center"/>
              <w:rPr>
                <w:rFonts w:eastAsiaTheme="majorEastAsia"/>
                <w:spacing w:val="-10"/>
                <w:kern w:val="28"/>
                <w:szCs w:val="26"/>
              </w:rPr>
            </w:pPr>
            <w:r w:rsidRPr="00667DD6">
              <w:t>82</w:t>
            </w:r>
            <w:r>
              <w:t>.</w:t>
            </w:r>
            <w:r w:rsidRPr="00667DD6">
              <w:t>26</w:t>
            </w:r>
          </w:p>
        </w:tc>
        <w:tc>
          <w:tcPr>
            <w:tcW w:w="992" w:type="dxa"/>
            <w:textDirection w:val="btLr"/>
            <w:vAlign w:val="center"/>
          </w:tcPr>
          <w:p w14:paraId="4F799967" w14:textId="0E116634" w:rsidR="009A3CA6" w:rsidRPr="004A6000" w:rsidRDefault="003F1EAA" w:rsidP="003D5424">
            <w:pPr>
              <w:spacing w:after="160" w:line="259" w:lineRule="auto"/>
              <w:ind w:left="113" w:right="113"/>
              <w:jc w:val="center"/>
              <w:rPr>
                <w:rFonts w:eastAsiaTheme="majorEastAsia"/>
                <w:spacing w:val="-10"/>
                <w:kern w:val="28"/>
                <w:szCs w:val="26"/>
              </w:rPr>
            </w:pPr>
            <w:r w:rsidRPr="0055423C">
              <w:t>79</w:t>
            </w:r>
            <w:r>
              <w:t>.</w:t>
            </w:r>
            <w:r w:rsidRPr="0055423C">
              <w:t>09</w:t>
            </w:r>
          </w:p>
        </w:tc>
        <w:tc>
          <w:tcPr>
            <w:tcW w:w="851" w:type="dxa"/>
            <w:textDirection w:val="btLr"/>
            <w:vAlign w:val="center"/>
          </w:tcPr>
          <w:p w14:paraId="06FEF75D" w14:textId="32D8CA71" w:rsidR="009A3CA6" w:rsidRPr="004A6000" w:rsidRDefault="003F1EAA" w:rsidP="003D5424">
            <w:pPr>
              <w:spacing w:after="160" w:line="259" w:lineRule="auto"/>
              <w:ind w:left="113" w:right="113"/>
              <w:jc w:val="center"/>
              <w:rPr>
                <w:rFonts w:eastAsiaTheme="majorEastAsia"/>
                <w:spacing w:val="-10"/>
                <w:kern w:val="28"/>
                <w:szCs w:val="26"/>
              </w:rPr>
            </w:pPr>
            <w:r w:rsidRPr="0055423C">
              <w:t>85</w:t>
            </w:r>
            <w:r>
              <w:t>.</w:t>
            </w:r>
            <w:r w:rsidRPr="0055423C">
              <w:t>27</w:t>
            </w:r>
          </w:p>
        </w:tc>
        <w:tc>
          <w:tcPr>
            <w:tcW w:w="850" w:type="dxa"/>
            <w:textDirection w:val="btLr"/>
            <w:vAlign w:val="center"/>
          </w:tcPr>
          <w:p w14:paraId="7E645052" w14:textId="41DB2B31" w:rsidR="009A3CA6" w:rsidRPr="004A6000" w:rsidRDefault="003F1EAA" w:rsidP="003D5424">
            <w:pPr>
              <w:spacing w:after="160" w:line="259" w:lineRule="auto"/>
              <w:ind w:left="113" w:right="113"/>
              <w:jc w:val="center"/>
              <w:rPr>
                <w:rFonts w:eastAsiaTheme="majorEastAsia"/>
                <w:spacing w:val="-10"/>
                <w:kern w:val="28"/>
                <w:szCs w:val="26"/>
              </w:rPr>
            </w:pPr>
            <w:r w:rsidRPr="0055423C">
              <w:t>82</w:t>
            </w:r>
            <w:r>
              <w:t>.</w:t>
            </w:r>
            <w:r w:rsidRPr="0055423C">
              <w:t>07</w:t>
            </w:r>
          </w:p>
        </w:tc>
        <w:tc>
          <w:tcPr>
            <w:tcW w:w="851" w:type="dxa"/>
            <w:textDirection w:val="btLr"/>
            <w:vAlign w:val="center"/>
          </w:tcPr>
          <w:p w14:paraId="696A5A10" w14:textId="20452FF6" w:rsidR="009A3CA6" w:rsidRPr="004A6000" w:rsidRDefault="003F1EAA" w:rsidP="003D5424">
            <w:pPr>
              <w:spacing w:after="160" w:line="259" w:lineRule="auto"/>
              <w:ind w:left="113" w:right="113"/>
              <w:jc w:val="center"/>
              <w:rPr>
                <w:rFonts w:eastAsiaTheme="majorEastAsia"/>
                <w:spacing w:val="-10"/>
                <w:kern w:val="28"/>
                <w:szCs w:val="26"/>
              </w:rPr>
            </w:pPr>
            <w:r w:rsidRPr="00D03229">
              <w:t>79</w:t>
            </w:r>
            <w:r>
              <w:t>.</w:t>
            </w:r>
            <w:r w:rsidRPr="00D03229">
              <w:t>72</w:t>
            </w:r>
          </w:p>
        </w:tc>
        <w:tc>
          <w:tcPr>
            <w:tcW w:w="850" w:type="dxa"/>
            <w:textDirection w:val="btLr"/>
            <w:vAlign w:val="center"/>
          </w:tcPr>
          <w:p w14:paraId="300E16D1" w14:textId="194DA917" w:rsidR="009A3CA6" w:rsidRPr="004A6000" w:rsidRDefault="003F1EAA" w:rsidP="003D5424">
            <w:pPr>
              <w:spacing w:after="160" w:line="259" w:lineRule="auto"/>
              <w:ind w:left="113" w:right="113"/>
              <w:jc w:val="center"/>
              <w:rPr>
                <w:rFonts w:eastAsiaTheme="majorEastAsia"/>
                <w:spacing w:val="-10"/>
                <w:kern w:val="28"/>
                <w:szCs w:val="26"/>
              </w:rPr>
            </w:pPr>
            <w:r w:rsidRPr="00D03229">
              <w:t>80</w:t>
            </w:r>
            <w:r>
              <w:t>.</w:t>
            </w:r>
            <w:r w:rsidRPr="00D03229">
              <w:t>57</w:t>
            </w:r>
          </w:p>
        </w:tc>
        <w:tc>
          <w:tcPr>
            <w:tcW w:w="702" w:type="dxa"/>
            <w:textDirection w:val="btLr"/>
            <w:vAlign w:val="center"/>
          </w:tcPr>
          <w:p w14:paraId="278E2532" w14:textId="535C9E16" w:rsidR="009A3CA6" w:rsidRPr="004A6000" w:rsidRDefault="003F1EAA" w:rsidP="003D5424">
            <w:pPr>
              <w:spacing w:after="160" w:line="259" w:lineRule="auto"/>
              <w:ind w:left="113" w:right="113"/>
              <w:jc w:val="center"/>
              <w:rPr>
                <w:rFonts w:eastAsiaTheme="majorEastAsia"/>
                <w:spacing w:val="-10"/>
                <w:kern w:val="28"/>
                <w:szCs w:val="26"/>
              </w:rPr>
            </w:pPr>
            <w:r w:rsidRPr="00D03229">
              <w:t>80</w:t>
            </w:r>
            <w:r>
              <w:t>.</w:t>
            </w:r>
            <w:r w:rsidRPr="00D03229">
              <w:t>14</w:t>
            </w:r>
          </w:p>
        </w:tc>
      </w:tr>
      <w:tr w:rsidR="009A3CA6" w:rsidRPr="004A6000" w14:paraId="3C9A17C0" w14:textId="77777777" w:rsidTr="003D5424">
        <w:trPr>
          <w:cantSplit/>
          <w:trHeight w:val="979"/>
        </w:trPr>
        <w:tc>
          <w:tcPr>
            <w:tcW w:w="1276" w:type="dxa"/>
            <w:gridSpan w:val="2"/>
            <w:textDirection w:val="btLr"/>
            <w:vAlign w:val="center"/>
          </w:tcPr>
          <w:p w14:paraId="0FBDD070" w14:textId="77777777" w:rsidR="009A3CA6" w:rsidRPr="004A6000" w:rsidRDefault="009A3CA6" w:rsidP="003D5424">
            <w:pPr>
              <w:spacing w:after="160" w:line="259" w:lineRule="auto"/>
              <w:ind w:left="113" w:right="113"/>
              <w:jc w:val="center"/>
              <w:rPr>
                <w:rFonts w:eastAsiaTheme="majorEastAsia"/>
                <w:spacing w:val="-10"/>
                <w:kern w:val="28"/>
                <w:szCs w:val="26"/>
              </w:rPr>
            </w:pPr>
            <w:r>
              <w:rPr>
                <w:rFonts w:eastAsiaTheme="majorEastAsia"/>
                <w:spacing w:val="-10"/>
                <w:kern w:val="28"/>
                <w:szCs w:val="26"/>
              </w:rPr>
              <w:t>Macro (%)</w:t>
            </w:r>
          </w:p>
        </w:tc>
        <w:tc>
          <w:tcPr>
            <w:tcW w:w="709" w:type="dxa"/>
            <w:textDirection w:val="btLr"/>
            <w:vAlign w:val="center"/>
          </w:tcPr>
          <w:p w14:paraId="7FF2100E" w14:textId="02CE807F" w:rsidR="009A3CA6" w:rsidRPr="004A6000" w:rsidRDefault="009A3CA6" w:rsidP="003D5424">
            <w:pPr>
              <w:spacing w:after="160" w:line="259" w:lineRule="auto"/>
              <w:ind w:left="113" w:right="113"/>
              <w:jc w:val="center"/>
              <w:rPr>
                <w:rFonts w:eastAsiaTheme="majorEastAsia"/>
                <w:spacing w:val="-10"/>
                <w:kern w:val="28"/>
                <w:szCs w:val="26"/>
              </w:rPr>
            </w:pPr>
            <w:r w:rsidRPr="00667DD6">
              <w:t>76</w:t>
            </w:r>
            <w:r>
              <w:t>.</w:t>
            </w:r>
            <w:r w:rsidRPr="00667DD6">
              <w:t>3</w:t>
            </w:r>
            <w:r>
              <w:t>0</w:t>
            </w:r>
          </w:p>
        </w:tc>
        <w:tc>
          <w:tcPr>
            <w:tcW w:w="709" w:type="dxa"/>
            <w:textDirection w:val="btLr"/>
            <w:vAlign w:val="center"/>
          </w:tcPr>
          <w:p w14:paraId="045EF235" w14:textId="51B702BD" w:rsidR="009A3CA6" w:rsidRPr="004A6000" w:rsidRDefault="009A3CA6" w:rsidP="003D5424">
            <w:pPr>
              <w:spacing w:after="160" w:line="259" w:lineRule="auto"/>
              <w:ind w:left="113" w:right="113"/>
              <w:jc w:val="center"/>
              <w:rPr>
                <w:rFonts w:eastAsiaTheme="majorEastAsia"/>
                <w:spacing w:val="-10"/>
                <w:kern w:val="28"/>
                <w:szCs w:val="26"/>
              </w:rPr>
            </w:pPr>
            <w:r w:rsidRPr="00667DD6">
              <w:t>83</w:t>
            </w:r>
            <w:r>
              <w:t>.</w:t>
            </w:r>
            <w:r w:rsidRPr="00667DD6">
              <w:t>58</w:t>
            </w:r>
          </w:p>
        </w:tc>
        <w:tc>
          <w:tcPr>
            <w:tcW w:w="850" w:type="dxa"/>
            <w:textDirection w:val="btLr"/>
            <w:vAlign w:val="center"/>
          </w:tcPr>
          <w:p w14:paraId="497E9E51" w14:textId="74F0E7FF" w:rsidR="009A3CA6" w:rsidRPr="004A6000" w:rsidRDefault="009A3CA6" w:rsidP="003D5424">
            <w:pPr>
              <w:spacing w:after="160" w:line="259" w:lineRule="auto"/>
              <w:ind w:left="113" w:right="113"/>
              <w:jc w:val="center"/>
              <w:rPr>
                <w:rFonts w:eastAsiaTheme="majorEastAsia"/>
                <w:spacing w:val="-10"/>
                <w:kern w:val="28"/>
                <w:szCs w:val="26"/>
              </w:rPr>
            </w:pPr>
            <w:r w:rsidRPr="00667DD6">
              <w:t>79</w:t>
            </w:r>
            <w:r>
              <w:t>.</w:t>
            </w:r>
            <w:r w:rsidRPr="00667DD6">
              <w:t>55</w:t>
            </w:r>
          </w:p>
        </w:tc>
        <w:tc>
          <w:tcPr>
            <w:tcW w:w="992" w:type="dxa"/>
            <w:textDirection w:val="btLr"/>
            <w:vAlign w:val="center"/>
          </w:tcPr>
          <w:p w14:paraId="198C52B5" w14:textId="4C8A870C" w:rsidR="009A3CA6" w:rsidRPr="004A6000" w:rsidRDefault="003F1EAA" w:rsidP="003D5424">
            <w:pPr>
              <w:spacing w:after="160" w:line="259" w:lineRule="auto"/>
              <w:ind w:left="113" w:right="113"/>
              <w:jc w:val="center"/>
              <w:rPr>
                <w:rFonts w:eastAsiaTheme="majorEastAsia"/>
                <w:spacing w:val="-10"/>
                <w:kern w:val="28"/>
                <w:szCs w:val="26"/>
              </w:rPr>
            </w:pPr>
            <w:r w:rsidRPr="0055423C">
              <w:t>76</w:t>
            </w:r>
            <w:r>
              <w:t>.</w:t>
            </w:r>
            <w:r w:rsidRPr="0055423C">
              <w:t>45</w:t>
            </w:r>
          </w:p>
        </w:tc>
        <w:tc>
          <w:tcPr>
            <w:tcW w:w="851" w:type="dxa"/>
            <w:textDirection w:val="btLr"/>
            <w:vAlign w:val="center"/>
          </w:tcPr>
          <w:p w14:paraId="374DB5F5" w14:textId="796BAD00" w:rsidR="009A3CA6" w:rsidRPr="004A6000" w:rsidRDefault="003F1EAA" w:rsidP="003D5424">
            <w:pPr>
              <w:spacing w:after="160" w:line="259" w:lineRule="auto"/>
              <w:ind w:left="113" w:right="113"/>
              <w:jc w:val="center"/>
              <w:rPr>
                <w:rFonts w:eastAsiaTheme="majorEastAsia"/>
                <w:spacing w:val="-10"/>
                <w:kern w:val="28"/>
                <w:szCs w:val="26"/>
              </w:rPr>
            </w:pPr>
            <w:r w:rsidRPr="0055423C">
              <w:t>85</w:t>
            </w:r>
            <w:r>
              <w:t>.</w:t>
            </w:r>
            <w:r w:rsidRPr="0055423C">
              <w:t>43</w:t>
            </w:r>
          </w:p>
        </w:tc>
        <w:tc>
          <w:tcPr>
            <w:tcW w:w="850" w:type="dxa"/>
            <w:textDirection w:val="btLr"/>
            <w:vAlign w:val="center"/>
          </w:tcPr>
          <w:p w14:paraId="3B4A476E" w14:textId="1014BDFC" w:rsidR="009A3CA6" w:rsidRPr="004A6000" w:rsidRDefault="003F1EAA" w:rsidP="003D5424">
            <w:pPr>
              <w:spacing w:after="160" w:line="259" w:lineRule="auto"/>
              <w:ind w:left="113" w:right="113"/>
              <w:jc w:val="center"/>
              <w:rPr>
                <w:rFonts w:eastAsiaTheme="majorEastAsia"/>
                <w:spacing w:val="-10"/>
                <w:kern w:val="28"/>
                <w:szCs w:val="26"/>
              </w:rPr>
            </w:pPr>
            <w:r w:rsidRPr="0055423C">
              <w:t>80</w:t>
            </w:r>
            <w:r>
              <w:t>.</w:t>
            </w:r>
            <w:r w:rsidRPr="0055423C">
              <w:t>23</w:t>
            </w:r>
          </w:p>
        </w:tc>
        <w:tc>
          <w:tcPr>
            <w:tcW w:w="851" w:type="dxa"/>
            <w:textDirection w:val="btLr"/>
            <w:vAlign w:val="center"/>
          </w:tcPr>
          <w:p w14:paraId="2BA30F1E" w14:textId="23299DD1" w:rsidR="009A3CA6" w:rsidRPr="004A6000" w:rsidRDefault="003F1EAA" w:rsidP="003D5424">
            <w:pPr>
              <w:spacing w:after="160" w:line="259" w:lineRule="auto"/>
              <w:ind w:left="113" w:right="113"/>
              <w:jc w:val="center"/>
              <w:rPr>
                <w:rFonts w:eastAsiaTheme="majorEastAsia"/>
                <w:spacing w:val="-10"/>
                <w:kern w:val="28"/>
                <w:szCs w:val="26"/>
              </w:rPr>
            </w:pPr>
            <w:r w:rsidRPr="00D03229">
              <w:t>77</w:t>
            </w:r>
            <w:r>
              <w:t>.</w:t>
            </w:r>
            <w:r w:rsidRPr="00D03229">
              <w:t>48</w:t>
            </w:r>
          </w:p>
        </w:tc>
        <w:tc>
          <w:tcPr>
            <w:tcW w:w="850" w:type="dxa"/>
            <w:textDirection w:val="btLr"/>
            <w:vAlign w:val="center"/>
          </w:tcPr>
          <w:p w14:paraId="2987C8AB" w14:textId="0E981D04" w:rsidR="009A3CA6" w:rsidRPr="004A6000" w:rsidRDefault="003F1EAA" w:rsidP="003D5424">
            <w:pPr>
              <w:spacing w:after="160" w:line="259" w:lineRule="auto"/>
              <w:ind w:left="113" w:right="113"/>
              <w:jc w:val="center"/>
              <w:rPr>
                <w:rFonts w:eastAsiaTheme="majorEastAsia"/>
                <w:spacing w:val="-10"/>
                <w:kern w:val="28"/>
                <w:szCs w:val="26"/>
              </w:rPr>
            </w:pPr>
            <w:r w:rsidRPr="00D03229">
              <w:t>82</w:t>
            </w:r>
            <w:r>
              <w:t>.</w:t>
            </w:r>
            <w:r w:rsidRPr="00D03229">
              <w:t>51</w:t>
            </w:r>
          </w:p>
        </w:tc>
        <w:tc>
          <w:tcPr>
            <w:tcW w:w="702" w:type="dxa"/>
            <w:textDirection w:val="btLr"/>
            <w:vAlign w:val="center"/>
          </w:tcPr>
          <w:p w14:paraId="592A08A2" w14:textId="7C9DDDDE" w:rsidR="009A3CA6" w:rsidRPr="004A6000" w:rsidRDefault="003F1EAA" w:rsidP="003D5424">
            <w:pPr>
              <w:spacing w:after="160" w:line="259" w:lineRule="auto"/>
              <w:ind w:left="113" w:right="113"/>
              <w:jc w:val="center"/>
              <w:rPr>
                <w:rFonts w:eastAsiaTheme="majorEastAsia"/>
                <w:spacing w:val="-10"/>
                <w:kern w:val="28"/>
                <w:szCs w:val="26"/>
              </w:rPr>
            </w:pPr>
            <w:r w:rsidRPr="00D03229">
              <w:t>78</w:t>
            </w:r>
            <w:r>
              <w:t>.</w:t>
            </w:r>
            <w:r w:rsidRPr="00D03229">
              <w:t>69</w:t>
            </w:r>
          </w:p>
        </w:tc>
      </w:tr>
      <w:tr w:rsidR="009A3CA6" w:rsidRPr="004A6000" w14:paraId="4CD488B8" w14:textId="77777777" w:rsidTr="003D5424">
        <w:trPr>
          <w:cantSplit/>
          <w:trHeight w:val="851"/>
        </w:trPr>
        <w:tc>
          <w:tcPr>
            <w:tcW w:w="426" w:type="dxa"/>
            <w:vMerge w:val="restart"/>
            <w:textDirection w:val="btLr"/>
            <w:vAlign w:val="center"/>
          </w:tcPr>
          <w:p w14:paraId="7E8E05FA" w14:textId="77777777" w:rsidR="009A3CA6" w:rsidRPr="004A6000" w:rsidRDefault="009A3CA6" w:rsidP="003D5424">
            <w:pPr>
              <w:spacing w:after="160" w:line="259" w:lineRule="auto"/>
              <w:ind w:left="113" w:right="113"/>
              <w:jc w:val="center"/>
              <w:rPr>
                <w:rFonts w:eastAsiaTheme="majorEastAsia"/>
                <w:spacing w:val="-10"/>
                <w:kern w:val="28"/>
                <w:szCs w:val="26"/>
              </w:rPr>
            </w:pPr>
            <w:proofErr w:type="spellStart"/>
            <w:r>
              <w:rPr>
                <w:rFonts w:eastAsiaTheme="majorEastAsia"/>
                <w:spacing w:val="-10"/>
                <w:kern w:val="28"/>
                <w:szCs w:val="26"/>
              </w:rPr>
              <w:t>Các</w:t>
            </w:r>
            <w:proofErr w:type="spellEnd"/>
            <w:r>
              <w:rPr>
                <w:rFonts w:eastAsiaTheme="majorEastAsia"/>
                <w:spacing w:val="-10"/>
                <w:kern w:val="28"/>
                <w:szCs w:val="26"/>
              </w:rPr>
              <w:t xml:space="preserve"> </w:t>
            </w:r>
            <w:proofErr w:type="spellStart"/>
            <w:r>
              <w:rPr>
                <w:rFonts w:eastAsiaTheme="majorEastAsia"/>
                <w:spacing w:val="-10"/>
                <w:kern w:val="28"/>
                <w:szCs w:val="26"/>
              </w:rPr>
              <w:t>khía</w:t>
            </w:r>
            <w:proofErr w:type="spellEnd"/>
            <w:r>
              <w:rPr>
                <w:rFonts w:eastAsiaTheme="majorEastAsia"/>
                <w:spacing w:val="-10"/>
                <w:kern w:val="28"/>
                <w:szCs w:val="26"/>
              </w:rPr>
              <w:t xml:space="preserve"> </w:t>
            </w:r>
            <w:proofErr w:type="spellStart"/>
            <w:r>
              <w:rPr>
                <w:rFonts w:eastAsiaTheme="majorEastAsia"/>
                <w:spacing w:val="-10"/>
                <w:kern w:val="28"/>
                <w:szCs w:val="26"/>
              </w:rPr>
              <w:t>cạnh</w:t>
            </w:r>
            <w:proofErr w:type="spellEnd"/>
            <w:r>
              <w:rPr>
                <w:rFonts w:eastAsiaTheme="majorEastAsia"/>
                <w:spacing w:val="-10"/>
                <w:kern w:val="28"/>
                <w:szCs w:val="26"/>
              </w:rPr>
              <w:t xml:space="preserve"> (%)</w:t>
            </w:r>
          </w:p>
        </w:tc>
        <w:tc>
          <w:tcPr>
            <w:tcW w:w="850" w:type="dxa"/>
            <w:textDirection w:val="btLr"/>
            <w:vAlign w:val="center"/>
          </w:tcPr>
          <w:p w14:paraId="298830DF" w14:textId="77777777" w:rsidR="009A3CA6" w:rsidRPr="004A6000" w:rsidRDefault="009A3CA6" w:rsidP="003D5424">
            <w:pPr>
              <w:spacing w:after="160" w:line="259" w:lineRule="auto"/>
              <w:ind w:left="113" w:right="113"/>
              <w:jc w:val="center"/>
              <w:rPr>
                <w:rFonts w:eastAsiaTheme="majorEastAsia"/>
                <w:spacing w:val="-10"/>
                <w:kern w:val="28"/>
                <w:szCs w:val="26"/>
              </w:rPr>
            </w:pPr>
            <w:r w:rsidRPr="004A6000">
              <w:rPr>
                <w:rFonts w:eastAsiaTheme="majorEastAsia"/>
                <w:spacing w:val="-10"/>
                <w:kern w:val="28"/>
                <w:szCs w:val="26"/>
              </w:rPr>
              <w:t>Other</w:t>
            </w:r>
          </w:p>
        </w:tc>
        <w:tc>
          <w:tcPr>
            <w:tcW w:w="709" w:type="dxa"/>
            <w:textDirection w:val="btLr"/>
            <w:vAlign w:val="center"/>
          </w:tcPr>
          <w:p w14:paraId="68C7A7F6" w14:textId="0340E83D" w:rsidR="009A3CA6" w:rsidRPr="004A6000" w:rsidRDefault="009A3CA6" w:rsidP="003D5424">
            <w:pPr>
              <w:spacing w:after="160" w:line="259" w:lineRule="auto"/>
              <w:ind w:left="113" w:right="113"/>
              <w:jc w:val="center"/>
              <w:rPr>
                <w:rFonts w:eastAsiaTheme="majorEastAsia"/>
                <w:spacing w:val="-10"/>
                <w:kern w:val="28"/>
                <w:szCs w:val="26"/>
              </w:rPr>
            </w:pPr>
            <w:r w:rsidRPr="00A51CF2">
              <w:t>46.39</w:t>
            </w:r>
          </w:p>
        </w:tc>
        <w:tc>
          <w:tcPr>
            <w:tcW w:w="709" w:type="dxa"/>
            <w:textDirection w:val="btLr"/>
            <w:vAlign w:val="center"/>
          </w:tcPr>
          <w:p w14:paraId="4E83771C" w14:textId="6C1A154B" w:rsidR="009A3CA6" w:rsidRPr="004A6000" w:rsidRDefault="009A3CA6" w:rsidP="003D5424">
            <w:pPr>
              <w:spacing w:after="160" w:line="259" w:lineRule="auto"/>
              <w:ind w:left="113" w:right="113"/>
              <w:jc w:val="center"/>
              <w:rPr>
                <w:rFonts w:eastAsiaTheme="majorEastAsia"/>
                <w:spacing w:val="-10"/>
                <w:kern w:val="28"/>
                <w:szCs w:val="26"/>
              </w:rPr>
            </w:pPr>
            <w:r w:rsidRPr="00A51CF2">
              <w:t>77.59</w:t>
            </w:r>
          </w:p>
        </w:tc>
        <w:tc>
          <w:tcPr>
            <w:tcW w:w="850" w:type="dxa"/>
            <w:textDirection w:val="btLr"/>
            <w:vAlign w:val="center"/>
          </w:tcPr>
          <w:p w14:paraId="247D58D9" w14:textId="3FAFD3BD" w:rsidR="009A3CA6" w:rsidRPr="004A6000" w:rsidRDefault="009A3CA6" w:rsidP="003D5424">
            <w:pPr>
              <w:spacing w:after="160" w:line="259" w:lineRule="auto"/>
              <w:ind w:left="113" w:right="113"/>
              <w:jc w:val="center"/>
              <w:rPr>
                <w:rFonts w:eastAsiaTheme="majorEastAsia"/>
                <w:spacing w:val="-10"/>
                <w:kern w:val="28"/>
                <w:szCs w:val="26"/>
              </w:rPr>
            </w:pPr>
            <w:r w:rsidRPr="00A51CF2">
              <w:t>58.06</w:t>
            </w:r>
          </w:p>
        </w:tc>
        <w:tc>
          <w:tcPr>
            <w:tcW w:w="992" w:type="dxa"/>
            <w:textDirection w:val="btLr"/>
            <w:vAlign w:val="center"/>
          </w:tcPr>
          <w:p w14:paraId="77C630FB" w14:textId="38F42F1B" w:rsidR="009A3CA6" w:rsidRPr="004A6000" w:rsidRDefault="00323F49" w:rsidP="003D5424">
            <w:pPr>
              <w:spacing w:after="160" w:line="259" w:lineRule="auto"/>
              <w:ind w:left="113" w:right="113"/>
              <w:jc w:val="center"/>
              <w:rPr>
                <w:rFonts w:eastAsiaTheme="majorEastAsia"/>
                <w:spacing w:val="-10"/>
                <w:kern w:val="28"/>
                <w:szCs w:val="26"/>
              </w:rPr>
            </w:pPr>
            <w:r w:rsidRPr="00B473FF">
              <w:t>41.30</w:t>
            </w:r>
          </w:p>
        </w:tc>
        <w:tc>
          <w:tcPr>
            <w:tcW w:w="851" w:type="dxa"/>
            <w:textDirection w:val="btLr"/>
            <w:vAlign w:val="center"/>
          </w:tcPr>
          <w:p w14:paraId="0951F736" w14:textId="0ABFEE89" w:rsidR="009A3CA6" w:rsidRPr="004A6000" w:rsidRDefault="00323F49" w:rsidP="003D5424">
            <w:pPr>
              <w:spacing w:after="160" w:line="259" w:lineRule="auto"/>
              <w:ind w:left="113" w:right="113"/>
              <w:jc w:val="center"/>
              <w:rPr>
                <w:rFonts w:eastAsiaTheme="majorEastAsia"/>
                <w:spacing w:val="-10"/>
                <w:kern w:val="28"/>
                <w:szCs w:val="26"/>
              </w:rPr>
            </w:pPr>
            <w:r w:rsidRPr="00B473FF">
              <w:t>65.52</w:t>
            </w:r>
          </w:p>
        </w:tc>
        <w:tc>
          <w:tcPr>
            <w:tcW w:w="850" w:type="dxa"/>
            <w:textDirection w:val="btLr"/>
            <w:vAlign w:val="center"/>
          </w:tcPr>
          <w:p w14:paraId="288586FE" w14:textId="002EBB71" w:rsidR="009A3CA6" w:rsidRPr="004A6000" w:rsidRDefault="00323F49" w:rsidP="003D5424">
            <w:pPr>
              <w:spacing w:after="160" w:line="259" w:lineRule="auto"/>
              <w:ind w:left="113" w:right="113"/>
              <w:jc w:val="center"/>
              <w:rPr>
                <w:rFonts w:eastAsiaTheme="majorEastAsia"/>
                <w:spacing w:val="-10"/>
                <w:kern w:val="28"/>
                <w:szCs w:val="26"/>
              </w:rPr>
            </w:pPr>
            <w:r w:rsidRPr="00B473FF">
              <w:t>50.67</w:t>
            </w:r>
          </w:p>
        </w:tc>
        <w:tc>
          <w:tcPr>
            <w:tcW w:w="851" w:type="dxa"/>
            <w:textDirection w:val="btLr"/>
            <w:vAlign w:val="center"/>
          </w:tcPr>
          <w:p w14:paraId="259896D7" w14:textId="21362D42" w:rsidR="009A3CA6" w:rsidRPr="004A6000" w:rsidRDefault="00323F49" w:rsidP="003D5424">
            <w:pPr>
              <w:spacing w:after="160" w:line="259" w:lineRule="auto"/>
              <w:ind w:left="113" w:right="113"/>
              <w:jc w:val="center"/>
              <w:rPr>
                <w:rFonts w:eastAsiaTheme="majorEastAsia"/>
                <w:spacing w:val="-10"/>
                <w:kern w:val="28"/>
                <w:szCs w:val="26"/>
              </w:rPr>
            </w:pPr>
            <w:r w:rsidRPr="00DA202D">
              <w:t>34</w:t>
            </w:r>
            <w:r>
              <w:t>.</w:t>
            </w:r>
            <w:r w:rsidRPr="00DA202D">
              <w:t>82</w:t>
            </w:r>
          </w:p>
        </w:tc>
        <w:tc>
          <w:tcPr>
            <w:tcW w:w="850" w:type="dxa"/>
            <w:textDirection w:val="btLr"/>
            <w:vAlign w:val="center"/>
          </w:tcPr>
          <w:p w14:paraId="69DF8467" w14:textId="729382E8" w:rsidR="009A3CA6" w:rsidRPr="004A6000" w:rsidRDefault="00323F49" w:rsidP="003D5424">
            <w:pPr>
              <w:spacing w:after="160" w:line="259" w:lineRule="auto"/>
              <w:ind w:left="113" w:right="113"/>
              <w:jc w:val="center"/>
              <w:rPr>
                <w:rFonts w:eastAsiaTheme="majorEastAsia"/>
                <w:spacing w:val="-10"/>
                <w:kern w:val="28"/>
                <w:szCs w:val="26"/>
              </w:rPr>
            </w:pPr>
            <w:r w:rsidRPr="00DA202D">
              <w:t>67</w:t>
            </w:r>
            <w:r>
              <w:t>.</w:t>
            </w:r>
            <w:r w:rsidRPr="00DA202D">
              <w:t>24</w:t>
            </w:r>
          </w:p>
        </w:tc>
        <w:tc>
          <w:tcPr>
            <w:tcW w:w="702" w:type="dxa"/>
            <w:textDirection w:val="btLr"/>
            <w:vAlign w:val="center"/>
          </w:tcPr>
          <w:p w14:paraId="3EE75C81" w14:textId="68F8BF48" w:rsidR="009A3CA6" w:rsidRPr="004A6000" w:rsidRDefault="00323F49" w:rsidP="003D5424">
            <w:pPr>
              <w:spacing w:after="160" w:line="259" w:lineRule="auto"/>
              <w:ind w:left="113" w:right="113"/>
              <w:jc w:val="center"/>
              <w:rPr>
                <w:rFonts w:eastAsiaTheme="majorEastAsia"/>
                <w:spacing w:val="-10"/>
                <w:kern w:val="28"/>
                <w:szCs w:val="26"/>
              </w:rPr>
            </w:pPr>
            <w:r w:rsidRPr="00DA202D">
              <w:t>45</w:t>
            </w:r>
            <w:r>
              <w:t>.</w:t>
            </w:r>
            <w:r w:rsidRPr="00DA202D">
              <w:t>88</w:t>
            </w:r>
          </w:p>
        </w:tc>
      </w:tr>
      <w:tr w:rsidR="009A3CA6" w:rsidRPr="004A6000" w14:paraId="12D5D00E" w14:textId="77777777" w:rsidTr="003D5424">
        <w:trPr>
          <w:cantSplit/>
          <w:trHeight w:val="834"/>
        </w:trPr>
        <w:tc>
          <w:tcPr>
            <w:tcW w:w="426" w:type="dxa"/>
            <w:vMerge/>
            <w:textDirection w:val="btLr"/>
            <w:vAlign w:val="center"/>
          </w:tcPr>
          <w:p w14:paraId="108DDC1B" w14:textId="77777777" w:rsidR="009A3CA6" w:rsidRPr="004A6000" w:rsidRDefault="009A3CA6" w:rsidP="003D5424">
            <w:pPr>
              <w:spacing w:after="160" w:line="259" w:lineRule="auto"/>
              <w:ind w:left="113" w:right="113"/>
              <w:jc w:val="center"/>
              <w:rPr>
                <w:rFonts w:eastAsiaTheme="majorEastAsia"/>
                <w:spacing w:val="-10"/>
                <w:kern w:val="28"/>
                <w:szCs w:val="26"/>
              </w:rPr>
            </w:pPr>
          </w:p>
        </w:tc>
        <w:tc>
          <w:tcPr>
            <w:tcW w:w="850" w:type="dxa"/>
            <w:textDirection w:val="btLr"/>
            <w:vAlign w:val="center"/>
          </w:tcPr>
          <w:p w14:paraId="2D41A272" w14:textId="77777777" w:rsidR="009A3CA6" w:rsidRPr="004A6000" w:rsidRDefault="009A3CA6" w:rsidP="003D5424">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Phụ</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kiện</w:t>
            </w:r>
            <w:proofErr w:type="spellEnd"/>
          </w:p>
        </w:tc>
        <w:tc>
          <w:tcPr>
            <w:tcW w:w="709" w:type="dxa"/>
            <w:textDirection w:val="btLr"/>
            <w:vAlign w:val="center"/>
          </w:tcPr>
          <w:p w14:paraId="4A01B074" w14:textId="575ABD05" w:rsidR="009A3CA6" w:rsidRPr="004A6000" w:rsidRDefault="009A3CA6" w:rsidP="003D5424">
            <w:pPr>
              <w:spacing w:after="160" w:line="259" w:lineRule="auto"/>
              <w:ind w:left="113" w:right="113"/>
              <w:jc w:val="center"/>
              <w:rPr>
                <w:rFonts w:eastAsiaTheme="majorEastAsia"/>
                <w:spacing w:val="-10"/>
                <w:kern w:val="28"/>
                <w:szCs w:val="26"/>
              </w:rPr>
            </w:pPr>
            <w:r w:rsidRPr="00A51CF2">
              <w:t>53.62</w:t>
            </w:r>
          </w:p>
        </w:tc>
        <w:tc>
          <w:tcPr>
            <w:tcW w:w="709" w:type="dxa"/>
            <w:textDirection w:val="btLr"/>
            <w:vAlign w:val="center"/>
          </w:tcPr>
          <w:p w14:paraId="3DDB1F18" w14:textId="4F124DF8" w:rsidR="009A3CA6" w:rsidRPr="004A6000" w:rsidRDefault="009A3CA6" w:rsidP="003D5424">
            <w:pPr>
              <w:spacing w:after="160" w:line="259" w:lineRule="auto"/>
              <w:ind w:left="113" w:right="113"/>
              <w:jc w:val="center"/>
              <w:rPr>
                <w:rFonts w:eastAsiaTheme="majorEastAsia"/>
                <w:spacing w:val="-10"/>
                <w:kern w:val="28"/>
                <w:szCs w:val="26"/>
              </w:rPr>
            </w:pPr>
            <w:r w:rsidRPr="00A51CF2">
              <w:t>75.51</w:t>
            </w:r>
          </w:p>
        </w:tc>
        <w:tc>
          <w:tcPr>
            <w:tcW w:w="850" w:type="dxa"/>
            <w:textDirection w:val="btLr"/>
            <w:vAlign w:val="center"/>
          </w:tcPr>
          <w:p w14:paraId="1A44A41A" w14:textId="0C46052E" w:rsidR="009A3CA6" w:rsidRPr="004A6000" w:rsidRDefault="009A3CA6" w:rsidP="003D5424">
            <w:pPr>
              <w:spacing w:after="160" w:line="259" w:lineRule="auto"/>
              <w:ind w:left="113" w:right="113"/>
              <w:jc w:val="center"/>
              <w:rPr>
                <w:rFonts w:eastAsiaTheme="majorEastAsia"/>
                <w:spacing w:val="-10"/>
                <w:kern w:val="28"/>
                <w:szCs w:val="26"/>
              </w:rPr>
            </w:pPr>
            <w:r w:rsidRPr="00A51CF2">
              <w:t>62.71</w:t>
            </w:r>
          </w:p>
        </w:tc>
        <w:tc>
          <w:tcPr>
            <w:tcW w:w="992" w:type="dxa"/>
            <w:textDirection w:val="btLr"/>
            <w:vAlign w:val="center"/>
          </w:tcPr>
          <w:p w14:paraId="56583EC1" w14:textId="1BD97DF9" w:rsidR="009A3CA6" w:rsidRPr="004A6000" w:rsidRDefault="00323F49" w:rsidP="003D5424">
            <w:pPr>
              <w:spacing w:after="160" w:line="259" w:lineRule="auto"/>
              <w:ind w:left="113" w:right="113"/>
              <w:jc w:val="center"/>
              <w:rPr>
                <w:rFonts w:eastAsiaTheme="majorEastAsia"/>
                <w:spacing w:val="-10"/>
                <w:kern w:val="28"/>
                <w:szCs w:val="26"/>
              </w:rPr>
            </w:pPr>
            <w:r w:rsidRPr="00B473FF">
              <w:t>56.94</w:t>
            </w:r>
          </w:p>
        </w:tc>
        <w:tc>
          <w:tcPr>
            <w:tcW w:w="851" w:type="dxa"/>
            <w:textDirection w:val="btLr"/>
            <w:vAlign w:val="center"/>
          </w:tcPr>
          <w:p w14:paraId="126C4CA1" w14:textId="01C27B79" w:rsidR="009A3CA6" w:rsidRPr="004A6000" w:rsidRDefault="00323F49" w:rsidP="003D5424">
            <w:pPr>
              <w:spacing w:after="160" w:line="259" w:lineRule="auto"/>
              <w:ind w:left="113" w:right="113"/>
              <w:jc w:val="center"/>
              <w:rPr>
                <w:rFonts w:eastAsiaTheme="majorEastAsia"/>
                <w:spacing w:val="-10"/>
                <w:kern w:val="28"/>
                <w:szCs w:val="26"/>
              </w:rPr>
            </w:pPr>
            <w:r w:rsidRPr="00B473FF">
              <w:t>83.67</w:t>
            </w:r>
          </w:p>
        </w:tc>
        <w:tc>
          <w:tcPr>
            <w:tcW w:w="850" w:type="dxa"/>
            <w:textDirection w:val="btLr"/>
            <w:vAlign w:val="center"/>
          </w:tcPr>
          <w:p w14:paraId="5FC48026" w14:textId="1D0793CC" w:rsidR="009A3CA6" w:rsidRPr="004A6000" w:rsidRDefault="00323F49" w:rsidP="003D5424">
            <w:pPr>
              <w:spacing w:after="160" w:line="259" w:lineRule="auto"/>
              <w:ind w:left="113" w:right="113"/>
              <w:jc w:val="center"/>
              <w:rPr>
                <w:rFonts w:eastAsiaTheme="majorEastAsia"/>
                <w:spacing w:val="-10"/>
                <w:kern w:val="28"/>
                <w:szCs w:val="26"/>
              </w:rPr>
            </w:pPr>
            <w:r w:rsidRPr="00B473FF">
              <w:t>67.77</w:t>
            </w:r>
          </w:p>
        </w:tc>
        <w:tc>
          <w:tcPr>
            <w:tcW w:w="851" w:type="dxa"/>
            <w:textDirection w:val="btLr"/>
            <w:vAlign w:val="center"/>
          </w:tcPr>
          <w:p w14:paraId="10750C79" w14:textId="40D7BEAB" w:rsidR="009A3CA6" w:rsidRPr="004A6000" w:rsidRDefault="00323F49" w:rsidP="003D5424">
            <w:pPr>
              <w:spacing w:after="160" w:line="259" w:lineRule="auto"/>
              <w:ind w:left="113" w:right="113"/>
              <w:jc w:val="center"/>
              <w:rPr>
                <w:rFonts w:eastAsiaTheme="majorEastAsia"/>
                <w:spacing w:val="-10"/>
                <w:kern w:val="28"/>
                <w:szCs w:val="26"/>
              </w:rPr>
            </w:pPr>
            <w:r w:rsidRPr="00DA202D">
              <w:t>49</w:t>
            </w:r>
            <w:r>
              <w:t>.</w:t>
            </w:r>
            <w:r w:rsidRPr="00DA202D">
              <w:t>43</w:t>
            </w:r>
          </w:p>
        </w:tc>
        <w:tc>
          <w:tcPr>
            <w:tcW w:w="850" w:type="dxa"/>
            <w:textDirection w:val="btLr"/>
            <w:vAlign w:val="center"/>
          </w:tcPr>
          <w:p w14:paraId="756C2930" w14:textId="2EEE56AC" w:rsidR="009A3CA6" w:rsidRPr="004A6000" w:rsidRDefault="00323F49" w:rsidP="003D5424">
            <w:pPr>
              <w:spacing w:after="160" w:line="259" w:lineRule="auto"/>
              <w:ind w:left="113" w:right="113"/>
              <w:jc w:val="center"/>
              <w:rPr>
                <w:rFonts w:eastAsiaTheme="majorEastAsia"/>
                <w:spacing w:val="-10"/>
                <w:kern w:val="28"/>
                <w:szCs w:val="26"/>
              </w:rPr>
            </w:pPr>
            <w:r w:rsidRPr="00DA202D">
              <w:t>87</w:t>
            </w:r>
            <w:r>
              <w:t>.</w:t>
            </w:r>
            <w:r w:rsidRPr="00DA202D">
              <w:t>76</w:t>
            </w:r>
          </w:p>
        </w:tc>
        <w:tc>
          <w:tcPr>
            <w:tcW w:w="702" w:type="dxa"/>
            <w:textDirection w:val="btLr"/>
            <w:vAlign w:val="center"/>
          </w:tcPr>
          <w:p w14:paraId="51750F39" w14:textId="2CB1C5A1" w:rsidR="009A3CA6" w:rsidRPr="004A6000" w:rsidRDefault="00323F49" w:rsidP="003D5424">
            <w:pPr>
              <w:spacing w:after="160" w:line="259" w:lineRule="auto"/>
              <w:ind w:left="113" w:right="113"/>
              <w:jc w:val="center"/>
              <w:rPr>
                <w:rFonts w:eastAsiaTheme="majorEastAsia"/>
                <w:spacing w:val="-10"/>
                <w:kern w:val="28"/>
                <w:szCs w:val="26"/>
              </w:rPr>
            </w:pPr>
            <w:r w:rsidRPr="00DA202D">
              <w:t>63</w:t>
            </w:r>
            <w:r>
              <w:t>.</w:t>
            </w:r>
            <w:r w:rsidRPr="00DA202D">
              <w:t>24</w:t>
            </w:r>
          </w:p>
        </w:tc>
      </w:tr>
      <w:tr w:rsidR="009A3CA6" w:rsidRPr="004A6000" w14:paraId="273FD83F" w14:textId="77777777" w:rsidTr="003D5424">
        <w:trPr>
          <w:cantSplit/>
          <w:trHeight w:val="833"/>
        </w:trPr>
        <w:tc>
          <w:tcPr>
            <w:tcW w:w="426" w:type="dxa"/>
            <w:vMerge/>
            <w:textDirection w:val="btLr"/>
            <w:vAlign w:val="center"/>
          </w:tcPr>
          <w:p w14:paraId="2F9B7477" w14:textId="77777777" w:rsidR="009A3CA6" w:rsidRPr="004A6000" w:rsidRDefault="009A3CA6" w:rsidP="003D5424">
            <w:pPr>
              <w:spacing w:after="160" w:line="259" w:lineRule="auto"/>
              <w:ind w:left="113" w:right="113"/>
              <w:jc w:val="center"/>
              <w:rPr>
                <w:rFonts w:eastAsiaTheme="majorEastAsia"/>
                <w:spacing w:val="-10"/>
                <w:kern w:val="28"/>
                <w:szCs w:val="26"/>
              </w:rPr>
            </w:pPr>
          </w:p>
        </w:tc>
        <w:tc>
          <w:tcPr>
            <w:tcW w:w="850" w:type="dxa"/>
            <w:textDirection w:val="btLr"/>
            <w:vAlign w:val="center"/>
          </w:tcPr>
          <w:p w14:paraId="79CFC8BA" w14:textId="77777777" w:rsidR="009A3CA6" w:rsidRPr="004A6000" w:rsidRDefault="009A3CA6" w:rsidP="003D5424">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Dịch</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vụ</w:t>
            </w:r>
            <w:proofErr w:type="spellEnd"/>
          </w:p>
        </w:tc>
        <w:tc>
          <w:tcPr>
            <w:tcW w:w="709" w:type="dxa"/>
            <w:textDirection w:val="btLr"/>
            <w:vAlign w:val="center"/>
          </w:tcPr>
          <w:p w14:paraId="33547D0F" w14:textId="75416044" w:rsidR="009A3CA6" w:rsidRPr="004A6000" w:rsidRDefault="009A3CA6" w:rsidP="003D5424">
            <w:pPr>
              <w:spacing w:after="160" w:line="259" w:lineRule="auto"/>
              <w:ind w:left="113" w:right="113"/>
              <w:jc w:val="center"/>
              <w:rPr>
                <w:rFonts w:eastAsiaTheme="majorEastAsia"/>
                <w:spacing w:val="-10"/>
                <w:kern w:val="28"/>
                <w:szCs w:val="26"/>
              </w:rPr>
            </w:pPr>
            <w:r w:rsidRPr="00A51CF2">
              <w:t>85.50</w:t>
            </w:r>
          </w:p>
        </w:tc>
        <w:tc>
          <w:tcPr>
            <w:tcW w:w="709" w:type="dxa"/>
            <w:textDirection w:val="btLr"/>
            <w:vAlign w:val="center"/>
          </w:tcPr>
          <w:p w14:paraId="4B4E7B18" w14:textId="6817177F" w:rsidR="009A3CA6" w:rsidRPr="004A6000" w:rsidRDefault="009A3CA6" w:rsidP="003D5424">
            <w:pPr>
              <w:spacing w:after="160" w:line="259" w:lineRule="auto"/>
              <w:ind w:left="113" w:right="113"/>
              <w:jc w:val="center"/>
              <w:rPr>
                <w:rFonts w:eastAsiaTheme="majorEastAsia"/>
                <w:spacing w:val="-10"/>
                <w:kern w:val="28"/>
                <w:szCs w:val="26"/>
              </w:rPr>
            </w:pPr>
            <w:r w:rsidRPr="00A51CF2">
              <w:t>85.07</w:t>
            </w:r>
          </w:p>
        </w:tc>
        <w:tc>
          <w:tcPr>
            <w:tcW w:w="850" w:type="dxa"/>
            <w:textDirection w:val="btLr"/>
            <w:vAlign w:val="center"/>
          </w:tcPr>
          <w:p w14:paraId="1CD52EF9" w14:textId="58ED5AA5" w:rsidR="009A3CA6" w:rsidRPr="004A6000" w:rsidRDefault="009A3CA6" w:rsidP="003D5424">
            <w:pPr>
              <w:spacing w:after="160" w:line="259" w:lineRule="auto"/>
              <w:ind w:left="113" w:right="113"/>
              <w:jc w:val="center"/>
              <w:rPr>
                <w:rFonts w:eastAsiaTheme="majorEastAsia"/>
                <w:spacing w:val="-10"/>
                <w:kern w:val="28"/>
                <w:szCs w:val="26"/>
              </w:rPr>
            </w:pPr>
            <w:r w:rsidRPr="00A51CF2">
              <w:t>85.29</w:t>
            </w:r>
          </w:p>
        </w:tc>
        <w:tc>
          <w:tcPr>
            <w:tcW w:w="992" w:type="dxa"/>
            <w:textDirection w:val="btLr"/>
            <w:vAlign w:val="center"/>
          </w:tcPr>
          <w:p w14:paraId="3977C579" w14:textId="46BDAD7D" w:rsidR="009A3CA6" w:rsidRPr="004A6000" w:rsidRDefault="00323F49" w:rsidP="003D5424">
            <w:pPr>
              <w:spacing w:after="160" w:line="259" w:lineRule="auto"/>
              <w:ind w:left="113" w:right="113"/>
              <w:jc w:val="center"/>
              <w:rPr>
                <w:rFonts w:eastAsiaTheme="majorEastAsia"/>
                <w:spacing w:val="-10"/>
                <w:kern w:val="28"/>
                <w:szCs w:val="26"/>
              </w:rPr>
            </w:pPr>
            <w:r w:rsidRPr="00B473FF">
              <w:t>83.89</w:t>
            </w:r>
          </w:p>
        </w:tc>
        <w:tc>
          <w:tcPr>
            <w:tcW w:w="851" w:type="dxa"/>
            <w:textDirection w:val="btLr"/>
            <w:vAlign w:val="center"/>
          </w:tcPr>
          <w:p w14:paraId="42DF8394" w14:textId="75B55D9D" w:rsidR="009A3CA6" w:rsidRPr="004A6000" w:rsidRDefault="00323F49" w:rsidP="003D5424">
            <w:pPr>
              <w:spacing w:after="160" w:line="259" w:lineRule="auto"/>
              <w:ind w:left="113" w:right="113"/>
              <w:jc w:val="center"/>
              <w:rPr>
                <w:rFonts w:eastAsiaTheme="majorEastAsia"/>
                <w:spacing w:val="-10"/>
                <w:kern w:val="28"/>
                <w:szCs w:val="26"/>
              </w:rPr>
            </w:pPr>
            <w:r w:rsidRPr="00B473FF">
              <w:t>88.06</w:t>
            </w:r>
          </w:p>
        </w:tc>
        <w:tc>
          <w:tcPr>
            <w:tcW w:w="850" w:type="dxa"/>
            <w:textDirection w:val="btLr"/>
            <w:vAlign w:val="center"/>
          </w:tcPr>
          <w:p w14:paraId="13C7AFB1" w14:textId="49D53BA2" w:rsidR="009A3CA6" w:rsidRPr="004A6000" w:rsidRDefault="00323F49" w:rsidP="003D5424">
            <w:pPr>
              <w:spacing w:after="160" w:line="259" w:lineRule="auto"/>
              <w:ind w:left="113" w:right="113"/>
              <w:jc w:val="center"/>
              <w:rPr>
                <w:rFonts w:eastAsiaTheme="majorEastAsia"/>
                <w:spacing w:val="-10"/>
                <w:kern w:val="28"/>
                <w:szCs w:val="26"/>
              </w:rPr>
            </w:pPr>
            <w:r w:rsidRPr="00B473FF">
              <w:t>85.92</w:t>
            </w:r>
          </w:p>
        </w:tc>
        <w:tc>
          <w:tcPr>
            <w:tcW w:w="851" w:type="dxa"/>
            <w:textDirection w:val="btLr"/>
            <w:vAlign w:val="center"/>
          </w:tcPr>
          <w:p w14:paraId="6EABD47E" w14:textId="6FFEBCD2" w:rsidR="009A3CA6" w:rsidRPr="004A6000" w:rsidRDefault="00323F49" w:rsidP="003D5424">
            <w:pPr>
              <w:spacing w:after="160" w:line="259" w:lineRule="auto"/>
              <w:ind w:left="113" w:right="113"/>
              <w:jc w:val="center"/>
              <w:rPr>
                <w:rFonts w:eastAsiaTheme="majorEastAsia"/>
                <w:spacing w:val="-10"/>
                <w:kern w:val="28"/>
                <w:szCs w:val="26"/>
              </w:rPr>
            </w:pPr>
            <w:r w:rsidRPr="00DA202D">
              <w:t>87</w:t>
            </w:r>
            <w:r>
              <w:t>.</w:t>
            </w:r>
            <w:r w:rsidRPr="00DA202D">
              <w:t>73</w:t>
            </w:r>
          </w:p>
        </w:tc>
        <w:tc>
          <w:tcPr>
            <w:tcW w:w="850" w:type="dxa"/>
            <w:textDirection w:val="btLr"/>
            <w:vAlign w:val="center"/>
          </w:tcPr>
          <w:p w14:paraId="5103D2A5" w14:textId="58D37CDC" w:rsidR="009A3CA6" w:rsidRPr="004A6000" w:rsidRDefault="00323F49" w:rsidP="003D5424">
            <w:pPr>
              <w:spacing w:after="160" w:line="259" w:lineRule="auto"/>
              <w:ind w:left="113" w:right="113"/>
              <w:jc w:val="center"/>
              <w:rPr>
                <w:rFonts w:eastAsiaTheme="majorEastAsia"/>
                <w:spacing w:val="-10"/>
                <w:kern w:val="28"/>
                <w:szCs w:val="26"/>
              </w:rPr>
            </w:pPr>
            <w:r w:rsidRPr="00DA202D">
              <w:t>71</w:t>
            </w:r>
            <w:r>
              <w:t>.</w:t>
            </w:r>
            <w:r w:rsidRPr="00DA202D">
              <w:t>14</w:t>
            </w:r>
          </w:p>
        </w:tc>
        <w:tc>
          <w:tcPr>
            <w:tcW w:w="702" w:type="dxa"/>
            <w:textDirection w:val="btLr"/>
            <w:vAlign w:val="center"/>
          </w:tcPr>
          <w:p w14:paraId="1AB4DAF0" w14:textId="326031C7" w:rsidR="009A3CA6" w:rsidRPr="004A6000" w:rsidRDefault="00323F49" w:rsidP="003D5424">
            <w:pPr>
              <w:spacing w:after="160" w:line="259" w:lineRule="auto"/>
              <w:ind w:left="113" w:right="113"/>
              <w:jc w:val="center"/>
              <w:rPr>
                <w:rFonts w:eastAsiaTheme="majorEastAsia"/>
                <w:spacing w:val="-10"/>
                <w:kern w:val="28"/>
                <w:szCs w:val="26"/>
              </w:rPr>
            </w:pPr>
            <w:r w:rsidRPr="00DA202D">
              <w:t>78</w:t>
            </w:r>
            <w:r>
              <w:t>.</w:t>
            </w:r>
            <w:r w:rsidRPr="00DA202D">
              <w:t>57</w:t>
            </w:r>
          </w:p>
        </w:tc>
      </w:tr>
      <w:tr w:rsidR="009A3CA6" w:rsidRPr="004A6000" w14:paraId="7BCBF336" w14:textId="77777777" w:rsidTr="003D5424">
        <w:trPr>
          <w:cantSplit/>
          <w:trHeight w:val="1000"/>
        </w:trPr>
        <w:tc>
          <w:tcPr>
            <w:tcW w:w="426" w:type="dxa"/>
            <w:vMerge/>
            <w:textDirection w:val="btLr"/>
            <w:vAlign w:val="center"/>
          </w:tcPr>
          <w:p w14:paraId="57579F0F" w14:textId="77777777" w:rsidR="009A3CA6" w:rsidRPr="004A6000" w:rsidRDefault="009A3CA6" w:rsidP="003D5424">
            <w:pPr>
              <w:spacing w:after="160" w:line="259" w:lineRule="auto"/>
              <w:ind w:left="113" w:right="113"/>
              <w:jc w:val="center"/>
              <w:rPr>
                <w:rFonts w:eastAsiaTheme="majorEastAsia"/>
                <w:spacing w:val="-10"/>
                <w:kern w:val="28"/>
                <w:szCs w:val="26"/>
              </w:rPr>
            </w:pPr>
          </w:p>
        </w:tc>
        <w:tc>
          <w:tcPr>
            <w:tcW w:w="850" w:type="dxa"/>
            <w:textDirection w:val="btLr"/>
            <w:vAlign w:val="center"/>
          </w:tcPr>
          <w:p w14:paraId="577DE8CD" w14:textId="77777777" w:rsidR="009A3CA6" w:rsidRPr="004A6000" w:rsidRDefault="009A3CA6" w:rsidP="003D5424">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Chính</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h</w:t>
            </w:r>
            <w:r>
              <w:rPr>
                <w:rFonts w:eastAsiaTheme="majorEastAsia"/>
                <w:spacing w:val="-10"/>
                <w:kern w:val="28"/>
                <w:szCs w:val="26"/>
              </w:rPr>
              <w:t>ã</w:t>
            </w:r>
            <w:r w:rsidRPr="004A6000">
              <w:rPr>
                <w:rFonts w:eastAsiaTheme="majorEastAsia"/>
                <w:spacing w:val="-10"/>
                <w:kern w:val="28"/>
                <w:szCs w:val="26"/>
              </w:rPr>
              <w:t>ng</w:t>
            </w:r>
            <w:proofErr w:type="spellEnd"/>
          </w:p>
        </w:tc>
        <w:tc>
          <w:tcPr>
            <w:tcW w:w="709" w:type="dxa"/>
            <w:textDirection w:val="btLr"/>
            <w:vAlign w:val="center"/>
          </w:tcPr>
          <w:p w14:paraId="1458DEF6" w14:textId="24BB6148" w:rsidR="009A3CA6" w:rsidRPr="004A6000" w:rsidRDefault="009A3CA6" w:rsidP="003D5424">
            <w:pPr>
              <w:spacing w:after="160" w:line="259" w:lineRule="auto"/>
              <w:ind w:left="113" w:right="113"/>
              <w:jc w:val="center"/>
              <w:rPr>
                <w:rFonts w:eastAsiaTheme="majorEastAsia"/>
                <w:spacing w:val="-10"/>
                <w:kern w:val="28"/>
                <w:szCs w:val="26"/>
              </w:rPr>
            </w:pPr>
            <w:r w:rsidRPr="00A51CF2">
              <w:t>78.21</w:t>
            </w:r>
          </w:p>
        </w:tc>
        <w:tc>
          <w:tcPr>
            <w:tcW w:w="709" w:type="dxa"/>
            <w:textDirection w:val="btLr"/>
            <w:vAlign w:val="center"/>
          </w:tcPr>
          <w:p w14:paraId="306E38B8" w14:textId="438FCBDE" w:rsidR="009A3CA6" w:rsidRPr="004A6000" w:rsidRDefault="009A3CA6" w:rsidP="003D5424">
            <w:pPr>
              <w:spacing w:after="160" w:line="259" w:lineRule="auto"/>
              <w:ind w:left="113" w:right="113"/>
              <w:jc w:val="center"/>
              <w:rPr>
                <w:rFonts w:eastAsiaTheme="majorEastAsia"/>
                <w:spacing w:val="-10"/>
                <w:kern w:val="28"/>
                <w:szCs w:val="26"/>
              </w:rPr>
            </w:pPr>
            <w:r w:rsidRPr="00A51CF2">
              <w:t>82.43</w:t>
            </w:r>
          </w:p>
        </w:tc>
        <w:tc>
          <w:tcPr>
            <w:tcW w:w="850" w:type="dxa"/>
            <w:textDirection w:val="btLr"/>
            <w:vAlign w:val="center"/>
          </w:tcPr>
          <w:p w14:paraId="0F82AAE9" w14:textId="7E8CCCC6" w:rsidR="009A3CA6" w:rsidRPr="004A6000" w:rsidRDefault="009A3CA6" w:rsidP="003D5424">
            <w:pPr>
              <w:spacing w:after="160" w:line="259" w:lineRule="auto"/>
              <w:ind w:left="113" w:right="113"/>
              <w:jc w:val="center"/>
              <w:rPr>
                <w:rFonts w:eastAsiaTheme="majorEastAsia"/>
                <w:spacing w:val="-10"/>
                <w:kern w:val="28"/>
                <w:szCs w:val="26"/>
              </w:rPr>
            </w:pPr>
            <w:r w:rsidRPr="00A51CF2">
              <w:t>80.26</w:t>
            </w:r>
          </w:p>
        </w:tc>
        <w:tc>
          <w:tcPr>
            <w:tcW w:w="992" w:type="dxa"/>
            <w:textDirection w:val="btLr"/>
            <w:vAlign w:val="center"/>
          </w:tcPr>
          <w:p w14:paraId="22E36BBC" w14:textId="145D8966" w:rsidR="009A3CA6" w:rsidRPr="004A6000" w:rsidRDefault="00323F49" w:rsidP="003D5424">
            <w:pPr>
              <w:spacing w:after="160" w:line="259" w:lineRule="auto"/>
              <w:ind w:left="113" w:right="113"/>
              <w:jc w:val="center"/>
              <w:rPr>
                <w:rFonts w:eastAsiaTheme="majorEastAsia"/>
                <w:spacing w:val="-10"/>
                <w:kern w:val="28"/>
                <w:szCs w:val="26"/>
              </w:rPr>
            </w:pPr>
            <w:r w:rsidRPr="00B473FF">
              <w:t>77.92</w:t>
            </w:r>
          </w:p>
        </w:tc>
        <w:tc>
          <w:tcPr>
            <w:tcW w:w="851" w:type="dxa"/>
            <w:textDirection w:val="btLr"/>
            <w:vAlign w:val="center"/>
          </w:tcPr>
          <w:p w14:paraId="09A8E2E4" w14:textId="636CD5D6" w:rsidR="009A3CA6" w:rsidRPr="004A6000" w:rsidRDefault="00323F49" w:rsidP="003D5424">
            <w:pPr>
              <w:spacing w:after="160" w:line="259" w:lineRule="auto"/>
              <w:ind w:left="113" w:right="113"/>
              <w:jc w:val="center"/>
              <w:rPr>
                <w:rFonts w:eastAsiaTheme="majorEastAsia"/>
                <w:spacing w:val="-10"/>
                <w:kern w:val="28"/>
                <w:szCs w:val="26"/>
              </w:rPr>
            </w:pPr>
            <w:r w:rsidRPr="00B473FF">
              <w:t>81.08</w:t>
            </w:r>
          </w:p>
        </w:tc>
        <w:tc>
          <w:tcPr>
            <w:tcW w:w="850" w:type="dxa"/>
            <w:textDirection w:val="btLr"/>
            <w:vAlign w:val="center"/>
          </w:tcPr>
          <w:p w14:paraId="2F150545" w14:textId="61544D07" w:rsidR="009A3CA6" w:rsidRPr="004A6000" w:rsidRDefault="00323F49" w:rsidP="003D5424">
            <w:pPr>
              <w:spacing w:after="160" w:line="259" w:lineRule="auto"/>
              <w:ind w:left="113" w:right="113"/>
              <w:jc w:val="center"/>
              <w:rPr>
                <w:rFonts w:eastAsiaTheme="majorEastAsia"/>
                <w:spacing w:val="-10"/>
                <w:kern w:val="28"/>
                <w:szCs w:val="26"/>
              </w:rPr>
            </w:pPr>
            <w:r w:rsidRPr="00B473FF">
              <w:t>79.47</w:t>
            </w:r>
          </w:p>
        </w:tc>
        <w:tc>
          <w:tcPr>
            <w:tcW w:w="851" w:type="dxa"/>
            <w:textDirection w:val="btLr"/>
            <w:vAlign w:val="center"/>
          </w:tcPr>
          <w:p w14:paraId="5477E3A2" w14:textId="1CE92DFD" w:rsidR="009A3CA6" w:rsidRPr="004A6000" w:rsidRDefault="00323F49" w:rsidP="003D5424">
            <w:pPr>
              <w:spacing w:after="160" w:line="259" w:lineRule="auto"/>
              <w:ind w:left="113" w:right="113"/>
              <w:jc w:val="center"/>
              <w:rPr>
                <w:rFonts w:eastAsiaTheme="majorEastAsia"/>
                <w:spacing w:val="-10"/>
                <w:kern w:val="28"/>
                <w:szCs w:val="26"/>
              </w:rPr>
            </w:pPr>
            <w:r w:rsidRPr="00DA202D">
              <w:t>83</w:t>
            </w:r>
            <w:r>
              <w:t>.</w:t>
            </w:r>
            <w:r w:rsidRPr="00DA202D">
              <w:t>10</w:t>
            </w:r>
          </w:p>
        </w:tc>
        <w:tc>
          <w:tcPr>
            <w:tcW w:w="850" w:type="dxa"/>
            <w:textDirection w:val="btLr"/>
            <w:vAlign w:val="center"/>
          </w:tcPr>
          <w:p w14:paraId="1664A734" w14:textId="6E9828EC" w:rsidR="009A3CA6" w:rsidRPr="004A6000" w:rsidRDefault="00323F49" w:rsidP="003D5424">
            <w:pPr>
              <w:spacing w:after="160" w:line="259" w:lineRule="auto"/>
              <w:ind w:left="113" w:right="113"/>
              <w:jc w:val="center"/>
              <w:rPr>
                <w:rFonts w:eastAsiaTheme="majorEastAsia"/>
                <w:spacing w:val="-10"/>
                <w:kern w:val="28"/>
                <w:szCs w:val="26"/>
              </w:rPr>
            </w:pPr>
            <w:r w:rsidRPr="00DA202D">
              <w:t>79</w:t>
            </w:r>
            <w:r>
              <w:t>.</w:t>
            </w:r>
            <w:r w:rsidRPr="00DA202D">
              <w:t>73</w:t>
            </w:r>
          </w:p>
        </w:tc>
        <w:tc>
          <w:tcPr>
            <w:tcW w:w="702" w:type="dxa"/>
            <w:textDirection w:val="btLr"/>
            <w:vAlign w:val="center"/>
          </w:tcPr>
          <w:p w14:paraId="2E6F3834" w14:textId="2D5EF0A0" w:rsidR="009A3CA6" w:rsidRPr="004A6000" w:rsidRDefault="00323F49" w:rsidP="003D5424">
            <w:pPr>
              <w:spacing w:after="160" w:line="259" w:lineRule="auto"/>
              <w:ind w:left="113" w:right="113"/>
              <w:jc w:val="center"/>
              <w:rPr>
                <w:rFonts w:eastAsiaTheme="majorEastAsia"/>
                <w:spacing w:val="-10"/>
                <w:kern w:val="28"/>
                <w:szCs w:val="26"/>
              </w:rPr>
            </w:pPr>
            <w:r w:rsidRPr="00DA202D">
              <w:t>81</w:t>
            </w:r>
            <w:r>
              <w:t>.</w:t>
            </w:r>
            <w:r w:rsidRPr="00DA202D">
              <w:t>38</w:t>
            </w:r>
          </w:p>
        </w:tc>
      </w:tr>
      <w:tr w:rsidR="009A3CA6" w:rsidRPr="004A6000" w14:paraId="4A309905" w14:textId="77777777" w:rsidTr="003D5424">
        <w:trPr>
          <w:cantSplit/>
          <w:trHeight w:val="972"/>
        </w:trPr>
        <w:tc>
          <w:tcPr>
            <w:tcW w:w="426" w:type="dxa"/>
            <w:vMerge/>
            <w:textDirection w:val="btLr"/>
            <w:vAlign w:val="center"/>
          </w:tcPr>
          <w:p w14:paraId="5A3E5407" w14:textId="77777777" w:rsidR="009A3CA6" w:rsidRPr="004A6000" w:rsidRDefault="009A3CA6" w:rsidP="003D5424">
            <w:pPr>
              <w:spacing w:after="160" w:line="259" w:lineRule="auto"/>
              <w:ind w:left="113" w:right="113"/>
              <w:jc w:val="center"/>
              <w:rPr>
                <w:rFonts w:eastAsiaTheme="majorEastAsia"/>
                <w:spacing w:val="-10"/>
                <w:kern w:val="28"/>
                <w:szCs w:val="26"/>
              </w:rPr>
            </w:pPr>
          </w:p>
        </w:tc>
        <w:tc>
          <w:tcPr>
            <w:tcW w:w="850" w:type="dxa"/>
            <w:textDirection w:val="btLr"/>
            <w:vAlign w:val="center"/>
          </w:tcPr>
          <w:p w14:paraId="242A82A9" w14:textId="77777777" w:rsidR="009A3CA6" w:rsidRPr="004A6000" w:rsidRDefault="009A3CA6" w:rsidP="003D5424">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Giá</w:t>
            </w:r>
            <w:proofErr w:type="spellEnd"/>
          </w:p>
        </w:tc>
        <w:tc>
          <w:tcPr>
            <w:tcW w:w="709" w:type="dxa"/>
            <w:textDirection w:val="btLr"/>
            <w:vAlign w:val="center"/>
          </w:tcPr>
          <w:p w14:paraId="0DE35960" w14:textId="7A98D2EB" w:rsidR="009A3CA6" w:rsidRPr="004A6000" w:rsidRDefault="009A3CA6" w:rsidP="003D5424">
            <w:pPr>
              <w:spacing w:after="160" w:line="259" w:lineRule="auto"/>
              <w:ind w:left="113" w:right="113"/>
              <w:jc w:val="center"/>
              <w:rPr>
                <w:rFonts w:eastAsiaTheme="majorEastAsia"/>
                <w:spacing w:val="-10"/>
                <w:kern w:val="28"/>
                <w:szCs w:val="26"/>
              </w:rPr>
            </w:pPr>
            <w:r w:rsidRPr="00A51CF2">
              <w:t>63.11</w:t>
            </w:r>
          </w:p>
        </w:tc>
        <w:tc>
          <w:tcPr>
            <w:tcW w:w="709" w:type="dxa"/>
            <w:textDirection w:val="btLr"/>
            <w:vAlign w:val="center"/>
          </w:tcPr>
          <w:p w14:paraId="65E87264" w14:textId="53E07F79" w:rsidR="009A3CA6" w:rsidRPr="004A6000" w:rsidRDefault="009A3CA6" w:rsidP="003D5424">
            <w:pPr>
              <w:spacing w:after="160" w:line="259" w:lineRule="auto"/>
              <w:ind w:left="113" w:right="113"/>
              <w:jc w:val="center"/>
              <w:rPr>
                <w:rFonts w:eastAsiaTheme="majorEastAsia"/>
                <w:spacing w:val="-10"/>
                <w:kern w:val="28"/>
                <w:szCs w:val="26"/>
              </w:rPr>
            </w:pPr>
            <w:r w:rsidRPr="00A51CF2">
              <w:t>76.47</w:t>
            </w:r>
          </w:p>
        </w:tc>
        <w:tc>
          <w:tcPr>
            <w:tcW w:w="850" w:type="dxa"/>
            <w:textDirection w:val="btLr"/>
            <w:vAlign w:val="center"/>
          </w:tcPr>
          <w:p w14:paraId="21796136" w14:textId="668739C5" w:rsidR="009A3CA6" w:rsidRPr="004A6000" w:rsidRDefault="009A3CA6" w:rsidP="003D5424">
            <w:pPr>
              <w:spacing w:after="160" w:line="259" w:lineRule="auto"/>
              <w:ind w:left="113" w:right="113"/>
              <w:jc w:val="center"/>
              <w:rPr>
                <w:rFonts w:eastAsiaTheme="majorEastAsia"/>
                <w:spacing w:val="-10"/>
                <w:kern w:val="28"/>
                <w:szCs w:val="26"/>
              </w:rPr>
            </w:pPr>
            <w:r w:rsidRPr="00A51CF2">
              <w:t>69.15</w:t>
            </w:r>
          </w:p>
        </w:tc>
        <w:tc>
          <w:tcPr>
            <w:tcW w:w="992" w:type="dxa"/>
            <w:textDirection w:val="btLr"/>
            <w:vAlign w:val="center"/>
          </w:tcPr>
          <w:p w14:paraId="48932A43" w14:textId="7A1C0106" w:rsidR="009A3CA6" w:rsidRPr="004A6000" w:rsidRDefault="00323F49" w:rsidP="003D5424">
            <w:pPr>
              <w:spacing w:after="160" w:line="259" w:lineRule="auto"/>
              <w:ind w:left="113" w:right="113"/>
              <w:jc w:val="center"/>
              <w:rPr>
                <w:rFonts w:eastAsiaTheme="majorEastAsia"/>
                <w:spacing w:val="-10"/>
                <w:kern w:val="28"/>
                <w:szCs w:val="26"/>
              </w:rPr>
            </w:pPr>
            <w:r w:rsidRPr="00B473FF">
              <w:t>62.90</w:t>
            </w:r>
          </w:p>
        </w:tc>
        <w:tc>
          <w:tcPr>
            <w:tcW w:w="851" w:type="dxa"/>
            <w:textDirection w:val="btLr"/>
            <w:vAlign w:val="center"/>
          </w:tcPr>
          <w:p w14:paraId="50C9176B" w14:textId="1F602A35" w:rsidR="009A3CA6" w:rsidRPr="004A6000" w:rsidRDefault="00323F49" w:rsidP="003D5424">
            <w:pPr>
              <w:spacing w:after="160" w:line="259" w:lineRule="auto"/>
              <w:ind w:left="113" w:right="113"/>
              <w:jc w:val="center"/>
              <w:rPr>
                <w:rFonts w:eastAsiaTheme="majorEastAsia"/>
                <w:spacing w:val="-10"/>
                <w:kern w:val="28"/>
                <w:szCs w:val="26"/>
              </w:rPr>
            </w:pPr>
            <w:r w:rsidRPr="00B473FF">
              <w:t>91.76</w:t>
            </w:r>
          </w:p>
        </w:tc>
        <w:tc>
          <w:tcPr>
            <w:tcW w:w="850" w:type="dxa"/>
            <w:textDirection w:val="btLr"/>
            <w:vAlign w:val="center"/>
          </w:tcPr>
          <w:p w14:paraId="4D943DDC" w14:textId="474003CD" w:rsidR="009A3CA6" w:rsidRPr="004A6000" w:rsidRDefault="00323F49" w:rsidP="003D5424">
            <w:pPr>
              <w:spacing w:after="160" w:line="259" w:lineRule="auto"/>
              <w:ind w:left="113" w:right="113"/>
              <w:jc w:val="center"/>
              <w:rPr>
                <w:rFonts w:eastAsiaTheme="majorEastAsia"/>
                <w:spacing w:val="-10"/>
                <w:kern w:val="28"/>
                <w:szCs w:val="26"/>
              </w:rPr>
            </w:pPr>
            <w:r w:rsidRPr="00B473FF">
              <w:t>74.64</w:t>
            </w:r>
          </w:p>
        </w:tc>
        <w:tc>
          <w:tcPr>
            <w:tcW w:w="851" w:type="dxa"/>
            <w:textDirection w:val="btLr"/>
            <w:vAlign w:val="center"/>
          </w:tcPr>
          <w:p w14:paraId="4B160088" w14:textId="28B9495B" w:rsidR="009A3CA6" w:rsidRPr="004A6000" w:rsidRDefault="00323F49" w:rsidP="003D5424">
            <w:pPr>
              <w:spacing w:after="160" w:line="259" w:lineRule="auto"/>
              <w:ind w:left="113" w:right="113"/>
              <w:jc w:val="center"/>
              <w:rPr>
                <w:rFonts w:eastAsiaTheme="majorEastAsia"/>
                <w:spacing w:val="-10"/>
                <w:kern w:val="28"/>
                <w:szCs w:val="26"/>
              </w:rPr>
            </w:pPr>
            <w:r w:rsidRPr="00DA202D">
              <w:t>61</w:t>
            </w:r>
            <w:r>
              <w:t>.</w:t>
            </w:r>
            <w:r w:rsidRPr="00DA202D">
              <w:t>54</w:t>
            </w:r>
          </w:p>
        </w:tc>
        <w:tc>
          <w:tcPr>
            <w:tcW w:w="850" w:type="dxa"/>
            <w:textDirection w:val="btLr"/>
            <w:vAlign w:val="center"/>
          </w:tcPr>
          <w:p w14:paraId="261F328E" w14:textId="5A4DF903" w:rsidR="009A3CA6" w:rsidRPr="004A6000" w:rsidRDefault="00323F49" w:rsidP="003D5424">
            <w:pPr>
              <w:spacing w:after="160" w:line="259" w:lineRule="auto"/>
              <w:ind w:left="113" w:right="113"/>
              <w:jc w:val="center"/>
              <w:rPr>
                <w:rFonts w:eastAsiaTheme="majorEastAsia"/>
                <w:spacing w:val="-10"/>
                <w:kern w:val="28"/>
                <w:szCs w:val="26"/>
              </w:rPr>
            </w:pPr>
            <w:r w:rsidRPr="00DA202D">
              <w:t>94</w:t>
            </w:r>
            <w:r>
              <w:t>.</w:t>
            </w:r>
            <w:r w:rsidRPr="00DA202D">
              <w:t>12</w:t>
            </w:r>
          </w:p>
        </w:tc>
        <w:tc>
          <w:tcPr>
            <w:tcW w:w="702" w:type="dxa"/>
            <w:textDirection w:val="btLr"/>
            <w:vAlign w:val="center"/>
          </w:tcPr>
          <w:p w14:paraId="15E34090" w14:textId="215A717B" w:rsidR="009A3CA6" w:rsidRPr="004A6000" w:rsidRDefault="00323F49" w:rsidP="003D5424">
            <w:pPr>
              <w:spacing w:after="160" w:line="259" w:lineRule="auto"/>
              <w:ind w:left="113" w:right="113"/>
              <w:jc w:val="center"/>
              <w:rPr>
                <w:rFonts w:eastAsiaTheme="majorEastAsia"/>
                <w:spacing w:val="-10"/>
                <w:kern w:val="28"/>
                <w:szCs w:val="26"/>
              </w:rPr>
            </w:pPr>
            <w:r w:rsidRPr="00DA202D">
              <w:t>74</w:t>
            </w:r>
            <w:r>
              <w:t>.</w:t>
            </w:r>
            <w:r w:rsidRPr="00DA202D">
              <w:t>42</w:t>
            </w:r>
          </w:p>
        </w:tc>
      </w:tr>
      <w:tr w:rsidR="009A3CA6" w:rsidRPr="004A6000" w14:paraId="0DB74510" w14:textId="77777777" w:rsidTr="003D5424">
        <w:trPr>
          <w:cantSplit/>
          <w:trHeight w:val="984"/>
        </w:trPr>
        <w:tc>
          <w:tcPr>
            <w:tcW w:w="426" w:type="dxa"/>
            <w:vMerge/>
            <w:textDirection w:val="btLr"/>
            <w:vAlign w:val="center"/>
          </w:tcPr>
          <w:p w14:paraId="456B444F" w14:textId="77777777" w:rsidR="009A3CA6" w:rsidRPr="004A6000" w:rsidRDefault="009A3CA6" w:rsidP="003D5424">
            <w:pPr>
              <w:spacing w:after="160" w:line="259" w:lineRule="auto"/>
              <w:ind w:left="113" w:right="113"/>
              <w:jc w:val="center"/>
              <w:rPr>
                <w:rFonts w:eastAsiaTheme="majorEastAsia"/>
                <w:spacing w:val="-10"/>
                <w:kern w:val="28"/>
                <w:szCs w:val="26"/>
              </w:rPr>
            </w:pPr>
          </w:p>
        </w:tc>
        <w:tc>
          <w:tcPr>
            <w:tcW w:w="850" w:type="dxa"/>
            <w:textDirection w:val="btLr"/>
            <w:vAlign w:val="center"/>
          </w:tcPr>
          <w:p w14:paraId="3F286F54" w14:textId="77777777" w:rsidR="009A3CA6" w:rsidRPr="004A6000" w:rsidRDefault="009A3CA6" w:rsidP="003D5424">
            <w:pPr>
              <w:spacing w:after="160" w:line="259" w:lineRule="auto"/>
              <w:ind w:left="113" w:right="113"/>
              <w:jc w:val="center"/>
              <w:rPr>
                <w:rFonts w:eastAsiaTheme="majorEastAsia"/>
                <w:spacing w:val="-10"/>
                <w:kern w:val="28"/>
                <w:szCs w:val="26"/>
              </w:rPr>
            </w:pPr>
            <w:r w:rsidRPr="004A6000">
              <w:rPr>
                <w:rFonts w:eastAsiaTheme="majorEastAsia"/>
                <w:spacing w:val="-10"/>
                <w:kern w:val="28"/>
                <w:szCs w:val="26"/>
              </w:rPr>
              <w:t>Ship</w:t>
            </w:r>
          </w:p>
        </w:tc>
        <w:tc>
          <w:tcPr>
            <w:tcW w:w="709" w:type="dxa"/>
            <w:textDirection w:val="btLr"/>
            <w:vAlign w:val="center"/>
          </w:tcPr>
          <w:p w14:paraId="0D43C12F" w14:textId="6CC01B39" w:rsidR="009A3CA6" w:rsidRPr="004A6000" w:rsidRDefault="009A3CA6" w:rsidP="003D5424">
            <w:pPr>
              <w:spacing w:after="160" w:line="259" w:lineRule="auto"/>
              <w:ind w:left="113" w:right="113"/>
              <w:jc w:val="center"/>
              <w:rPr>
                <w:rFonts w:eastAsiaTheme="majorEastAsia"/>
                <w:spacing w:val="-10"/>
                <w:kern w:val="28"/>
                <w:szCs w:val="26"/>
              </w:rPr>
            </w:pPr>
            <w:r w:rsidRPr="00A51CF2">
              <w:t>89.30</w:t>
            </w:r>
          </w:p>
        </w:tc>
        <w:tc>
          <w:tcPr>
            <w:tcW w:w="709" w:type="dxa"/>
            <w:textDirection w:val="btLr"/>
            <w:vAlign w:val="center"/>
          </w:tcPr>
          <w:p w14:paraId="7B56EF7A" w14:textId="20E13FB0" w:rsidR="009A3CA6" w:rsidRPr="004A6000" w:rsidRDefault="009A3CA6" w:rsidP="003D5424">
            <w:pPr>
              <w:spacing w:after="160" w:line="259" w:lineRule="auto"/>
              <w:ind w:left="113" w:right="113"/>
              <w:jc w:val="center"/>
              <w:rPr>
                <w:rFonts w:eastAsiaTheme="majorEastAsia"/>
                <w:spacing w:val="-10"/>
                <w:kern w:val="28"/>
                <w:szCs w:val="26"/>
              </w:rPr>
            </w:pPr>
            <w:r w:rsidRPr="00A51CF2">
              <w:t>91.76</w:t>
            </w:r>
          </w:p>
        </w:tc>
        <w:tc>
          <w:tcPr>
            <w:tcW w:w="850" w:type="dxa"/>
            <w:textDirection w:val="btLr"/>
            <w:vAlign w:val="center"/>
          </w:tcPr>
          <w:p w14:paraId="512E1F7E" w14:textId="7C54FEA7" w:rsidR="009A3CA6" w:rsidRPr="004A6000" w:rsidRDefault="009A3CA6" w:rsidP="003D5424">
            <w:pPr>
              <w:spacing w:after="160" w:line="259" w:lineRule="auto"/>
              <w:ind w:left="113" w:right="113"/>
              <w:jc w:val="center"/>
              <w:rPr>
                <w:rFonts w:eastAsiaTheme="majorEastAsia"/>
                <w:spacing w:val="-10"/>
                <w:kern w:val="28"/>
                <w:szCs w:val="26"/>
              </w:rPr>
            </w:pPr>
            <w:r w:rsidRPr="00A51CF2">
              <w:t>90.51</w:t>
            </w:r>
          </w:p>
        </w:tc>
        <w:tc>
          <w:tcPr>
            <w:tcW w:w="992" w:type="dxa"/>
            <w:textDirection w:val="btLr"/>
            <w:vAlign w:val="center"/>
          </w:tcPr>
          <w:p w14:paraId="717B0E7F" w14:textId="7DDEB36C" w:rsidR="009A3CA6" w:rsidRPr="004A6000" w:rsidRDefault="00323F49" w:rsidP="003D5424">
            <w:pPr>
              <w:spacing w:after="160" w:line="259" w:lineRule="auto"/>
              <w:ind w:left="113" w:right="113"/>
              <w:jc w:val="center"/>
              <w:rPr>
                <w:rFonts w:eastAsiaTheme="majorEastAsia"/>
                <w:spacing w:val="-10"/>
                <w:kern w:val="28"/>
                <w:szCs w:val="26"/>
              </w:rPr>
            </w:pPr>
            <w:r w:rsidRPr="00B473FF">
              <w:t>88.65</w:t>
            </w:r>
          </w:p>
        </w:tc>
        <w:tc>
          <w:tcPr>
            <w:tcW w:w="851" w:type="dxa"/>
            <w:textDirection w:val="btLr"/>
            <w:vAlign w:val="center"/>
          </w:tcPr>
          <w:p w14:paraId="18E8034B" w14:textId="63964246" w:rsidR="009A3CA6" w:rsidRPr="004A6000" w:rsidRDefault="00323F49" w:rsidP="003D5424">
            <w:pPr>
              <w:spacing w:after="160" w:line="259" w:lineRule="auto"/>
              <w:ind w:left="113" w:right="113"/>
              <w:jc w:val="center"/>
              <w:rPr>
                <w:rFonts w:eastAsiaTheme="majorEastAsia"/>
                <w:spacing w:val="-10"/>
                <w:kern w:val="28"/>
                <w:szCs w:val="26"/>
              </w:rPr>
            </w:pPr>
            <w:r w:rsidRPr="00B473FF">
              <w:t>90.11</w:t>
            </w:r>
          </w:p>
        </w:tc>
        <w:tc>
          <w:tcPr>
            <w:tcW w:w="850" w:type="dxa"/>
            <w:textDirection w:val="btLr"/>
            <w:vAlign w:val="center"/>
          </w:tcPr>
          <w:p w14:paraId="17D3101E" w14:textId="16796401" w:rsidR="009A3CA6" w:rsidRPr="004A6000" w:rsidRDefault="00323F49" w:rsidP="003D5424">
            <w:pPr>
              <w:spacing w:after="160" w:line="259" w:lineRule="auto"/>
              <w:ind w:left="113" w:right="113"/>
              <w:jc w:val="center"/>
              <w:rPr>
                <w:rFonts w:eastAsiaTheme="majorEastAsia"/>
                <w:spacing w:val="-10"/>
                <w:kern w:val="28"/>
                <w:szCs w:val="26"/>
              </w:rPr>
            </w:pPr>
            <w:r w:rsidRPr="00B473FF">
              <w:t>89.37</w:t>
            </w:r>
          </w:p>
        </w:tc>
        <w:tc>
          <w:tcPr>
            <w:tcW w:w="851" w:type="dxa"/>
            <w:textDirection w:val="btLr"/>
            <w:vAlign w:val="center"/>
          </w:tcPr>
          <w:p w14:paraId="171E0766" w14:textId="3F2083C0" w:rsidR="009A3CA6" w:rsidRPr="004A6000" w:rsidRDefault="00323F49" w:rsidP="003D5424">
            <w:pPr>
              <w:spacing w:after="160" w:line="259" w:lineRule="auto"/>
              <w:ind w:left="113" w:right="113"/>
              <w:jc w:val="center"/>
              <w:rPr>
                <w:rFonts w:eastAsiaTheme="majorEastAsia"/>
                <w:spacing w:val="-10"/>
                <w:kern w:val="28"/>
                <w:szCs w:val="26"/>
              </w:rPr>
            </w:pPr>
            <w:r w:rsidRPr="00DA202D">
              <w:t>85</w:t>
            </w:r>
            <w:r>
              <w:t>.</w:t>
            </w:r>
            <w:r w:rsidRPr="00DA202D">
              <w:t>00</w:t>
            </w:r>
          </w:p>
        </w:tc>
        <w:tc>
          <w:tcPr>
            <w:tcW w:w="850" w:type="dxa"/>
            <w:textDirection w:val="btLr"/>
            <w:vAlign w:val="center"/>
          </w:tcPr>
          <w:p w14:paraId="760E85E1" w14:textId="665AD250" w:rsidR="009A3CA6" w:rsidRPr="004A6000" w:rsidRDefault="00323F49" w:rsidP="003D5424">
            <w:pPr>
              <w:spacing w:after="160" w:line="259" w:lineRule="auto"/>
              <w:ind w:left="113" w:right="113"/>
              <w:jc w:val="center"/>
              <w:rPr>
                <w:rFonts w:eastAsiaTheme="majorEastAsia"/>
                <w:spacing w:val="-10"/>
                <w:kern w:val="28"/>
                <w:szCs w:val="26"/>
              </w:rPr>
            </w:pPr>
            <w:r w:rsidRPr="00DA202D">
              <w:t>84</w:t>
            </w:r>
            <w:r>
              <w:t>.</w:t>
            </w:r>
            <w:r w:rsidRPr="00DA202D">
              <w:t>07</w:t>
            </w:r>
          </w:p>
        </w:tc>
        <w:tc>
          <w:tcPr>
            <w:tcW w:w="702" w:type="dxa"/>
            <w:textDirection w:val="btLr"/>
            <w:vAlign w:val="center"/>
          </w:tcPr>
          <w:p w14:paraId="263300ED" w14:textId="53F14B92" w:rsidR="009A3CA6" w:rsidRPr="004A6000" w:rsidRDefault="00323F49" w:rsidP="003D5424">
            <w:pPr>
              <w:spacing w:after="160" w:line="259" w:lineRule="auto"/>
              <w:ind w:left="113" w:right="113"/>
              <w:jc w:val="center"/>
              <w:rPr>
                <w:rFonts w:eastAsiaTheme="majorEastAsia"/>
                <w:spacing w:val="-10"/>
                <w:kern w:val="28"/>
                <w:szCs w:val="26"/>
              </w:rPr>
            </w:pPr>
            <w:r w:rsidRPr="00DA202D">
              <w:t>84</w:t>
            </w:r>
            <w:r>
              <w:t>.</w:t>
            </w:r>
            <w:r w:rsidRPr="00DA202D">
              <w:t>53</w:t>
            </w:r>
          </w:p>
        </w:tc>
      </w:tr>
      <w:tr w:rsidR="009A3CA6" w:rsidRPr="004A6000" w14:paraId="72C00369" w14:textId="77777777" w:rsidTr="003D5424">
        <w:trPr>
          <w:cantSplit/>
          <w:trHeight w:val="1134"/>
        </w:trPr>
        <w:tc>
          <w:tcPr>
            <w:tcW w:w="426" w:type="dxa"/>
            <w:vMerge/>
            <w:textDirection w:val="btLr"/>
            <w:vAlign w:val="center"/>
          </w:tcPr>
          <w:p w14:paraId="4AE13CCC" w14:textId="77777777" w:rsidR="009A3CA6" w:rsidRPr="004A6000" w:rsidRDefault="009A3CA6" w:rsidP="003D5424">
            <w:pPr>
              <w:spacing w:after="160" w:line="259" w:lineRule="auto"/>
              <w:ind w:left="113" w:right="113"/>
              <w:jc w:val="center"/>
              <w:rPr>
                <w:rFonts w:eastAsiaTheme="majorEastAsia"/>
                <w:spacing w:val="-10"/>
                <w:kern w:val="28"/>
                <w:szCs w:val="26"/>
              </w:rPr>
            </w:pPr>
          </w:p>
        </w:tc>
        <w:tc>
          <w:tcPr>
            <w:tcW w:w="850" w:type="dxa"/>
            <w:textDirection w:val="btLr"/>
            <w:vAlign w:val="center"/>
          </w:tcPr>
          <w:p w14:paraId="3DE62A9D" w14:textId="77777777" w:rsidR="009A3CA6" w:rsidRPr="004A6000" w:rsidRDefault="009A3CA6" w:rsidP="003D5424">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Hiệu</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năng</w:t>
            </w:r>
            <w:proofErr w:type="spellEnd"/>
          </w:p>
        </w:tc>
        <w:tc>
          <w:tcPr>
            <w:tcW w:w="709" w:type="dxa"/>
            <w:textDirection w:val="btLr"/>
            <w:vAlign w:val="center"/>
          </w:tcPr>
          <w:p w14:paraId="41FD8DF8" w14:textId="63BA43F4" w:rsidR="009A3CA6" w:rsidRPr="004A6000" w:rsidRDefault="009A3CA6" w:rsidP="003D5424">
            <w:pPr>
              <w:spacing w:after="160" w:line="259" w:lineRule="auto"/>
              <w:ind w:left="113" w:right="113"/>
              <w:jc w:val="center"/>
              <w:rPr>
                <w:rFonts w:eastAsiaTheme="majorEastAsia"/>
                <w:spacing w:val="-10"/>
                <w:kern w:val="28"/>
                <w:szCs w:val="26"/>
              </w:rPr>
            </w:pPr>
            <w:r w:rsidRPr="00A51CF2">
              <w:t>77.70</w:t>
            </w:r>
          </w:p>
        </w:tc>
        <w:tc>
          <w:tcPr>
            <w:tcW w:w="709" w:type="dxa"/>
            <w:textDirection w:val="btLr"/>
            <w:vAlign w:val="center"/>
          </w:tcPr>
          <w:p w14:paraId="373C4121" w14:textId="7BCDC812" w:rsidR="009A3CA6" w:rsidRPr="004A6000" w:rsidRDefault="009A3CA6" w:rsidP="003D5424">
            <w:pPr>
              <w:spacing w:after="160" w:line="259" w:lineRule="auto"/>
              <w:ind w:left="113" w:right="113"/>
              <w:jc w:val="center"/>
              <w:rPr>
                <w:rFonts w:eastAsiaTheme="majorEastAsia"/>
                <w:spacing w:val="-10"/>
                <w:kern w:val="28"/>
                <w:szCs w:val="26"/>
              </w:rPr>
            </w:pPr>
            <w:r w:rsidRPr="00A51CF2">
              <w:t>82.73</w:t>
            </w:r>
          </w:p>
        </w:tc>
        <w:tc>
          <w:tcPr>
            <w:tcW w:w="850" w:type="dxa"/>
            <w:textDirection w:val="btLr"/>
            <w:vAlign w:val="center"/>
          </w:tcPr>
          <w:p w14:paraId="1D9B6742" w14:textId="208151FA" w:rsidR="009A3CA6" w:rsidRPr="004A6000" w:rsidRDefault="009A3CA6" w:rsidP="003D5424">
            <w:pPr>
              <w:spacing w:after="160" w:line="259" w:lineRule="auto"/>
              <w:ind w:left="113" w:right="113"/>
              <w:jc w:val="center"/>
              <w:rPr>
                <w:rFonts w:eastAsiaTheme="majorEastAsia"/>
                <w:spacing w:val="-10"/>
                <w:kern w:val="28"/>
                <w:szCs w:val="26"/>
              </w:rPr>
            </w:pPr>
            <w:r w:rsidRPr="00A51CF2">
              <w:t>80.14</w:t>
            </w:r>
          </w:p>
        </w:tc>
        <w:tc>
          <w:tcPr>
            <w:tcW w:w="992" w:type="dxa"/>
            <w:textDirection w:val="btLr"/>
            <w:vAlign w:val="center"/>
          </w:tcPr>
          <w:p w14:paraId="6DD50167" w14:textId="49FE3568" w:rsidR="009A3CA6" w:rsidRPr="004A6000" w:rsidRDefault="00323F49" w:rsidP="003D5424">
            <w:pPr>
              <w:spacing w:after="160" w:line="259" w:lineRule="auto"/>
              <w:ind w:left="113" w:right="113"/>
              <w:jc w:val="center"/>
              <w:rPr>
                <w:rFonts w:eastAsiaTheme="majorEastAsia"/>
                <w:spacing w:val="-10"/>
                <w:kern w:val="28"/>
                <w:szCs w:val="26"/>
              </w:rPr>
            </w:pPr>
            <w:r w:rsidRPr="00B473FF">
              <w:t>76.32</w:t>
            </w:r>
          </w:p>
        </w:tc>
        <w:tc>
          <w:tcPr>
            <w:tcW w:w="851" w:type="dxa"/>
            <w:textDirection w:val="btLr"/>
            <w:vAlign w:val="center"/>
          </w:tcPr>
          <w:p w14:paraId="1FA3AFA0" w14:textId="3853B5B7" w:rsidR="009A3CA6" w:rsidRPr="004A6000" w:rsidRDefault="00323F49" w:rsidP="003D5424">
            <w:pPr>
              <w:spacing w:after="160" w:line="259" w:lineRule="auto"/>
              <w:ind w:left="113" w:right="113"/>
              <w:jc w:val="center"/>
              <w:rPr>
                <w:rFonts w:eastAsiaTheme="majorEastAsia"/>
                <w:spacing w:val="-10"/>
                <w:kern w:val="28"/>
                <w:szCs w:val="26"/>
              </w:rPr>
            </w:pPr>
            <w:r w:rsidRPr="00B473FF">
              <w:t>83.45</w:t>
            </w:r>
          </w:p>
        </w:tc>
        <w:tc>
          <w:tcPr>
            <w:tcW w:w="850" w:type="dxa"/>
            <w:textDirection w:val="btLr"/>
            <w:vAlign w:val="center"/>
          </w:tcPr>
          <w:p w14:paraId="6595537B" w14:textId="7E6F0CA3" w:rsidR="009A3CA6" w:rsidRPr="004A6000" w:rsidRDefault="00323F49" w:rsidP="003D5424">
            <w:pPr>
              <w:spacing w:after="160" w:line="259" w:lineRule="auto"/>
              <w:ind w:left="113" w:right="113"/>
              <w:jc w:val="center"/>
              <w:rPr>
                <w:rFonts w:eastAsiaTheme="majorEastAsia"/>
                <w:spacing w:val="-10"/>
                <w:kern w:val="28"/>
                <w:szCs w:val="26"/>
              </w:rPr>
            </w:pPr>
            <w:r w:rsidRPr="00B473FF">
              <w:t>79.73</w:t>
            </w:r>
          </w:p>
        </w:tc>
        <w:tc>
          <w:tcPr>
            <w:tcW w:w="851" w:type="dxa"/>
            <w:textDirection w:val="btLr"/>
            <w:vAlign w:val="center"/>
          </w:tcPr>
          <w:p w14:paraId="2CB08507" w14:textId="35C44325" w:rsidR="009A3CA6" w:rsidRPr="004A6000" w:rsidRDefault="00323F49" w:rsidP="003D5424">
            <w:pPr>
              <w:spacing w:after="160" w:line="259" w:lineRule="auto"/>
              <w:ind w:left="113" w:right="113"/>
              <w:jc w:val="center"/>
              <w:rPr>
                <w:rFonts w:eastAsiaTheme="majorEastAsia"/>
                <w:spacing w:val="-10"/>
                <w:kern w:val="28"/>
                <w:szCs w:val="26"/>
              </w:rPr>
            </w:pPr>
            <w:r w:rsidRPr="00DA202D">
              <w:t>80</w:t>
            </w:r>
            <w:r>
              <w:t>.</w:t>
            </w:r>
            <w:r w:rsidRPr="00DA202D">
              <w:t>85</w:t>
            </w:r>
          </w:p>
        </w:tc>
        <w:tc>
          <w:tcPr>
            <w:tcW w:w="850" w:type="dxa"/>
            <w:textDirection w:val="btLr"/>
            <w:vAlign w:val="center"/>
          </w:tcPr>
          <w:p w14:paraId="0AEC343D" w14:textId="44F50C19" w:rsidR="009A3CA6" w:rsidRPr="004A6000" w:rsidRDefault="00323F49" w:rsidP="003D5424">
            <w:pPr>
              <w:spacing w:after="160" w:line="259" w:lineRule="auto"/>
              <w:ind w:left="113" w:right="113"/>
              <w:jc w:val="center"/>
              <w:rPr>
                <w:rFonts w:eastAsiaTheme="majorEastAsia"/>
                <w:spacing w:val="-10"/>
                <w:kern w:val="28"/>
                <w:szCs w:val="26"/>
              </w:rPr>
            </w:pPr>
            <w:r w:rsidRPr="00DA202D">
              <w:t>82</w:t>
            </w:r>
            <w:r>
              <w:t>.</w:t>
            </w:r>
            <w:r w:rsidRPr="00DA202D">
              <w:t>01</w:t>
            </w:r>
          </w:p>
        </w:tc>
        <w:tc>
          <w:tcPr>
            <w:tcW w:w="702" w:type="dxa"/>
            <w:textDirection w:val="btLr"/>
            <w:vAlign w:val="center"/>
          </w:tcPr>
          <w:p w14:paraId="229CC1B5" w14:textId="2F71A499" w:rsidR="009A3CA6" w:rsidRPr="004A6000" w:rsidRDefault="00323F49" w:rsidP="003D5424">
            <w:pPr>
              <w:spacing w:after="160" w:line="259" w:lineRule="auto"/>
              <w:ind w:left="113" w:right="113"/>
              <w:jc w:val="center"/>
              <w:rPr>
                <w:rFonts w:eastAsiaTheme="majorEastAsia"/>
                <w:spacing w:val="-10"/>
                <w:kern w:val="28"/>
                <w:szCs w:val="26"/>
              </w:rPr>
            </w:pPr>
            <w:r w:rsidRPr="00DA202D">
              <w:t>81</w:t>
            </w:r>
            <w:r>
              <w:t>.</w:t>
            </w:r>
            <w:r w:rsidRPr="00DA202D">
              <w:t>43</w:t>
            </w:r>
          </w:p>
        </w:tc>
      </w:tr>
      <w:tr w:rsidR="009A3CA6" w:rsidRPr="004A6000" w14:paraId="21DEEB6D" w14:textId="77777777" w:rsidTr="003D5424">
        <w:trPr>
          <w:cantSplit/>
          <w:trHeight w:val="961"/>
        </w:trPr>
        <w:tc>
          <w:tcPr>
            <w:tcW w:w="426" w:type="dxa"/>
            <w:vMerge/>
            <w:textDirection w:val="btLr"/>
            <w:vAlign w:val="center"/>
          </w:tcPr>
          <w:p w14:paraId="4B4FB7FF" w14:textId="77777777" w:rsidR="009A3CA6" w:rsidRPr="004A6000" w:rsidRDefault="009A3CA6" w:rsidP="003D5424">
            <w:pPr>
              <w:spacing w:after="160" w:line="259" w:lineRule="auto"/>
              <w:ind w:left="113" w:right="113"/>
              <w:jc w:val="center"/>
              <w:rPr>
                <w:rFonts w:eastAsiaTheme="majorEastAsia"/>
                <w:spacing w:val="-10"/>
                <w:kern w:val="28"/>
                <w:szCs w:val="26"/>
              </w:rPr>
            </w:pPr>
          </w:p>
        </w:tc>
        <w:tc>
          <w:tcPr>
            <w:tcW w:w="850" w:type="dxa"/>
            <w:textDirection w:val="btLr"/>
            <w:vAlign w:val="center"/>
          </w:tcPr>
          <w:p w14:paraId="4C529E5B" w14:textId="77777777" w:rsidR="009A3CA6" w:rsidRPr="004A6000" w:rsidRDefault="009A3CA6" w:rsidP="003D5424">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Mẫu</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mã</w:t>
            </w:r>
            <w:proofErr w:type="spellEnd"/>
          </w:p>
        </w:tc>
        <w:tc>
          <w:tcPr>
            <w:tcW w:w="709" w:type="dxa"/>
            <w:textDirection w:val="btLr"/>
            <w:vAlign w:val="center"/>
          </w:tcPr>
          <w:p w14:paraId="1891F868" w14:textId="1C32ABFB" w:rsidR="009A3CA6" w:rsidRPr="004A6000" w:rsidRDefault="009A3CA6" w:rsidP="003D5424">
            <w:pPr>
              <w:spacing w:after="160" w:line="259" w:lineRule="auto"/>
              <w:ind w:left="113" w:right="113"/>
              <w:jc w:val="center"/>
              <w:rPr>
                <w:rFonts w:eastAsiaTheme="majorEastAsia"/>
                <w:spacing w:val="-10"/>
                <w:kern w:val="28"/>
                <w:szCs w:val="26"/>
              </w:rPr>
            </w:pPr>
            <w:r w:rsidRPr="00A51CF2">
              <w:t>82.27</w:t>
            </w:r>
          </w:p>
        </w:tc>
        <w:tc>
          <w:tcPr>
            <w:tcW w:w="709" w:type="dxa"/>
            <w:textDirection w:val="btLr"/>
            <w:vAlign w:val="center"/>
          </w:tcPr>
          <w:p w14:paraId="32F35E1C" w14:textId="5EFC6C96" w:rsidR="009A3CA6" w:rsidRPr="004A6000" w:rsidRDefault="009A3CA6" w:rsidP="003D5424">
            <w:pPr>
              <w:spacing w:after="160" w:line="259" w:lineRule="auto"/>
              <w:ind w:left="113" w:right="113"/>
              <w:jc w:val="center"/>
              <w:rPr>
                <w:rFonts w:eastAsiaTheme="majorEastAsia"/>
                <w:spacing w:val="-10"/>
                <w:kern w:val="28"/>
                <w:szCs w:val="26"/>
              </w:rPr>
            </w:pPr>
            <w:r w:rsidRPr="00A51CF2">
              <w:t>81.53</w:t>
            </w:r>
          </w:p>
        </w:tc>
        <w:tc>
          <w:tcPr>
            <w:tcW w:w="850" w:type="dxa"/>
            <w:textDirection w:val="btLr"/>
            <w:vAlign w:val="center"/>
          </w:tcPr>
          <w:p w14:paraId="3D6E3815" w14:textId="14DE9D5F" w:rsidR="009A3CA6" w:rsidRPr="004A6000" w:rsidRDefault="009A3CA6" w:rsidP="003D5424">
            <w:pPr>
              <w:spacing w:after="160" w:line="259" w:lineRule="auto"/>
              <w:ind w:left="113" w:right="113"/>
              <w:jc w:val="center"/>
              <w:rPr>
                <w:rFonts w:eastAsiaTheme="majorEastAsia"/>
                <w:spacing w:val="-10"/>
                <w:kern w:val="28"/>
                <w:szCs w:val="26"/>
              </w:rPr>
            </w:pPr>
            <w:r w:rsidRPr="00A51CF2">
              <w:t>81.90</w:t>
            </w:r>
          </w:p>
        </w:tc>
        <w:tc>
          <w:tcPr>
            <w:tcW w:w="992" w:type="dxa"/>
            <w:textDirection w:val="btLr"/>
            <w:vAlign w:val="center"/>
          </w:tcPr>
          <w:p w14:paraId="486A4449" w14:textId="0544BD48" w:rsidR="009A3CA6" w:rsidRPr="004A6000" w:rsidRDefault="00323F49" w:rsidP="003D5424">
            <w:pPr>
              <w:spacing w:after="160" w:line="259" w:lineRule="auto"/>
              <w:ind w:left="113" w:right="113"/>
              <w:jc w:val="center"/>
              <w:rPr>
                <w:rFonts w:eastAsiaTheme="majorEastAsia"/>
                <w:spacing w:val="-10"/>
                <w:kern w:val="28"/>
                <w:szCs w:val="26"/>
              </w:rPr>
            </w:pPr>
            <w:r w:rsidRPr="00B473FF">
              <w:t>82.04</w:t>
            </w:r>
          </w:p>
        </w:tc>
        <w:tc>
          <w:tcPr>
            <w:tcW w:w="851" w:type="dxa"/>
            <w:textDirection w:val="btLr"/>
            <w:vAlign w:val="center"/>
          </w:tcPr>
          <w:p w14:paraId="2FCA8960" w14:textId="391E3492" w:rsidR="009A3CA6" w:rsidRPr="004A6000" w:rsidRDefault="00323F49" w:rsidP="003D5424">
            <w:pPr>
              <w:spacing w:after="160" w:line="259" w:lineRule="auto"/>
              <w:ind w:left="113" w:right="113"/>
              <w:jc w:val="center"/>
              <w:rPr>
                <w:rFonts w:eastAsiaTheme="majorEastAsia"/>
                <w:spacing w:val="-10"/>
                <w:kern w:val="28"/>
                <w:szCs w:val="26"/>
              </w:rPr>
            </w:pPr>
            <w:r w:rsidRPr="00B473FF">
              <w:t>76.13</w:t>
            </w:r>
          </w:p>
        </w:tc>
        <w:tc>
          <w:tcPr>
            <w:tcW w:w="850" w:type="dxa"/>
            <w:textDirection w:val="btLr"/>
            <w:vAlign w:val="center"/>
          </w:tcPr>
          <w:p w14:paraId="0804EE16" w14:textId="56D38E78" w:rsidR="009A3CA6" w:rsidRPr="004A6000" w:rsidRDefault="00323F49" w:rsidP="003D5424">
            <w:pPr>
              <w:spacing w:after="160" w:line="259" w:lineRule="auto"/>
              <w:ind w:left="113" w:right="113"/>
              <w:jc w:val="center"/>
              <w:rPr>
                <w:rFonts w:eastAsiaTheme="majorEastAsia"/>
                <w:spacing w:val="-10"/>
                <w:kern w:val="28"/>
                <w:szCs w:val="26"/>
              </w:rPr>
            </w:pPr>
            <w:r w:rsidRPr="00B473FF">
              <w:t>78.97</w:t>
            </w:r>
          </w:p>
        </w:tc>
        <w:tc>
          <w:tcPr>
            <w:tcW w:w="851" w:type="dxa"/>
            <w:textDirection w:val="btLr"/>
            <w:vAlign w:val="center"/>
          </w:tcPr>
          <w:p w14:paraId="402E7D09" w14:textId="300D8EB2" w:rsidR="009A3CA6" w:rsidRPr="004A6000" w:rsidRDefault="00323F49" w:rsidP="003D5424">
            <w:pPr>
              <w:spacing w:after="160" w:line="259" w:lineRule="auto"/>
              <w:ind w:left="113" w:right="113"/>
              <w:jc w:val="center"/>
              <w:rPr>
                <w:rFonts w:eastAsiaTheme="majorEastAsia"/>
                <w:spacing w:val="-10"/>
                <w:kern w:val="28"/>
                <w:szCs w:val="26"/>
              </w:rPr>
            </w:pPr>
            <w:r w:rsidRPr="00DA202D">
              <w:t>86</w:t>
            </w:r>
            <w:r>
              <w:t>.</w:t>
            </w:r>
            <w:r w:rsidRPr="00DA202D">
              <w:t>96</w:t>
            </w:r>
          </w:p>
        </w:tc>
        <w:tc>
          <w:tcPr>
            <w:tcW w:w="850" w:type="dxa"/>
            <w:textDirection w:val="btLr"/>
            <w:vAlign w:val="center"/>
          </w:tcPr>
          <w:p w14:paraId="527FA134" w14:textId="02F76844" w:rsidR="009A3CA6" w:rsidRPr="004A6000" w:rsidRDefault="00323F49" w:rsidP="003D5424">
            <w:pPr>
              <w:spacing w:after="160" w:line="259" w:lineRule="auto"/>
              <w:ind w:left="113" w:right="113"/>
              <w:jc w:val="center"/>
              <w:rPr>
                <w:rFonts w:eastAsiaTheme="majorEastAsia"/>
                <w:spacing w:val="-10"/>
                <w:kern w:val="28"/>
                <w:szCs w:val="26"/>
              </w:rPr>
            </w:pPr>
            <w:r w:rsidRPr="00DA202D">
              <w:t>72</w:t>
            </w:r>
            <w:r>
              <w:t>.</w:t>
            </w:r>
            <w:r w:rsidRPr="00DA202D">
              <w:t>07</w:t>
            </w:r>
          </w:p>
        </w:tc>
        <w:tc>
          <w:tcPr>
            <w:tcW w:w="702" w:type="dxa"/>
            <w:textDirection w:val="btLr"/>
            <w:vAlign w:val="center"/>
          </w:tcPr>
          <w:p w14:paraId="0558270E" w14:textId="6C78F00E" w:rsidR="009A3CA6" w:rsidRPr="004A6000" w:rsidRDefault="00323F49" w:rsidP="003D5424">
            <w:pPr>
              <w:spacing w:after="160" w:line="259" w:lineRule="auto"/>
              <w:ind w:left="113" w:right="113"/>
              <w:jc w:val="center"/>
              <w:rPr>
                <w:rFonts w:eastAsiaTheme="majorEastAsia"/>
                <w:spacing w:val="-10"/>
                <w:kern w:val="28"/>
                <w:szCs w:val="26"/>
              </w:rPr>
            </w:pPr>
            <w:r w:rsidRPr="00DA202D">
              <w:t>78</w:t>
            </w:r>
            <w:r>
              <w:t>.</w:t>
            </w:r>
            <w:r w:rsidRPr="00DA202D">
              <w:t>82</w:t>
            </w:r>
          </w:p>
        </w:tc>
      </w:tr>
      <w:tr w:rsidR="009A3CA6" w:rsidRPr="004A6000" w14:paraId="1D13E745" w14:textId="77777777" w:rsidTr="003D5424">
        <w:trPr>
          <w:cantSplit/>
          <w:trHeight w:val="963"/>
        </w:trPr>
        <w:tc>
          <w:tcPr>
            <w:tcW w:w="426" w:type="dxa"/>
            <w:vMerge/>
            <w:textDirection w:val="btLr"/>
            <w:vAlign w:val="center"/>
          </w:tcPr>
          <w:p w14:paraId="7FFA75EE" w14:textId="77777777" w:rsidR="009A3CA6" w:rsidRPr="004A6000" w:rsidRDefault="009A3CA6" w:rsidP="003D5424">
            <w:pPr>
              <w:spacing w:after="160" w:line="259" w:lineRule="auto"/>
              <w:ind w:left="113" w:right="113"/>
              <w:jc w:val="center"/>
              <w:rPr>
                <w:rFonts w:eastAsiaTheme="majorEastAsia"/>
                <w:spacing w:val="-10"/>
                <w:kern w:val="28"/>
                <w:szCs w:val="26"/>
              </w:rPr>
            </w:pPr>
          </w:p>
        </w:tc>
        <w:tc>
          <w:tcPr>
            <w:tcW w:w="850" w:type="dxa"/>
            <w:textDirection w:val="btLr"/>
            <w:vAlign w:val="center"/>
          </w:tcPr>
          <w:p w14:paraId="468B3AA6" w14:textId="77777777" w:rsidR="009A3CA6" w:rsidRPr="004A6000" w:rsidRDefault="009A3CA6" w:rsidP="003D5424">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Cấu</w:t>
            </w:r>
            <w:proofErr w:type="spellEnd"/>
            <w:r>
              <w:rPr>
                <w:rFonts w:eastAsiaTheme="majorEastAsia"/>
                <w:spacing w:val="-10"/>
                <w:kern w:val="28"/>
                <w:szCs w:val="26"/>
              </w:rPr>
              <w:t xml:space="preserve"> </w:t>
            </w:r>
            <w:proofErr w:type="spellStart"/>
            <w:r>
              <w:rPr>
                <w:rFonts w:eastAsiaTheme="majorEastAsia"/>
                <w:spacing w:val="-10"/>
                <w:kern w:val="28"/>
                <w:szCs w:val="26"/>
              </w:rPr>
              <w:t>hình</w:t>
            </w:r>
            <w:proofErr w:type="spellEnd"/>
          </w:p>
        </w:tc>
        <w:tc>
          <w:tcPr>
            <w:tcW w:w="709" w:type="dxa"/>
            <w:textDirection w:val="btLr"/>
            <w:vAlign w:val="center"/>
          </w:tcPr>
          <w:p w14:paraId="6655D0A3" w14:textId="3B48080C" w:rsidR="009A3CA6" w:rsidRPr="004A6000" w:rsidRDefault="009A3CA6" w:rsidP="003D5424">
            <w:pPr>
              <w:spacing w:after="160" w:line="259" w:lineRule="auto"/>
              <w:ind w:left="113" w:right="113"/>
              <w:jc w:val="center"/>
              <w:rPr>
                <w:rFonts w:eastAsiaTheme="majorEastAsia"/>
                <w:spacing w:val="-10"/>
                <w:kern w:val="28"/>
                <w:szCs w:val="26"/>
              </w:rPr>
            </w:pPr>
            <w:r w:rsidRPr="00A51CF2">
              <w:t>80.69</w:t>
            </w:r>
          </w:p>
        </w:tc>
        <w:tc>
          <w:tcPr>
            <w:tcW w:w="709" w:type="dxa"/>
            <w:textDirection w:val="btLr"/>
            <w:vAlign w:val="center"/>
          </w:tcPr>
          <w:p w14:paraId="0531F15C" w14:textId="55699996" w:rsidR="009A3CA6" w:rsidRPr="004A6000" w:rsidRDefault="009A3CA6" w:rsidP="003D5424">
            <w:pPr>
              <w:spacing w:after="160" w:line="259" w:lineRule="auto"/>
              <w:ind w:left="113" w:right="113"/>
              <w:jc w:val="center"/>
              <w:rPr>
                <w:rFonts w:eastAsiaTheme="majorEastAsia"/>
                <w:spacing w:val="-10"/>
                <w:kern w:val="28"/>
                <w:szCs w:val="26"/>
              </w:rPr>
            </w:pPr>
            <w:r w:rsidRPr="00A51CF2">
              <w:t>93.14</w:t>
            </w:r>
          </w:p>
        </w:tc>
        <w:tc>
          <w:tcPr>
            <w:tcW w:w="850" w:type="dxa"/>
            <w:textDirection w:val="btLr"/>
            <w:vAlign w:val="center"/>
          </w:tcPr>
          <w:p w14:paraId="6804F85D" w14:textId="4F35F88B" w:rsidR="009A3CA6" w:rsidRPr="004A6000" w:rsidRDefault="009A3CA6" w:rsidP="003D5424">
            <w:pPr>
              <w:spacing w:after="160" w:line="259" w:lineRule="auto"/>
              <w:ind w:left="113" w:right="113"/>
              <w:jc w:val="center"/>
              <w:rPr>
                <w:rFonts w:eastAsiaTheme="majorEastAsia"/>
                <w:spacing w:val="-10"/>
                <w:kern w:val="28"/>
                <w:szCs w:val="26"/>
              </w:rPr>
            </w:pPr>
            <w:r w:rsidRPr="00A51CF2">
              <w:t>86.47</w:t>
            </w:r>
          </w:p>
        </w:tc>
        <w:tc>
          <w:tcPr>
            <w:tcW w:w="992" w:type="dxa"/>
            <w:textDirection w:val="btLr"/>
            <w:vAlign w:val="center"/>
          </w:tcPr>
          <w:p w14:paraId="21B8EC7E" w14:textId="0D0D6BBC" w:rsidR="009A3CA6" w:rsidRPr="004A6000" w:rsidRDefault="00323F49" w:rsidP="003D5424">
            <w:pPr>
              <w:spacing w:after="160" w:line="259" w:lineRule="auto"/>
              <w:ind w:left="113" w:right="113"/>
              <w:jc w:val="center"/>
              <w:rPr>
                <w:rFonts w:eastAsiaTheme="majorEastAsia"/>
                <w:spacing w:val="-10"/>
                <w:kern w:val="28"/>
                <w:szCs w:val="26"/>
              </w:rPr>
            </w:pPr>
            <w:r w:rsidRPr="00B473FF">
              <w:t>82.98</w:t>
            </w:r>
          </w:p>
        </w:tc>
        <w:tc>
          <w:tcPr>
            <w:tcW w:w="851" w:type="dxa"/>
            <w:textDirection w:val="btLr"/>
            <w:vAlign w:val="center"/>
          </w:tcPr>
          <w:p w14:paraId="4E55560B" w14:textId="56EAD27A" w:rsidR="009A3CA6" w:rsidRPr="004A6000" w:rsidRDefault="00323F49" w:rsidP="003D5424">
            <w:pPr>
              <w:spacing w:after="160" w:line="259" w:lineRule="auto"/>
              <w:ind w:left="113" w:right="113"/>
              <w:jc w:val="center"/>
              <w:rPr>
                <w:rFonts w:eastAsiaTheme="majorEastAsia"/>
                <w:spacing w:val="-10"/>
                <w:kern w:val="28"/>
                <w:szCs w:val="26"/>
              </w:rPr>
            </w:pPr>
            <w:r w:rsidRPr="00B473FF">
              <w:t>89.14</w:t>
            </w:r>
          </w:p>
        </w:tc>
        <w:tc>
          <w:tcPr>
            <w:tcW w:w="850" w:type="dxa"/>
            <w:textDirection w:val="btLr"/>
            <w:vAlign w:val="center"/>
          </w:tcPr>
          <w:p w14:paraId="3AD2CDA5" w14:textId="09998198" w:rsidR="009A3CA6" w:rsidRPr="004A6000" w:rsidRDefault="00323F49" w:rsidP="003D5424">
            <w:pPr>
              <w:spacing w:after="160" w:line="259" w:lineRule="auto"/>
              <w:ind w:left="113" w:right="113"/>
              <w:jc w:val="center"/>
              <w:rPr>
                <w:rFonts w:eastAsiaTheme="majorEastAsia"/>
                <w:spacing w:val="-10"/>
                <w:kern w:val="28"/>
                <w:szCs w:val="26"/>
              </w:rPr>
            </w:pPr>
            <w:r w:rsidRPr="00B473FF">
              <w:t>85.95</w:t>
            </w:r>
          </w:p>
        </w:tc>
        <w:tc>
          <w:tcPr>
            <w:tcW w:w="851" w:type="dxa"/>
            <w:textDirection w:val="btLr"/>
            <w:vAlign w:val="center"/>
          </w:tcPr>
          <w:p w14:paraId="44281120" w14:textId="5A8B385B" w:rsidR="009A3CA6" w:rsidRPr="004A6000" w:rsidRDefault="00323F49" w:rsidP="003D5424">
            <w:pPr>
              <w:spacing w:after="160" w:line="259" w:lineRule="auto"/>
              <w:ind w:left="113" w:right="113"/>
              <w:jc w:val="center"/>
              <w:rPr>
                <w:rFonts w:eastAsiaTheme="majorEastAsia"/>
                <w:spacing w:val="-10"/>
                <w:kern w:val="28"/>
                <w:szCs w:val="26"/>
              </w:rPr>
            </w:pPr>
            <w:r w:rsidRPr="00DA202D">
              <w:t>85</w:t>
            </w:r>
            <w:r>
              <w:t>.</w:t>
            </w:r>
            <w:r w:rsidRPr="00DA202D">
              <w:t>25</w:t>
            </w:r>
          </w:p>
        </w:tc>
        <w:tc>
          <w:tcPr>
            <w:tcW w:w="850" w:type="dxa"/>
            <w:textDirection w:val="btLr"/>
            <w:vAlign w:val="center"/>
          </w:tcPr>
          <w:p w14:paraId="5025DED4" w14:textId="3F75A404" w:rsidR="009A3CA6" w:rsidRPr="004A6000" w:rsidRDefault="00323F49" w:rsidP="003D5424">
            <w:pPr>
              <w:spacing w:after="160" w:line="259" w:lineRule="auto"/>
              <w:ind w:left="113" w:right="113"/>
              <w:jc w:val="center"/>
              <w:rPr>
                <w:rFonts w:eastAsiaTheme="majorEastAsia"/>
                <w:spacing w:val="-10"/>
                <w:kern w:val="28"/>
                <w:szCs w:val="26"/>
              </w:rPr>
            </w:pPr>
            <w:r w:rsidRPr="00DA202D">
              <w:t>89</w:t>
            </w:r>
            <w:r>
              <w:t>.</w:t>
            </w:r>
            <w:r w:rsidRPr="00DA202D">
              <w:t>14</w:t>
            </w:r>
          </w:p>
        </w:tc>
        <w:tc>
          <w:tcPr>
            <w:tcW w:w="702" w:type="dxa"/>
            <w:textDirection w:val="btLr"/>
            <w:vAlign w:val="center"/>
          </w:tcPr>
          <w:p w14:paraId="57E23B90" w14:textId="6051DC19" w:rsidR="009A3CA6" w:rsidRPr="004A6000" w:rsidRDefault="00323F49" w:rsidP="003D5424">
            <w:pPr>
              <w:spacing w:after="160" w:line="259" w:lineRule="auto"/>
              <w:ind w:left="113" w:right="113"/>
              <w:jc w:val="center"/>
              <w:rPr>
                <w:rFonts w:eastAsiaTheme="majorEastAsia"/>
                <w:spacing w:val="-10"/>
                <w:kern w:val="28"/>
                <w:szCs w:val="26"/>
              </w:rPr>
            </w:pPr>
            <w:r w:rsidRPr="00DA202D">
              <w:t>87</w:t>
            </w:r>
            <w:r>
              <w:t>.</w:t>
            </w:r>
            <w:r w:rsidRPr="00DA202D">
              <w:t>15</w:t>
            </w:r>
          </w:p>
        </w:tc>
      </w:tr>
      <w:tr w:rsidR="009A3CA6" w:rsidRPr="004A6000" w14:paraId="36E9C0B1" w14:textId="77777777" w:rsidTr="003D5424">
        <w:trPr>
          <w:cantSplit/>
          <w:trHeight w:val="1115"/>
        </w:trPr>
        <w:tc>
          <w:tcPr>
            <w:tcW w:w="1276" w:type="dxa"/>
            <w:gridSpan w:val="2"/>
            <w:textDirection w:val="btLr"/>
            <w:vAlign w:val="center"/>
          </w:tcPr>
          <w:p w14:paraId="1F9C0162" w14:textId="77777777" w:rsidR="009A3CA6" w:rsidRPr="004A6000" w:rsidRDefault="009A3CA6" w:rsidP="003D5424">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Độ</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đo</w:t>
            </w:r>
            <w:proofErr w:type="spellEnd"/>
          </w:p>
        </w:tc>
        <w:tc>
          <w:tcPr>
            <w:tcW w:w="709" w:type="dxa"/>
            <w:textDirection w:val="btLr"/>
            <w:vAlign w:val="center"/>
          </w:tcPr>
          <w:p w14:paraId="3EEDD2BC" w14:textId="568BD4B6" w:rsidR="009A3CA6" w:rsidRPr="004A6000" w:rsidRDefault="009A3CA6" w:rsidP="003D5424">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709" w:type="dxa"/>
            <w:textDirection w:val="btLr"/>
            <w:vAlign w:val="center"/>
          </w:tcPr>
          <w:p w14:paraId="44BA50BC" w14:textId="4D6C2CB9" w:rsidR="009A3CA6" w:rsidRPr="004A6000" w:rsidRDefault="009A3CA6" w:rsidP="003D5424">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850" w:type="dxa"/>
            <w:textDirection w:val="btLr"/>
            <w:vAlign w:val="center"/>
          </w:tcPr>
          <w:p w14:paraId="3AB81F5A" w14:textId="49FC908B" w:rsidR="009A3CA6" w:rsidRPr="004A6000" w:rsidRDefault="009A3CA6" w:rsidP="003D5424">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c>
          <w:tcPr>
            <w:tcW w:w="992" w:type="dxa"/>
            <w:textDirection w:val="btLr"/>
            <w:vAlign w:val="center"/>
          </w:tcPr>
          <w:p w14:paraId="44979E7B" w14:textId="79420E71" w:rsidR="009A3CA6" w:rsidRPr="004A6000" w:rsidRDefault="009A3CA6" w:rsidP="003D5424">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851" w:type="dxa"/>
            <w:textDirection w:val="btLr"/>
            <w:vAlign w:val="center"/>
          </w:tcPr>
          <w:p w14:paraId="07A7A5E9" w14:textId="7630FF1B" w:rsidR="009A3CA6" w:rsidRPr="004A6000" w:rsidRDefault="009A3CA6" w:rsidP="003D5424">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850" w:type="dxa"/>
            <w:textDirection w:val="btLr"/>
            <w:vAlign w:val="center"/>
          </w:tcPr>
          <w:p w14:paraId="45948B39" w14:textId="50B7AAF7" w:rsidR="009A3CA6" w:rsidRPr="004A6000" w:rsidRDefault="009A3CA6" w:rsidP="003D5424">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c>
          <w:tcPr>
            <w:tcW w:w="851" w:type="dxa"/>
            <w:textDirection w:val="btLr"/>
            <w:vAlign w:val="center"/>
          </w:tcPr>
          <w:p w14:paraId="6EADF0A8" w14:textId="31269ED2" w:rsidR="009A3CA6" w:rsidRPr="004A6000" w:rsidRDefault="009A3CA6" w:rsidP="003D5424">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850" w:type="dxa"/>
            <w:textDirection w:val="btLr"/>
            <w:vAlign w:val="center"/>
          </w:tcPr>
          <w:p w14:paraId="21F64CE7" w14:textId="31A7B701" w:rsidR="009A3CA6" w:rsidRPr="004A6000" w:rsidRDefault="009A3CA6" w:rsidP="003D5424">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702" w:type="dxa"/>
            <w:textDirection w:val="btLr"/>
            <w:vAlign w:val="center"/>
          </w:tcPr>
          <w:p w14:paraId="00F0F4BE" w14:textId="0A247D9B" w:rsidR="009A3CA6" w:rsidRPr="004A6000" w:rsidRDefault="009A3CA6" w:rsidP="003D5424">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r>
      <w:tr w:rsidR="009A3CA6" w:rsidRPr="004A6000" w14:paraId="6C42C544" w14:textId="77777777" w:rsidTr="003D5424">
        <w:trPr>
          <w:cantSplit/>
          <w:trHeight w:val="1755"/>
        </w:trPr>
        <w:tc>
          <w:tcPr>
            <w:tcW w:w="1276" w:type="dxa"/>
            <w:gridSpan w:val="2"/>
            <w:textDirection w:val="btLr"/>
            <w:vAlign w:val="center"/>
          </w:tcPr>
          <w:p w14:paraId="40920B76" w14:textId="77777777" w:rsidR="009A3CA6" w:rsidRPr="004A6000" w:rsidRDefault="009A3CA6" w:rsidP="003D5424">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Mô</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hình</w:t>
            </w:r>
            <w:proofErr w:type="spellEnd"/>
          </w:p>
        </w:tc>
        <w:tc>
          <w:tcPr>
            <w:tcW w:w="2268" w:type="dxa"/>
            <w:gridSpan w:val="3"/>
            <w:textDirection w:val="btLr"/>
            <w:vAlign w:val="center"/>
          </w:tcPr>
          <w:p w14:paraId="3DCE85E9" w14:textId="1A14A9B6" w:rsidR="009A3CA6" w:rsidRPr="004A6000" w:rsidRDefault="000143B5" w:rsidP="003D5424">
            <w:pPr>
              <w:spacing w:after="160" w:line="259" w:lineRule="auto"/>
              <w:ind w:left="113" w:right="113"/>
              <w:jc w:val="center"/>
              <w:rPr>
                <w:rFonts w:eastAsiaTheme="majorEastAsia"/>
                <w:spacing w:val="-10"/>
                <w:kern w:val="28"/>
                <w:szCs w:val="26"/>
              </w:rPr>
            </w:pPr>
            <w:proofErr w:type="gramStart"/>
            <w:r>
              <w:rPr>
                <w:i/>
                <w:szCs w:val="26"/>
              </w:rPr>
              <w:t>Bagging(</w:t>
            </w:r>
            <w:proofErr w:type="gramEnd"/>
            <w:r>
              <w:rPr>
                <w:i/>
                <w:szCs w:val="26"/>
              </w:rPr>
              <w:t>base= Decision Tree)</w:t>
            </w:r>
            <w:r w:rsidR="009A3CA6" w:rsidRPr="009A3CA6">
              <w:rPr>
                <w:i/>
                <w:szCs w:val="26"/>
              </w:rPr>
              <w:t xml:space="preserve">  </w:t>
            </w:r>
            <w:r w:rsidR="009A3CA6">
              <w:rPr>
                <w:i/>
                <w:szCs w:val="26"/>
              </w:rPr>
              <w:t>(</w:t>
            </w:r>
            <w:r w:rsidR="009A3CA6" w:rsidRPr="009A3CA6">
              <w:rPr>
                <w:i/>
                <w:szCs w:val="26"/>
              </w:rPr>
              <w:t xml:space="preserve">Over Sampling = 0.6 + </w:t>
            </w:r>
            <w:r w:rsidR="003D5424">
              <w:rPr>
                <w:i/>
                <w:szCs w:val="26"/>
              </w:rPr>
              <w:t xml:space="preserve">      </w:t>
            </w:r>
            <w:r w:rsidR="009A3CA6" w:rsidRPr="009A3CA6">
              <w:rPr>
                <w:i/>
                <w:szCs w:val="26"/>
              </w:rPr>
              <w:t>Score &gt; 1</w:t>
            </w:r>
            <w:r w:rsidR="009A3CA6">
              <w:rPr>
                <w:i/>
                <w:szCs w:val="26"/>
              </w:rPr>
              <w:t>)</w:t>
            </w:r>
          </w:p>
        </w:tc>
        <w:tc>
          <w:tcPr>
            <w:tcW w:w="2693" w:type="dxa"/>
            <w:gridSpan w:val="3"/>
            <w:textDirection w:val="btLr"/>
            <w:vAlign w:val="center"/>
          </w:tcPr>
          <w:p w14:paraId="36F3FF88" w14:textId="37C2E6CF" w:rsidR="009A3CA6" w:rsidRPr="004A6000" w:rsidRDefault="000143B5" w:rsidP="003D5424">
            <w:pPr>
              <w:spacing w:after="160" w:line="259" w:lineRule="auto"/>
              <w:ind w:left="113" w:right="113"/>
              <w:jc w:val="center"/>
              <w:rPr>
                <w:rFonts w:eastAsiaTheme="majorEastAsia"/>
                <w:spacing w:val="-10"/>
                <w:kern w:val="28"/>
                <w:szCs w:val="26"/>
              </w:rPr>
            </w:pPr>
            <w:proofErr w:type="gramStart"/>
            <w:r>
              <w:rPr>
                <w:i/>
                <w:szCs w:val="26"/>
              </w:rPr>
              <w:t>Bagging(</w:t>
            </w:r>
            <w:proofErr w:type="gramEnd"/>
            <w:r>
              <w:rPr>
                <w:i/>
                <w:szCs w:val="26"/>
              </w:rPr>
              <w:t>base =</w:t>
            </w:r>
            <w:r w:rsidR="00395BF8">
              <w:rPr>
                <w:i/>
                <w:szCs w:val="26"/>
              </w:rPr>
              <w:t>Logistic Regression</w:t>
            </w:r>
            <w:r>
              <w:rPr>
                <w:i/>
                <w:szCs w:val="26"/>
              </w:rPr>
              <w:t>)</w:t>
            </w:r>
            <w:r w:rsidR="00395BF8">
              <w:rPr>
                <w:i/>
                <w:szCs w:val="26"/>
              </w:rPr>
              <w:t xml:space="preserve"> </w:t>
            </w:r>
            <w:r w:rsidR="009A3CA6" w:rsidRPr="00AE7460">
              <w:rPr>
                <w:i/>
                <w:szCs w:val="26"/>
              </w:rPr>
              <w:t xml:space="preserve">(Random </w:t>
            </w:r>
            <w:r w:rsidR="00395BF8">
              <w:rPr>
                <w:i/>
                <w:szCs w:val="26"/>
              </w:rPr>
              <w:t>Over</w:t>
            </w:r>
            <w:r w:rsidR="009A3CA6" w:rsidRPr="00AE7460">
              <w:rPr>
                <w:i/>
                <w:szCs w:val="26"/>
              </w:rPr>
              <w:t xml:space="preserve"> sampling = 0.</w:t>
            </w:r>
            <w:r w:rsidR="00395BF8">
              <w:rPr>
                <w:i/>
                <w:szCs w:val="26"/>
              </w:rPr>
              <w:t>7</w:t>
            </w:r>
            <w:r w:rsidR="009A3CA6" w:rsidRPr="00AE7460">
              <w:rPr>
                <w:i/>
                <w:szCs w:val="26"/>
              </w:rPr>
              <w:t xml:space="preserve"> +</w:t>
            </w:r>
            <w:r w:rsidR="003D5424">
              <w:rPr>
                <w:i/>
                <w:szCs w:val="26"/>
              </w:rPr>
              <w:t xml:space="preserve">     </w:t>
            </w:r>
            <w:r w:rsidR="009A3CA6" w:rsidRPr="00AE7460">
              <w:rPr>
                <w:i/>
                <w:szCs w:val="26"/>
              </w:rPr>
              <w:t xml:space="preserve"> Score &gt; 15)</w:t>
            </w:r>
          </w:p>
        </w:tc>
        <w:tc>
          <w:tcPr>
            <w:tcW w:w="2403" w:type="dxa"/>
            <w:gridSpan w:val="3"/>
            <w:textDirection w:val="btLr"/>
            <w:vAlign w:val="center"/>
          </w:tcPr>
          <w:p w14:paraId="499ECD9C" w14:textId="2D553158" w:rsidR="009A3CA6" w:rsidRPr="004A6000" w:rsidRDefault="000143B5" w:rsidP="003D5424">
            <w:pPr>
              <w:keepNext/>
              <w:spacing w:after="160" w:line="259" w:lineRule="auto"/>
              <w:ind w:left="113" w:right="113"/>
              <w:jc w:val="center"/>
              <w:rPr>
                <w:rFonts w:eastAsiaTheme="majorEastAsia"/>
                <w:spacing w:val="-10"/>
                <w:kern w:val="28"/>
                <w:szCs w:val="26"/>
              </w:rPr>
            </w:pPr>
            <w:proofErr w:type="gramStart"/>
            <w:r>
              <w:rPr>
                <w:i/>
                <w:szCs w:val="26"/>
              </w:rPr>
              <w:t>Bagging(</w:t>
            </w:r>
            <w:proofErr w:type="gramEnd"/>
            <w:r>
              <w:rPr>
                <w:i/>
                <w:szCs w:val="26"/>
              </w:rPr>
              <w:t>base =</w:t>
            </w:r>
            <w:r w:rsidR="00395BF8">
              <w:rPr>
                <w:i/>
                <w:szCs w:val="26"/>
              </w:rPr>
              <w:t>SVM</w:t>
            </w:r>
            <w:r w:rsidR="00C87E48">
              <w:rPr>
                <w:i/>
                <w:szCs w:val="26"/>
              </w:rPr>
              <w:t>)</w:t>
            </w:r>
            <w:r w:rsidR="009A3CA6" w:rsidRPr="00AE7460">
              <w:rPr>
                <w:i/>
                <w:szCs w:val="26"/>
              </w:rPr>
              <w:t xml:space="preserve"> (Random Over sampling = 0.</w:t>
            </w:r>
            <w:r w:rsidR="00395BF8">
              <w:rPr>
                <w:i/>
                <w:szCs w:val="26"/>
              </w:rPr>
              <w:t>1</w:t>
            </w:r>
            <w:r w:rsidR="009A3CA6">
              <w:rPr>
                <w:i/>
                <w:szCs w:val="26"/>
              </w:rPr>
              <w:t xml:space="preserve"> + </w:t>
            </w:r>
            <w:r w:rsidR="00C87E48">
              <w:rPr>
                <w:i/>
                <w:szCs w:val="26"/>
              </w:rPr>
              <w:t xml:space="preserve">       </w:t>
            </w:r>
            <w:r w:rsidR="009A3CA6">
              <w:rPr>
                <w:i/>
                <w:szCs w:val="26"/>
              </w:rPr>
              <w:t>Score &gt; 1</w:t>
            </w:r>
            <w:r w:rsidR="009A3CA6" w:rsidRPr="00AE7460">
              <w:rPr>
                <w:i/>
                <w:szCs w:val="26"/>
              </w:rPr>
              <w:t>)</w:t>
            </w:r>
          </w:p>
        </w:tc>
      </w:tr>
    </w:tbl>
    <w:p w14:paraId="5896BB9C" w14:textId="3057CF8F" w:rsidR="009A3CA6" w:rsidRPr="000143B5" w:rsidRDefault="000C07FF" w:rsidP="000052B3">
      <w:pPr>
        <w:pStyle w:val="Caption"/>
      </w:pPr>
      <w:bookmarkStart w:id="98" w:name="_Toc69131435"/>
      <w:proofErr w:type="spellStart"/>
      <w:r w:rsidRPr="000143B5">
        <w:t>Bảng</w:t>
      </w:r>
      <w:proofErr w:type="spellEnd"/>
      <w:r w:rsidRPr="000143B5">
        <w:t xml:space="preserve"> </w:t>
      </w:r>
      <w:fldSimple w:instr=" STYLEREF 1 \s ">
        <w:r w:rsidR="00AE4C36">
          <w:rPr>
            <w:noProof/>
          </w:rPr>
          <w:t>5</w:t>
        </w:r>
      </w:fldSimple>
      <w:r w:rsidR="000052B3">
        <w:noBreakHyphen/>
      </w:r>
      <w:fldSimple w:instr=" SEQ Bảng \* ARABIC \s 1 ">
        <w:r w:rsidR="00AE4C36">
          <w:rPr>
            <w:noProof/>
          </w:rPr>
          <w:t>10</w:t>
        </w:r>
      </w:fldSimple>
      <w:r w:rsidRPr="000143B5">
        <w:t xml:space="preserve">. </w:t>
      </w:r>
      <w:proofErr w:type="spellStart"/>
      <w:r w:rsidR="009A3CA6" w:rsidRPr="000143B5">
        <w:t>Kết</w:t>
      </w:r>
      <w:proofErr w:type="spellEnd"/>
      <w:r w:rsidR="009A3CA6" w:rsidRPr="000143B5">
        <w:t xml:space="preserve"> </w:t>
      </w:r>
      <w:proofErr w:type="spellStart"/>
      <w:r w:rsidR="009A3CA6" w:rsidRPr="000143B5">
        <w:t>quả</w:t>
      </w:r>
      <w:proofErr w:type="spellEnd"/>
      <w:r w:rsidR="009A3CA6" w:rsidRPr="000143B5">
        <w:t xml:space="preserve"> </w:t>
      </w:r>
      <w:proofErr w:type="spellStart"/>
      <w:r w:rsidR="00D613B7" w:rsidRPr="000143B5">
        <w:t>với</w:t>
      </w:r>
      <w:proofErr w:type="spellEnd"/>
      <w:r w:rsidR="00D613B7" w:rsidRPr="000143B5">
        <w:t xml:space="preserve"> </w:t>
      </w:r>
      <w:proofErr w:type="spellStart"/>
      <w:r w:rsidR="00D613B7" w:rsidRPr="000143B5">
        <w:t>các</w:t>
      </w:r>
      <w:proofErr w:type="spellEnd"/>
      <w:r w:rsidR="00D613B7" w:rsidRPr="000143B5">
        <w:t xml:space="preserve"> </w:t>
      </w:r>
      <w:proofErr w:type="spellStart"/>
      <w:r w:rsidR="009A3CA6" w:rsidRPr="000143B5">
        <w:t>mô</w:t>
      </w:r>
      <w:proofErr w:type="spellEnd"/>
      <w:r w:rsidR="009A3CA6" w:rsidRPr="000143B5">
        <w:t xml:space="preserve"> </w:t>
      </w:r>
      <w:proofErr w:type="spellStart"/>
      <w:r w:rsidR="009A3CA6" w:rsidRPr="000143B5">
        <w:t>hình</w:t>
      </w:r>
      <w:proofErr w:type="spellEnd"/>
      <w:r w:rsidR="009A3CA6" w:rsidRPr="000143B5">
        <w:t xml:space="preserve"> </w:t>
      </w:r>
      <w:proofErr w:type="spellStart"/>
      <w:r w:rsidR="009A3CA6" w:rsidRPr="000143B5">
        <w:t>kết</w:t>
      </w:r>
      <w:proofErr w:type="spellEnd"/>
      <w:r w:rsidR="009A3CA6" w:rsidRPr="000143B5">
        <w:t xml:space="preserve"> </w:t>
      </w:r>
      <w:proofErr w:type="spellStart"/>
      <w:r w:rsidR="009A3CA6" w:rsidRPr="000143B5">
        <w:t>hợp</w:t>
      </w:r>
      <w:proofErr w:type="spellEnd"/>
      <w:r w:rsidR="009A3CA6" w:rsidRPr="000143B5">
        <w:t xml:space="preserve"> </w:t>
      </w:r>
      <w:proofErr w:type="spellStart"/>
      <w:r w:rsidR="00D613B7" w:rsidRPr="000143B5">
        <w:t>kỹ</w:t>
      </w:r>
      <w:proofErr w:type="spellEnd"/>
      <w:r w:rsidR="00D613B7" w:rsidRPr="000143B5">
        <w:t xml:space="preserve"> </w:t>
      </w:r>
      <w:proofErr w:type="spellStart"/>
      <w:r w:rsidR="00D613B7" w:rsidRPr="000143B5">
        <w:t>thuật</w:t>
      </w:r>
      <w:proofErr w:type="spellEnd"/>
      <w:r w:rsidR="00D613B7" w:rsidRPr="000143B5">
        <w:t xml:space="preserve"> Bagging</w:t>
      </w:r>
      <w:r w:rsidR="009A3CA6" w:rsidRPr="000143B5">
        <w:t xml:space="preserve"> </w:t>
      </w:r>
      <w:proofErr w:type="spellStart"/>
      <w:r w:rsidR="009A3CA6" w:rsidRPr="000143B5">
        <w:t>trên</w:t>
      </w:r>
      <w:proofErr w:type="spellEnd"/>
      <w:r w:rsidR="009A3CA6" w:rsidRPr="000143B5">
        <w:t xml:space="preserve"> </w:t>
      </w:r>
      <w:proofErr w:type="spellStart"/>
      <w:r w:rsidR="009A3CA6" w:rsidRPr="000143B5">
        <w:t>dữ</w:t>
      </w:r>
      <w:proofErr w:type="spellEnd"/>
      <w:r w:rsidR="009A3CA6" w:rsidRPr="000143B5">
        <w:t xml:space="preserve"> </w:t>
      </w:r>
      <w:proofErr w:type="spellStart"/>
      <w:r w:rsidR="009A3CA6" w:rsidRPr="000143B5">
        <w:t>liệu</w:t>
      </w:r>
      <w:proofErr w:type="spellEnd"/>
      <w:r w:rsidR="009A3CA6" w:rsidRPr="000143B5">
        <w:t xml:space="preserve"> </w:t>
      </w:r>
      <w:proofErr w:type="spellStart"/>
      <w:r w:rsidR="001B21B8" w:rsidRPr="000143B5">
        <w:t>c</w:t>
      </w:r>
      <w:r w:rsidR="009A3CA6" w:rsidRPr="000143B5">
        <w:t>ông</w:t>
      </w:r>
      <w:proofErr w:type="spellEnd"/>
      <w:r w:rsidR="009A3CA6" w:rsidRPr="000143B5">
        <w:t xml:space="preserve"> </w:t>
      </w:r>
      <w:proofErr w:type="spellStart"/>
      <w:r w:rsidR="009A3CA6" w:rsidRPr="000143B5">
        <w:t>nghệ</w:t>
      </w:r>
      <w:proofErr w:type="spellEnd"/>
      <w:r w:rsidR="009A3CA6" w:rsidRPr="000143B5">
        <w:t xml:space="preserve"> </w:t>
      </w:r>
      <w:proofErr w:type="spellStart"/>
      <w:r w:rsidR="001B21B8" w:rsidRPr="000143B5">
        <w:t>s</w:t>
      </w:r>
      <w:r w:rsidR="009A3CA6" w:rsidRPr="000143B5">
        <w:t>hopee</w:t>
      </w:r>
      <w:bookmarkEnd w:id="98"/>
      <w:proofErr w:type="spellEnd"/>
    </w:p>
    <w:p w14:paraId="191515F9" w14:textId="77777777" w:rsidR="00AE7460" w:rsidRPr="003B5DA6" w:rsidRDefault="00AE7460" w:rsidP="003B5DA6">
      <w:pPr>
        <w:spacing w:after="160" w:line="259" w:lineRule="auto"/>
        <w:jc w:val="center"/>
        <w:rPr>
          <w:b/>
          <w:bCs/>
        </w:rPr>
      </w:pPr>
    </w:p>
    <w:p w14:paraId="2756553F" w14:textId="7977CAC9" w:rsidR="00194023" w:rsidRPr="006B659E" w:rsidRDefault="006B659E" w:rsidP="004A4137">
      <w:pPr>
        <w:jc w:val="left"/>
      </w:pP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bảng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Công</w:t>
      </w:r>
      <w:proofErr w:type="spellEnd"/>
      <w:r>
        <w:t xml:space="preserve"> </w:t>
      </w:r>
      <w:proofErr w:type="spellStart"/>
      <w:r>
        <w:t>nghệ</w:t>
      </w:r>
      <w:proofErr w:type="spellEnd"/>
      <w:r>
        <w:t xml:space="preserve"> Tiki </w:t>
      </w:r>
      <w:proofErr w:type="spellStart"/>
      <w:r>
        <w:t>với</w:t>
      </w:r>
      <w:proofErr w:type="spellEnd"/>
      <w:r>
        <w:t xml:space="preserve"> </w:t>
      </w:r>
      <w:proofErr w:type="spellStart"/>
      <w:r>
        <w:t>cách</w:t>
      </w:r>
      <w:proofErr w:type="spellEnd"/>
      <w:r>
        <w:t xml:space="preserve"> </w:t>
      </w:r>
      <w:proofErr w:type="spellStart"/>
      <w:r>
        <w:t>biểu</w:t>
      </w:r>
      <w:proofErr w:type="spellEnd"/>
      <w:r>
        <w:t xml:space="preserve"> </w:t>
      </w:r>
      <w:proofErr w:type="spellStart"/>
      <w:r>
        <w:t>diễn</w:t>
      </w:r>
      <w:proofErr w:type="spellEnd"/>
      <w:r>
        <w:t xml:space="preserve"> one-hot:</w:t>
      </w:r>
    </w:p>
    <w:tbl>
      <w:tblPr>
        <w:tblStyle w:val="TableGrid"/>
        <w:tblW w:w="9066" w:type="dxa"/>
        <w:tblInd w:w="-5" w:type="dxa"/>
        <w:tblLayout w:type="fixed"/>
        <w:tblLook w:val="04A0" w:firstRow="1" w:lastRow="0" w:firstColumn="1" w:lastColumn="0" w:noHBand="0" w:noVBand="1"/>
      </w:tblPr>
      <w:tblGrid>
        <w:gridCol w:w="540"/>
        <w:gridCol w:w="754"/>
        <w:gridCol w:w="647"/>
        <w:gridCol w:w="647"/>
        <w:gridCol w:w="647"/>
        <w:gridCol w:w="647"/>
        <w:gridCol w:w="648"/>
        <w:gridCol w:w="648"/>
        <w:gridCol w:w="648"/>
        <w:gridCol w:w="648"/>
        <w:gridCol w:w="648"/>
        <w:gridCol w:w="648"/>
        <w:gridCol w:w="648"/>
        <w:gridCol w:w="648"/>
      </w:tblGrid>
      <w:tr w:rsidR="00492C6C" w:rsidRPr="004A6000" w14:paraId="5889A401" w14:textId="77777777" w:rsidTr="006B659E">
        <w:trPr>
          <w:cantSplit/>
          <w:trHeight w:val="836"/>
        </w:trPr>
        <w:tc>
          <w:tcPr>
            <w:tcW w:w="1294" w:type="dxa"/>
            <w:gridSpan w:val="2"/>
            <w:textDirection w:val="btLr"/>
          </w:tcPr>
          <w:p w14:paraId="4755743F" w14:textId="77777777" w:rsidR="00492C6C" w:rsidRPr="004A6000" w:rsidRDefault="00492C6C"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Micro (%)</w:t>
            </w:r>
          </w:p>
        </w:tc>
        <w:tc>
          <w:tcPr>
            <w:tcW w:w="647" w:type="dxa"/>
            <w:textDirection w:val="btLr"/>
            <w:vAlign w:val="bottom"/>
          </w:tcPr>
          <w:p w14:paraId="6C531DE2" w14:textId="77777777" w:rsidR="00492C6C" w:rsidRDefault="00EE3DFD"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62.37</w:t>
            </w:r>
          </w:p>
          <w:p w14:paraId="34596549" w14:textId="7C846FAA" w:rsidR="00492C6C" w:rsidRPr="004A6000" w:rsidRDefault="00492C6C" w:rsidP="00036295">
            <w:pPr>
              <w:spacing w:after="160" w:line="259" w:lineRule="auto"/>
              <w:ind w:left="113" w:right="113"/>
              <w:rPr>
                <w:rFonts w:eastAsiaTheme="majorEastAsia"/>
                <w:spacing w:val="-10"/>
                <w:kern w:val="28"/>
                <w:szCs w:val="26"/>
              </w:rPr>
            </w:pPr>
          </w:p>
        </w:tc>
        <w:tc>
          <w:tcPr>
            <w:tcW w:w="647" w:type="dxa"/>
            <w:textDirection w:val="btLr"/>
            <w:vAlign w:val="bottom"/>
          </w:tcPr>
          <w:p w14:paraId="648F7789" w14:textId="36F6C921" w:rsidR="00492C6C" w:rsidRPr="004A6000" w:rsidRDefault="00EE3DFD"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63.01</w:t>
            </w:r>
          </w:p>
        </w:tc>
        <w:tc>
          <w:tcPr>
            <w:tcW w:w="647" w:type="dxa"/>
            <w:textDirection w:val="btLr"/>
            <w:vAlign w:val="bottom"/>
          </w:tcPr>
          <w:p w14:paraId="6EE9B0B0" w14:textId="559BA89E" w:rsidR="00492C6C" w:rsidRPr="004A6000" w:rsidRDefault="00EE3DFD"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62.69</w:t>
            </w:r>
          </w:p>
        </w:tc>
        <w:tc>
          <w:tcPr>
            <w:tcW w:w="647" w:type="dxa"/>
            <w:textDirection w:val="btLr"/>
            <w:vAlign w:val="bottom"/>
          </w:tcPr>
          <w:p w14:paraId="162C3BB0" w14:textId="2915D55D" w:rsidR="00492C6C" w:rsidRPr="004A6000" w:rsidRDefault="002A2694" w:rsidP="006B659E">
            <w:pPr>
              <w:spacing w:after="160" w:line="259" w:lineRule="auto"/>
              <w:ind w:left="113" w:right="113"/>
              <w:jc w:val="center"/>
              <w:rPr>
                <w:rFonts w:eastAsiaTheme="majorEastAsia"/>
                <w:spacing w:val="-10"/>
                <w:kern w:val="28"/>
                <w:szCs w:val="26"/>
              </w:rPr>
            </w:pPr>
            <w:r w:rsidRPr="00AC2C6B">
              <w:t>90</w:t>
            </w:r>
            <w:r>
              <w:t>.</w:t>
            </w:r>
            <w:r w:rsidRPr="00AC2C6B">
              <w:t>38</w:t>
            </w:r>
          </w:p>
        </w:tc>
        <w:tc>
          <w:tcPr>
            <w:tcW w:w="648" w:type="dxa"/>
            <w:textDirection w:val="btLr"/>
            <w:vAlign w:val="bottom"/>
          </w:tcPr>
          <w:p w14:paraId="39FA8A35" w14:textId="45A7075F" w:rsidR="00492C6C" w:rsidRPr="004A6000" w:rsidRDefault="002A2694" w:rsidP="006B659E">
            <w:pPr>
              <w:spacing w:after="160" w:line="259" w:lineRule="auto"/>
              <w:ind w:left="113" w:right="113"/>
              <w:jc w:val="center"/>
              <w:rPr>
                <w:rFonts w:eastAsiaTheme="majorEastAsia"/>
                <w:spacing w:val="-10"/>
                <w:kern w:val="28"/>
                <w:szCs w:val="26"/>
              </w:rPr>
            </w:pPr>
            <w:r w:rsidRPr="00AC2C6B">
              <w:t>14</w:t>
            </w:r>
            <w:r>
              <w:t>.</w:t>
            </w:r>
            <w:r w:rsidRPr="00AC2C6B">
              <w:t>45</w:t>
            </w:r>
          </w:p>
        </w:tc>
        <w:tc>
          <w:tcPr>
            <w:tcW w:w="648" w:type="dxa"/>
            <w:textDirection w:val="btLr"/>
            <w:vAlign w:val="bottom"/>
          </w:tcPr>
          <w:p w14:paraId="5B94E0BA" w14:textId="33D29AA5" w:rsidR="00492C6C" w:rsidRPr="004A6000" w:rsidRDefault="002A2694" w:rsidP="006B659E">
            <w:pPr>
              <w:spacing w:after="160" w:line="259" w:lineRule="auto"/>
              <w:ind w:left="113" w:right="113"/>
              <w:jc w:val="center"/>
              <w:rPr>
                <w:rFonts w:eastAsiaTheme="majorEastAsia"/>
                <w:spacing w:val="-10"/>
                <w:kern w:val="28"/>
                <w:szCs w:val="26"/>
              </w:rPr>
            </w:pPr>
            <w:r w:rsidRPr="00AC2C6B">
              <w:t>24</w:t>
            </w:r>
            <w:r>
              <w:t>.</w:t>
            </w:r>
            <w:r w:rsidRPr="00AC2C6B">
              <w:t>91</w:t>
            </w:r>
          </w:p>
        </w:tc>
        <w:tc>
          <w:tcPr>
            <w:tcW w:w="648" w:type="dxa"/>
            <w:textDirection w:val="btLr"/>
            <w:vAlign w:val="bottom"/>
          </w:tcPr>
          <w:p w14:paraId="797E38BA" w14:textId="50FD6F2F" w:rsidR="00492C6C" w:rsidRPr="004A6000" w:rsidRDefault="001317B9" w:rsidP="006B659E">
            <w:pPr>
              <w:spacing w:after="160" w:line="259" w:lineRule="auto"/>
              <w:ind w:left="113" w:right="113"/>
              <w:jc w:val="center"/>
              <w:rPr>
                <w:rFonts w:eastAsiaTheme="majorEastAsia"/>
                <w:spacing w:val="-10"/>
                <w:kern w:val="28"/>
                <w:szCs w:val="26"/>
              </w:rPr>
            </w:pPr>
            <w:r w:rsidRPr="000D60C9">
              <w:t>81</w:t>
            </w:r>
            <w:r>
              <w:t>.</w:t>
            </w:r>
            <w:r w:rsidRPr="000D60C9">
              <w:t>23</w:t>
            </w:r>
          </w:p>
        </w:tc>
        <w:tc>
          <w:tcPr>
            <w:tcW w:w="648" w:type="dxa"/>
            <w:textDirection w:val="btLr"/>
            <w:vAlign w:val="bottom"/>
          </w:tcPr>
          <w:p w14:paraId="7A532CC1" w14:textId="3B5C2520" w:rsidR="00492C6C" w:rsidRPr="004A6000" w:rsidRDefault="001317B9" w:rsidP="006B659E">
            <w:pPr>
              <w:spacing w:after="160" w:line="259" w:lineRule="auto"/>
              <w:ind w:left="113" w:right="113"/>
              <w:jc w:val="center"/>
              <w:rPr>
                <w:rFonts w:eastAsiaTheme="majorEastAsia"/>
                <w:spacing w:val="-10"/>
                <w:kern w:val="28"/>
                <w:szCs w:val="26"/>
              </w:rPr>
            </w:pPr>
            <w:r w:rsidRPr="000D60C9">
              <w:t>59</w:t>
            </w:r>
            <w:r>
              <w:t>.</w:t>
            </w:r>
            <w:r w:rsidRPr="000D60C9">
              <w:t>43</w:t>
            </w:r>
          </w:p>
        </w:tc>
        <w:tc>
          <w:tcPr>
            <w:tcW w:w="648" w:type="dxa"/>
            <w:textDirection w:val="btLr"/>
            <w:vAlign w:val="bottom"/>
          </w:tcPr>
          <w:p w14:paraId="63E8EB9C" w14:textId="532A8D0A" w:rsidR="00492C6C" w:rsidRPr="004A6000" w:rsidRDefault="001317B9" w:rsidP="006B659E">
            <w:pPr>
              <w:spacing w:after="160" w:line="259" w:lineRule="auto"/>
              <w:ind w:left="113" w:right="113"/>
              <w:jc w:val="center"/>
              <w:rPr>
                <w:rFonts w:eastAsiaTheme="majorEastAsia"/>
                <w:spacing w:val="-10"/>
                <w:kern w:val="28"/>
                <w:szCs w:val="26"/>
              </w:rPr>
            </w:pPr>
            <w:r w:rsidRPr="000D60C9">
              <w:t>68</w:t>
            </w:r>
            <w:r>
              <w:t>.</w:t>
            </w:r>
            <w:r w:rsidRPr="000D60C9">
              <w:t>64</w:t>
            </w:r>
          </w:p>
        </w:tc>
        <w:tc>
          <w:tcPr>
            <w:tcW w:w="648" w:type="dxa"/>
            <w:textDirection w:val="btLr"/>
            <w:vAlign w:val="bottom"/>
          </w:tcPr>
          <w:p w14:paraId="79A3B77B" w14:textId="79F9F679" w:rsidR="00492C6C" w:rsidRPr="004A6000" w:rsidRDefault="004723C6"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78.54</w:t>
            </w:r>
          </w:p>
        </w:tc>
        <w:tc>
          <w:tcPr>
            <w:tcW w:w="648" w:type="dxa"/>
            <w:textDirection w:val="btLr"/>
            <w:vAlign w:val="bottom"/>
          </w:tcPr>
          <w:p w14:paraId="18C2D489" w14:textId="5094AFF8" w:rsidR="00492C6C" w:rsidRPr="004A6000" w:rsidRDefault="004723C6"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64.14</w:t>
            </w:r>
          </w:p>
        </w:tc>
        <w:tc>
          <w:tcPr>
            <w:tcW w:w="648" w:type="dxa"/>
            <w:textDirection w:val="btLr"/>
            <w:vAlign w:val="bottom"/>
          </w:tcPr>
          <w:p w14:paraId="05604026" w14:textId="6746D236" w:rsidR="00492C6C" w:rsidRPr="004A6000" w:rsidRDefault="004723C6"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70.61</w:t>
            </w:r>
          </w:p>
        </w:tc>
      </w:tr>
      <w:tr w:rsidR="00492C6C" w:rsidRPr="004A6000" w14:paraId="6562A93F" w14:textId="77777777" w:rsidTr="006B659E">
        <w:trPr>
          <w:cantSplit/>
          <w:trHeight w:val="863"/>
        </w:trPr>
        <w:tc>
          <w:tcPr>
            <w:tcW w:w="1294" w:type="dxa"/>
            <w:gridSpan w:val="2"/>
            <w:textDirection w:val="btLr"/>
          </w:tcPr>
          <w:p w14:paraId="3365AF07" w14:textId="77777777" w:rsidR="00492C6C" w:rsidRPr="004A6000" w:rsidRDefault="00492C6C"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Macro (%)</w:t>
            </w:r>
          </w:p>
        </w:tc>
        <w:tc>
          <w:tcPr>
            <w:tcW w:w="647" w:type="dxa"/>
            <w:textDirection w:val="btLr"/>
            <w:vAlign w:val="bottom"/>
          </w:tcPr>
          <w:p w14:paraId="4115DC7C" w14:textId="5ADAFB9E" w:rsidR="00492C6C" w:rsidRDefault="00DD7E48" w:rsidP="006B659E">
            <w:pPr>
              <w:spacing w:after="160" w:line="259" w:lineRule="auto"/>
              <w:ind w:left="113" w:right="113"/>
              <w:jc w:val="center"/>
              <w:rPr>
                <w:rFonts w:eastAsiaTheme="majorEastAsia"/>
              </w:rPr>
            </w:pPr>
            <w:r>
              <w:rPr>
                <w:rFonts w:eastAsiaTheme="majorEastAsia"/>
              </w:rPr>
              <w:t>58.21</w:t>
            </w:r>
          </w:p>
          <w:p w14:paraId="66892364" w14:textId="77777777" w:rsidR="00DD7E48" w:rsidRDefault="00DD7E48" w:rsidP="006B659E">
            <w:pPr>
              <w:spacing w:after="160" w:line="259" w:lineRule="auto"/>
              <w:ind w:left="113" w:right="113"/>
              <w:jc w:val="center"/>
              <w:rPr>
                <w:rFonts w:eastAsiaTheme="majorEastAsia"/>
              </w:rPr>
            </w:pPr>
            <w:r>
              <w:rPr>
                <w:rFonts w:eastAsiaTheme="majorEastAsia"/>
              </w:rPr>
              <w:t>58.19</w:t>
            </w:r>
          </w:p>
          <w:p w14:paraId="5EF87243" w14:textId="0F2055D2" w:rsidR="00492C6C" w:rsidRPr="00414A28" w:rsidRDefault="00492C6C" w:rsidP="006B659E">
            <w:pPr>
              <w:spacing w:after="160" w:line="259" w:lineRule="auto"/>
              <w:ind w:left="113" w:right="113"/>
              <w:jc w:val="center"/>
              <w:rPr>
                <w:rFonts w:eastAsiaTheme="majorEastAsia"/>
              </w:rPr>
            </w:pPr>
          </w:p>
        </w:tc>
        <w:tc>
          <w:tcPr>
            <w:tcW w:w="647" w:type="dxa"/>
            <w:textDirection w:val="btLr"/>
            <w:vAlign w:val="bottom"/>
          </w:tcPr>
          <w:p w14:paraId="6AA7CCF6" w14:textId="5931FAFC" w:rsidR="00492C6C" w:rsidRDefault="00DD7E48"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58.20</w:t>
            </w:r>
          </w:p>
          <w:p w14:paraId="6D767A53" w14:textId="3A7CE91E" w:rsidR="00DD7E48" w:rsidRDefault="00DD7E48"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57.555555</w:t>
            </w:r>
          </w:p>
          <w:p w14:paraId="7C44628E" w14:textId="6A7020D0" w:rsidR="00492C6C" w:rsidRPr="004A6000" w:rsidRDefault="00492C6C" w:rsidP="006B659E">
            <w:pPr>
              <w:spacing w:after="160" w:line="259" w:lineRule="auto"/>
              <w:ind w:left="113" w:right="113"/>
              <w:jc w:val="center"/>
              <w:rPr>
                <w:rFonts w:eastAsiaTheme="majorEastAsia"/>
                <w:spacing w:val="-10"/>
                <w:kern w:val="28"/>
                <w:szCs w:val="26"/>
              </w:rPr>
            </w:pPr>
          </w:p>
        </w:tc>
        <w:tc>
          <w:tcPr>
            <w:tcW w:w="647" w:type="dxa"/>
            <w:textDirection w:val="btLr"/>
            <w:vAlign w:val="bottom"/>
          </w:tcPr>
          <w:p w14:paraId="6685E934" w14:textId="5E6269AA" w:rsidR="00492C6C" w:rsidRPr="004A6000" w:rsidRDefault="00EE3DFD" w:rsidP="00DD7E48">
            <w:pPr>
              <w:spacing w:after="160" w:line="259" w:lineRule="auto"/>
              <w:ind w:left="113" w:right="113"/>
              <w:rPr>
                <w:rFonts w:eastAsiaTheme="majorEastAsia"/>
                <w:spacing w:val="-10"/>
                <w:kern w:val="28"/>
                <w:szCs w:val="26"/>
              </w:rPr>
            </w:pPr>
            <w:r>
              <w:rPr>
                <w:rFonts w:eastAsiaTheme="majorEastAsia"/>
                <w:spacing w:val="-10"/>
                <w:kern w:val="28"/>
                <w:szCs w:val="26"/>
              </w:rPr>
              <w:t>57.50</w:t>
            </w:r>
          </w:p>
        </w:tc>
        <w:tc>
          <w:tcPr>
            <w:tcW w:w="647" w:type="dxa"/>
            <w:textDirection w:val="btLr"/>
            <w:vAlign w:val="bottom"/>
          </w:tcPr>
          <w:p w14:paraId="3A506767" w14:textId="393CF58B" w:rsidR="00492C6C" w:rsidRPr="004A6000" w:rsidRDefault="002A2694" w:rsidP="006B659E">
            <w:pPr>
              <w:spacing w:after="160" w:line="259" w:lineRule="auto"/>
              <w:ind w:left="113" w:right="113"/>
              <w:jc w:val="center"/>
              <w:rPr>
                <w:rFonts w:eastAsiaTheme="majorEastAsia"/>
                <w:spacing w:val="-10"/>
                <w:kern w:val="28"/>
                <w:szCs w:val="26"/>
              </w:rPr>
            </w:pPr>
            <w:r w:rsidRPr="00AC2C6B">
              <w:t>11</w:t>
            </w:r>
            <w:r>
              <w:t>.</w:t>
            </w:r>
            <w:r w:rsidRPr="00AC2C6B">
              <w:t>30</w:t>
            </w:r>
          </w:p>
        </w:tc>
        <w:tc>
          <w:tcPr>
            <w:tcW w:w="648" w:type="dxa"/>
            <w:textDirection w:val="btLr"/>
            <w:vAlign w:val="bottom"/>
          </w:tcPr>
          <w:p w14:paraId="399BA965" w14:textId="553A50DC" w:rsidR="00492C6C" w:rsidRPr="004A6000" w:rsidRDefault="002A2694" w:rsidP="006B659E">
            <w:pPr>
              <w:spacing w:after="160" w:line="259" w:lineRule="auto"/>
              <w:ind w:left="113" w:right="113"/>
              <w:jc w:val="center"/>
              <w:rPr>
                <w:rFonts w:eastAsiaTheme="majorEastAsia"/>
                <w:spacing w:val="-10"/>
                <w:kern w:val="28"/>
                <w:szCs w:val="26"/>
              </w:rPr>
            </w:pPr>
            <w:r w:rsidRPr="00AC2C6B">
              <w:t>08</w:t>
            </w:r>
            <w:r>
              <w:t>.</w:t>
            </w:r>
            <w:r w:rsidRPr="00AC2C6B">
              <w:t>08</w:t>
            </w:r>
          </w:p>
        </w:tc>
        <w:tc>
          <w:tcPr>
            <w:tcW w:w="648" w:type="dxa"/>
            <w:textDirection w:val="btLr"/>
            <w:vAlign w:val="bottom"/>
          </w:tcPr>
          <w:p w14:paraId="23BE4C67" w14:textId="37F49D97" w:rsidR="00492C6C" w:rsidRPr="004A6000" w:rsidRDefault="002A2694" w:rsidP="006B659E">
            <w:pPr>
              <w:spacing w:after="160" w:line="259" w:lineRule="auto"/>
              <w:ind w:left="113" w:right="113"/>
              <w:jc w:val="center"/>
              <w:rPr>
                <w:rFonts w:eastAsiaTheme="majorEastAsia"/>
                <w:spacing w:val="-10"/>
                <w:kern w:val="28"/>
                <w:szCs w:val="26"/>
              </w:rPr>
            </w:pPr>
            <w:r w:rsidRPr="00AC2C6B">
              <w:t>09</w:t>
            </w:r>
            <w:r>
              <w:t>.</w:t>
            </w:r>
            <w:r w:rsidRPr="00AC2C6B">
              <w:t>43</w:t>
            </w:r>
          </w:p>
        </w:tc>
        <w:tc>
          <w:tcPr>
            <w:tcW w:w="648" w:type="dxa"/>
            <w:textDirection w:val="btLr"/>
            <w:vAlign w:val="bottom"/>
          </w:tcPr>
          <w:p w14:paraId="5685D48C" w14:textId="2FC24F32" w:rsidR="00492C6C" w:rsidRPr="004A6000" w:rsidRDefault="001317B9" w:rsidP="006B659E">
            <w:pPr>
              <w:spacing w:after="160" w:line="259" w:lineRule="auto"/>
              <w:ind w:left="113" w:right="113"/>
              <w:jc w:val="center"/>
              <w:rPr>
                <w:rFonts w:eastAsiaTheme="majorEastAsia"/>
                <w:spacing w:val="-10"/>
                <w:kern w:val="28"/>
                <w:szCs w:val="26"/>
              </w:rPr>
            </w:pPr>
            <w:r w:rsidRPr="000D60C9">
              <w:t>78</w:t>
            </w:r>
            <w:r>
              <w:t>.</w:t>
            </w:r>
            <w:r w:rsidRPr="000D60C9">
              <w:t>29</w:t>
            </w:r>
          </w:p>
        </w:tc>
        <w:tc>
          <w:tcPr>
            <w:tcW w:w="648" w:type="dxa"/>
            <w:textDirection w:val="btLr"/>
            <w:vAlign w:val="bottom"/>
          </w:tcPr>
          <w:p w14:paraId="6737E37C" w14:textId="42A85094" w:rsidR="00492C6C" w:rsidRPr="004A6000" w:rsidRDefault="001317B9" w:rsidP="006B659E">
            <w:pPr>
              <w:spacing w:after="160" w:line="259" w:lineRule="auto"/>
              <w:ind w:left="113" w:right="113"/>
              <w:jc w:val="center"/>
              <w:rPr>
                <w:rFonts w:eastAsiaTheme="majorEastAsia"/>
                <w:spacing w:val="-10"/>
                <w:kern w:val="28"/>
                <w:szCs w:val="26"/>
              </w:rPr>
            </w:pPr>
            <w:r w:rsidRPr="000D60C9">
              <w:t>51</w:t>
            </w:r>
            <w:r>
              <w:t>.</w:t>
            </w:r>
            <w:r w:rsidRPr="000D60C9">
              <w:t>21</w:t>
            </w:r>
          </w:p>
        </w:tc>
        <w:tc>
          <w:tcPr>
            <w:tcW w:w="648" w:type="dxa"/>
            <w:textDirection w:val="btLr"/>
            <w:vAlign w:val="bottom"/>
          </w:tcPr>
          <w:p w14:paraId="661F0A13" w14:textId="4CB01E24" w:rsidR="00492C6C" w:rsidRPr="004A6000" w:rsidRDefault="001317B9" w:rsidP="006B659E">
            <w:pPr>
              <w:spacing w:after="160" w:line="259" w:lineRule="auto"/>
              <w:ind w:left="113" w:right="113"/>
              <w:jc w:val="center"/>
              <w:rPr>
                <w:rFonts w:eastAsiaTheme="majorEastAsia"/>
                <w:spacing w:val="-10"/>
                <w:kern w:val="28"/>
                <w:szCs w:val="26"/>
              </w:rPr>
            </w:pPr>
            <w:r w:rsidRPr="000D60C9">
              <w:t>58</w:t>
            </w:r>
            <w:r>
              <w:t>.</w:t>
            </w:r>
            <w:r w:rsidRPr="000D60C9">
              <w:t>80</w:t>
            </w:r>
          </w:p>
        </w:tc>
        <w:tc>
          <w:tcPr>
            <w:tcW w:w="648" w:type="dxa"/>
            <w:textDirection w:val="btLr"/>
            <w:vAlign w:val="bottom"/>
          </w:tcPr>
          <w:p w14:paraId="4FD268AC" w14:textId="1F3A52B7" w:rsidR="00492C6C" w:rsidRPr="004A6000" w:rsidRDefault="004723C6"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74.85</w:t>
            </w:r>
          </w:p>
        </w:tc>
        <w:tc>
          <w:tcPr>
            <w:tcW w:w="648" w:type="dxa"/>
            <w:textDirection w:val="btLr"/>
            <w:vAlign w:val="bottom"/>
          </w:tcPr>
          <w:p w14:paraId="56066C4B" w14:textId="32B83CF8" w:rsidR="00492C6C" w:rsidRPr="004A6000" w:rsidRDefault="004723C6"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58.51</w:t>
            </w:r>
          </w:p>
        </w:tc>
        <w:tc>
          <w:tcPr>
            <w:tcW w:w="648" w:type="dxa"/>
            <w:textDirection w:val="btLr"/>
            <w:vAlign w:val="bottom"/>
          </w:tcPr>
          <w:p w14:paraId="4F7562F8" w14:textId="54BCB21D" w:rsidR="00492C6C" w:rsidRPr="004A6000" w:rsidRDefault="004723C6"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64.78</w:t>
            </w:r>
          </w:p>
        </w:tc>
      </w:tr>
      <w:tr w:rsidR="00492C6C" w:rsidRPr="004A6000" w14:paraId="1335DB82" w14:textId="77777777" w:rsidTr="006B659E">
        <w:trPr>
          <w:cantSplit/>
          <w:trHeight w:val="980"/>
        </w:trPr>
        <w:tc>
          <w:tcPr>
            <w:tcW w:w="540" w:type="dxa"/>
            <w:vMerge w:val="restart"/>
            <w:textDirection w:val="btLr"/>
          </w:tcPr>
          <w:p w14:paraId="1503B7F9" w14:textId="77777777" w:rsidR="00492C6C" w:rsidRPr="004A6000" w:rsidRDefault="00492C6C" w:rsidP="006B659E">
            <w:pPr>
              <w:spacing w:after="160" w:line="259" w:lineRule="auto"/>
              <w:ind w:left="113" w:right="113"/>
              <w:jc w:val="center"/>
              <w:rPr>
                <w:rFonts w:eastAsiaTheme="majorEastAsia"/>
                <w:spacing w:val="-10"/>
                <w:kern w:val="28"/>
                <w:szCs w:val="26"/>
              </w:rPr>
            </w:pPr>
            <w:proofErr w:type="spellStart"/>
            <w:r>
              <w:rPr>
                <w:rFonts w:eastAsiaTheme="majorEastAsia"/>
                <w:spacing w:val="-10"/>
                <w:kern w:val="28"/>
                <w:szCs w:val="26"/>
              </w:rPr>
              <w:t>Các</w:t>
            </w:r>
            <w:proofErr w:type="spellEnd"/>
            <w:r>
              <w:rPr>
                <w:rFonts w:eastAsiaTheme="majorEastAsia"/>
                <w:spacing w:val="-10"/>
                <w:kern w:val="28"/>
                <w:szCs w:val="26"/>
              </w:rPr>
              <w:t xml:space="preserve"> </w:t>
            </w:r>
            <w:proofErr w:type="spellStart"/>
            <w:r>
              <w:rPr>
                <w:rFonts w:eastAsiaTheme="majorEastAsia"/>
                <w:spacing w:val="-10"/>
                <w:kern w:val="28"/>
                <w:szCs w:val="26"/>
              </w:rPr>
              <w:t>khía</w:t>
            </w:r>
            <w:proofErr w:type="spellEnd"/>
            <w:r>
              <w:rPr>
                <w:rFonts w:eastAsiaTheme="majorEastAsia"/>
                <w:spacing w:val="-10"/>
                <w:kern w:val="28"/>
                <w:szCs w:val="26"/>
              </w:rPr>
              <w:t xml:space="preserve"> </w:t>
            </w:r>
            <w:proofErr w:type="spellStart"/>
            <w:r>
              <w:rPr>
                <w:rFonts w:eastAsiaTheme="majorEastAsia"/>
                <w:spacing w:val="-10"/>
                <w:kern w:val="28"/>
                <w:szCs w:val="26"/>
              </w:rPr>
              <w:t>cạnh</w:t>
            </w:r>
            <w:proofErr w:type="spellEnd"/>
            <w:r>
              <w:rPr>
                <w:rFonts w:eastAsiaTheme="majorEastAsia"/>
                <w:spacing w:val="-10"/>
                <w:kern w:val="28"/>
                <w:szCs w:val="26"/>
              </w:rPr>
              <w:t xml:space="preserve"> (%)</w:t>
            </w:r>
          </w:p>
        </w:tc>
        <w:tc>
          <w:tcPr>
            <w:tcW w:w="754" w:type="dxa"/>
            <w:textDirection w:val="btLr"/>
          </w:tcPr>
          <w:p w14:paraId="4AB57604" w14:textId="0A87C3DB" w:rsidR="00492C6C" w:rsidRPr="004A6000" w:rsidRDefault="00492C6C" w:rsidP="006B659E">
            <w:pPr>
              <w:spacing w:after="160" w:line="259" w:lineRule="auto"/>
              <w:ind w:left="113" w:right="113"/>
              <w:jc w:val="center"/>
              <w:rPr>
                <w:rFonts w:eastAsiaTheme="majorEastAsia"/>
                <w:spacing w:val="-10"/>
                <w:kern w:val="28"/>
                <w:szCs w:val="26"/>
              </w:rPr>
            </w:pPr>
            <w:r w:rsidRPr="004A6000">
              <w:rPr>
                <w:rFonts w:eastAsiaTheme="majorEastAsia"/>
                <w:spacing w:val="-10"/>
                <w:kern w:val="28"/>
                <w:szCs w:val="26"/>
              </w:rPr>
              <w:t>Other</w:t>
            </w:r>
          </w:p>
        </w:tc>
        <w:tc>
          <w:tcPr>
            <w:tcW w:w="647" w:type="dxa"/>
            <w:textDirection w:val="btLr"/>
            <w:vAlign w:val="bottom"/>
          </w:tcPr>
          <w:p w14:paraId="2E7D57E3" w14:textId="67838B80"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41.76</w:t>
            </w:r>
          </w:p>
        </w:tc>
        <w:tc>
          <w:tcPr>
            <w:tcW w:w="647" w:type="dxa"/>
            <w:textDirection w:val="btLr"/>
            <w:vAlign w:val="bottom"/>
          </w:tcPr>
          <w:p w14:paraId="19A1708A" w14:textId="3C8B8AA3"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52.21</w:t>
            </w:r>
          </w:p>
        </w:tc>
        <w:tc>
          <w:tcPr>
            <w:tcW w:w="647" w:type="dxa"/>
            <w:textDirection w:val="btLr"/>
            <w:vAlign w:val="bottom"/>
          </w:tcPr>
          <w:p w14:paraId="61672623" w14:textId="50526096"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46.41</w:t>
            </w:r>
          </w:p>
        </w:tc>
        <w:tc>
          <w:tcPr>
            <w:tcW w:w="647" w:type="dxa"/>
            <w:textDirection w:val="btLr"/>
            <w:vAlign w:val="bottom"/>
          </w:tcPr>
          <w:p w14:paraId="4D2EFBE8" w14:textId="79B18B17" w:rsidR="00492C6C" w:rsidRPr="004A6000" w:rsidRDefault="002A2694" w:rsidP="006B659E">
            <w:pPr>
              <w:spacing w:after="160" w:line="259" w:lineRule="auto"/>
              <w:ind w:left="113" w:right="113"/>
              <w:jc w:val="center"/>
              <w:rPr>
                <w:rFonts w:eastAsiaTheme="majorEastAsia"/>
                <w:spacing w:val="-10"/>
                <w:kern w:val="28"/>
                <w:szCs w:val="26"/>
              </w:rPr>
            </w:pPr>
            <w:r w:rsidRPr="005D5ACF">
              <w:t>26.22</w:t>
            </w:r>
          </w:p>
        </w:tc>
        <w:tc>
          <w:tcPr>
            <w:tcW w:w="648" w:type="dxa"/>
            <w:textDirection w:val="btLr"/>
            <w:vAlign w:val="bottom"/>
          </w:tcPr>
          <w:p w14:paraId="1E82E267" w14:textId="3084E1D7" w:rsidR="00492C6C" w:rsidRPr="004A6000" w:rsidRDefault="002A2694" w:rsidP="006B659E">
            <w:pPr>
              <w:spacing w:after="160" w:line="259" w:lineRule="auto"/>
              <w:ind w:left="113" w:right="113"/>
              <w:jc w:val="center"/>
              <w:rPr>
                <w:rFonts w:eastAsiaTheme="majorEastAsia"/>
                <w:spacing w:val="-10"/>
                <w:kern w:val="28"/>
                <w:szCs w:val="26"/>
              </w:rPr>
            </w:pPr>
            <w:r w:rsidRPr="005E70A9">
              <w:t>94.85</w:t>
            </w:r>
          </w:p>
        </w:tc>
        <w:tc>
          <w:tcPr>
            <w:tcW w:w="648" w:type="dxa"/>
            <w:textDirection w:val="btLr"/>
            <w:vAlign w:val="bottom"/>
          </w:tcPr>
          <w:p w14:paraId="1E344B35" w14:textId="15F2CBA1" w:rsidR="00492C6C" w:rsidRPr="004A6000" w:rsidRDefault="002A2694" w:rsidP="006B659E">
            <w:pPr>
              <w:spacing w:after="160" w:line="259" w:lineRule="auto"/>
              <w:ind w:left="113" w:right="113"/>
              <w:jc w:val="center"/>
              <w:rPr>
                <w:rFonts w:eastAsiaTheme="majorEastAsia"/>
                <w:spacing w:val="-10"/>
                <w:kern w:val="28"/>
                <w:szCs w:val="26"/>
              </w:rPr>
            </w:pPr>
            <w:r w:rsidRPr="002A2694">
              <w:rPr>
                <w:rFonts w:eastAsiaTheme="majorEastAsia"/>
                <w:spacing w:val="-10"/>
                <w:kern w:val="28"/>
                <w:szCs w:val="26"/>
              </w:rPr>
              <w:t>41.08</w:t>
            </w:r>
          </w:p>
        </w:tc>
        <w:tc>
          <w:tcPr>
            <w:tcW w:w="648" w:type="dxa"/>
            <w:textDirection w:val="btLr"/>
            <w:vAlign w:val="bottom"/>
          </w:tcPr>
          <w:p w14:paraId="5735F629" w14:textId="652CB848" w:rsidR="00492C6C" w:rsidRPr="004A6000" w:rsidRDefault="00E302FD" w:rsidP="006B659E">
            <w:pPr>
              <w:spacing w:after="160" w:line="259" w:lineRule="auto"/>
              <w:ind w:left="113" w:right="113"/>
              <w:jc w:val="center"/>
              <w:rPr>
                <w:rFonts w:eastAsiaTheme="majorEastAsia"/>
                <w:spacing w:val="-10"/>
                <w:kern w:val="28"/>
                <w:szCs w:val="26"/>
              </w:rPr>
            </w:pPr>
            <w:r w:rsidRPr="0059507A">
              <w:t>44</w:t>
            </w:r>
            <w:r>
              <w:t>.</w:t>
            </w:r>
            <w:r w:rsidRPr="0059507A">
              <w:t>35</w:t>
            </w:r>
          </w:p>
        </w:tc>
        <w:tc>
          <w:tcPr>
            <w:tcW w:w="648" w:type="dxa"/>
            <w:textDirection w:val="btLr"/>
            <w:vAlign w:val="bottom"/>
          </w:tcPr>
          <w:p w14:paraId="4C316ECA" w14:textId="28E255D1" w:rsidR="00492C6C" w:rsidRPr="004A6000" w:rsidRDefault="00E302FD" w:rsidP="006B659E">
            <w:pPr>
              <w:spacing w:after="160" w:line="259" w:lineRule="auto"/>
              <w:ind w:left="113" w:right="113"/>
              <w:jc w:val="center"/>
              <w:rPr>
                <w:rFonts w:eastAsiaTheme="majorEastAsia"/>
                <w:spacing w:val="-10"/>
                <w:kern w:val="28"/>
                <w:szCs w:val="26"/>
              </w:rPr>
            </w:pPr>
            <w:r w:rsidRPr="0059507A">
              <w:t>75</w:t>
            </w:r>
            <w:r>
              <w:t>.</w:t>
            </w:r>
            <w:r w:rsidRPr="0059507A">
              <w:t>00</w:t>
            </w:r>
          </w:p>
        </w:tc>
        <w:tc>
          <w:tcPr>
            <w:tcW w:w="648" w:type="dxa"/>
            <w:textDirection w:val="btLr"/>
            <w:vAlign w:val="bottom"/>
          </w:tcPr>
          <w:p w14:paraId="1F742ACE" w14:textId="6EB9AB85" w:rsidR="00492C6C" w:rsidRPr="004A6000" w:rsidRDefault="00E302FD" w:rsidP="006B659E">
            <w:pPr>
              <w:spacing w:after="160" w:line="259" w:lineRule="auto"/>
              <w:ind w:left="113" w:right="113"/>
              <w:jc w:val="center"/>
              <w:rPr>
                <w:rFonts w:eastAsiaTheme="majorEastAsia"/>
                <w:spacing w:val="-10"/>
                <w:kern w:val="28"/>
                <w:szCs w:val="26"/>
              </w:rPr>
            </w:pPr>
            <w:r w:rsidRPr="0059507A">
              <w:t>55</w:t>
            </w:r>
            <w:r w:rsidR="00E56FF4">
              <w:t>.</w:t>
            </w:r>
            <w:r w:rsidRPr="0059507A">
              <w:t>74</w:t>
            </w:r>
          </w:p>
        </w:tc>
        <w:tc>
          <w:tcPr>
            <w:tcW w:w="648" w:type="dxa"/>
            <w:textDirection w:val="btLr"/>
            <w:vAlign w:val="bottom"/>
          </w:tcPr>
          <w:p w14:paraId="469AD822" w14:textId="366C6719" w:rsidR="00492C6C" w:rsidRPr="004A6000" w:rsidRDefault="00C31902" w:rsidP="006B659E">
            <w:pPr>
              <w:spacing w:after="160" w:line="259" w:lineRule="auto"/>
              <w:ind w:left="113" w:right="113"/>
              <w:jc w:val="center"/>
              <w:rPr>
                <w:rFonts w:eastAsiaTheme="majorEastAsia"/>
                <w:spacing w:val="-10"/>
                <w:kern w:val="28"/>
                <w:szCs w:val="26"/>
              </w:rPr>
            </w:pPr>
            <w:r>
              <w:rPr>
                <w:color w:val="000000"/>
                <w:szCs w:val="26"/>
              </w:rPr>
              <w:t>45</w:t>
            </w:r>
            <w:r w:rsidR="00167873">
              <w:rPr>
                <w:color w:val="000000"/>
                <w:szCs w:val="26"/>
              </w:rPr>
              <w:t>.</w:t>
            </w:r>
            <w:r>
              <w:rPr>
                <w:color w:val="000000"/>
                <w:szCs w:val="26"/>
              </w:rPr>
              <w:t>24</w:t>
            </w:r>
          </w:p>
        </w:tc>
        <w:tc>
          <w:tcPr>
            <w:tcW w:w="648" w:type="dxa"/>
            <w:textDirection w:val="btLr"/>
            <w:vAlign w:val="bottom"/>
          </w:tcPr>
          <w:p w14:paraId="3D626C24" w14:textId="77BC0052" w:rsidR="00492C6C" w:rsidRPr="004A6000" w:rsidRDefault="00C31902" w:rsidP="006B659E">
            <w:pPr>
              <w:spacing w:after="160" w:line="259" w:lineRule="auto"/>
              <w:ind w:left="113" w:right="113"/>
              <w:jc w:val="center"/>
              <w:rPr>
                <w:rFonts w:eastAsiaTheme="majorEastAsia"/>
                <w:spacing w:val="-10"/>
                <w:kern w:val="28"/>
                <w:szCs w:val="26"/>
              </w:rPr>
            </w:pPr>
            <w:r>
              <w:rPr>
                <w:color w:val="000000"/>
                <w:szCs w:val="26"/>
              </w:rPr>
              <w:t>69</w:t>
            </w:r>
            <w:r w:rsidR="00167873">
              <w:rPr>
                <w:color w:val="000000"/>
                <w:szCs w:val="26"/>
              </w:rPr>
              <w:t>.</w:t>
            </w:r>
            <w:r>
              <w:rPr>
                <w:color w:val="000000"/>
                <w:szCs w:val="26"/>
              </w:rPr>
              <w:t>85</w:t>
            </w:r>
          </w:p>
        </w:tc>
        <w:tc>
          <w:tcPr>
            <w:tcW w:w="648" w:type="dxa"/>
            <w:textDirection w:val="btLr"/>
            <w:vAlign w:val="bottom"/>
          </w:tcPr>
          <w:p w14:paraId="03DB681D" w14:textId="02654C9E"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68</w:t>
            </w:r>
            <w:r w:rsidR="00167873">
              <w:rPr>
                <w:color w:val="000000"/>
                <w:szCs w:val="26"/>
              </w:rPr>
              <w:t>.</w:t>
            </w:r>
            <w:r>
              <w:rPr>
                <w:color w:val="000000"/>
                <w:szCs w:val="26"/>
              </w:rPr>
              <w:t>18</w:t>
            </w:r>
          </w:p>
        </w:tc>
      </w:tr>
      <w:tr w:rsidR="00492C6C" w:rsidRPr="004A6000" w14:paraId="2052B1BD" w14:textId="77777777" w:rsidTr="006B659E">
        <w:trPr>
          <w:cantSplit/>
          <w:trHeight w:val="818"/>
        </w:trPr>
        <w:tc>
          <w:tcPr>
            <w:tcW w:w="540" w:type="dxa"/>
            <w:vMerge/>
            <w:textDirection w:val="btLr"/>
          </w:tcPr>
          <w:p w14:paraId="1432BBD5" w14:textId="77777777" w:rsidR="00492C6C" w:rsidRPr="004A6000" w:rsidRDefault="00492C6C" w:rsidP="006B659E">
            <w:pPr>
              <w:spacing w:after="160" w:line="259" w:lineRule="auto"/>
              <w:ind w:left="113" w:right="113"/>
              <w:jc w:val="center"/>
              <w:rPr>
                <w:rFonts w:eastAsiaTheme="majorEastAsia"/>
                <w:spacing w:val="-10"/>
                <w:kern w:val="28"/>
                <w:szCs w:val="26"/>
              </w:rPr>
            </w:pPr>
          </w:p>
        </w:tc>
        <w:tc>
          <w:tcPr>
            <w:tcW w:w="754" w:type="dxa"/>
            <w:textDirection w:val="btLr"/>
          </w:tcPr>
          <w:p w14:paraId="795C974B" w14:textId="3774A77F" w:rsidR="00492C6C" w:rsidRPr="004A6000" w:rsidRDefault="00492C6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Phụ</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kiện</w:t>
            </w:r>
            <w:proofErr w:type="spellEnd"/>
          </w:p>
        </w:tc>
        <w:tc>
          <w:tcPr>
            <w:tcW w:w="647" w:type="dxa"/>
            <w:textDirection w:val="btLr"/>
            <w:vAlign w:val="bottom"/>
          </w:tcPr>
          <w:p w14:paraId="70250BEF" w14:textId="03503E60"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40.91</w:t>
            </w:r>
          </w:p>
        </w:tc>
        <w:tc>
          <w:tcPr>
            <w:tcW w:w="647" w:type="dxa"/>
            <w:textDirection w:val="btLr"/>
            <w:vAlign w:val="bottom"/>
          </w:tcPr>
          <w:p w14:paraId="5847BB0C" w14:textId="3875A139"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43.55</w:t>
            </w:r>
          </w:p>
        </w:tc>
        <w:tc>
          <w:tcPr>
            <w:tcW w:w="647" w:type="dxa"/>
            <w:textDirection w:val="btLr"/>
            <w:vAlign w:val="bottom"/>
          </w:tcPr>
          <w:p w14:paraId="52DF9280" w14:textId="13B6D1F7"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42.19</w:t>
            </w:r>
          </w:p>
        </w:tc>
        <w:tc>
          <w:tcPr>
            <w:tcW w:w="647" w:type="dxa"/>
            <w:textDirection w:val="btLr"/>
            <w:vAlign w:val="bottom"/>
          </w:tcPr>
          <w:p w14:paraId="66041BDA" w14:textId="4D9FE71E" w:rsidR="00492C6C" w:rsidRPr="004A6000" w:rsidRDefault="002A2694" w:rsidP="006B659E">
            <w:pPr>
              <w:spacing w:after="160" w:line="259" w:lineRule="auto"/>
              <w:ind w:left="113" w:right="113"/>
              <w:jc w:val="center"/>
              <w:rPr>
                <w:rFonts w:eastAsiaTheme="majorEastAsia"/>
                <w:spacing w:val="-10"/>
                <w:kern w:val="28"/>
                <w:szCs w:val="26"/>
              </w:rPr>
            </w:pPr>
            <w:r w:rsidRPr="00E569EE">
              <w:rPr>
                <w:rFonts w:eastAsiaTheme="majorEastAsia"/>
                <w:spacing w:val="-10"/>
                <w:kern w:val="28"/>
                <w:szCs w:val="26"/>
              </w:rPr>
              <w:t>00.00</w:t>
            </w:r>
          </w:p>
        </w:tc>
        <w:tc>
          <w:tcPr>
            <w:tcW w:w="648" w:type="dxa"/>
            <w:textDirection w:val="btLr"/>
            <w:vAlign w:val="bottom"/>
          </w:tcPr>
          <w:p w14:paraId="46AD74DA" w14:textId="6100BBFC" w:rsidR="00492C6C" w:rsidRPr="004A6000" w:rsidRDefault="002A2694" w:rsidP="006B659E">
            <w:pPr>
              <w:spacing w:after="160" w:line="259" w:lineRule="auto"/>
              <w:ind w:left="113" w:right="113"/>
              <w:jc w:val="center"/>
              <w:rPr>
                <w:rFonts w:eastAsiaTheme="majorEastAsia"/>
                <w:spacing w:val="-10"/>
                <w:kern w:val="28"/>
                <w:szCs w:val="26"/>
              </w:rPr>
            </w:pPr>
            <w:r w:rsidRPr="00E569EE">
              <w:rPr>
                <w:rFonts w:eastAsiaTheme="majorEastAsia"/>
                <w:spacing w:val="-10"/>
                <w:kern w:val="28"/>
                <w:szCs w:val="26"/>
              </w:rPr>
              <w:t>00.00</w:t>
            </w:r>
          </w:p>
        </w:tc>
        <w:tc>
          <w:tcPr>
            <w:tcW w:w="648" w:type="dxa"/>
            <w:textDirection w:val="btLr"/>
            <w:vAlign w:val="bottom"/>
          </w:tcPr>
          <w:p w14:paraId="0768B64D" w14:textId="7B47358D" w:rsidR="00492C6C" w:rsidRPr="004A6000" w:rsidRDefault="002A2694" w:rsidP="006B659E">
            <w:pPr>
              <w:spacing w:after="160" w:line="259" w:lineRule="auto"/>
              <w:ind w:left="113" w:right="113"/>
              <w:jc w:val="center"/>
              <w:rPr>
                <w:rFonts w:eastAsiaTheme="majorEastAsia"/>
                <w:spacing w:val="-10"/>
                <w:kern w:val="28"/>
                <w:szCs w:val="26"/>
              </w:rPr>
            </w:pPr>
            <w:r w:rsidRPr="00E569EE">
              <w:rPr>
                <w:rFonts w:eastAsiaTheme="majorEastAsia"/>
                <w:spacing w:val="-10"/>
                <w:kern w:val="28"/>
                <w:szCs w:val="26"/>
              </w:rPr>
              <w:t>00.00</w:t>
            </w:r>
          </w:p>
        </w:tc>
        <w:tc>
          <w:tcPr>
            <w:tcW w:w="648" w:type="dxa"/>
            <w:textDirection w:val="btLr"/>
            <w:vAlign w:val="bottom"/>
          </w:tcPr>
          <w:p w14:paraId="5726590D" w14:textId="7FA6A188" w:rsidR="00492C6C" w:rsidRPr="004A6000" w:rsidRDefault="00E302FD" w:rsidP="006B659E">
            <w:pPr>
              <w:spacing w:after="160" w:line="259" w:lineRule="auto"/>
              <w:ind w:left="113" w:right="113"/>
              <w:jc w:val="center"/>
              <w:rPr>
                <w:rFonts w:eastAsiaTheme="majorEastAsia"/>
                <w:spacing w:val="-10"/>
                <w:kern w:val="28"/>
                <w:szCs w:val="26"/>
              </w:rPr>
            </w:pPr>
            <w:r w:rsidRPr="0059507A">
              <w:t>72</w:t>
            </w:r>
            <w:r>
              <w:t>.</w:t>
            </w:r>
            <w:r w:rsidRPr="0059507A">
              <w:t>41</w:t>
            </w:r>
          </w:p>
        </w:tc>
        <w:tc>
          <w:tcPr>
            <w:tcW w:w="648" w:type="dxa"/>
            <w:textDirection w:val="btLr"/>
            <w:vAlign w:val="bottom"/>
          </w:tcPr>
          <w:p w14:paraId="75332096" w14:textId="053D6F95" w:rsidR="00492C6C" w:rsidRPr="004A6000" w:rsidRDefault="00E302FD" w:rsidP="006B659E">
            <w:pPr>
              <w:spacing w:after="160" w:line="259" w:lineRule="auto"/>
              <w:ind w:left="113" w:right="113"/>
              <w:jc w:val="center"/>
              <w:rPr>
                <w:rFonts w:eastAsiaTheme="majorEastAsia"/>
                <w:spacing w:val="-10"/>
                <w:kern w:val="28"/>
                <w:szCs w:val="26"/>
              </w:rPr>
            </w:pPr>
            <w:r w:rsidRPr="0059507A">
              <w:t>33</w:t>
            </w:r>
            <w:r>
              <w:t>.</w:t>
            </w:r>
            <w:r w:rsidRPr="0059507A">
              <w:t>87</w:t>
            </w:r>
          </w:p>
        </w:tc>
        <w:tc>
          <w:tcPr>
            <w:tcW w:w="648" w:type="dxa"/>
            <w:textDirection w:val="btLr"/>
            <w:vAlign w:val="bottom"/>
          </w:tcPr>
          <w:p w14:paraId="457604AA" w14:textId="25ECE779" w:rsidR="00492C6C" w:rsidRPr="004A6000" w:rsidRDefault="00E302FD" w:rsidP="006B659E">
            <w:pPr>
              <w:spacing w:after="160" w:line="259" w:lineRule="auto"/>
              <w:ind w:left="113" w:right="113"/>
              <w:jc w:val="center"/>
              <w:rPr>
                <w:rFonts w:eastAsiaTheme="majorEastAsia"/>
                <w:spacing w:val="-10"/>
                <w:kern w:val="28"/>
                <w:szCs w:val="26"/>
              </w:rPr>
            </w:pPr>
            <w:r w:rsidRPr="0059507A">
              <w:t>46</w:t>
            </w:r>
            <w:r w:rsidR="00E56FF4">
              <w:t>.</w:t>
            </w:r>
            <w:r w:rsidRPr="0059507A">
              <w:t>15</w:t>
            </w:r>
          </w:p>
        </w:tc>
        <w:tc>
          <w:tcPr>
            <w:tcW w:w="648" w:type="dxa"/>
            <w:textDirection w:val="btLr"/>
            <w:vAlign w:val="bottom"/>
          </w:tcPr>
          <w:p w14:paraId="5B9DD66E" w14:textId="03390293" w:rsidR="00492C6C" w:rsidRPr="004A6000" w:rsidRDefault="00C31902" w:rsidP="006B659E">
            <w:pPr>
              <w:spacing w:after="160" w:line="259" w:lineRule="auto"/>
              <w:ind w:left="113" w:right="113"/>
              <w:jc w:val="center"/>
              <w:rPr>
                <w:rFonts w:eastAsiaTheme="majorEastAsia"/>
                <w:spacing w:val="-10"/>
                <w:kern w:val="28"/>
                <w:szCs w:val="26"/>
              </w:rPr>
            </w:pPr>
            <w:r>
              <w:rPr>
                <w:color w:val="000000"/>
                <w:szCs w:val="26"/>
              </w:rPr>
              <w:t>64</w:t>
            </w:r>
            <w:r w:rsidR="00167873">
              <w:rPr>
                <w:color w:val="000000"/>
                <w:szCs w:val="26"/>
              </w:rPr>
              <w:t>.</w:t>
            </w:r>
            <w:r>
              <w:rPr>
                <w:color w:val="000000"/>
                <w:szCs w:val="26"/>
              </w:rPr>
              <w:t>29</w:t>
            </w:r>
          </w:p>
        </w:tc>
        <w:tc>
          <w:tcPr>
            <w:tcW w:w="648" w:type="dxa"/>
            <w:textDirection w:val="btLr"/>
            <w:vAlign w:val="bottom"/>
          </w:tcPr>
          <w:p w14:paraId="513830A6" w14:textId="3D246539" w:rsidR="00492C6C" w:rsidRPr="004A6000" w:rsidRDefault="00C31902" w:rsidP="006B659E">
            <w:pPr>
              <w:spacing w:after="160" w:line="259" w:lineRule="auto"/>
              <w:ind w:left="113" w:right="113"/>
              <w:jc w:val="center"/>
              <w:rPr>
                <w:rFonts w:eastAsiaTheme="majorEastAsia"/>
                <w:spacing w:val="-10"/>
                <w:kern w:val="28"/>
                <w:szCs w:val="26"/>
              </w:rPr>
            </w:pPr>
            <w:r>
              <w:rPr>
                <w:color w:val="000000"/>
                <w:szCs w:val="26"/>
              </w:rPr>
              <w:t>43</w:t>
            </w:r>
            <w:r w:rsidR="00167873">
              <w:rPr>
                <w:color w:val="000000"/>
                <w:szCs w:val="26"/>
              </w:rPr>
              <w:t>.</w:t>
            </w:r>
            <w:r>
              <w:rPr>
                <w:color w:val="000000"/>
                <w:szCs w:val="26"/>
              </w:rPr>
              <w:t>55</w:t>
            </w:r>
          </w:p>
        </w:tc>
        <w:tc>
          <w:tcPr>
            <w:tcW w:w="648" w:type="dxa"/>
            <w:textDirection w:val="btLr"/>
            <w:vAlign w:val="bottom"/>
          </w:tcPr>
          <w:p w14:paraId="73AF1F5A" w14:textId="384BFF70"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64</w:t>
            </w:r>
            <w:r w:rsidR="00167873">
              <w:rPr>
                <w:color w:val="000000"/>
                <w:szCs w:val="26"/>
              </w:rPr>
              <w:t>.</w:t>
            </w:r>
            <w:r>
              <w:rPr>
                <w:color w:val="000000"/>
                <w:szCs w:val="26"/>
              </w:rPr>
              <w:t>07</w:t>
            </w:r>
          </w:p>
        </w:tc>
      </w:tr>
      <w:tr w:rsidR="00492C6C" w:rsidRPr="004A6000" w14:paraId="39D95841" w14:textId="77777777" w:rsidTr="006B659E">
        <w:trPr>
          <w:cantSplit/>
          <w:trHeight w:val="1025"/>
        </w:trPr>
        <w:tc>
          <w:tcPr>
            <w:tcW w:w="540" w:type="dxa"/>
            <w:vMerge/>
            <w:textDirection w:val="btLr"/>
          </w:tcPr>
          <w:p w14:paraId="1F7964D2" w14:textId="77777777" w:rsidR="00492C6C" w:rsidRPr="004A6000" w:rsidRDefault="00492C6C" w:rsidP="006B659E">
            <w:pPr>
              <w:spacing w:after="160" w:line="259" w:lineRule="auto"/>
              <w:ind w:left="113" w:right="113"/>
              <w:jc w:val="center"/>
              <w:rPr>
                <w:rFonts w:eastAsiaTheme="majorEastAsia"/>
                <w:spacing w:val="-10"/>
                <w:kern w:val="28"/>
                <w:szCs w:val="26"/>
              </w:rPr>
            </w:pPr>
          </w:p>
        </w:tc>
        <w:tc>
          <w:tcPr>
            <w:tcW w:w="754" w:type="dxa"/>
            <w:textDirection w:val="btLr"/>
          </w:tcPr>
          <w:p w14:paraId="0F1D98DE" w14:textId="728DF5D2" w:rsidR="00492C6C" w:rsidRPr="004A6000" w:rsidRDefault="00492C6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Dịch</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vụ</w:t>
            </w:r>
            <w:proofErr w:type="spellEnd"/>
          </w:p>
        </w:tc>
        <w:tc>
          <w:tcPr>
            <w:tcW w:w="647" w:type="dxa"/>
            <w:textDirection w:val="btLr"/>
            <w:vAlign w:val="bottom"/>
          </w:tcPr>
          <w:p w14:paraId="7D7E488C" w14:textId="67A1BB6F"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50.00</w:t>
            </w:r>
          </w:p>
        </w:tc>
        <w:tc>
          <w:tcPr>
            <w:tcW w:w="647" w:type="dxa"/>
            <w:textDirection w:val="btLr"/>
            <w:vAlign w:val="bottom"/>
          </w:tcPr>
          <w:p w14:paraId="70B22322" w14:textId="76B6F77D"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27.78</w:t>
            </w:r>
          </w:p>
        </w:tc>
        <w:tc>
          <w:tcPr>
            <w:tcW w:w="647" w:type="dxa"/>
            <w:textDirection w:val="btLr"/>
            <w:vAlign w:val="bottom"/>
          </w:tcPr>
          <w:p w14:paraId="7CFACE5A" w14:textId="64417D5B"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35.71</w:t>
            </w:r>
          </w:p>
        </w:tc>
        <w:tc>
          <w:tcPr>
            <w:tcW w:w="647" w:type="dxa"/>
            <w:textDirection w:val="btLr"/>
            <w:vAlign w:val="bottom"/>
          </w:tcPr>
          <w:p w14:paraId="3CCB4E67" w14:textId="0A724BC2" w:rsidR="00492C6C" w:rsidRPr="004A6000" w:rsidRDefault="002A2694" w:rsidP="006B659E">
            <w:pPr>
              <w:spacing w:after="160" w:line="259" w:lineRule="auto"/>
              <w:ind w:left="113" w:right="113"/>
              <w:jc w:val="center"/>
              <w:rPr>
                <w:rFonts w:eastAsiaTheme="majorEastAsia"/>
                <w:spacing w:val="-10"/>
                <w:kern w:val="28"/>
                <w:szCs w:val="26"/>
              </w:rPr>
            </w:pPr>
            <w:r w:rsidRPr="00E569EE">
              <w:rPr>
                <w:rFonts w:eastAsiaTheme="majorEastAsia"/>
                <w:spacing w:val="-10"/>
                <w:kern w:val="28"/>
                <w:szCs w:val="26"/>
              </w:rPr>
              <w:t>00</w:t>
            </w:r>
            <w:r w:rsidR="00492C6C" w:rsidRPr="00E569EE">
              <w:rPr>
                <w:rFonts w:eastAsiaTheme="majorEastAsia"/>
                <w:spacing w:val="-10"/>
                <w:kern w:val="28"/>
                <w:szCs w:val="26"/>
              </w:rPr>
              <w:t>.00</w:t>
            </w:r>
          </w:p>
        </w:tc>
        <w:tc>
          <w:tcPr>
            <w:tcW w:w="648" w:type="dxa"/>
            <w:textDirection w:val="btLr"/>
            <w:vAlign w:val="bottom"/>
          </w:tcPr>
          <w:p w14:paraId="5E8B9B0F" w14:textId="7438AB7A" w:rsidR="00492C6C" w:rsidRPr="004A6000" w:rsidRDefault="002A2694" w:rsidP="006B659E">
            <w:pPr>
              <w:spacing w:after="160" w:line="259" w:lineRule="auto"/>
              <w:ind w:left="113" w:right="113"/>
              <w:jc w:val="center"/>
              <w:rPr>
                <w:rFonts w:eastAsiaTheme="majorEastAsia"/>
                <w:spacing w:val="-10"/>
                <w:kern w:val="28"/>
                <w:szCs w:val="26"/>
              </w:rPr>
            </w:pPr>
            <w:r w:rsidRPr="00E569EE">
              <w:rPr>
                <w:rFonts w:eastAsiaTheme="majorEastAsia"/>
                <w:spacing w:val="-10"/>
                <w:kern w:val="28"/>
                <w:szCs w:val="26"/>
              </w:rPr>
              <w:t>00.00</w:t>
            </w:r>
          </w:p>
        </w:tc>
        <w:tc>
          <w:tcPr>
            <w:tcW w:w="648" w:type="dxa"/>
            <w:textDirection w:val="btLr"/>
            <w:vAlign w:val="bottom"/>
          </w:tcPr>
          <w:p w14:paraId="2CC87FE4" w14:textId="75DE4C8B" w:rsidR="00492C6C" w:rsidRPr="004A6000" w:rsidRDefault="002A2694" w:rsidP="006B659E">
            <w:pPr>
              <w:spacing w:after="160" w:line="259" w:lineRule="auto"/>
              <w:ind w:left="113" w:right="113"/>
              <w:jc w:val="center"/>
              <w:rPr>
                <w:rFonts w:eastAsiaTheme="majorEastAsia"/>
                <w:spacing w:val="-10"/>
                <w:kern w:val="28"/>
                <w:szCs w:val="26"/>
              </w:rPr>
            </w:pPr>
            <w:r w:rsidRPr="00E569EE">
              <w:rPr>
                <w:rFonts w:eastAsiaTheme="majorEastAsia"/>
                <w:spacing w:val="-10"/>
                <w:kern w:val="28"/>
                <w:szCs w:val="26"/>
              </w:rPr>
              <w:t>00.00</w:t>
            </w:r>
          </w:p>
        </w:tc>
        <w:tc>
          <w:tcPr>
            <w:tcW w:w="648" w:type="dxa"/>
            <w:textDirection w:val="btLr"/>
            <w:vAlign w:val="bottom"/>
          </w:tcPr>
          <w:p w14:paraId="22DF27D2" w14:textId="368FD684" w:rsidR="00492C6C" w:rsidRPr="004A6000" w:rsidRDefault="00E302FD" w:rsidP="006B659E">
            <w:pPr>
              <w:spacing w:after="160" w:line="259" w:lineRule="auto"/>
              <w:ind w:left="113" w:right="113"/>
              <w:jc w:val="center"/>
              <w:rPr>
                <w:rFonts w:eastAsiaTheme="majorEastAsia"/>
                <w:spacing w:val="-10"/>
                <w:kern w:val="28"/>
                <w:szCs w:val="26"/>
              </w:rPr>
            </w:pPr>
            <w:r w:rsidRPr="0059507A">
              <w:t>66</w:t>
            </w:r>
            <w:r>
              <w:t>.</w:t>
            </w:r>
            <w:r w:rsidRPr="0059507A">
              <w:t>67</w:t>
            </w:r>
          </w:p>
        </w:tc>
        <w:tc>
          <w:tcPr>
            <w:tcW w:w="648" w:type="dxa"/>
            <w:textDirection w:val="btLr"/>
            <w:vAlign w:val="bottom"/>
          </w:tcPr>
          <w:p w14:paraId="66075C88" w14:textId="1EF7EEAC" w:rsidR="00492C6C" w:rsidRPr="004A6000" w:rsidRDefault="00E302FD" w:rsidP="006B659E">
            <w:pPr>
              <w:spacing w:after="160" w:line="259" w:lineRule="auto"/>
              <w:ind w:left="113" w:right="113"/>
              <w:jc w:val="center"/>
              <w:rPr>
                <w:rFonts w:eastAsiaTheme="majorEastAsia"/>
                <w:spacing w:val="-10"/>
                <w:kern w:val="28"/>
                <w:szCs w:val="26"/>
              </w:rPr>
            </w:pPr>
            <w:r w:rsidRPr="0059507A">
              <w:t>05</w:t>
            </w:r>
            <w:r>
              <w:t>.</w:t>
            </w:r>
            <w:r w:rsidRPr="0059507A">
              <w:t>56</w:t>
            </w:r>
          </w:p>
        </w:tc>
        <w:tc>
          <w:tcPr>
            <w:tcW w:w="648" w:type="dxa"/>
            <w:textDirection w:val="btLr"/>
            <w:vAlign w:val="bottom"/>
          </w:tcPr>
          <w:p w14:paraId="4375C4EB" w14:textId="0E090B59" w:rsidR="00492C6C" w:rsidRPr="004A6000" w:rsidRDefault="00E302FD" w:rsidP="006B659E">
            <w:pPr>
              <w:spacing w:after="160" w:line="259" w:lineRule="auto"/>
              <w:ind w:left="113" w:right="113"/>
              <w:jc w:val="center"/>
              <w:rPr>
                <w:rFonts w:eastAsiaTheme="majorEastAsia"/>
                <w:spacing w:val="-10"/>
                <w:kern w:val="28"/>
                <w:szCs w:val="26"/>
              </w:rPr>
            </w:pPr>
            <w:r w:rsidRPr="0059507A">
              <w:t>10</w:t>
            </w:r>
            <w:r w:rsidR="00E56FF4">
              <w:t>.</w:t>
            </w:r>
            <w:r w:rsidRPr="0059507A">
              <w:t>26</w:t>
            </w:r>
          </w:p>
        </w:tc>
        <w:tc>
          <w:tcPr>
            <w:tcW w:w="648" w:type="dxa"/>
            <w:textDirection w:val="btLr"/>
            <w:vAlign w:val="bottom"/>
          </w:tcPr>
          <w:p w14:paraId="18103A59" w14:textId="569345AD" w:rsidR="00492C6C" w:rsidRPr="004A6000" w:rsidRDefault="00C31902" w:rsidP="006B659E">
            <w:pPr>
              <w:spacing w:after="160" w:line="259" w:lineRule="auto"/>
              <w:ind w:left="113" w:right="113"/>
              <w:jc w:val="center"/>
              <w:rPr>
                <w:rFonts w:eastAsiaTheme="majorEastAsia"/>
                <w:spacing w:val="-10"/>
                <w:kern w:val="28"/>
                <w:szCs w:val="26"/>
              </w:rPr>
            </w:pPr>
            <w:r>
              <w:rPr>
                <w:color w:val="000000"/>
                <w:szCs w:val="26"/>
              </w:rPr>
              <w:t>64</w:t>
            </w:r>
            <w:r w:rsidR="00167873">
              <w:rPr>
                <w:color w:val="000000"/>
                <w:szCs w:val="26"/>
              </w:rPr>
              <w:t>.</w:t>
            </w:r>
            <w:r>
              <w:rPr>
                <w:color w:val="000000"/>
                <w:szCs w:val="26"/>
              </w:rPr>
              <w:t>29</w:t>
            </w:r>
          </w:p>
        </w:tc>
        <w:tc>
          <w:tcPr>
            <w:tcW w:w="648" w:type="dxa"/>
            <w:textDirection w:val="btLr"/>
            <w:vAlign w:val="bottom"/>
          </w:tcPr>
          <w:p w14:paraId="419B2D0B" w14:textId="6AE4DD74" w:rsidR="00492C6C" w:rsidRPr="004A6000" w:rsidRDefault="00C31902" w:rsidP="006B659E">
            <w:pPr>
              <w:spacing w:after="160" w:line="259" w:lineRule="auto"/>
              <w:ind w:left="113" w:right="113"/>
              <w:jc w:val="center"/>
              <w:rPr>
                <w:rFonts w:eastAsiaTheme="majorEastAsia"/>
                <w:spacing w:val="-10"/>
                <w:kern w:val="28"/>
                <w:szCs w:val="26"/>
              </w:rPr>
            </w:pPr>
            <w:r>
              <w:rPr>
                <w:color w:val="000000"/>
                <w:szCs w:val="26"/>
              </w:rPr>
              <w:t>25</w:t>
            </w:r>
            <w:r w:rsidR="00167873">
              <w:rPr>
                <w:color w:val="000000"/>
                <w:szCs w:val="26"/>
              </w:rPr>
              <w:t>.</w:t>
            </w:r>
            <w:r>
              <w:rPr>
                <w:color w:val="000000"/>
                <w:szCs w:val="26"/>
              </w:rPr>
              <w:t>00</w:t>
            </w:r>
          </w:p>
        </w:tc>
        <w:tc>
          <w:tcPr>
            <w:tcW w:w="648" w:type="dxa"/>
            <w:textDirection w:val="btLr"/>
            <w:vAlign w:val="bottom"/>
          </w:tcPr>
          <w:p w14:paraId="791BC81F" w14:textId="6910A2A6"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54</w:t>
            </w:r>
            <w:r w:rsidR="00167873">
              <w:rPr>
                <w:color w:val="000000"/>
                <w:szCs w:val="26"/>
              </w:rPr>
              <w:t>.</w:t>
            </w:r>
            <w:r>
              <w:rPr>
                <w:color w:val="000000"/>
                <w:szCs w:val="26"/>
              </w:rPr>
              <w:t>91</w:t>
            </w:r>
          </w:p>
        </w:tc>
      </w:tr>
      <w:tr w:rsidR="00492C6C" w:rsidRPr="004A6000" w14:paraId="4529F498" w14:textId="77777777" w:rsidTr="00492C6C">
        <w:trPr>
          <w:cantSplit/>
          <w:trHeight w:val="1134"/>
        </w:trPr>
        <w:tc>
          <w:tcPr>
            <w:tcW w:w="540" w:type="dxa"/>
            <w:vMerge/>
            <w:textDirection w:val="btLr"/>
          </w:tcPr>
          <w:p w14:paraId="621B8D5A" w14:textId="77777777" w:rsidR="00492C6C" w:rsidRPr="004A6000" w:rsidRDefault="00492C6C" w:rsidP="006B659E">
            <w:pPr>
              <w:spacing w:after="160" w:line="259" w:lineRule="auto"/>
              <w:ind w:left="113" w:right="113"/>
              <w:jc w:val="center"/>
              <w:rPr>
                <w:rFonts w:eastAsiaTheme="majorEastAsia"/>
                <w:spacing w:val="-10"/>
                <w:kern w:val="28"/>
                <w:szCs w:val="26"/>
              </w:rPr>
            </w:pPr>
          </w:p>
        </w:tc>
        <w:tc>
          <w:tcPr>
            <w:tcW w:w="754" w:type="dxa"/>
            <w:textDirection w:val="btLr"/>
          </w:tcPr>
          <w:p w14:paraId="560AAA6F" w14:textId="0FB5639B" w:rsidR="00492C6C" w:rsidRPr="004A6000" w:rsidRDefault="00492C6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Chính</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h</w:t>
            </w:r>
            <w:r w:rsidR="000F6850">
              <w:rPr>
                <w:rFonts w:eastAsiaTheme="majorEastAsia"/>
                <w:spacing w:val="-10"/>
                <w:kern w:val="28"/>
                <w:szCs w:val="26"/>
              </w:rPr>
              <w:t>ã</w:t>
            </w:r>
            <w:r w:rsidRPr="004A6000">
              <w:rPr>
                <w:rFonts w:eastAsiaTheme="majorEastAsia"/>
                <w:spacing w:val="-10"/>
                <w:kern w:val="28"/>
                <w:szCs w:val="26"/>
              </w:rPr>
              <w:t>ng</w:t>
            </w:r>
            <w:proofErr w:type="spellEnd"/>
          </w:p>
        </w:tc>
        <w:tc>
          <w:tcPr>
            <w:tcW w:w="647" w:type="dxa"/>
            <w:textDirection w:val="btLr"/>
            <w:vAlign w:val="bottom"/>
          </w:tcPr>
          <w:p w14:paraId="72393E03" w14:textId="3F72EB25"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67.88</w:t>
            </w:r>
          </w:p>
        </w:tc>
        <w:tc>
          <w:tcPr>
            <w:tcW w:w="647" w:type="dxa"/>
            <w:textDirection w:val="btLr"/>
            <w:vAlign w:val="bottom"/>
          </w:tcPr>
          <w:p w14:paraId="190CE331" w14:textId="36B3B12D"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74.40</w:t>
            </w:r>
          </w:p>
        </w:tc>
        <w:tc>
          <w:tcPr>
            <w:tcW w:w="647" w:type="dxa"/>
            <w:textDirection w:val="btLr"/>
            <w:vAlign w:val="bottom"/>
          </w:tcPr>
          <w:p w14:paraId="1E748A12" w14:textId="26A0D0CF"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70.99</w:t>
            </w:r>
          </w:p>
        </w:tc>
        <w:tc>
          <w:tcPr>
            <w:tcW w:w="647" w:type="dxa"/>
            <w:textDirection w:val="btLr"/>
            <w:vAlign w:val="bottom"/>
          </w:tcPr>
          <w:p w14:paraId="77E1A203" w14:textId="5DD10D7E" w:rsidR="00492C6C" w:rsidRPr="004A6000" w:rsidRDefault="002A2694" w:rsidP="006B659E">
            <w:pPr>
              <w:spacing w:after="160" w:line="259" w:lineRule="auto"/>
              <w:ind w:left="113" w:right="113"/>
              <w:jc w:val="center"/>
              <w:rPr>
                <w:rFonts w:eastAsiaTheme="majorEastAsia"/>
                <w:spacing w:val="-10"/>
                <w:kern w:val="28"/>
                <w:szCs w:val="26"/>
              </w:rPr>
            </w:pPr>
            <w:r w:rsidRPr="00E569EE">
              <w:rPr>
                <w:rFonts w:eastAsiaTheme="majorEastAsia"/>
                <w:spacing w:val="-10"/>
                <w:kern w:val="28"/>
                <w:szCs w:val="26"/>
              </w:rPr>
              <w:t>00.00</w:t>
            </w:r>
          </w:p>
        </w:tc>
        <w:tc>
          <w:tcPr>
            <w:tcW w:w="648" w:type="dxa"/>
            <w:textDirection w:val="btLr"/>
            <w:vAlign w:val="bottom"/>
          </w:tcPr>
          <w:p w14:paraId="26114640" w14:textId="3D176DF8" w:rsidR="00492C6C" w:rsidRPr="004A6000" w:rsidRDefault="002A2694" w:rsidP="006B659E">
            <w:pPr>
              <w:spacing w:after="160" w:line="259" w:lineRule="auto"/>
              <w:ind w:left="113" w:right="113"/>
              <w:jc w:val="center"/>
              <w:rPr>
                <w:rFonts w:eastAsiaTheme="majorEastAsia"/>
                <w:spacing w:val="-10"/>
                <w:kern w:val="28"/>
                <w:szCs w:val="26"/>
              </w:rPr>
            </w:pPr>
            <w:r w:rsidRPr="00E569EE">
              <w:rPr>
                <w:rFonts w:eastAsiaTheme="majorEastAsia"/>
                <w:spacing w:val="-10"/>
                <w:kern w:val="28"/>
                <w:szCs w:val="26"/>
              </w:rPr>
              <w:t>00.00</w:t>
            </w:r>
          </w:p>
        </w:tc>
        <w:tc>
          <w:tcPr>
            <w:tcW w:w="648" w:type="dxa"/>
            <w:textDirection w:val="btLr"/>
            <w:vAlign w:val="bottom"/>
          </w:tcPr>
          <w:p w14:paraId="7FC0D425" w14:textId="6C2B671B" w:rsidR="00492C6C" w:rsidRPr="004A6000" w:rsidRDefault="002A2694" w:rsidP="006B659E">
            <w:pPr>
              <w:spacing w:after="160" w:line="259" w:lineRule="auto"/>
              <w:ind w:left="113" w:right="113"/>
              <w:jc w:val="center"/>
              <w:rPr>
                <w:rFonts w:eastAsiaTheme="majorEastAsia"/>
                <w:spacing w:val="-10"/>
                <w:kern w:val="28"/>
                <w:szCs w:val="26"/>
              </w:rPr>
            </w:pPr>
            <w:r w:rsidRPr="00E569EE">
              <w:rPr>
                <w:rFonts w:eastAsiaTheme="majorEastAsia"/>
                <w:spacing w:val="-10"/>
                <w:kern w:val="28"/>
                <w:szCs w:val="26"/>
              </w:rPr>
              <w:t>00.00</w:t>
            </w:r>
          </w:p>
        </w:tc>
        <w:tc>
          <w:tcPr>
            <w:tcW w:w="648" w:type="dxa"/>
            <w:textDirection w:val="btLr"/>
            <w:vAlign w:val="bottom"/>
          </w:tcPr>
          <w:p w14:paraId="239799E9" w14:textId="47256663" w:rsidR="00492C6C" w:rsidRPr="004A6000" w:rsidRDefault="00E302FD" w:rsidP="006B659E">
            <w:pPr>
              <w:spacing w:after="160" w:line="259" w:lineRule="auto"/>
              <w:ind w:left="113" w:right="113"/>
              <w:jc w:val="center"/>
              <w:rPr>
                <w:rFonts w:eastAsiaTheme="majorEastAsia"/>
                <w:spacing w:val="-10"/>
                <w:kern w:val="28"/>
                <w:szCs w:val="26"/>
              </w:rPr>
            </w:pPr>
            <w:r w:rsidRPr="0059507A">
              <w:t>77</w:t>
            </w:r>
            <w:r>
              <w:t>.</w:t>
            </w:r>
            <w:r w:rsidRPr="0059507A">
              <w:t>68</w:t>
            </w:r>
          </w:p>
        </w:tc>
        <w:tc>
          <w:tcPr>
            <w:tcW w:w="648" w:type="dxa"/>
            <w:textDirection w:val="btLr"/>
            <w:vAlign w:val="bottom"/>
          </w:tcPr>
          <w:p w14:paraId="09F84CE6" w14:textId="2252EB5B" w:rsidR="00492C6C" w:rsidRPr="004A6000" w:rsidRDefault="00E302FD" w:rsidP="006B659E">
            <w:pPr>
              <w:spacing w:after="160" w:line="259" w:lineRule="auto"/>
              <w:ind w:left="113" w:right="113"/>
              <w:jc w:val="center"/>
              <w:rPr>
                <w:rFonts w:eastAsiaTheme="majorEastAsia"/>
                <w:spacing w:val="-10"/>
                <w:kern w:val="28"/>
                <w:szCs w:val="26"/>
              </w:rPr>
            </w:pPr>
            <w:r w:rsidRPr="0059507A">
              <w:t>69</w:t>
            </w:r>
            <w:r w:rsidR="001D4A0B">
              <w:t>.</w:t>
            </w:r>
            <w:r w:rsidR="00926719" w:rsidRPr="0059507A">
              <w:t>60</w:t>
            </w:r>
          </w:p>
        </w:tc>
        <w:tc>
          <w:tcPr>
            <w:tcW w:w="648" w:type="dxa"/>
            <w:textDirection w:val="btLr"/>
            <w:vAlign w:val="bottom"/>
          </w:tcPr>
          <w:p w14:paraId="15AAD173" w14:textId="78D0AAEC" w:rsidR="00492C6C" w:rsidRPr="004A6000" w:rsidRDefault="00E302FD" w:rsidP="006B659E">
            <w:pPr>
              <w:spacing w:after="160" w:line="259" w:lineRule="auto"/>
              <w:ind w:left="113" w:right="113"/>
              <w:jc w:val="center"/>
              <w:rPr>
                <w:rFonts w:eastAsiaTheme="majorEastAsia"/>
                <w:spacing w:val="-10"/>
                <w:kern w:val="28"/>
                <w:szCs w:val="26"/>
              </w:rPr>
            </w:pPr>
            <w:r w:rsidRPr="0059507A">
              <w:t>73</w:t>
            </w:r>
            <w:r w:rsidR="00E56FF4">
              <w:t>.</w:t>
            </w:r>
            <w:r w:rsidRPr="0059507A">
              <w:t>42</w:t>
            </w:r>
          </w:p>
        </w:tc>
        <w:tc>
          <w:tcPr>
            <w:tcW w:w="648" w:type="dxa"/>
            <w:textDirection w:val="btLr"/>
            <w:vAlign w:val="bottom"/>
          </w:tcPr>
          <w:p w14:paraId="5531DD9A" w14:textId="3E3CAFB8" w:rsidR="00492C6C" w:rsidRPr="004A6000" w:rsidRDefault="00C31902" w:rsidP="006B659E">
            <w:pPr>
              <w:spacing w:after="160" w:line="259" w:lineRule="auto"/>
              <w:ind w:left="113" w:right="113"/>
              <w:jc w:val="center"/>
              <w:rPr>
                <w:rFonts w:eastAsiaTheme="majorEastAsia"/>
                <w:spacing w:val="-10"/>
                <w:kern w:val="28"/>
                <w:szCs w:val="26"/>
              </w:rPr>
            </w:pPr>
            <w:r>
              <w:rPr>
                <w:color w:val="000000"/>
                <w:szCs w:val="26"/>
              </w:rPr>
              <w:t>82</w:t>
            </w:r>
            <w:r w:rsidR="00167873">
              <w:rPr>
                <w:color w:val="000000"/>
                <w:szCs w:val="26"/>
              </w:rPr>
              <w:t>.</w:t>
            </w:r>
            <w:r>
              <w:rPr>
                <w:color w:val="000000"/>
                <w:szCs w:val="26"/>
              </w:rPr>
              <w:t>14</w:t>
            </w:r>
          </w:p>
        </w:tc>
        <w:tc>
          <w:tcPr>
            <w:tcW w:w="648" w:type="dxa"/>
            <w:textDirection w:val="btLr"/>
            <w:vAlign w:val="bottom"/>
          </w:tcPr>
          <w:p w14:paraId="750F38F4" w14:textId="392DF186" w:rsidR="00492C6C" w:rsidRPr="004A6000" w:rsidRDefault="00C31902" w:rsidP="006B659E">
            <w:pPr>
              <w:spacing w:after="160" w:line="259" w:lineRule="auto"/>
              <w:ind w:left="113" w:right="113"/>
              <w:jc w:val="center"/>
              <w:rPr>
                <w:rFonts w:eastAsiaTheme="majorEastAsia"/>
                <w:spacing w:val="-10"/>
                <w:kern w:val="28"/>
                <w:szCs w:val="26"/>
              </w:rPr>
            </w:pPr>
            <w:r>
              <w:rPr>
                <w:color w:val="000000"/>
                <w:szCs w:val="26"/>
              </w:rPr>
              <w:t>73</w:t>
            </w:r>
            <w:r w:rsidR="00167873">
              <w:rPr>
                <w:color w:val="000000"/>
                <w:szCs w:val="26"/>
              </w:rPr>
              <w:t>.</w:t>
            </w:r>
            <w:r>
              <w:rPr>
                <w:color w:val="000000"/>
                <w:szCs w:val="26"/>
              </w:rPr>
              <w:t>60</w:t>
            </w:r>
          </w:p>
        </w:tc>
        <w:tc>
          <w:tcPr>
            <w:tcW w:w="648" w:type="dxa"/>
            <w:textDirection w:val="btLr"/>
            <w:vAlign w:val="bottom"/>
          </w:tcPr>
          <w:p w14:paraId="6408EAF0" w14:textId="329766B1"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51</w:t>
            </w:r>
            <w:r w:rsidR="00167873">
              <w:rPr>
                <w:color w:val="000000"/>
                <w:szCs w:val="26"/>
              </w:rPr>
              <w:t>.</w:t>
            </w:r>
            <w:r>
              <w:rPr>
                <w:color w:val="000000"/>
                <w:szCs w:val="26"/>
              </w:rPr>
              <w:t>92</w:t>
            </w:r>
          </w:p>
        </w:tc>
      </w:tr>
      <w:tr w:rsidR="00492C6C" w:rsidRPr="004A6000" w14:paraId="76AAB398" w14:textId="77777777" w:rsidTr="00410E26">
        <w:trPr>
          <w:cantSplit/>
          <w:trHeight w:val="918"/>
        </w:trPr>
        <w:tc>
          <w:tcPr>
            <w:tcW w:w="540" w:type="dxa"/>
            <w:vMerge/>
            <w:textDirection w:val="btLr"/>
          </w:tcPr>
          <w:p w14:paraId="75994B46" w14:textId="77777777" w:rsidR="00492C6C" w:rsidRPr="004A6000" w:rsidRDefault="00492C6C" w:rsidP="006B659E">
            <w:pPr>
              <w:spacing w:after="160" w:line="259" w:lineRule="auto"/>
              <w:ind w:left="113" w:right="113"/>
              <w:jc w:val="center"/>
              <w:rPr>
                <w:rFonts w:eastAsiaTheme="majorEastAsia"/>
                <w:spacing w:val="-10"/>
                <w:kern w:val="28"/>
                <w:szCs w:val="26"/>
              </w:rPr>
            </w:pPr>
          </w:p>
        </w:tc>
        <w:tc>
          <w:tcPr>
            <w:tcW w:w="754" w:type="dxa"/>
            <w:textDirection w:val="btLr"/>
          </w:tcPr>
          <w:p w14:paraId="14E9B764" w14:textId="739374E0" w:rsidR="00492C6C" w:rsidRPr="004A6000" w:rsidRDefault="00492C6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Giá</w:t>
            </w:r>
            <w:proofErr w:type="spellEnd"/>
          </w:p>
        </w:tc>
        <w:tc>
          <w:tcPr>
            <w:tcW w:w="647" w:type="dxa"/>
            <w:textDirection w:val="btLr"/>
            <w:vAlign w:val="bottom"/>
          </w:tcPr>
          <w:p w14:paraId="652D2DA6" w14:textId="0277574A"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64.49</w:t>
            </w:r>
          </w:p>
        </w:tc>
        <w:tc>
          <w:tcPr>
            <w:tcW w:w="647" w:type="dxa"/>
            <w:textDirection w:val="btLr"/>
            <w:vAlign w:val="bottom"/>
          </w:tcPr>
          <w:p w14:paraId="113D2D99" w14:textId="375C6D4D"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51.11</w:t>
            </w:r>
          </w:p>
        </w:tc>
        <w:tc>
          <w:tcPr>
            <w:tcW w:w="647" w:type="dxa"/>
            <w:textDirection w:val="btLr"/>
            <w:vAlign w:val="bottom"/>
          </w:tcPr>
          <w:p w14:paraId="730AF675" w14:textId="6FD9FE63"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57.02</w:t>
            </w:r>
          </w:p>
        </w:tc>
        <w:tc>
          <w:tcPr>
            <w:tcW w:w="647" w:type="dxa"/>
            <w:textDirection w:val="btLr"/>
            <w:vAlign w:val="bottom"/>
          </w:tcPr>
          <w:p w14:paraId="069DE955" w14:textId="37FF8792" w:rsidR="00492C6C" w:rsidRPr="004A6000" w:rsidRDefault="002A2694" w:rsidP="006B659E">
            <w:pPr>
              <w:spacing w:after="160" w:line="259" w:lineRule="auto"/>
              <w:ind w:left="113" w:right="113"/>
              <w:jc w:val="center"/>
              <w:rPr>
                <w:rFonts w:eastAsiaTheme="majorEastAsia"/>
                <w:spacing w:val="-10"/>
                <w:kern w:val="28"/>
                <w:szCs w:val="26"/>
              </w:rPr>
            </w:pPr>
            <w:r w:rsidRPr="00E569EE">
              <w:rPr>
                <w:rFonts w:eastAsiaTheme="majorEastAsia"/>
                <w:spacing w:val="-10"/>
                <w:kern w:val="28"/>
                <w:szCs w:val="26"/>
              </w:rPr>
              <w:t>00.00</w:t>
            </w:r>
          </w:p>
        </w:tc>
        <w:tc>
          <w:tcPr>
            <w:tcW w:w="648" w:type="dxa"/>
            <w:textDirection w:val="btLr"/>
            <w:vAlign w:val="bottom"/>
          </w:tcPr>
          <w:p w14:paraId="730D1B0C" w14:textId="46E2864E" w:rsidR="00492C6C" w:rsidRPr="004A6000" w:rsidRDefault="002A2694" w:rsidP="006B659E">
            <w:pPr>
              <w:spacing w:after="160" w:line="259" w:lineRule="auto"/>
              <w:ind w:left="113" w:right="113"/>
              <w:jc w:val="center"/>
              <w:rPr>
                <w:rFonts w:eastAsiaTheme="majorEastAsia"/>
                <w:spacing w:val="-10"/>
                <w:kern w:val="28"/>
                <w:szCs w:val="26"/>
              </w:rPr>
            </w:pPr>
            <w:r w:rsidRPr="00E569EE">
              <w:rPr>
                <w:rFonts w:eastAsiaTheme="majorEastAsia"/>
                <w:spacing w:val="-10"/>
                <w:kern w:val="28"/>
                <w:szCs w:val="26"/>
              </w:rPr>
              <w:t>00.00</w:t>
            </w:r>
          </w:p>
        </w:tc>
        <w:tc>
          <w:tcPr>
            <w:tcW w:w="648" w:type="dxa"/>
            <w:textDirection w:val="btLr"/>
            <w:vAlign w:val="bottom"/>
          </w:tcPr>
          <w:p w14:paraId="58D38BE7" w14:textId="581F6554" w:rsidR="00492C6C" w:rsidRPr="004A6000" w:rsidRDefault="002A2694" w:rsidP="006B659E">
            <w:pPr>
              <w:spacing w:after="160" w:line="259" w:lineRule="auto"/>
              <w:ind w:left="113" w:right="113"/>
              <w:jc w:val="center"/>
              <w:rPr>
                <w:rFonts w:eastAsiaTheme="majorEastAsia"/>
                <w:spacing w:val="-10"/>
                <w:kern w:val="28"/>
                <w:szCs w:val="26"/>
              </w:rPr>
            </w:pPr>
            <w:r w:rsidRPr="00E569EE">
              <w:rPr>
                <w:rFonts w:eastAsiaTheme="majorEastAsia"/>
                <w:spacing w:val="-10"/>
                <w:kern w:val="28"/>
                <w:szCs w:val="26"/>
              </w:rPr>
              <w:t>00.00</w:t>
            </w:r>
          </w:p>
        </w:tc>
        <w:tc>
          <w:tcPr>
            <w:tcW w:w="648" w:type="dxa"/>
            <w:textDirection w:val="btLr"/>
            <w:vAlign w:val="bottom"/>
          </w:tcPr>
          <w:p w14:paraId="46AAF02A" w14:textId="074B446A" w:rsidR="00492C6C" w:rsidRPr="004A6000" w:rsidRDefault="00E302FD" w:rsidP="006B659E">
            <w:pPr>
              <w:spacing w:after="160" w:line="259" w:lineRule="auto"/>
              <w:ind w:left="113" w:right="113"/>
              <w:jc w:val="center"/>
              <w:rPr>
                <w:rFonts w:eastAsiaTheme="majorEastAsia"/>
                <w:spacing w:val="-10"/>
                <w:kern w:val="28"/>
                <w:szCs w:val="26"/>
              </w:rPr>
            </w:pPr>
            <w:r w:rsidRPr="0059507A">
              <w:t>83</w:t>
            </w:r>
            <w:r>
              <w:t>.</w:t>
            </w:r>
            <w:r w:rsidRPr="0059507A">
              <w:t>33</w:t>
            </w:r>
          </w:p>
        </w:tc>
        <w:tc>
          <w:tcPr>
            <w:tcW w:w="648" w:type="dxa"/>
            <w:textDirection w:val="btLr"/>
            <w:vAlign w:val="bottom"/>
          </w:tcPr>
          <w:p w14:paraId="26CC4D88" w14:textId="3156CF13" w:rsidR="00492C6C" w:rsidRPr="004A6000" w:rsidRDefault="00E302FD" w:rsidP="006B659E">
            <w:pPr>
              <w:spacing w:after="160" w:line="259" w:lineRule="auto"/>
              <w:ind w:left="113" w:right="113"/>
              <w:jc w:val="center"/>
              <w:rPr>
                <w:rFonts w:eastAsiaTheme="majorEastAsia"/>
                <w:spacing w:val="-10"/>
                <w:kern w:val="28"/>
                <w:szCs w:val="26"/>
              </w:rPr>
            </w:pPr>
            <w:r w:rsidRPr="0059507A">
              <w:t>55</w:t>
            </w:r>
            <w:r>
              <w:t>.</w:t>
            </w:r>
            <w:r w:rsidRPr="0059507A">
              <w:t>56</w:t>
            </w:r>
          </w:p>
        </w:tc>
        <w:tc>
          <w:tcPr>
            <w:tcW w:w="648" w:type="dxa"/>
            <w:textDirection w:val="btLr"/>
            <w:vAlign w:val="bottom"/>
          </w:tcPr>
          <w:p w14:paraId="06C71ED2" w14:textId="2144E5CA" w:rsidR="00492C6C" w:rsidRPr="004A6000" w:rsidRDefault="00E302FD" w:rsidP="006B659E">
            <w:pPr>
              <w:spacing w:after="160" w:line="259" w:lineRule="auto"/>
              <w:ind w:left="113" w:right="113"/>
              <w:jc w:val="center"/>
              <w:rPr>
                <w:rFonts w:eastAsiaTheme="majorEastAsia"/>
                <w:spacing w:val="-10"/>
                <w:kern w:val="28"/>
                <w:szCs w:val="26"/>
              </w:rPr>
            </w:pPr>
            <w:r w:rsidRPr="0059507A">
              <w:t>66</w:t>
            </w:r>
            <w:r w:rsidR="00E56FF4">
              <w:t>.</w:t>
            </w:r>
            <w:r w:rsidRPr="0059507A">
              <w:t>67</w:t>
            </w:r>
          </w:p>
        </w:tc>
        <w:tc>
          <w:tcPr>
            <w:tcW w:w="648" w:type="dxa"/>
            <w:textDirection w:val="btLr"/>
            <w:vAlign w:val="bottom"/>
          </w:tcPr>
          <w:p w14:paraId="1FF60B8C" w14:textId="754B52F0" w:rsidR="00492C6C" w:rsidRPr="004A6000" w:rsidRDefault="00C31902" w:rsidP="006B659E">
            <w:pPr>
              <w:spacing w:after="160" w:line="259" w:lineRule="auto"/>
              <w:ind w:left="113" w:right="113"/>
              <w:jc w:val="center"/>
              <w:rPr>
                <w:rFonts w:eastAsiaTheme="majorEastAsia"/>
                <w:spacing w:val="-10"/>
                <w:kern w:val="28"/>
                <w:szCs w:val="26"/>
              </w:rPr>
            </w:pPr>
            <w:r>
              <w:rPr>
                <w:color w:val="000000"/>
                <w:szCs w:val="26"/>
              </w:rPr>
              <w:t>78</w:t>
            </w:r>
            <w:r w:rsidR="00167873">
              <w:rPr>
                <w:color w:val="000000"/>
                <w:szCs w:val="26"/>
              </w:rPr>
              <w:t>.</w:t>
            </w:r>
            <w:r>
              <w:rPr>
                <w:color w:val="000000"/>
                <w:szCs w:val="26"/>
              </w:rPr>
              <w:t>18</w:t>
            </w:r>
          </w:p>
        </w:tc>
        <w:tc>
          <w:tcPr>
            <w:tcW w:w="648" w:type="dxa"/>
            <w:textDirection w:val="btLr"/>
            <w:vAlign w:val="bottom"/>
          </w:tcPr>
          <w:p w14:paraId="3D25C89C" w14:textId="65B9BBB1" w:rsidR="00492C6C" w:rsidRPr="004A6000" w:rsidRDefault="00C31902" w:rsidP="006B659E">
            <w:pPr>
              <w:spacing w:after="160" w:line="259" w:lineRule="auto"/>
              <w:ind w:left="113" w:right="113"/>
              <w:jc w:val="center"/>
              <w:rPr>
                <w:rFonts w:eastAsiaTheme="majorEastAsia"/>
                <w:spacing w:val="-10"/>
                <w:kern w:val="28"/>
                <w:szCs w:val="26"/>
              </w:rPr>
            </w:pPr>
            <w:r>
              <w:rPr>
                <w:color w:val="000000"/>
                <w:szCs w:val="26"/>
              </w:rPr>
              <w:t>63</w:t>
            </w:r>
            <w:r w:rsidR="00167873">
              <w:rPr>
                <w:color w:val="000000"/>
                <w:szCs w:val="26"/>
              </w:rPr>
              <w:t>.</w:t>
            </w:r>
            <w:r>
              <w:rPr>
                <w:color w:val="000000"/>
                <w:szCs w:val="26"/>
              </w:rPr>
              <w:t>70</w:t>
            </w:r>
          </w:p>
        </w:tc>
        <w:tc>
          <w:tcPr>
            <w:tcW w:w="648" w:type="dxa"/>
            <w:textDirection w:val="btLr"/>
            <w:vAlign w:val="bottom"/>
          </w:tcPr>
          <w:p w14:paraId="6D8DDED6" w14:textId="216274E8"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36</w:t>
            </w:r>
            <w:r w:rsidR="00167873">
              <w:rPr>
                <w:color w:val="000000"/>
                <w:szCs w:val="26"/>
              </w:rPr>
              <w:t>.</w:t>
            </w:r>
            <w:r>
              <w:rPr>
                <w:color w:val="000000"/>
                <w:szCs w:val="26"/>
              </w:rPr>
              <w:t>00</w:t>
            </w:r>
          </w:p>
        </w:tc>
      </w:tr>
      <w:tr w:rsidR="00492C6C" w:rsidRPr="004A6000" w14:paraId="730E8B07" w14:textId="77777777" w:rsidTr="00410E26">
        <w:trPr>
          <w:cantSplit/>
          <w:trHeight w:val="906"/>
        </w:trPr>
        <w:tc>
          <w:tcPr>
            <w:tcW w:w="540" w:type="dxa"/>
            <w:vMerge/>
            <w:textDirection w:val="btLr"/>
          </w:tcPr>
          <w:p w14:paraId="0DB8D82A" w14:textId="77777777" w:rsidR="00492C6C" w:rsidRPr="004A6000" w:rsidRDefault="00492C6C" w:rsidP="006B659E">
            <w:pPr>
              <w:spacing w:after="160" w:line="259" w:lineRule="auto"/>
              <w:ind w:left="113" w:right="113"/>
              <w:jc w:val="center"/>
              <w:rPr>
                <w:rFonts w:eastAsiaTheme="majorEastAsia"/>
                <w:spacing w:val="-10"/>
                <w:kern w:val="28"/>
                <w:szCs w:val="26"/>
              </w:rPr>
            </w:pPr>
          </w:p>
        </w:tc>
        <w:tc>
          <w:tcPr>
            <w:tcW w:w="754" w:type="dxa"/>
            <w:textDirection w:val="btLr"/>
          </w:tcPr>
          <w:p w14:paraId="0749862C" w14:textId="09FB3797" w:rsidR="00492C6C" w:rsidRPr="004A6000" w:rsidRDefault="00492C6C" w:rsidP="006B659E">
            <w:pPr>
              <w:spacing w:after="160" w:line="259" w:lineRule="auto"/>
              <w:ind w:left="113" w:right="113"/>
              <w:jc w:val="center"/>
              <w:rPr>
                <w:rFonts w:eastAsiaTheme="majorEastAsia"/>
                <w:spacing w:val="-10"/>
                <w:kern w:val="28"/>
                <w:szCs w:val="26"/>
              </w:rPr>
            </w:pPr>
            <w:r w:rsidRPr="004A6000">
              <w:rPr>
                <w:rFonts w:eastAsiaTheme="majorEastAsia"/>
                <w:spacing w:val="-10"/>
                <w:kern w:val="28"/>
                <w:szCs w:val="26"/>
              </w:rPr>
              <w:t>Ship</w:t>
            </w:r>
          </w:p>
        </w:tc>
        <w:tc>
          <w:tcPr>
            <w:tcW w:w="647" w:type="dxa"/>
            <w:textDirection w:val="btLr"/>
            <w:vAlign w:val="bottom"/>
          </w:tcPr>
          <w:p w14:paraId="2AAD0154" w14:textId="1900FD86"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74.41</w:t>
            </w:r>
          </w:p>
        </w:tc>
        <w:tc>
          <w:tcPr>
            <w:tcW w:w="647" w:type="dxa"/>
            <w:textDirection w:val="btLr"/>
            <w:vAlign w:val="bottom"/>
          </w:tcPr>
          <w:p w14:paraId="4A18C7F6" w14:textId="560AC456"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86.70</w:t>
            </w:r>
          </w:p>
        </w:tc>
        <w:tc>
          <w:tcPr>
            <w:tcW w:w="647" w:type="dxa"/>
            <w:textDirection w:val="btLr"/>
            <w:vAlign w:val="bottom"/>
          </w:tcPr>
          <w:p w14:paraId="33BBF70B" w14:textId="761AFC18"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80.08</w:t>
            </w:r>
          </w:p>
        </w:tc>
        <w:tc>
          <w:tcPr>
            <w:tcW w:w="647" w:type="dxa"/>
            <w:textDirection w:val="btLr"/>
            <w:vAlign w:val="bottom"/>
          </w:tcPr>
          <w:p w14:paraId="4D013032" w14:textId="51DC55A0" w:rsidR="00492C6C" w:rsidRPr="004A6000" w:rsidRDefault="002A2694" w:rsidP="006B659E">
            <w:pPr>
              <w:spacing w:after="160" w:line="259" w:lineRule="auto"/>
              <w:ind w:left="113" w:right="113"/>
              <w:jc w:val="center"/>
              <w:rPr>
                <w:rFonts w:eastAsiaTheme="majorEastAsia"/>
                <w:spacing w:val="-10"/>
                <w:kern w:val="28"/>
                <w:szCs w:val="26"/>
              </w:rPr>
            </w:pPr>
            <w:r w:rsidRPr="002A457A">
              <w:t>90.38</w:t>
            </w:r>
          </w:p>
        </w:tc>
        <w:tc>
          <w:tcPr>
            <w:tcW w:w="648" w:type="dxa"/>
            <w:textDirection w:val="btLr"/>
            <w:vAlign w:val="bottom"/>
          </w:tcPr>
          <w:p w14:paraId="41A2C7C7" w14:textId="04E2067F" w:rsidR="00492C6C" w:rsidRPr="002A2694" w:rsidRDefault="002A2694" w:rsidP="006B659E">
            <w:pPr>
              <w:spacing w:after="160" w:line="259" w:lineRule="auto"/>
              <w:ind w:left="113" w:right="113"/>
              <w:jc w:val="center"/>
              <w:rPr>
                <w:rFonts w:eastAsiaTheme="majorEastAsia"/>
              </w:rPr>
            </w:pPr>
            <w:r>
              <w:t>64.68</w:t>
            </w:r>
          </w:p>
        </w:tc>
        <w:tc>
          <w:tcPr>
            <w:tcW w:w="648" w:type="dxa"/>
            <w:textDirection w:val="btLr"/>
            <w:vAlign w:val="bottom"/>
          </w:tcPr>
          <w:p w14:paraId="1CD7006D" w14:textId="56DF59E6" w:rsidR="00492C6C" w:rsidRPr="004A6000" w:rsidRDefault="002A2694" w:rsidP="006B659E">
            <w:pPr>
              <w:spacing w:after="160" w:line="259" w:lineRule="auto"/>
              <w:ind w:left="113" w:right="113"/>
              <w:jc w:val="center"/>
              <w:rPr>
                <w:rFonts w:eastAsiaTheme="majorEastAsia"/>
                <w:spacing w:val="-10"/>
                <w:kern w:val="28"/>
                <w:szCs w:val="26"/>
              </w:rPr>
            </w:pPr>
            <w:r>
              <w:t>75.40</w:t>
            </w:r>
          </w:p>
        </w:tc>
        <w:tc>
          <w:tcPr>
            <w:tcW w:w="648" w:type="dxa"/>
            <w:textDirection w:val="btLr"/>
            <w:vAlign w:val="bottom"/>
          </w:tcPr>
          <w:p w14:paraId="7F3814FC" w14:textId="6D8C4466" w:rsidR="00492C6C" w:rsidRPr="004A6000" w:rsidRDefault="00E302FD" w:rsidP="006B659E">
            <w:pPr>
              <w:spacing w:after="160" w:line="259" w:lineRule="auto"/>
              <w:ind w:left="113" w:right="113"/>
              <w:jc w:val="center"/>
              <w:rPr>
                <w:rFonts w:eastAsiaTheme="majorEastAsia"/>
                <w:spacing w:val="-10"/>
                <w:kern w:val="28"/>
                <w:szCs w:val="26"/>
              </w:rPr>
            </w:pPr>
            <w:r w:rsidRPr="0059507A">
              <w:t>86</w:t>
            </w:r>
            <w:r>
              <w:t>.</w:t>
            </w:r>
            <w:r w:rsidRPr="0059507A">
              <w:t>09</w:t>
            </w:r>
          </w:p>
        </w:tc>
        <w:tc>
          <w:tcPr>
            <w:tcW w:w="648" w:type="dxa"/>
            <w:textDirection w:val="btLr"/>
            <w:vAlign w:val="bottom"/>
          </w:tcPr>
          <w:p w14:paraId="2589FB03" w14:textId="77F69CDA" w:rsidR="00492C6C" w:rsidRPr="004A6000" w:rsidRDefault="00E302FD" w:rsidP="00E302FD">
            <w:pPr>
              <w:spacing w:after="160" w:line="259" w:lineRule="auto"/>
              <w:ind w:left="113" w:right="113"/>
              <w:rPr>
                <w:rFonts w:eastAsiaTheme="majorEastAsia"/>
                <w:spacing w:val="-10"/>
                <w:kern w:val="28"/>
                <w:szCs w:val="26"/>
              </w:rPr>
            </w:pPr>
            <w:r w:rsidRPr="0059507A">
              <w:t>90</w:t>
            </w:r>
            <w:r>
              <w:t>.</w:t>
            </w:r>
            <w:r w:rsidRPr="0059507A">
              <w:t>83</w:t>
            </w:r>
          </w:p>
        </w:tc>
        <w:tc>
          <w:tcPr>
            <w:tcW w:w="648" w:type="dxa"/>
            <w:textDirection w:val="btLr"/>
            <w:vAlign w:val="bottom"/>
          </w:tcPr>
          <w:p w14:paraId="396F787C" w14:textId="14154527" w:rsidR="00492C6C" w:rsidRPr="004A6000" w:rsidRDefault="00E302FD" w:rsidP="006B659E">
            <w:pPr>
              <w:spacing w:after="160" w:line="259" w:lineRule="auto"/>
              <w:ind w:left="113" w:right="113"/>
              <w:jc w:val="center"/>
              <w:rPr>
                <w:rFonts w:eastAsiaTheme="majorEastAsia"/>
                <w:spacing w:val="-10"/>
                <w:kern w:val="28"/>
                <w:szCs w:val="26"/>
              </w:rPr>
            </w:pPr>
            <w:r w:rsidRPr="0059507A">
              <w:t>88</w:t>
            </w:r>
            <w:r w:rsidR="00E56FF4">
              <w:t>.</w:t>
            </w:r>
            <w:r w:rsidRPr="0059507A">
              <w:t>39</w:t>
            </w:r>
          </w:p>
        </w:tc>
        <w:tc>
          <w:tcPr>
            <w:tcW w:w="648" w:type="dxa"/>
            <w:textDirection w:val="btLr"/>
            <w:vAlign w:val="bottom"/>
          </w:tcPr>
          <w:p w14:paraId="046DF116" w14:textId="592BA892" w:rsidR="00492C6C" w:rsidRPr="004A6000" w:rsidRDefault="00C31902" w:rsidP="006B659E">
            <w:pPr>
              <w:spacing w:after="160" w:line="259" w:lineRule="auto"/>
              <w:ind w:left="113" w:right="113"/>
              <w:jc w:val="center"/>
              <w:rPr>
                <w:rFonts w:eastAsiaTheme="majorEastAsia"/>
                <w:spacing w:val="-10"/>
                <w:kern w:val="28"/>
                <w:szCs w:val="26"/>
              </w:rPr>
            </w:pPr>
            <w:r>
              <w:rPr>
                <w:color w:val="000000"/>
                <w:szCs w:val="26"/>
              </w:rPr>
              <w:t>85</w:t>
            </w:r>
            <w:r w:rsidR="00167873">
              <w:rPr>
                <w:color w:val="000000"/>
                <w:szCs w:val="26"/>
              </w:rPr>
              <w:t>.</w:t>
            </w:r>
            <w:r>
              <w:rPr>
                <w:color w:val="000000"/>
                <w:szCs w:val="26"/>
              </w:rPr>
              <w:t>92</w:t>
            </w:r>
          </w:p>
        </w:tc>
        <w:tc>
          <w:tcPr>
            <w:tcW w:w="648" w:type="dxa"/>
            <w:textDirection w:val="btLr"/>
            <w:vAlign w:val="bottom"/>
          </w:tcPr>
          <w:p w14:paraId="08C689C6" w14:textId="7AEEBD08" w:rsidR="00492C6C" w:rsidRPr="004A6000" w:rsidRDefault="00C31902" w:rsidP="006B659E">
            <w:pPr>
              <w:spacing w:after="160" w:line="259" w:lineRule="auto"/>
              <w:ind w:left="113" w:right="113"/>
              <w:jc w:val="center"/>
              <w:rPr>
                <w:rFonts w:eastAsiaTheme="majorEastAsia"/>
                <w:spacing w:val="-10"/>
                <w:kern w:val="28"/>
                <w:szCs w:val="26"/>
              </w:rPr>
            </w:pPr>
            <w:r>
              <w:rPr>
                <w:color w:val="000000"/>
                <w:szCs w:val="26"/>
              </w:rPr>
              <w:t>83</w:t>
            </w:r>
            <w:r w:rsidR="00167873">
              <w:rPr>
                <w:color w:val="000000"/>
                <w:szCs w:val="26"/>
              </w:rPr>
              <w:t>.</w:t>
            </w:r>
            <w:r>
              <w:rPr>
                <w:color w:val="000000"/>
                <w:szCs w:val="26"/>
              </w:rPr>
              <w:t>94</w:t>
            </w:r>
          </w:p>
        </w:tc>
        <w:tc>
          <w:tcPr>
            <w:tcW w:w="648" w:type="dxa"/>
            <w:textDirection w:val="btLr"/>
            <w:vAlign w:val="bottom"/>
          </w:tcPr>
          <w:p w14:paraId="43A02DEC" w14:textId="33D6CD80"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77</w:t>
            </w:r>
            <w:r w:rsidR="00167873">
              <w:rPr>
                <w:color w:val="000000"/>
                <w:szCs w:val="26"/>
              </w:rPr>
              <w:t>.</w:t>
            </w:r>
            <w:r>
              <w:rPr>
                <w:color w:val="000000"/>
                <w:szCs w:val="26"/>
              </w:rPr>
              <w:t>64</w:t>
            </w:r>
          </w:p>
        </w:tc>
      </w:tr>
      <w:tr w:rsidR="00492C6C" w:rsidRPr="004A6000" w14:paraId="27483D44" w14:textId="77777777" w:rsidTr="00492C6C">
        <w:trPr>
          <w:cantSplit/>
          <w:trHeight w:val="1134"/>
        </w:trPr>
        <w:tc>
          <w:tcPr>
            <w:tcW w:w="540" w:type="dxa"/>
            <w:vMerge/>
            <w:textDirection w:val="btLr"/>
          </w:tcPr>
          <w:p w14:paraId="0FF872A6" w14:textId="77777777" w:rsidR="00492C6C" w:rsidRPr="004A6000" w:rsidRDefault="00492C6C" w:rsidP="006B659E">
            <w:pPr>
              <w:spacing w:after="160" w:line="259" w:lineRule="auto"/>
              <w:ind w:left="113" w:right="113"/>
              <w:jc w:val="center"/>
              <w:rPr>
                <w:rFonts w:eastAsiaTheme="majorEastAsia"/>
                <w:spacing w:val="-10"/>
                <w:kern w:val="28"/>
                <w:szCs w:val="26"/>
              </w:rPr>
            </w:pPr>
          </w:p>
        </w:tc>
        <w:tc>
          <w:tcPr>
            <w:tcW w:w="754" w:type="dxa"/>
            <w:textDirection w:val="btLr"/>
          </w:tcPr>
          <w:p w14:paraId="4952FB62" w14:textId="0D823312" w:rsidR="00492C6C" w:rsidRPr="004A6000" w:rsidRDefault="00492C6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Hiệu</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năng</w:t>
            </w:r>
            <w:proofErr w:type="spellEnd"/>
          </w:p>
        </w:tc>
        <w:tc>
          <w:tcPr>
            <w:tcW w:w="647" w:type="dxa"/>
            <w:textDirection w:val="btLr"/>
            <w:vAlign w:val="bottom"/>
          </w:tcPr>
          <w:p w14:paraId="0F82B778" w14:textId="0446114B"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48.57</w:t>
            </w:r>
          </w:p>
        </w:tc>
        <w:tc>
          <w:tcPr>
            <w:tcW w:w="647" w:type="dxa"/>
            <w:textDirection w:val="btLr"/>
            <w:vAlign w:val="bottom"/>
          </w:tcPr>
          <w:p w14:paraId="24C53A68" w14:textId="0F12255E"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55.43</w:t>
            </w:r>
          </w:p>
        </w:tc>
        <w:tc>
          <w:tcPr>
            <w:tcW w:w="647" w:type="dxa"/>
            <w:textDirection w:val="btLr"/>
            <w:vAlign w:val="bottom"/>
          </w:tcPr>
          <w:p w14:paraId="3D5E6A05" w14:textId="2471FDBC"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51.78</w:t>
            </w:r>
          </w:p>
        </w:tc>
        <w:tc>
          <w:tcPr>
            <w:tcW w:w="647" w:type="dxa"/>
            <w:textDirection w:val="btLr"/>
            <w:vAlign w:val="bottom"/>
          </w:tcPr>
          <w:p w14:paraId="6A160B2B" w14:textId="5D7282D6" w:rsidR="00492C6C" w:rsidRPr="004A6000" w:rsidRDefault="002A2694"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00.00</w:t>
            </w:r>
          </w:p>
        </w:tc>
        <w:tc>
          <w:tcPr>
            <w:tcW w:w="648" w:type="dxa"/>
            <w:textDirection w:val="btLr"/>
            <w:vAlign w:val="bottom"/>
          </w:tcPr>
          <w:p w14:paraId="6AB76A27" w14:textId="076650FF" w:rsidR="00492C6C" w:rsidRPr="004A6000" w:rsidRDefault="002A2694"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00.00</w:t>
            </w:r>
          </w:p>
        </w:tc>
        <w:tc>
          <w:tcPr>
            <w:tcW w:w="648" w:type="dxa"/>
            <w:textDirection w:val="btLr"/>
            <w:vAlign w:val="bottom"/>
          </w:tcPr>
          <w:p w14:paraId="19704BD6" w14:textId="215BB74D" w:rsidR="00492C6C" w:rsidRPr="004A6000" w:rsidRDefault="002A2694"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00.00</w:t>
            </w:r>
          </w:p>
        </w:tc>
        <w:tc>
          <w:tcPr>
            <w:tcW w:w="648" w:type="dxa"/>
            <w:textDirection w:val="btLr"/>
            <w:vAlign w:val="bottom"/>
          </w:tcPr>
          <w:p w14:paraId="041A1947" w14:textId="3928F3DB" w:rsidR="00492C6C" w:rsidRPr="004A6000" w:rsidRDefault="00E302FD" w:rsidP="006B659E">
            <w:pPr>
              <w:spacing w:after="160" w:line="259" w:lineRule="auto"/>
              <w:ind w:left="113" w:right="113"/>
              <w:jc w:val="center"/>
              <w:rPr>
                <w:rFonts w:eastAsiaTheme="majorEastAsia"/>
                <w:spacing w:val="-10"/>
                <w:kern w:val="28"/>
                <w:szCs w:val="26"/>
              </w:rPr>
            </w:pPr>
            <w:r w:rsidRPr="0059507A">
              <w:t>78</w:t>
            </w:r>
            <w:r>
              <w:t>.</w:t>
            </w:r>
            <w:r w:rsidRPr="0059507A">
              <w:t>05</w:t>
            </w:r>
          </w:p>
        </w:tc>
        <w:tc>
          <w:tcPr>
            <w:tcW w:w="648" w:type="dxa"/>
            <w:textDirection w:val="btLr"/>
            <w:vAlign w:val="bottom"/>
          </w:tcPr>
          <w:p w14:paraId="784865AC" w14:textId="14635CE9" w:rsidR="00492C6C" w:rsidRPr="004A6000" w:rsidRDefault="00E302FD" w:rsidP="006B659E">
            <w:pPr>
              <w:spacing w:after="160" w:line="259" w:lineRule="auto"/>
              <w:ind w:left="113" w:right="113"/>
              <w:jc w:val="center"/>
              <w:rPr>
                <w:rFonts w:eastAsiaTheme="majorEastAsia"/>
                <w:spacing w:val="-10"/>
                <w:kern w:val="28"/>
                <w:szCs w:val="26"/>
              </w:rPr>
            </w:pPr>
            <w:r w:rsidRPr="0059507A">
              <w:t>34</w:t>
            </w:r>
            <w:r>
              <w:t>.</w:t>
            </w:r>
            <w:r w:rsidRPr="0059507A">
              <w:t>78</w:t>
            </w:r>
          </w:p>
        </w:tc>
        <w:tc>
          <w:tcPr>
            <w:tcW w:w="648" w:type="dxa"/>
            <w:textDirection w:val="btLr"/>
            <w:vAlign w:val="bottom"/>
          </w:tcPr>
          <w:p w14:paraId="0C71701F" w14:textId="34578679" w:rsidR="00492C6C" w:rsidRPr="004A6000" w:rsidRDefault="00E302FD" w:rsidP="006B659E">
            <w:pPr>
              <w:spacing w:after="160" w:line="259" w:lineRule="auto"/>
              <w:ind w:left="113" w:right="113"/>
              <w:jc w:val="center"/>
              <w:rPr>
                <w:rFonts w:eastAsiaTheme="majorEastAsia"/>
                <w:spacing w:val="-10"/>
                <w:kern w:val="28"/>
                <w:szCs w:val="26"/>
              </w:rPr>
            </w:pPr>
            <w:r w:rsidRPr="0059507A">
              <w:t>48</w:t>
            </w:r>
            <w:r w:rsidR="00E56FF4">
              <w:t>.</w:t>
            </w:r>
            <w:r w:rsidRPr="0059507A">
              <w:t>12</w:t>
            </w:r>
          </w:p>
        </w:tc>
        <w:tc>
          <w:tcPr>
            <w:tcW w:w="648" w:type="dxa"/>
            <w:textDirection w:val="btLr"/>
            <w:vAlign w:val="bottom"/>
          </w:tcPr>
          <w:p w14:paraId="76E719D1" w14:textId="52966910" w:rsidR="00492C6C" w:rsidRPr="004A6000" w:rsidRDefault="00C31902" w:rsidP="006B659E">
            <w:pPr>
              <w:spacing w:after="160" w:line="259" w:lineRule="auto"/>
              <w:ind w:left="113" w:right="113"/>
              <w:jc w:val="center"/>
              <w:rPr>
                <w:rFonts w:eastAsiaTheme="majorEastAsia"/>
                <w:spacing w:val="-10"/>
                <w:kern w:val="28"/>
                <w:szCs w:val="26"/>
              </w:rPr>
            </w:pPr>
            <w:r>
              <w:rPr>
                <w:color w:val="000000"/>
                <w:szCs w:val="26"/>
              </w:rPr>
              <w:t>70</w:t>
            </w:r>
            <w:r w:rsidR="00167873">
              <w:rPr>
                <w:color w:val="000000"/>
                <w:szCs w:val="26"/>
              </w:rPr>
              <w:t>.</w:t>
            </w:r>
            <w:r>
              <w:rPr>
                <w:color w:val="000000"/>
                <w:szCs w:val="26"/>
              </w:rPr>
              <w:t>00</w:t>
            </w:r>
          </w:p>
        </w:tc>
        <w:tc>
          <w:tcPr>
            <w:tcW w:w="648" w:type="dxa"/>
            <w:textDirection w:val="btLr"/>
            <w:vAlign w:val="bottom"/>
          </w:tcPr>
          <w:p w14:paraId="1AD66ED9" w14:textId="6F49622D" w:rsidR="00492C6C" w:rsidRPr="004A6000" w:rsidRDefault="00C31902" w:rsidP="006B659E">
            <w:pPr>
              <w:spacing w:after="160" w:line="259" w:lineRule="auto"/>
              <w:ind w:left="113" w:right="113"/>
              <w:jc w:val="center"/>
              <w:rPr>
                <w:rFonts w:eastAsiaTheme="majorEastAsia"/>
                <w:spacing w:val="-10"/>
                <w:kern w:val="28"/>
                <w:szCs w:val="26"/>
              </w:rPr>
            </w:pPr>
            <w:r>
              <w:rPr>
                <w:color w:val="000000"/>
                <w:szCs w:val="26"/>
              </w:rPr>
              <w:t>53</w:t>
            </w:r>
            <w:r w:rsidR="00167873">
              <w:rPr>
                <w:color w:val="000000"/>
                <w:szCs w:val="26"/>
              </w:rPr>
              <w:t>.</w:t>
            </w:r>
            <w:r>
              <w:rPr>
                <w:color w:val="000000"/>
                <w:szCs w:val="26"/>
              </w:rPr>
              <w:t>26</w:t>
            </w:r>
          </w:p>
        </w:tc>
        <w:tc>
          <w:tcPr>
            <w:tcW w:w="648" w:type="dxa"/>
            <w:textDirection w:val="btLr"/>
            <w:vAlign w:val="bottom"/>
          </w:tcPr>
          <w:p w14:paraId="2F67417E" w14:textId="6D48509B"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70</w:t>
            </w:r>
            <w:r w:rsidR="00167873">
              <w:rPr>
                <w:color w:val="000000"/>
                <w:szCs w:val="26"/>
              </w:rPr>
              <w:t>.</w:t>
            </w:r>
            <w:r>
              <w:rPr>
                <w:color w:val="000000"/>
                <w:szCs w:val="26"/>
              </w:rPr>
              <w:t>20</w:t>
            </w:r>
          </w:p>
        </w:tc>
      </w:tr>
      <w:tr w:rsidR="00492C6C" w:rsidRPr="004A6000" w14:paraId="21FF43E6" w14:textId="77777777" w:rsidTr="006B659E">
        <w:trPr>
          <w:cantSplit/>
          <w:trHeight w:val="980"/>
        </w:trPr>
        <w:tc>
          <w:tcPr>
            <w:tcW w:w="540" w:type="dxa"/>
            <w:vMerge/>
            <w:textDirection w:val="btLr"/>
          </w:tcPr>
          <w:p w14:paraId="19631FEA" w14:textId="77777777" w:rsidR="00492C6C" w:rsidRPr="004A6000" w:rsidRDefault="00492C6C" w:rsidP="006B659E">
            <w:pPr>
              <w:spacing w:after="160" w:line="259" w:lineRule="auto"/>
              <w:ind w:left="113" w:right="113"/>
              <w:jc w:val="center"/>
              <w:rPr>
                <w:rFonts w:eastAsiaTheme="majorEastAsia"/>
                <w:spacing w:val="-10"/>
                <w:kern w:val="28"/>
                <w:szCs w:val="26"/>
              </w:rPr>
            </w:pPr>
          </w:p>
        </w:tc>
        <w:tc>
          <w:tcPr>
            <w:tcW w:w="754" w:type="dxa"/>
            <w:textDirection w:val="btLr"/>
          </w:tcPr>
          <w:p w14:paraId="0ACC0F0E" w14:textId="006B46F9" w:rsidR="00492C6C" w:rsidRPr="004A6000" w:rsidRDefault="00492C6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Mẫu</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mã</w:t>
            </w:r>
            <w:proofErr w:type="spellEnd"/>
          </w:p>
        </w:tc>
        <w:tc>
          <w:tcPr>
            <w:tcW w:w="647" w:type="dxa"/>
            <w:textDirection w:val="btLr"/>
            <w:vAlign w:val="bottom"/>
          </w:tcPr>
          <w:p w14:paraId="516A44A8" w14:textId="0A8EC925" w:rsidR="00492C6C" w:rsidRPr="00507492" w:rsidRDefault="00507492" w:rsidP="006B659E">
            <w:pPr>
              <w:spacing w:after="160" w:line="259" w:lineRule="auto"/>
              <w:ind w:left="113" w:right="113"/>
              <w:jc w:val="center"/>
              <w:rPr>
                <w:rFonts w:eastAsiaTheme="majorEastAsia"/>
                <w:spacing w:val="-10"/>
                <w:kern w:val="28"/>
                <w:szCs w:val="26"/>
                <w:lang w:val="vi-VN"/>
              </w:rPr>
            </w:pPr>
            <w:r>
              <w:rPr>
                <w:color w:val="000000"/>
                <w:szCs w:val="26"/>
                <w:lang w:val="vi-VN"/>
              </w:rPr>
              <w:t>72.</w:t>
            </w:r>
            <w:r w:rsidR="00492C6C">
              <w:rPr>
                <w:color w:val="000000"/>
                <w:szCs w:val="26"/>
                <w:lang w:val="vi-VN"/>
              </w:rPr>
              <w:t>61</w:t>
            </w:r>
          </w:p>
        </w:tc>
        <w:tc>
          <w:tcPr>
            <w:tcW w:w="647" w:type="dxa"/>
            <w:textDirection w:val="btLr"/>
            <w:vAlign w:val="bottom"/>
          </w:tcPr>
          <w:p w14:paraId="74D8C030" w14:textId="08C78B74" w:rsidR="00492C6C" w:rsidRPr="00507492" w:rsidRDefault="00507492" w:rsidP="00507492">
            <w:pPr>
              <w:spacing w:after="160" w:line="259" w:lineRule="auto"/>
              <w:ind w:left="113" w:right="113"/>
              <w:rPr>
                <w:rFonts w:eastAsiaTheme="majorEastAsia"/>
                <w:spacing w:val="-10"/>
                <w:kern w:val="28"/>
                <w:szCs w:val="26"/>
                <w:lang w:val="vi-VN"/>
              </w:rPr>
            </w:pPr>
            <w:r>
              <w:rPr>
                <w:color w:val="000000"/>
                <w:szCs w:val="26"/>
                <w:lang w:val="vi-VN"/>
              </w:rPr>
              <w:t xml:space="preserve">  54.95</w:t>
            </w:r>
          </w:p>
        </w:tc>
        <w:tc>
          <w:tcPr>
            <w:tcW w:w="647" w:type="dxa"/>
            <w:textDirection w:val="btLr"/>
            <w:vAlign w:val="bottom"/>
          </w:tcPr>
          <w:p w14:paraId="3A51E581" w14:textId="7785C940"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58.01</w:t>
            </w:r>
          </w:p>
        </w:tc>
        <w:tc>
          <w:tcPr>
            <w:tcW w:w="647" w:type="dxa"/>
            <w:textDirection w:val="btLr"/>
            <w:vAlign w:val="bottom"/>
          </w:tcPr>
          <w:p w14:paraId="72DE4746" w14:textId="64A19995" w:rsidR="00492C6C" w:rsidRPr="004A6000" w:rsidRDefault="002A2694"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00.00</w:t>
            </w:r>
          </w:p>
        </w:tc>
        <w:tc>
          <w:tcPr>
            <w:tcW w:w="648" w:type="dxa"/>
            <w:textDirection w:val="btLr"/>
            <w:vAlign w:val="bottom"/>
          </w:tcPr>
          <w:p w14:paraId="54613839" w14:textId="16625CDA" w:rsidR="00492C6C" w:rsidRPr="004A6000" w:rsidRDefault="002A2694"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00.00</w:t>
            </w:r>
          </w:p>
        </w:tc>
        <w:tc>
          <w:tcPr>
            <w:tcW w:w="648" w:type="dxa"/>
            <w:textDirection w:val="btLr"/>
            <w:vAlign w:val="bottom"/>
          </w:tcPr>
          <w:p w14:paraId="30B6BCD9" w14:textId="26E2E635" w:rsidR="00492C6C" w:rsidRPr="004A6000" w:rsidRDefault="002A2694"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00.00</w:t>
            </w:r>
          </w:p>
        </w:tc>
        <w:tc>
          <w:tcPr>
            <w:tcW w:w="648" w:type="dxa"/>
            <w:textDirection w:val="btLr"/>
            <w:vAlign w:val="bottom"/>
          </w:tcPr>
          <w:p w14:paraId="6D779803" w14:textId="731FDEEA" w:rsidR="00492C6C" w:rsidRPr="004A6000" w:rsidRDefault="00E302FD" w:rsidP="006B659E">
            <w:pPr>
              <w:spacing w:after="160" w:line="259" w:lineRule="auto"/>
              <w:ind w:left="113" w:right="113"/>
              <w:jc w:val="center"/>
              <w:rPr>
                <w:rFonts w:eastAsiaTheme="majorEastAsia"/>
                <w:spacing w:val="-10"/>
                <w:kern w:val="28"/>
                <w:szCs w:val="26"/>
              </w:rPr>
            </w:pPr>
            <w:r w:rsidRPr="0059507A">
              <w:t>75</w:t>
            </w:r>
            <w:r>
              <w:t>.</w:t>
            </w:r>
            <w:r w:rsidRPr="0059507A">
              <w:t>54</w:t>
            </w:r>
          </w:p>
        </w:tc>
        <w:tc>
          <w:tcPr>
            <w:tcW w:w="648" w:type="dxa"/>
            <w:textDirection w:val="btLr"/>
            <w:vAlign w:val="bottom"/>
          </w:tcPr>
          <w:p w14:paraId="200F9A5C" w14:textId="41C143F0" w:rsidR="00492C6C" w:rsidRPr="004A6000" w:rsidRDefault="00E302FD" w:rsidP="006B659E">
            <w:pPr>
              <w:spacing w:after="160" w:line="259" w:lineRule="auto"/>
              <w:ind w:left="113" w:right="113"/>
              <w:jc w:val="center"/>
              <w:rPr>
                <w:rFonts w:eastAsiaTheme="majorEastAsia"/>
                <w:spacing w:val="-10"/>
                <w:kern w:val="28"/>
                <w:szCs w:val="26"/>
              </w:rPr>
            </w:pPr>
            <w:r w:rsidRPr="0059507A">
              <w:t>60</w:t>
            </w:r>
            <w:r>
              <w:t>.</w:t>
            </w:r>
            <w:r w:rsidRPr="0059507A">
              <w:t>34</w:t>
            </w:r>
          </w:p>
        </w:tc>
        <w:tc>
          <w:tcPr>
            <w:tcW w:w="648" w:type="dxa"/>
            <w:textDirection w:val="btLr"/>
            <w:vAlign w:val="bottom"/>
          </w:tcPr>
          <w:p w14:paraId="11A18B39" w14:textId="1527343C" w:rsidR="00492C6C" w:rsidRPr="004A6000" w:rsidRDefault="00E302FD" w:rsidP="006B659E">
            <w:pPr>
              <w:spacing w:after="160" w:line="259" w:lineRule="auto"/>
              <w:ind w:left="113" w:right="113"/>
              <w:jc w:val="center"/>
              <w:rPr>
                <w:rFonts w:eastAsiaTheme="majorEastAsia"/>
                <w:spacing w:val="-10"/>
                <w:kern w:val="28"/>
                <w:szCs w:val="26"/>
              </w:rPr>
            </w:pPr>
            <w:r w:rsidRPr="0059507A">
              <w:t>67</w:t>
            </w:r>
            <w:r w:rsidR="00E56FF4">
              <w:t>.</w:t>
            </w:r>
            <w:r w:rsidRPr="0059507A">
              <w:t>09</w:t>
            </w:r>
          </w:p>
        </w:tc>
        <w:tc>
          <w:tcPr>
            <w:tcW w:w="648" w:type="dxa"/>
            <w:textDirection w:val="btLr"/>
            <w:vAlign w:val="bottom"/>
          </w:tcPr>
          <w:p w14:paraId="7D66CE57" w14:textId="0A4938AE" w:rsidR="00492C6C" w:rsidRPr="004A6000" w:rsidRDefault="00C31902" w:rsidP="006B659E">
            <w:pPr>
              <w:spacing w:after="160" w:line="259" w:lineRule="auto"/>
              <w:ind w:left="113" w:right="113"/>
              <w:jc w:val="center"/>
              <w:rPr>
                <w:rFonts w:eastAsiaTheme="majorEastAsia"/>
                <w:spacing w:val="-10"/>
                <w:kern w:val="28"/>
                <w:szCs w:val="26"/>
              </w:rPr>
            </w:pPr>
            <w:r>
              <w:rPr>
                <w:color w:val="000000"/>
                <w:szCs w:val="26"/>
              </w:rPr>
              <w:t>76</w:t>
            </w:r>
            <w:r w:rsidR="00167873">
              <w:rPr>
                <w:color w:val="000000"/>
                <w:szCs w:val="26"/>
              </w:rPr>
              <w:t>.</w:t>
            </w:r>
            <w:r>
              <w:rPr>
                <w:color w:val="000000"/>
                <w:szCs w:val="26"/>
              </w:rPr>
              <w:t>06</w:t>
            </w:r>
          </w:p>
        </w:tc>
        <w:tc>
          <w:tcPr>
            <w:tcW w:w="648" w:type="dxa"/>
            <w:textDirection w:val="btLr"/>
            <w:vAlign w:val="bottom"/>
          </w:tcPr>
          <w:p w14:paraId="6C06C821" w14:textId="3610341E" w:rsidR="00492C6C" w:rsidRPr="004A6000" w:rsidRDefault="00C31902" w:rsidP="006B659E">
            <w:pPr>
              <w:spacing w:after="160" w:line="259" w:lineRule="auto"/>
              <w:ind w:left="113" w:right="113"/>
              <w:jc w:val="center"/>
              <w:rPr>
                <w:rFonts w:eastAsiaTheme="majorEastAsia"/>
                <w:spacing w:val="-10"/>
                <w:kern w:val="28"/>
                <w:szCs w:val="26"/>
              </w:rPr>
            </w:pPr>
            <w:r>
              <w:rPr>
                <w:color w:val="000000"/>
                <w:szCs w:val="26"/>
              </w:rPr>
              <w:t>62</w:t>
            </w:r>
            <w:r w:rsidR="00167873">
              <w:rPr>
                <w:color w:val="000000"/>
                <w:szCs w:val="26"/>
              </w:rPr>
              <w:t>.</w:t>
            </w:r>
            <w:r>
              <w:rPr>
                <w:color w:val="000000"/>
                <w:szCs w:val="26"/>
              </w:rPr>
              <w:t>07</w:t>
            </w:r>
          </w:p>
        </w:tc>
        <w:tc>
          <w:tcPr>
            <w:tcW w:w="648" w:type="dxa"/>
            <w:textDirection w:val="btLr"/>
            <w:vAlign w:val="bottom"/>
          </w:tcPr>
          <w:p w14:paraId="5B3882D0" w14:textId="26AC32A0"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84</w:t>
            </w:r>
            <w:r w:rsidR="00167873">
              <w:rPr>
                <w:color w:val="000000"/>
                <w:szCs w:val="26"/>
              </w:rPr>
              <w:t>.</w:t>
            </w:r>
            <w:r>
              <w:rPr>
                <w:color w:val="000000"/>
                <w:szCs w:val="26"/>
              </w:rPr>
              <w:t>92</w:t>
            </w:r>
          </w:p>
        </w:tc>
      </w:tr>
      <w:tr w:rsidR="00492C6C" w:rsidRPr="004A6000" w14:paraId="5DC8F32C" w14:textId="77777777" w:rsidTr="006B659E">
        <w:trPr>
          <w:cantSplit/>
          <w:trHeight w:val="971"/>
        </w:trPr>
        <w:tc>
          <w:tcPr>
            <w:tcW w:w="540" w:type="dxa"/>
            <w:vMerge/>
            <w:textDirection w:val="btLr"/>
          </w:tcPr>
          <w:p w14:paraId="58DC9C54" w14:textId="77777777" w:rsidR="00492C6C" w:rsidRPr="004A6000" w:rsidRDefault="00492C6C" w:rsidP="006B659E">
            <w:pPr>
              <w:spacing w:after="160" w:line="259" w:lineRule="auto"/>
              <w:ind w:left="113" w:right="113"/>
              <w:jc w:val="center"/>
              <w:rPr>
                <w:rFonts w:eastAsiaTheme="majorEastAsia"/>
                <w:spacing w:val="-10"/>
                <w:kern w:val="28"/>
                <w:szCs w:val="26"/>
              </w:rPr>
            </w:pPr>
          </w:p>
        </w:tc>
        <w:tc>
          <w:tcPr>
            <w:tcW w:w="754" w:type="dxa"/>
            <w:textDirection w:val="btLr"/>
          </w:tcPr>
          <w:p w14:paraId="22663130" w14:textId="2BBB1838" w:rsidR="00492C6C" w:rsidRPr="004A6000" w:rsidRDefault="00492C6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Cấu</w:t>
            </w:r>
            <w:proofErr w:type="spellEnd"/>
            <w:r>
              <w:rPr>
                <w:rFonts w:eastAsiaTheme="majorEastAsia"/>
                <w:spacing w:val="-10"/>
                <w:kern w:val="28"/>
                <w:szCs w:val="26"/>
              </w:rPr>
              <w:t xml:space="preserve"> </w:t>
            </w:r>
            <w:proofErr w:type="spellStart"/>
            <w:r>
              <w:rPr>
                <w:rFonts w:eastAsiaTheme="majorEastAsia"/>
                <w:spacing w:val="-10"/>
                <w:kern w:val="28"/>
                <w:szCs w:val="26"/>
              </w:rPr>
              <w:t>hình</w:t>
            </w:r>
            <w:proofErr w:type="spellEnd"/>
          </w:p>
        </w:tc>
        <w:tc>
          <w:tcPr>
            <w:tcW w:w="647" w:type="dxa"/>
            <w:textDirection w:val="btLr"/>
            <w:vAlign w:val="bottom"/>
          </w:tcPr>
          <w:p w14:paraId="4579BCC7" w14:textId="2D05C48C" w:rsidR="00492C6C" w:rsidRPr="00507492" w:rsidRDefault="00507492" w:rsidP="006B659E">
            <w:pPr>
              <w:spacing w:after="160" w:line="259" w:lineRule="auto"/>
              <w:ind w:left="113" w:right="113"/>
              <w:jc w:val="center"/>
              <w:rPr>
                <w:rFonts w:eastAsiaTheme="majorEastAsia"/>
                <w:spacing w:val="-10"/>
                <w:kern w:val="28"/>
                <w:szCs w:val="26"/>
                <w:lang w:val="vi-VN"/>
              </w:rPr>
            </w:pPr>
            <w:r>
              <w:rPr>
                <w:color w:val="000000"/>
                <w:lang w:val="vi-VN"/>
              </w:rPr>
              <w:t>79.19</w:t>
            </w:r>
          </w:p>
        </w:tc>
        <w:tc>
          <w:tcPr>
            <w:tcW w:w="647" w:type="dxa"/>
            <w:textDirection w:val="btLr"/>
            <w:vAlign w:val="bottom"/>
          </w:tcPr>
          <w:p w14:paraId="6A4BFCED" w14:textId="24EFAFDE" w:rsidR="00492C6C" w:rsidRPr="00507492" w:rsidRDefault="00507492" w:rsidP="006B659E">
            <w:pPr>
              <w:spacing w:after="160" w:line="259" w:lineRule="auto"/>
              <w:ind w:left="113" w:right="113"/>
              <w:jc w:val="center"/>
              <w:rPr>
                <w:rFonts w:eastAsiaTheme="majorEastAsia"/>
                <w:spacing w:val="-10"/>
                <w:kern w:val="28"/>
                <w:szCs w:val="26"/>
                <w:lang w:val="vi-VN"/>
              </w:rPr>
            </w:pPr>
            <w:r>
              <w:rPr>
                <w:color w:val="000000"/>
                <w:lang w:val="vi-VN"/>
              </w:rPr>
              <w:t>66.57</w:t>
            </w:r>
          </w:p>
        </w:tc>
        <w:tc>
          <w:tcPr>
            <w:tcW w:w="647" w:type="dxa"/>
            <w:textDirection w:val="btLr"/>
            <w:vAlign w:val="bottom"/>
          </w:tcPr>
          <w:p w14:paraId="0032F9C0" w14:textId="1FD4A45E" w:rsidR="00492C6C" w:rsidRPr="00507492" w:rsidRDefault="00507492" w:rsidP="006B659E">
            <w:pPr>
              <w:spacing w:after="160" w:line="259" w:lineRule="auto"/>
              <w:ind w:left="113" w:right="113"/>
              <w:jc w:val="center"/>
              <w:rPr>
                <w:rFonts w:eastAsiaTheme="majorEastAsia"/>
                <w:spacing w:val="-10"/>
                <w:kern w:val="28"/>
                <w:szCs w:val="26"/>
                <w:lang w:val="vi-VN"/>
              </w:rPr>
            </w:pPr>
            <w:r>
              <w:rPr>
                <w:color w:val="000000"/>
                <w:lang w:val="vi-VN"/>
              </w:rPr>
              <w:t>69.69</w:t>
            </w:r>
          </w:p>
        </w:tc>
        <w:tc>
          <w:tcPr>
            <w:tcW w:w="647" w:type="dxa"/>
            <w:textDirection w:val="btLr"/>
            <w:vAlign w:val="bottom"/>
          </w:tcPr>
          <w:p w14:paraId="3EA3F292" w14:textId="0322DDB6" w:rsidR="00492C6C" w:rsidRPr="004A6000" w:rsidRDefault="002A2694"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00.00</w:t>
            </w:r>
          </w:p>
        </w:tc>
        <w:tc>
          <w:tcPr>
            <w:tcW w:w="648" w:type="dxa"/>
            <w:textDirection w:val="btLr"/>
            <w:vAlign w:val="bottom"/>
          </w:tcPr>
          <w:p w14:paraId="329DB13E" w14:textId="7CB1E3B4" w:rsidR="00492C6C" w:rsidRPr="004A6000" w:rsidRDefault="002A2694"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00.00</w:t>
            </w:r>
          </w:p>
        </w:tc>
        <w:tc>
          <w:tcPr>
            <w:tcW w:w="648" w:type="dxa"/>
            <w:textDirection w:val="btLr"/>
            <w:vAlign w:val="bottom"/>
          </w:tcPr>
          <w:p w14:paraId="66A57675" w14:textId="2702BD05" w:rsidR="00492C6C" w:rsidRPr="004A6000" w:rsidRDefault="002A2694"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00.00</w:t>
            </w:r>
          </w:p>
        </w:tc>
        <w:tc>
          <w:tcPr>
            <w:tcW w:w="648" w:type="dxa"/>
            <w:textDirection w:val="btLr"/>
            <w:vAlign w:val="bottom"/>
          </w:tcPr>
          <w:p w14:paraId="74BE45A9" w14:textId="28B7A65A" w:rsidR="00492C6C" w:rsidRPr="004A6000" w:rsidRDefault="00E302FD" w:rsidP="006B659E">
            <w:pPr>
              <w:spacing w:after="160" w:line="259" w:lineRule="auto"/>
              <w:ind w:left="113" w:right="113"/>
              <w:jc w:val="center"/>
              <w:rPr>
                <w:rFonts w:eastAsiaTheme="majorEastAsia"/>
                <w:spacing w:val="-10"/>
                <w:kern w:val="28"/>
                <w:szCs w:val="26"/>
              </w:rPr>
            </w:pPr>
            <w:r w:rsidRPr="0059507A">
              <w:t>86</w:t>
            </w:r>
            <w:r>
              <w:t>.</w:t>
            </w:r>
            <w:r w:rsidRPr="0059507A">
              <w:t>57</w:t>
            </w:r>
          </w:p>
        </w:tc>
        <w:tc>
          <w:tcPr>
            <w:tcW w:w="648" w:type="dxa"/>
            <w:textDirection w:val="btLr"/>
            <w:vAlign w:val="bottom"/>
          </w:tcPr>
          <w:p w14:paraId="42835875" w14:textId="72A2A8E8" w:rsidR="00492C6C" w:rsidRPr="004A6000" w:rsidRDefault="00E302FD" w:rsidP="006B659E">
            <w:pPr>
              <w:spacing w:after="160" w:line="259" w:lineRule="auto"/>
              <w:ind w:left="113" w:right="113"/>
              <w:jc w:val="center"/>
              <w:rPr>
                <w:rFonts w:eastAsiaTheme="majorEastAsia"/>
                <w:spacing w:val="-10"/>
                <w:kern w:val="28"/>
                <w:szCs w:val="26"/>
              </w:rPr>
            </w:pPr>
            <w:r w:rsidRPr="0059507A">
              <w:t>59</w:t>
            </w:r>
            <w:r>
              <w:t>.</w:t>
            </w:r>
            <w:r w:rsidRPr="0059507A">
              <w:t>18</w:t>
            </w:r>
          </w:p>
        </w:tc>
        <w:tc>
          <w:tcPr>
            <w:tcW w:w="648" w:type="dxa"/>
            <w:textDirection w:val="btLr"/>
            <w:vAlign w:val="bottom"/>
          </w:tcPr>
          <w:p w14:paraId="43E56848" w14:textId="6DB09F62" w:rsidR="00492C6C" w:rsidRPr="004A6000" w:rsidRDefault="00E302FD" w:rsidP="006B659E">
            <w:pPr>
              <w:spacing w:after="160" w:line="259" w:lineRule="auto"/>
              <w:ind w:left="113" w:right="113"/>
              <w:jc w:val="center"/>
              <w:rPr>
                <w:rFonts w:eastAsiaTheme="majorEastAsia"/>
                <w:spacing w:val="-10"/>
                <w:kern w:val="28"/>
                <w:szCs w:val="26"/>
              </w:rPr>
            </w:pPr>
            <w:r w:rsidRPr="0059507A">
              <w:t>70</w:t>
            </w:r>
            <w:r w:rsidR="00E56FF4">
              <w:t>.</w:t>
            </w:r>
            <w:r w:rsidRPr="0059507A">
              <w:t>30</w:t>
            </w:r>
          </w:p>
        </w:tc>
        <w:tc>
          <w:tcPr>
            <w:tcW w:w="648" w:type="dxa"/>
            <w:textDirection w:val="btLr"/>
            <w:vAlign w:val="bottom"/>
          </w:tcPr>
          <w:p w14:paraId="52DE5B96" w14:textId="371EE1CB" w:rsidR="00492C6C" w:rsidRPr="004A6000" w:rsidRDefault="00C31902" w:rsidP="006B659E">
            <w:pPr>
              <w:spacing w:after="160" w:line="259" w:lineRule="auto"/>
              <w:ind w:left="113" w:right="113"/>
              <w:jc w:val="center"/>
              <w:rPr>
                <w:rFonts w:eastAsiaTheme="majorEastAsia"/>
                <w:spacing w:val="-10"/>
                <w:kern w:val="28"/>
                <w:szCs w:val="26"/>
              </w:rPr>
            </w:pPr>
            <w:r>
              <w:rPr>
                <w:color w:val="000000"/>
              </w:rPr>
              <w:t>79</w:t>
            </w:r>
            <w:r w:rsidR="00167873">
              <w:rPr>
                <w:color w:val="000000"/>
              </w:rPr>
              <w:t>.</w:t>
            </w:r>
            <w:r>
              <w:rPr>
                <w:color w:val="000000"/>
              </w:rPr>
              <w:t>27</w:t>
            </w:r>
          </w:p>
        </w:tc>
        <w:tc>
          <w:tcPr>
            <w:tcW w:w="648" w:type="dxa"/>
            <w:textDirection w:val="btLr"/>
            <w:vAlign w:val="bottom"/>
          </w:tcPr>
          <w:p w14:paraId="376C63A2" w14:textId="36C8EF08" w:rsidR="00492C6C" w:rsidRPr="004A6000" w:rsidRDefault="00C31902" w:rsidP="006B659E">
            <w:pPr>
              <w:spacing w:after="160" w:line="259" w:lineRule="auto"/>
              <w:ind w:left="113" w:right="113"/>
              <w:jc w:val="center"/>
              <w:rPr>
                <w:rFonts w:eastAsiaTheme="majorEastAsia"/>
                <w:spacing w:val="-10"/>
                <w:kern w:val="28"/>
                <w:szCs w:val="26"/>
              </w:rPr>
            </w:pPr>
            <w:r>
              <w:rPr>
                <w:color w:val="000000"/>
              </w:rPr>
              <w:t>66</w:t>
            </w:r>
            <w:r w:rsidR="00167873">
              <w:rPr>
                <w:color w:val="000000"/>
              </w:rPr>
              <w:t>.</w:t>
            </w:r>
            <w:r>
              <w:rPr>
                <w:color w:val="000000"/>
              </w:rPr>
              <w:t>33</w:t>
            </w:r>
          </w:p>
        </w:tc>
        <w:tc>
          <w:tcPr>
            <w:tcW w:w="648" w:type="dxa"/>
            <w:textDirection w:val="btLr"/>
            <w:vAlign w:val="bottom"/>
          </w:tcPr>
          <w:p w14:paraId="54370508" w14:textId="5586C7EB" w:rsidR="00492C6C" w:rsidRPr="004A6000" w:rsidRDefault="00492C6C" w:rsidP="006B659E">
            <w:pPr>
              <w:spacing w:after="160" w:line="259" w:lineRule="auto"/>
              <w:ind w:left="113" w:right="113"/>
              <w:jc w:val="center"/>
              <w:rPr>
                <w:rFonts w:eastAsiaTheme="majorEastAsia"/>
                <w:spacing w:val="-10"/>
                <w:kern w:val="28"/>
                <w:szCs w:val="26"/>
              </w:rPr>
            </w:pPr>
            <w:r>
              <w:rPr>
                <w:color w:val="000000"/>
                <w:szCs w:val="26"/>
              </w:rPr>
              <w:t>60</w:t>
            </w:r>
            <w:r w:rsidR="00167873">
              <w:rPr>
                <w:color w:val="000000"/>
                <w:szCs w:val="26"/>
              </w:rPr>
              <w:t>.</w:t>
            </w:r>
            <w:r>
              <w:rPr>
                <w:color w:val="000000"/>
                <w:szCs w:val="26"/>
              </w:rPr>
              <w:t>49</w:t>
            </w:r>
          </w:p>
        </w:tc>
      </w:tr>
      <w:tr w:rsidR="00495759" w:rsidRPr="004A6000" w14:paraId="0F70D435" w14:textId="77777777" w:rsidTr="00414A28">
        <w:trPr>
          <w:cantSplit/>
          <w:trHeight w:val="656"/>
        </w:trPr>
        <w:tc>
          <w:tcPr>
            <w:tcW w:w="1294" w:type="dxa"/>
            <w:gridSpan w:val="2"/>
            <w:textDirection w:val="btLr"/>
          </w:tcPr>
          <w:p w14:paraId="0125D513" w14:textId="77777777" w:rsidR="00495759" w:rsidRPr="004A6000" w:rsidRDefault="00495759"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Độ</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đo</w:t>
            </w:r>
            <w:proofErr w:type="spellEnd"/>
          </w:p>
        </w:tc>
        <w:tc>
          <w:tcPr>
            <w:tcW w:w="647" w:type="dxa"/>
            <w:textDirection w:val="btLr"/>
            <w:vAlign w:val="center"/>
          </w:tcPr>
          <w:p w14:paraId="236BF792" w14:textId="77777777" w:rsidR="00495759" w:rsidRPr="004A6000" w:rsidRDefault="00495759"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647" w:type="dxa"/>
            <w:textDirection w:val="btLr"/>
            <w:vAlign w:val="center"/>
          </w:tcPr>
          <w:p w14:paraId="00056254" w14:textId="77777777" w:rsidR="00495759" w:rsidRPr="004A6000" w:rsidRDefault="00495759"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647" w:type="dxa"/>
            <w:textDirection w:val="btLr"/>
            <w:vAlign w:val="center"/>
          </w:tcPr>
          <w:p w14:paraId="6999D7AA" w14:textId="77777777" w:rsidR="00495759" w:rsidRPr="004A6000" w:rsidRDefault="00495759"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c>
          <w:tcPr>
            <w:tcW w:w="647" w:type="dxa"/>
            <w:textDirection w:val="btLr"/>
            <w:vAlign w:val="center"/>
          </w:tcPr>
          <w:p w14:paraId="4DF37E38" w14:textId="77777777" w:rsidR="00495759" w:rsidRPr="004A6000" w:rsidRDefault="00495759"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648" w:type="dxa"/>
            <w:textDirection w:val="btLr"/>
            <w:vAlign w:val="center"/>
          </w:tcPr>
          <w:p w14:paraId="113E181E" w14:textId="77777777" w:rsidR="00495759" w:rsidRPr="004A6000" w:rsidRDefault="00495759"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648" w:type="dxa"/>
            <w:textDirection w:val="btLr"/>
            <w:vAlign w:val="center"/>
          </w:tcPr>
          <w:p w14:paraId="162FEE59" w14:textId="77777777" w:rsidR="00495759" w:rsidRPr="004A6000" w:rsidRDefault="00495759"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c>
          <w:tcPr>
            <w:tcW w:w="648" w:type="dxa"/>
            <w:textDirection w:val="btLr"/>
            <w:vAlign w:val="center"/>
          </w:tcPr>
          <w:p w14:paraId="47D78FB1" w14:textId="77777777" w:rsidR="00495759" w:rsidRPr="004A6000" w:rsidRDefault="00495759"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648" w:type="dxa"/>
            <w:textDirection w:val="btLr"/>
            <w:vAlign w:val="center"/>
          </w:tcPr>
          <w:p w14:paraId="33B05E74" w14:textId="77777777" w:rsidR="00495759" w:rsidRPr="004A6000" w:rsidRDefault="00495759"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648" w:type="dxa"/>
            <w:textDirection w:val="btLr"/>
            <w:vAlign w:val="center"/>
          </w:tcPr>
          <w:p w14:paraId="10246A3A" w14:textId="77777777" w:rsidR="00495759" w:rsidRPr="004A6000" w:rsidRDefault="00495759"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c>
          <w:tcPr>
            <w:tcW w:w="648" w:type="dxa"/>
            <w:textDirection w:val="btLr"/>
            <w:vAlign w:val="center"/>
          </w:tcPr>
          <w:p w14:paraId="600BDDA1" w14:textId="77777777" w:rsidR="00495759" w:rsidRPr="004A6000" w:rsidRDefault="00495759"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648" w:type="dxa"/>
            <w:textDirection w:val="btLr"/>
            <w:vAlign w:val="center"/>
          </w:tcPr>
          <w:p w14:paraId="424249EC" w14:textId="77777777" w:rsidR="00495759" w:rsidRPr="004A6000" w:rsidRDefault="00495759"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648" w:type="dxa"/>
            <w:textDirection w:val="btLr"/>
            <w:vAlign w:val="center"/>
          </w:tcPr>
          <w:p w14:paraId="041AB3D0" w14:textId="77777777" w:rsidR="00495759" w:rsidRPr="004A6000" w:rsidRDefault="00495759"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r>
      <w:tr w:rsidR="00495759" w:rsidRPr="004A6000" w14:paraId="79F54AA9" w14:textId="77777777" w:rsidTr="006B659E">
        <w:trPr>
          <w:cantSplit/>
          <w:trHeight w:val="1115"/>
        </w:trPr>
        <w:tc>
          <w:tcPr>
            <w:tcW w:w="1294" w:type="dxa"/>
            <w:gridSpan w:val="2"/>
            <w:textDirection w:val="btLr"/>
          </w:tcPr>
          <w:p w14:paraId="7689BE15" w14:textId="77777777" w:rsidR="00495759" w:rsidRPr="004A6000" w:rsidRDefault="00495759"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Mô</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hình</w:t>
            </w:r>
            <w:proofErr w:type="spellEnd"/>
          </w:p>
        </w:tc>
        <w:tc>
          <w:tcPr>
            <w:tcW w:w="1941" w:type="dxa"/>
            <w:gridSpan w:val="3"/>
            <w:textDirection w:val="btLr"/>
            <w:vAlign w:val="center"/>
          </w:tcPr>
          <w:p w14:paraId="1D4E1AC0" w14:textId="77777777" w:rsidR="00495759" w:rsidRPr="004A6000" w:rsidRDefault="00495759" w:rsidP="006B659E">
            <w:pPr>
              <w:spacing w:after="160" w:line="259" w:lineRule="auto"/>
              <w:ind w:left="113" w:right="113"/>
              <w:jc w:val="center"/>
              <w:rPr>
                <w:rFonts w:eastAsiaTheme="majorEastAsia"/>
                <w:spacing w:val="-10"/>
                <w:kern w:val="28"/>
                <w:szCs w:val="26"/>
              </w:rPr>
            </w:pPr>
            <w:r w:rsidRPr="00C82B70">
              <w:rPr>
                <w:i/>
              </w:rPr>
              <w:t>Naïve Bayes</w:t>
            </w:r>
          </w:p>
        </w:tc>
        <w:tc>
          <w:tcPr>
            <w:tcW w:w="1943" w:type="dxa"/>
            <w:gridSpan w:val="3"/>
            <w:textDirection w:val="btLr"/>
            <w:vAlign w:val="center"/>
          </w:tcPr>
          <w:p w14:paraId="5864F99C" w14:textId="77777777" w:rsidR="00495759" w:rsidRPr="004A6000" w:rsidRDefault="00495759" w:rsidP="006B659E">
            <w:pPr>
              <w:spacing w:after="160" w:line="259" w:lineRule="auto"/>
              <w:ind w:left="113" w:right="113"/>
              <w:jc w:val="center"/>
              <w:rPr>
                <w:rFonts w:eastAsiaTheme="majorEastAsia"/>
                <w:spacing w:val="-10"/>
                <w:kern w:val="28"/>
                <w:szCs w:val="26"/>
              </w:rPr>
            </w:pPr>
            <w:r>
              <w:rPr>
                <w:i/>
              </w:rPr>
              <w:t>SVM</w:t>
            </w:r>
          </w:p>
        </w:tc>
        <w:tc>
          <w:tcPr>
            <w:tcW w:w="1944" w:type="dxa"/>
            <w:gridSpan w:val="3"/>
            <w:textDirection w:val="btLr"/>
            <w:vAlign w:val="center"/>
          </w:tcPr>
          <w:p w14:paraId="34C8C8EA" w14:textId="77777777" w:rsidR="00495759" w:rsidRPr="004A6000" w:rsidRDefault="00495759" w:rsidP="006B659E">
            <w:pPr>
              <w:spacing w:after="160" w:line="259" w:lineRule="auto"/>
              <w:ind w:left="113" w:right="113"/>
              <w:jc w:val="center"/>
              <w:rPr>
                <w:rFonts w:eastAsiaTheme="majorEastAsia"/>
                <w:spacing w:val="-10"/>
                <w:kern w:val="28"/>
                <w:szCs w:val="26"/>
              </w:rPr>
            </w:pPr>
            <w:r>
              <w:rPr>
                <w:i/>
              </w:rPr>
              <w:t>Random Forest</w:t>
            </w:r>
          </w:p>
        </w:tc>
        <w:tc>
          <w:tcPr>
            <w:tcW w:w="1944" w:type="dxa"/>
            <w:gridSpan w:val="3"/>
            <w:textDirection w:val="btLr"/>
            <w:vAlign w:val="center"/>
          </w:tcPr>
          <w:p w14:paraId="15D07A6C" w14:textId="77777777" w:rsidR="00495759" w:rsidRPr="004A6000" w:rsidRDefault="00495759" w:rsidP="007F52C2">
            <w:pPr>
              <w:keepNext/>
              <w:spacing w:after="160" w:line="259" w:lineRule="auto"/>
              <w:ind w:left="113" w:right="113"/>
              <w:jc w:val="center"/>
              <w:rPr>
                <w:rFonts w:eastAsiaTheme="majorEastAsia"/>
                <w:spacing w:val="-10"/>
                <w:kern w:val="28"/>
                <w:szCs w:val="26"/>
              </w:rPr>
            </w:pPr>
            <w:r>
              <w:rPr>
                <w:i/>
              </w:rPr>
              <w:t>Logistic Regression</w:t>
            </w:r>
          </w:p>
        </w:tc>
      </w:tr>
    </w:tbl>
    <w:p w14:paraId="54219DB4" w14:textId="258BBA20" w:rsidR="007A34A1" w:rsidRDefault="007F52C2" w:rsidP="00DC4AFE">
      <w:pPr>
        <w:spacing w:after="160" w:line="259" w:lineRule="auto"/>
        <w:jc w:val="center"/>
        <w:rPr>
          <w:rFonts w:eastAsiaTheme="majorEastAsia"/>
          <w:b/>
          <w:bCs/>
          <w:spacing w:val="-10"/>
          <w:kern w:val="28"/>
          <w:sz w:val="44"/>
          <w:szCs w:val="44"/>
        </w:rPr>
      </w:pPr>
      <w:bookmarkStart w:id="99" w:name="_Toc69131436"/>
      <w:proofErr w:type="spellStart"/>
      <w:r w:rsidRPr="00DC4AFE">
        <w:rPr>
          <w:b/>
          <w:bCs/>
        </w:rPr>
        <w:t>Bảng</w:t>
      </w:r>
      <w:proofErr w:type="spellEnd"/>
      <w:r w:rsidRPr="00DC4AFE">
        <w:rPr>
          <w:b/>
          <w:bCs/>
        </w:rPr>
        <w:t xml:space="preserve"> </w:t>
      </w:r>
      <w:r w:rsidR="000052B3">
        <w:rPr>
          <w:b/>
          <w:bCs/>
        </w:rPr>
        <w:fldChar w:fldCharType="begin"/>
      </w:r>
      <w:r w:rsidR="000052B3">
        <w:rPr>
          <w:b/>
          <w:bCs/>
        </w:rPr>
        <w:instrText xml:space="preserve"> STYLEREF 1 \s </w:instrText>
      </w:r>
      <w:r w:rsidR="000052B3">
        <w:rPr>
          <w:b/>
          <w:bCs/>
        </w:rPr>
        <w:fldChar w:fldCharType="separate"/>
      </w:r>
      <w:r w:rsidR="00AE4C36">
        <w:rPr>
          <w:b/>
          <w:bCs/>
          <w:noProof/>
        </w:rPr>
        <w:t>5</w:t>
      </w:r>
      <w:r w:rsidR="000052B3">
        <w:rPr>
          <w:b/>
          <w:bCs/>
        </w:rPr>
        <w:fldChar w:fldCharType="end"/>
      </w:r>
      <w:r w:rsidR="000052B3">
        <w:rPr>
          <w:b/>
          <w:bCs/>
        </w:rPr>
        <w:noBreakHyphen/>
      </w:r>
      <w:r w:rsidR="000052B3">
        <w:rPr>
          <w:b/>
          <w:bCs/>
        </w:rPr>
        <w:fldChar w:fldCharType="begin"/>
      </w:r>
      <w:r w:rsidR="000052B3">
        <w:rPr>
          <w:b/>
          <w:bCs/>
        </w:rPr>
        <w:instrText xml:space="preserve"> SEQ Bảng \* ARABIC \s 1 </w:instrText>
      </w:r>
      <w:r w:rsidR="000052B3">
        <w:rPr>
          <w:b/>
          <w:bCs/>
        </w:rPr>
        <w:fldChar w:fldCharType="separate"/>
      </w:r>
      <w:r w:rsidR="00AE4C36">
        <w:rPr>
          <w:b/>
          <w:bCs/>
          <w:noProof/>
        </w:rPr>
        <w:t>11</w:t>
      </w:r>
      <w:r w:rsidR="000052B3">
        <w:rPr>
          <w:b/>
          <w:bCs/>
        </w:rPr>
        <w:fldChar w:fldCharType="end"/>
      </w:r>
      <w:r w:rsidRPr="00DC4AFE">
        <w:rPr>
          <w:b/>
          <w:bCs/>
        </w:rPr>
        <w:t>.</w:t>
      </w:r>
      <w:r w:rsidR="00DC4AFE" w:rsidRPr="00DC4AFE">
        <w:rPr>
          <w:b/>
          <w:bCs/>
        </w:rPr>
        <w:t xml:space="preserve"> </w:t>
      </w:r>
      <w:proofErr w:type="spellStart"/>
      <w:r w:rsidR="00DC4AFE" w:rsidRPr="00DC4AFE">
        <w:rPr>
          <w:b/>
          <w:bCs/>
        </w:rPr>
        <w:t>Kết</w:t>
      </w:r>
      <w:proofErr w:type="spellEnd"/>
      <w:r w:rsidR="00DC4AFE" w:rsidRPr="00DC4AFE">
        <w:rPr>
          <w:b/>
          <w:bCs/>
        </w:rPr>
        <w:t xml:space="preserve"> </w:t>
      </w:r>
      <w:proofErr w:type="spellStart"/>
      <w:r w:rsidR="00DC4AFE" w:rsidRPr="00DC4AFE">
        <w:rPr>
          <w:b/>
          <w:bCs/>
        </w:rPr>
        <w:t>quả</w:t>
      </w:r>
      <w:proofErr w:type="spellEnd"/>
      <w:r w:rsidR="00DC4AFE" w:rsidRPr="00DC4AFE">
        <w:rPr>
          <w:b/>
          <w:bCs/>
        </w:rPr>
        <w:t xml:space="preserve"> </w:t>
      </w:r>
      <w:proofErr w:type="spellStart"/>
      <w:r w:rsidR="00DC4AFE" w:rsidRPr="00DC4AFE">
        <w:rPr>
          <w:b/>
          <w:bCs/>
        </w:rPr>
        <w:t>mô</w:t>
      </w:r>
      <w:proofErr w:type="spellEnd"/>
      <w:r w:rsidR="00DC4AFE" w:rsidRPr="00DC4AFE">
        <w:rPr>
          <w:b/>
          <w:bCs/>
        </w:rPr>
        <w:t xml:space="preserve"> </w:t>
      </w:r>
      <w:proofErr w:type="spellStart"/>
      <w:r w:rsidR="00DC4AFE" w:rsidRPr="00DC4AFE">
        <w:rPr>
          <w:b/>
          <w:bCs/>
        </w:rPr>
        <w:t>hình</w:t>
      </w:r>
      <w:proofErr w:type="spellEnd"/>
      <w:r w:rsidR="00DC4AFE" w:rsidRPr="00DC4AFE">
        <w:rPr>
          <w:b/>
          <w:bCs/>
        </w:rPr>
        <w:t xml:space="preserve"> </w:t>
      </w:r>
      <w:proofErr w:type="spellStart"/>
      <w:r w:rsidR="00DC4AFE" w:rsidRPr="00DC4AFE">
        <w:rPr>
          <w:b/>
          <w:bCs/>
        </w:rPr>
        <w:t>với</w:t>
      </w:r>
      <w:proofErr w:type="spellEnd"/>
      <w:r w:rsidR="00DC4AFE" w:rsidRPr="00DC4AFE">
        <w:rPr>
          <w:b/>
          <w:bCs/>
        </w:rPr>
        <w:t xml:space="preserve"> </w:t>
      </w:r>
      <w:proofErr w:type="spellStart"/>
      <w:r w:rsidR="00DC4AFE" w:rsidRPr="00DC4AFE">
        <w:rPr>
          <w:b/>
          <w:bCs/>
        </w:rPr>
        <w:t>cách</w:t>
      </w:r>
      <w:proofErr w:type="spellEnd"/>
      <w:r w:rsidR="00DC4AFE" w:rsidRPr="00DC4AFE">
        <w:rPr>
          <w:b/>
          <w:bCs/>
        </w:rPr>
        <w:t xml:space="preserve"> </w:t>
      </w:r>
      <w:proofErr w:type="spellStart"/>
      <w:r w:rsidR="00DC4AFE" w:rsidRPr="00DC4AFE">
        <w:rPr>
          <w:b/>
          <w:bCs/>
        </w:rPr>
        <w:t>biểu</w:t>
      </w:r>
      <w:proofErr w:type="spellEnd"/>
      <w:r w:rsidR="00DC4AFE" w:rsidRPr="00DC4AFE">
        <w:rPr>
          <w:b/>
          <w:bCs/>
        </w:rPr>
        <w:t xml:space="preserve"> </w:t>
      </w:r>
      <w:proofErr w:type="spellStart"/>
      <w:r w:rsidR="00DC4AFE" w:rsidRPr="00DC4AFE">
        <w:rPr>
          <w:b/>
          <w:bCs/>
        </w:rPr>
        <w:t>diễn</w:t>
      </w:r>
      <w:proofErr w:type="spellEnd"/>
      <w:r w:rsidR="00DC4AFE" w:rsidRPr="00DC4AFE">
        <w:rPr>
          <w:b/>
          <w:bCs/>
        </w:rPr>
        <w:t xml:space="preserve"> One-hot </w:t>
      </w:r>
      <w:proofErr w:type="spellStart"/>
      <w:r w:rsidR="00DC4AFE" w:rsidRPr="00DC4AFE">
        <w:rPr>
          <w:b/>
          <w:bCs/>
        </w:rPr>
        <w:t>trên</w:t>
      </w:r>
      <w:proofErr w:type="spellEnd"/>
      <w:r w:rsidR="00DC4AFE" w:rsidRPr="00DC4AFE">
        <w:rPr>
          <w:b/>
          <w:bCs/>
        </w:rPr>
        <w:t xml:space="preserve"> </w:t>
      </w:r>
      <w:proofErr w:type="spellStart"/>
      <w:r w:rsidR="00DC4AFE" w:rsidRPr="00DC4AFE">
        <w:rPr>
          <w:b/>
          <w:bCs/>
        </w:rPr>
        <w:t>dữ</w:t>
      </w:r>
      <w:proofErr w:type="spellEnd"/>
      <w:r w:rsidR="00DC4AFE" w:rsidRPr="00DC4AFE">
        <w:rPr>
          <w:b/>
          <w:bCs/>
        </w:rPr>
        <w:t xml:space="preserve"> </w:t>
      </w:r>
      <w:proofErr w:type="spellStart"/>
      <w:r w:rsidR="00DC4AFE" w:rsidRPr="00DC4AFE">
        <w:rPr>
          <w:b/>
          <w:bCs/>
        </w:rPr>
        <w:t>liệu</w:t>
      </w:r>
      <w:proofErr w:type="spellEnd"/>
      <w:r w:rsidR="00DC4AFE" w:rsidRPr="00DC4AFE">
        <w:rPr>
          <w:b/>
          <w:bCs/>
        </w:rPr>
        <w:t xml:space="preserve"> </w:t>
      </w:r>
      <w:proofErr w:type="spellStart"/>
      <w:r w:rsidR="001B21B8">
        <w:rPr>
          <w:b/>
          <w:bCs/>
        </w:rPr>
        <w:t>c</w:t>
      </w:r>
      <w:r w:rsidR="00DC4AFE" w:rsidRPr="00DC4AFE">
        <w:rPr>
          <w:b/>
          <w:bCs/>
        </w:rPr>
        <w:t>ông</w:t>
      </w:r>
      <w:proofErr w:type="spellEnd"/>
      <w:r w:rsidR="00DC4AFE" w:rsidRPr="00DC4AFE">
        <w:rPr>
          <w:b/>
          <w:bCs/>
        </w:rPr>
        <w:t xml:space="preserve"> </w:t>
      </w:r>
      <w:proofErr w:type="spellStart"/>
      <w:r w:rsidR="00DC4AFE" w:rsidRPr="00DC4AFE">
        <w:rPr>
          <w:b/>
          <w:bCs/>
        </w:rPr>
        <w:t>nghệ</w:t>
      </w:r>
      <w:proofErr w:type="spellEnd"/>
      <w:r w:rsidR="00DC4AFE" w:rsidRPr="00DC4AFE">
        <w:rPr>
          <w:b/>
          <w:bCs/>
        </w:rPr>
        <w:t xml:space="preserve"> </w:t>
      </w:r>
      <w:r w:rsidR="001B21B8">
        <w:rPr>
          <w:b/>
          <w:bCs/>
        </w:rPr>
        <w:t>t</w:t>
      </w:r>
      <w:r w:rsidR="00DC4AFE" w:rsidRPr="00DC4AFE">
        <w:rPr>
          <w:b/>
          <w:bCs/>
        </w:rPr>
        <w:t>iki</w:t>
      </w:r>
      <w:bookmarkEnd w:id="99"/>
    </w:p>
    <w:p w14:paraId="4B125485" w14:textId="5C9BA085" w:rsidR="00194023" w:rsidRPr="006B659E" w:rsidRDefault="006B659E" w:rsidP="006B659E">
      <w:pPr>
        <w:jc w:val="center"/>
      </w:pPr>
      <w:proofErr w:type="spellStart"/>
      <w:r>
        <w:lastRenderedPageBreak/>
        <w:t>Bảng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với</w:t>
      </w:r>
      <w:proofErr w:type="spellEnd"/>
      <w:r>
        <w:t xml:space="preserve"> </w:t>
      </w:r>
      <w:proofErr w:type="spellStart"/>
      <w:r>
        <w:t>cách</w:t>
      </w:r>
      <w:proofErr w:type="spellEnd"/>
      <w:r>
        <w:t xml:space="preserve"> </w:t>
      </w:r>
      <w:proofErr w:type="spellStart"/>
      <w:r>
        <w:t>biểu</w:t>
      </w:r>
      <w:proofErr w:type="spellEnd"/>
      <w:r>
        <w:t xml:space="preserve"> </w:t>
      </w:r>
      <w:proofErr w:type="spellStart"/>
      <w:r>
        <w:t>diễn</w:t>
      </w:r>
      <w:proofErr w:type="spellEnd"/>
      <w:r>
        <w:t xml:space="preserve"> chi2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lọc</w:t>
      </w:r>
      <w:proofErr w:type="spellEnd"/>
      <w:r>
        <w:t xml:space="preserve"> </w:t>
      </w:r>
      <w:proofErr w:type="spellStart"/>
      <w:r>
        <w:t>từ</w:t>
      </w:r>
      <w:proofErr w:type="spellEnd"/>
      <w:r>
        <w:t xml:space="preserve"> </w:t>
      </w:r>
      <w:proofErr w:type="spellStart"/>
      <w:r>
        <w:t>vựng</w:t>
      </w:r>
      <w:proofErr w:type="spellEnd"/>
      <w:r>
        <w:t xml:space="preserve"> </w:t>
      </w:r>
      <w:proofErr w:type="spellStart"/>
      <w:r>
        <w:t>và</w:t>
      </w:r>
      <w:proofErr w:type="spellEnd"/>
      <w:r>
        <w:t xml:space="preserve"> sample </w:t>
      </w:r>
      <w:proofErr w:type="spellStart"/>
      <w:r>
        <w:t>dữ</w:t>
      </w:r>
      <w:proofErr w:type="spellEnd"/>
      <w:r>
        <w:t xml:space="preserve"> </w:t>
      </w:r>
      <w:proofErr w:type="spellStart"/>
      <w:r>
        <w:t>liệu</w:t>
      </w:r>
      <w:proofErr w:type="spellEnd"/>
      <w:r>
        <w:t>:</w:t>
      </w:r>
    </w:p>
    <w:tbl>
      <w:tblPr>
        <w:tblStyle w:val="TableGrid"/>
        <w:tblW w:w="8640" w:type="dxa"/>
        <w:tblInd w:w="-5" w:type="dxa"/>
        <w:tblLayout w:type="fixed"/>
        <w:tblLook w:val="04A0" w:firstRow="1" w:lastRow="0" w:firstColumn="1" w:lastColumn="0" w:noHBand="0" w:noVBand="1"/>
      </w:tblPr>
      <w:tblGrid>
        <w:gridCol w:w="540"/>
        <w:gridCol w:w="754"/>
        <w:gridCol w:w="866"/>
        <w:gridCol w:w="810"/>
        <w:gridCol w:w="810"/>
        <w:gridCol w:w="6"/>
        <w:gridCol w:w="804"/>
        <w:gridCol w:w="810"/>
        <w:gridCol w:w="810"/>
        <w:gridCol w:w="810"/>
        <w:gridCol w:w="810"/>
        <w:gridCol w:w="810"/>
      </w:tblGrid>
      <w:tr w:rsidR="00137BFC" w:rsidRPr="004A6000" w14:paraId="3523BC2D" w14:textId="006EE7FA" w:rsidTr="00021C5D">
        <w:trPr>
          <w:cantSplit/>
          <w:trHeight w:val="1134"/>
        </w:trPr>
        <w:tc>
          <w:tcPr>
            <w:tcW w:w="1294" w:type="dxa"/>
            <w:gridSpan w:val="2"/>
            <w:textDirection w:val="btLr"/>
            <w:vAlign w:val="center"/>
          </w:tcPr>
          <w:p w14:paraId="28ABF28F" w14:textId="77777777" w:rsidR="00137BFC" w:rsidRPr="004A6000" w:rsidRDefault="00137BFC"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Micro (%)</w:t>
            </w:r>
          </w:p>
        </w:tc>
        <w:tc>
          <w:tcPr>
            <w:tcW w:w="866" w:type="dxa"/>
            <w:textDirection w:val="btLr"/>
          </w:tcPr>
          <w:p w14:paraId="67852E90" w14:textId="3C82F4A4" w:rsidR="00137BFC" w:rsidRPr="004A6000" w:rsidRDefault="00400FE1" w:rsidP="006B659E">
            <w:pPr>
              <w:spacing w:after="160" w:line="259" w:lineRule="auto"/>
              <w:ind w:left="113" w:right="113"/>
              <w:jc w:val="center"/>
              <w:rPr>
                <w:rFonts w:eastAsiaTheme="majorEastAsia"/>
                <w:spacing w:val="-10"/>
                <w:kern w:val="28"/>
                <w:szCs w:val="26"/>
              </w:rPr>
            </w:pPr>
            <w:r w:rsidRPr="00AF5ABE">
              <w:t>71</w:t>
            </w:r>
            <w:r>
              <w:t>.</w:t>
            </w:r>
            <w:r w:rsidRPr="00AF5ABE">
              <w:t>16</w:t>
            </w:r>
          </w:p>
        </w:tc>
        <w:tc>
          <w:tcPr>
            <w:tcW w:w="810" w:type="dxa"/>
            <w:textDirection w:val="btLr"/>
          </w:tcPr>
          <w:p w14:paraId="7B58499D" w14:textId="264846CE" w:rsidR="00137BFC" w:rsidRPr="004A6000" w:rsidRDefault="00400FE1" w:rsidP="006B659E">
            <w:pPr>
              <w:spacing w:after="160" w:line="259" w:lineRule="auto"/>
              <w:ind w:left="113" w:right="113"/>
              <w:jc w:val="center"/>
              <w:rPr>
                <w:rFonts w:eastAsiaTheme="majorEastAsia"/>
                <w:spacing w:val="-10"/>
                <w:kern w:val="28"/>
                <w:szCs w:val="26"/>
              </w:rPr>
            </w:pPr>
            <w:r w:rsidRPr="00AF5ABE">
              <w:t>76</w:t>
            </w:r>
            <w:r>
              <w:t>.</w:t>
            </w:r>
            <w:r w:rsidRPr="00AF5ABE">
              <w:t>33</w:t>
            </w:r>
          </w:p>
        </w:tc>
        <w:tc>
          <w:tcPr>
            <w:tcW w:w="810" w:type="dxa"/>
            <w:textDirection w:val="btLr"/>
          </w:tcPr>
          <w:p w14:paraId="050CFD2E" w14:textId="6FB5A357" w:rsidR="00137BFC" w:rsidRPr="004A6000" w:rsidRDefault="00400FE1" w:rsidP="006B659E">
            <w:pPr>
              <w:spacing w:after="160" w:line="259" w:lineRule="auto"/>
              <w:ind w:left="113" w:right="113"/>
              <w:jc w:val="center"/>
              <w:rPr>
                <w:rFonts w:eastAsiaTheme="majorEastAsia"/>
                <w:spacing w:val="-10"/>
                <w:kern w:val="28"/>
                <w:szCs w:val="26"/>
              </w:rPr>
            </w:pPr>
            <w:r w:rsidRPr="00AF5ABE">
              <w:t>73</w:t>
            </w:r>
            <w:r>
              <w:t>.</w:t>
            </w:r>
            <w:r w:rsidRPr="00AF5ABE">
              <w:t>65</w:t>
            </w:r>
          </w:p>
        </w:tc>
        <w:tc>
          <w:tcPr>
            <w:tcW w:w="810" w:type="dxa"/>
            <w:gridSpan w:val="2"/>
            <w:textDirection w:val="btLr"/>
            <w:vAlign w:val="bottom"/>
          </w:tcPr>
          <w:p w14:paraId="5E598BFA" w14:textId="7AF137A3" w:rsidR="00137BFC" w:rsidRPr="004A6000" w:rsidRDefault="0052258F" w:rsidP="006B659E">
            <w:pPr>
              <w:spacing w:after="160" w:line="259" w:lineRule="auto"/>
              <w:ind w:left="113" w:right="113"/>
              <w:jc w:val="center"/>
              <w:rPr>
                <w:rFonts w:eastAsiaTheme="majorEastAsia"/>
                <w:spacing w:val="-10"/>
                <w:kern w:val="28"/>
                <w:szCs w:val="26"/>
              </w:rPr>
            </w:pPr>
            <w:r w:rsidRPr="00384060">
              <w:t>59</w:t>
            </w:r>
            <w:r>
              <w:t>.</w:t>
            </w:r>
            <w:r w:rsidRPr="00384060">
              <w:t>16</w:t>
            </w:r>
          </w:p>
        </w:tc>
        <w:tc>
          <w:tcPr>
            <w:tcW w:w="810" w:type="dxa"/>
            <w:textDirection w:val="btLr"/>
            <w:vAlign w:val="bottom"/>
          </w:tcPr>
          <w:p w14:paraId="2C5BCD7D" w14:textId="79F33409" w:rsidR="00137BFC" w:rsidRPr="004A6000" w:rsidRDefault="0052258F" w:rsidP="006B659E">
            <w:pPr>
              <w:spacing w:after="160" w:line="259" w:lineRule="auto"/>
              <w:ind w:left="113" w:right="113"/>
              <w:jc w:val="center"/>
              <w:rPr>
                <w:rFonts w:eastAsiaTheme="majorEastAsia"/>
                <w:spacing w:val="-10"/>
                <w:kern w:val="28"/>
                <w:szCs w:val="26"/>
              </w:rPr>
            </w:pPr>
            <w:r w:rsidRPr="00384060">
              <w:t>84</w:t>
            </w:r>
            <w:r>
              <w:t>.</w:t>
            </w:r>
            <w:r w:rsidRPr="00384060">
              <w:t>73</w:t>
            </w:r>
          </w:p>
        </w:tc>
        <w:tc>
          <w:tcPr>
            <w:tcW w:w="810" w:type="dxa"/>
            <w:textDirection w:val="btLr"/>
            <w:vAlign w:val="bottom"/>
          </w:tcPr>
          <w:p w14:paraId="58E6FBD1" w14:textId="52935A12" w:rsidR="00137BFC" w:rsidRPr="004A6000" w:rsidRDefault="0052258F" w:rsidP="006B659E">
            <w:pPr>
              <w:spacing w:after="160" w:line="259" w:lineRule="auto"/>
              <w:ind w:left="113" w:right="113"/>
              <w:jc w:val="center"/>
              <w:rPr>
                <w:rFonts w:eastAsiaTheme="majorEastAsia"/>
                <w:spacing w:val="-10"/>
                <w:kern w:val="28"/>
                <w:szCs w:val="26"/>
              </w:rPr>
            </w:pPr>
            <w:r w:rsidRPr="00384060">
              <w:t>69</w:t>
            </w:r>
            <w:r>
              <w:t>.</w:t>
            </w:r>
            <w:r w:rsidRPr="00384060">
              <w:t>67</w:t>
            </w:r>
          </w:p>
        </w:tc>
        <w:tc>
          <w:tcPr>
            <w:tcW w:w="810" w:type="dxa"/>
            <w:textDirection w:val="btLr"/>
          </w:tcPr>
          <w:p w14:paraId="30575EBD" w14:textId="72853919" w:rsidR="00137BFC" w:rsidRPr="00B40D1F" w:rsidRDefault="00B40D1F" w:rsidP="006B659E">
            <w:pPr>
              <w:spacing w:after="160" w:line="259" w:lineRule="auto"/>
              <w:ind w:left="113" w:right="113"/>
              <w:jc w:val="center"/>
              <w:rPr>
                <w:rFonts w:eastAsiaTheme="majorEastAsia"/>
                <w:spacing w:val="-10"/>
                <w:kern w:val="28"/>
                <w:szCs w:val="26"/>
                <w:lang w:val="vi-VN"/>
              </w:rPr>
            </w:pPr>
            <w:r>
              <w:rPr>
                <w:szCs w:val="26"/>
                <w:lang w:val="vi-VN"/>
              </w:rPr>
              <w:t>63.49</w:t>
            </w:r>
          </w:p>
        </w:tc>
        <w:tc>
          <w:tcPr>
            <w:tcW w:w="810" w:type="dxa"/>
            <w:textDirection w:val="btLr"/>
          </w:tcPr>
          <w:p w14:paraId="22DA3C06" w14:textId="7D391DD9" w:rsidR="00137BFC" w:rsidRPr="00B40D1F" w:rsidRDefault="00B40D1F" w:rsidP="006B659E">
            <w:pPr>
              <w:spacing w:after="160" w:line="259" w:lineRule="auto"/>
              <w:ind w:left="113" w:right="113"/>
              <w:jc w:val="center"/>
              <w:rPr>
                <w:rFonts w:eastAsiaTheme="majorEastAsia"/>
                <w:spacing w:val="-10"/>
                <w:kern w:val="28"/>
                <w:szCs w:val="26"/>
                <w:lang w:val="vi-VN"/>
              </w:rPr>
            </w:pPr>
            <w:r>
              <w:rPr>
                <w:szCs w:val="26"/>
                <w:lang w:val="vi-VN"/>
              </w:rPr>
              <w:t>81.97</w:t>
            </w:r>
          </w:p>
        </w:tc>
        <w:tc>
          <w:tcPr>
            <w:tcW w:w="810" w:type="dxa"/>
            <w:textDirection w:val="btLr"/>
          </w:tcPr>
          <w:p w14:paraId="293D70F9" w14:textId="1FDB56F8" w:rsidR="00137BFC" w:rsidRPr="00B40D1F" w:rsidRDefault="00137BFC" w:rsidP="006B659E">
            <w:pPr>
              <w:spacing w:after="160" w:line="259" w:lineRule="auto"/>
              <w:ind w:left="113" w:right="113"/>
              <w:jc w:val="center"/>
              <w:rPr>
                <w:rFonts w:eastAsiaTheme="majorEastAsia"/>
                <w:spacing w:val="-10"/>
                <w:kern w:val="28"/>
                <w:szCs w:val="26"/>
                <w:lang w:val="vi-VN"/>
              </w:rPr>
            </w:pPr>
            <w:r>
              <w:rPr>
                <w:szCs w:val="26"/>
                <w:lang w:val="vi-VN"/>
              </w:rPr>
              <w:t>71</w:t>
            </w:r>
            <w:r w:rsidR="00A44F9F">
              <w:rPr>
                <w:szCs w:val="26"/>
                <w:lang w:val="vi-VN"/>
              </w:rPr>
              <w:t>.</w:t>
            </w:r>
            <w:r w:rsidR="00B40D1F">
              <w:rPr>
                <w:szCs w:val="26"/>
                <w:lang w:val="vi-VN"/>
              </w:rPr>
              <w:t>56</w:t>
            </w:r>
          </w:p>
        </w:tc>
      </w:tr>
      <w:tr w:rsidR="00137BFC" w:rsidRPr="004A6000" w14:paraId="562212CB" w14:textId="23B177AF" w:rsidTr="00021C5D">
        <w:trPr>
          <w:cantSplit/>
          <w:trHeight w:val="1134"/>
        </w:trPr>
        <w:tc>
          <w:tcPr>
            <w:tcW w:w="1294" w:type="dxa"/>
            <w:gridSpan w:val="2"/>
            <w:textDirection w:val="btLr"/>
            <w:vAlign w:val="center"/>
          </w:tcPr>
          <w:p w14:paraId="36F6DB45" w14:textId="77777777" w:rsidR="00137BFC" w:rsidRPr="004A6000" w:rsidRDefault="00137BFC"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Macro (%)</w:t>
            </w:r>
          </w:p>
        </w:tc>
        <w:tc>
          <w:tcPr>
            <w:tcW w:w="866" w:type="dxa"/>
            <w:textDirection w:val="btLr"/>
          </w:tcPr>
          <w:p w14:paraId="3746C680" w14:textId="06EFFD91" w:rsidR="00137BFC" w:rsidRPr="004A6000" w:rsidRDefault="00400FE1" w:rsidP="006B659E">
            <w:pPr>
              <w:spacing w:after="160" w:line="259" w:lineRule="auto"/>
              <w:ind w:left="113" w:right="113"/>
              <w:jc w:val="center"/>
              <w:rPr>
                <w:rFonts w:eastAsiaTheme="majorEastAsia"/>
                <w:spacing w:val="-10"/>
                <w:kern w:val="28"/>
                <w:szCs w:val="26"/>
              </w:rPr>
            </w:pPr>
            <w:r w:rsidRPr="00AF5ABE">
              <w:t>68</w:t>
            </w:r>
            <w:r>
              <w:t>.</w:t>
            </w:r>
            <w:r w:rsidRPr="00AF5ABE">
              <w:t>28</w:t>
            </w:r>
          </w:p>
        </w:tc>
        <w:tc>
          <w:tcPr>
            <w:tcW w:w="810" w:type="dxa"/>
            <w:textDirection w:val="btLr"/>
          </w:tcPr>
          <w:p w14:paraId="3139ED93" w14:textId="3FDF49D1" w:rsidR="00137BFC" w:rsidRPr="004A6000" w:rsidRDefault="00400FE1" w:rsidP="006B659E">
            <w:pPr>
              <w:spacing w:after="160" w:line="259" w:lineRule="auto"/>
              <w:ind w:left="113" w:right="113"/>
              <w:jc w:val="center"/>
              <w:rPr>
                <w:rFonts w:eastAsiaTheme="majorEastAsia"/>
                <w:spacing w:val="-10"/>
                <w:kern w:val="28"/>
                <w:szCs w:val="26"/>
              </w:rPr>
            </w:pPr>
            <w:r w:rsidRPr="00AF5ABE">
              <w:t>74</w:t>
            </w:r>
            <w:r>
              <w:t>.</w:t>
            </w:r>
            <w:r w:rsidRPr="00AF5ABE">
              <w:t>61</w:t>
            </w:r>
          </w:p>
        </w:tc>
        <w:tc>
          <w:tcPr>
            <w:tcW w:w="810" w:type="dxa"/>
            <w:textDirection w:val="btLr"/>
          </w:tcPr>
          <w:p w14:paraId="165BE869" w14:textId="7BAB24F4" w:rsidR="00137BFC" w:rsidRPr="004A6000" w:rsidRDefault="00400FE1" w:rsidP="006B659E">
            <w:pPr>
              <w:spacing w:after="160" w:line="259" w:lineRule="auto"/>
              <w:ind w:left="113" w:right="113"/>
              <w:jc w:val="center"/>
              <w:rPr>
                <w:rFonts w:eastAsiaTheme="majorEastAsia"/>
                <w:spacing w:val="-10"/>
                <w:kern w:val="28"/>
                <w:szCs w:val="26"/>
              </w:rPr>
            </w:pPr>
            <w:r w:rsidRPr="00AF5ABE">
              <w:t>70</w:t>
            </w:r>
            <w:r>
              <w:t>.</w:t>
            </w:r>
            <w:r w:rsidRPr="00AF5ABE">
              <w:t>7</w:t>
            </w:r>
            <w:r>
              <w:t>0</w:t>
            </w:r>
          </w:p>
        </w:tc>
        <w:tc>
          <w:tcPr>
            <w:tcW w:w="810" w:type="dxa"/>
            <w:gridSpan w:val="2"/>
            <w:textDirection w:val="btLr"/>
            <w:vAlign w:val="bottom"/>
          </w:tcPr>
          <w:p w14:paraId="5EEFCCF9" w14:textId="12F06799" w:rsidR="00137BFC" w:rsidRPr="004A6000" w:rsidRDefault="0052258F" w:rsidP="006B659E">
            <w:pPr>
              <w:spacing w:after="160" w:line="259" w:lineRule="auto"/>
              <w:ind w:left="113" w:right="113"/>
              <w:jc w:val="center"/>
              <w:rPr>
                <w:rFonts w:eastAsiaTheme="majorEastAsia"/>
                <w:spacing w:val="-10"/>
                <w:kern w:val="28"/>
                <w:szCs w:val="26"/>
              </w:rPr>
            </w:pPr>
            <w:r w:rsidRPr="00384060">
              <w:t>57</w:t>
            </w:r>
            <w:r>
              <w:t>.</w:t>
            </w:r>
            <w:r w:rsidRPr="00384060">
              <w:t>73</w:t>
            </w:r>
          </w:p>
        </w:tc>
        <w:tc>
          <w:tcPr>
            <w:tcW w:w="810" w:type="dxa"/>
            <w:textDirection w:val="btLr"/>
            <w:vAlign w:val="bottom"/>
          </w:tcPr>
          <w:p w14:paraId="30975B94" w14:textId="737BFB16" w:rsidR="00137BFC" w:rsidRPr="004A6000" w:rsidRDefault="0052258F" w:rsidP="006B659E">
            <w:pPr>
              <w:spacing w:after="160" w:line="259" w:lineRule="auto"/>
              <w:ind w:left="113" w:right="113"/>
              <w:jc w:val="center"/>
              <w:rPr>
                <w:rFonts w:eastAsiaTheme="majorEastAsia"/>
                <w:spacing w:val="-10"/>
                <w:kern w:val="28"/>
                <w:szCs w:val="26"/>
              </w:rPr>
            </w:pPr>
            <w:r w:rsidRPr="00384060">
              <w:t>83</w:t>
            </w:r>
            <w:r>
              <w:t>.</w:t>
            </w:r>
            <w:r w:rsidRPr="00384060">
              <w:t>6</w:t>
            </w:r>
            <w:r>
              <w:t>0</w:t>
            </w:r>
          </w:p>
        </w:tc>
        <w:tc>
          <w:tcPr>
            <w:tcW w:w="810" w:type="dxa"/>
            <w:textDirection w:val="btLr"/>
            <w:vAlign w:val="bottom"/>
          </w:tcPr>
          <w:p w14:paraId="39A0FE8E" w14:textId="765C6B75" w:rsidR="00137BFC" w:rsidRPr="004A6000" w:rsidRDefault="0052258F" w:rsidP="006B659E">
            <w:pPr>
              <w:spacing w:after="160" w:line="259" w:lineRule="auto"/>
              <w:ind w:left="113" w:right="113"/>
              <w:jc w:val="center"/>
              <w:rPr>
                <w:rFonts w:eastAsiaTheme="majorEastAsia"/>
                <w:spacing w:val="-10"/>
                <w:kern w:val="28"/>
                <w:szCs w:val="26"/>
              </w:rPr>
            </w:pPr>
            <w:r w:rsidRPr="00384060">
              <w:t>67</w:t>
            </w:r>
            <w:r>
              <w:t>.</w:t>
            </w:r>
            <w:r w:rsidRPr="00384060">
              <w:t>21</w:t>
            </w:r>
          </w:p>
        </w:tc>
        <w:tc>
          <w:tcPr>
            <w:tcW w:w="810" w:type="dxa"/>
            <w:textDirection w:val="btLr"/>
          </w:tcPr>
          <w:p w14:paraId="7052537E" w14:textId="103B9DE8" w:rsidR="00137BFC" w:rsidRPr="00B40D1F" w:rsidRDefault="00B40D1F" w:rsidP="006B659E">
            <w:pPr>
              <w:spacing w:after="160" w:line="259" w:lineRule="auto"/>
              <w:ind w:left="113" w:right="113"/>
              <w:jc w:val="center"/>
              <w:rPr>
                <w:rFonts w:eastAsiaTheme="majorEastAsia"/>
                <w:spacing w:val="-10"/>
                <w:kern w:val="28"/>
                <w:szCs w:val="26"/>
                <w:lang w:val="vi-VN"/>
              </w:rPr>
            </w:pPr>
            <w:r>
              <w:rPr>
                <w:szCs w:val="26"/>
                <w:lang w:val="vi-VN"/>
              </w:rPr>
              <w:t>60.20</w:t>
            </w:r>
          </w:p>
        </w:tc>
        <w:tc>
          <w:tcPr>
            <w:tcW w:w="810" w:type="dxa"/>
            <w:textDirection w:val="btLr"/>
          </w:tcPr>
          <w:p w14:paraId="2159F4AC" w14:textId="5C5C463F" w:rsidR="00137BFC" w:rsidRPr="00B40D1F" w:rsidRDefault="00B40D1F" w:rsidP="006B659E">
            <w:pPr>
              <w:spacing w:after="160" w:line="259" w:lineRule="auto"/>
              <w:ind w:left="113" w:right="113"/>
              <w:jc w:val="center"/>
              <w:rPr>
                <w:rFonts w:eastAsiaTheme="majorEastAsia"/>
                <w:spacing w:val="-10"/>
                <w:kern w:val="28"/>
                <w:szCs w:val="26"/>
                <w:lang w:val="vi-VN"/>
              </w:rPr>
            </w:pPr>
            <w:r>
              <w:rPr>
                <w:szCs w:val="26"/>
                <w:lang w:val="vi-VN"/>
              </w:rPr>
              <w:t>79.76</w:t>
            </w:r>
          </w:p>
        </w:tc>
        <w:tc>
          <w:tcPr>
            <w:tcW w:w="810" w:type="dxa"/>
            <w:textDirection w:val="btLr"/>
          </w:tcPr>
          <w:p w14:paraId="130C338B" w14:textId="0BB06501" w:rsidR="00137BFC" w:rsidRPr="00B40D1F" w:rsidRDefault="00137BFC" w:rsidP="006B659E">
            <w:pPr>
              <w:spacing w:after="160" w:line="259" w:lineRule="auto"/>
              <w:ind w:left="113" w:right="113"/>
              <w:jc w:val="center"/>
              <w:rPr>
                <w:rFonts w:eastAsiaTheme="majorEastAsia"/>
                <w:spacing w:val="-10"/>
                <w:kern w:val="28"/>
                <w:szCs w:val="26"/>
                <w:lang w:val="vi-VN"/>
              </w:rPr>
            </w:pPr>
            <w:r w:rsidRPr="00A44F9F">
              <w:rPr>
                <w:szCs w:val="26"/>
              </w:rPr>
              <w:t>6</w:t>
            </w:r>
            <w:r w:rsidR="00B40D1F">
              <w:rPr>
                <w:szCs w:val="26"/>
                <w:lang w:val="vi-VN"/>
              </w:rPr>
              <w:t>7.87</w:t>
            </w:r>
          </w:p>
        </w:tc>
      </w:tr>
      <w:tr w:rsidR="00137BFC" w:rsidRPr="004A6000" w14:paraId="026B0F86" w14:textId="2B59326B" w:rsidTr="00021C5D">
        <w:trPr>
          <w:cantSplit/>
          <w:trHeight w:val="1007"/>
        </w:trPr>
        <w:tc>
          <w:tcPr>
            <w:tcW w:w="540" w:type="dxa"/>
            <w:vMerge w:val="restart"/>
            <w:textDirection w:val="btLr"/>
            <w:vAlign w:val="center"/>
          </w:tcPr>
          <w:p w14:paraId="7437D188" w14:textId="77777777" w:rsidR="00137BFC" w:rsidRPr="004A6000" w:rsidRDefault="00137BFC" w:rsidP="006B659E">
            <w:pPr>
              <w:spacing w:after="160" w:line="259" w:lineRule="auto"/>
              <w:ind w:left="113" w:right="113"/>
              <w:jc w:val="center"/>
              <w:rPr>
                <w:rFonts w:eastAsiaTheme="majorEastAsia"/>
                <w:spacing w:val="-10"/>
                <w:kern w:val="28"/>
                <w:szCs w:val="26"/>
              </w:rPr>
            </w:pPr>
            <w:proofErr w:type="spellStart"/>
            <w:r>
              <w:rPr>
                <w:rFonts w:eastAsiaTheme="majorEastAsia"/>
                <w:spacing w:val="-10"/>
                <w:kern w:val="28"/>
                <w:szCs w:val="26"/>
              </w:rPr>
              <w:t>Các</w:t>
            </w:r>
            <w:proofErr w:type="spellEnd"/>
            <w:r>
              <w:rPr>
                <w:rFonts w:eastAsiaTheme="majorEastAsia"/>
                <w:spacing w:val="-10"/>
                <w:kern w:val="28"/>
                <w:szCs w:val="26"/>
              </w:rPr>
              <w:t xml:space="preserve"> </w:t>
            </w:r>
            <w:proofErr w:type="spellStart"/>
            <w:r>
              <w:rPr>
                <w:rFonts w:eastAsiaTheme="majorEastAsia"/>
                <w:spacing w:val="-10"/>
                <w:kern w:val="28"/>
                <w:szCs w:val="26"/>
              </w:rPr>
              <w:t>khía</w:t>
            </w:r>
            <w:proofErr w:type="spellEnd"/>
            <w:r>
              <w:rPr>
                <w:rFonts w:eastAsiaTheme="majorEastAsia"/>
                <w:spacing w:val="-10"/>
                <w:kern w:val="28"/>
                <w:szCs w:val="26"/>
              </w:rPr>
              <w:t xml:space="preserve"> </w:t>
            </w:r>
            <w:proofErr w:type="spellStart"/>
            <w:r>
              <w:rPr>
                <w:rFonts w:eastAsiaTheme="majorEastAsia"/>
                <w:spacing w:val="-10"/>
                <w:kern w:val="28"/>
                <w:szCs w:val="26"/>
              </w:rPr>
              <w:t>cạnh</w:t>
            </w:r>
            <w:proofErr w:type="spellEnd"/>
            <w:r>
              <w:rPr>
                <w:rFonts w:eastAsiaTheme="majorEastAsia"/>
                <w:spacing w:val="-10"/>
                <w:kern w:val="28"/>
                <w:szCs w:val="26"/>
              </w:rPr>
              <w:t xml:space="preserve"> (%)</w:t>
            </w:r>
          </w:p>
        </w:tc>
        <w:tc>
          <w:tcPr>
            <w:tcW w:w="754" w:type="dxa"/>
            <w:textDirection w:val="btLr"/>
            <w:vAlign w:val="center"/>
          </w:tcPr>
          <w:p w14:paraId="1C6E3BCE" w14:textId="77777777" w:rsidR="00137BFC" w:rsidRPr="004A6000" w:rsidRDefault="00137BFC" w:rsidP="006B659E">
            <w:pPr>
              <w:spacing w:after="160" w:line="259" w:lineRule="auto"/>
              <w:ind w:left="113" w:right="113"/>
              <w:jc w:val="center"/>
              <w:rPr>
                <w:rFonts w:eastAsiaTheme="majorEastAsia"/>
                <w:spacing w:val="-10"/>
                <w:kern w:val="28"/>
                <w:szCs w:val="26"/>
              </w:rPr>
            </w:pPr>
            <w:r w:rsidRPr="004A6000">
              <w:rPr>
                <w:rFonts w:eastAsiaTheme="majorEastAsia"/>
                <w:spacing w:val="-10"/>
                <w:kern w:val="28"/>
                <w:szCs w:val="26"/>
              </w:rPr>
              <w:t>Other</w:t>
            </w:r>
          </w:p>
        </w:tc>
        <w:tc>
          <w:tcPr>
            <w:tcW w:w="866" w:type="dxa"/>
            <w:textDirection w:val="btLr"/>
          </w:tcPr>
          <w:p w14:paraId="4BF908CE" w14:textId="0BAE33B6" w:rsidR="00137BFC" w:rsidRPr="004A6000" w:rsidRDefault="00C2042D" w:rsidP="006B659E">
            <w:pPr>
              <w:spacing w:after="160" w:line="259" w:lineRule="auto"/>
              <w:ind w:left="113" w:right="113"/>
              <w:jc w:val="center"/>
              <w:rPr>
                <w:rFonts w:eastAsiaTheme="majorEastAsia"/>
                <w:spacing w:val="-10"/>
                <w:kern w:val="28"/>
                <w:szCs w:val="26"/>
              </w:rPr>
            </w:pPr>
            <w:r w:rsidRPr="00106711">
              <w:t>51</w:t>
            </w:r>
            <w:r w:rsidR="00865C77">
              <w:t>.</w:t>
            </w:r>
            <w:r w:rsidRPr="00106711">
              <w:t>2</w:t>
            </w:r>
          </w:p>
        </w:tc>
        <w:tc>
          <w:tcPr>
            <w:tcW w:w="810" w:type="dxa"/>
            <w:textDirection w:val="btLr"/>
          </w:tcPr>
          <w:p w14:paraId="2BD39ECE" w14:textId="5B179D59" w:rsidR="00137BFC" w:rsidRPr="004A6000" w:rsidRDefault="00C2042D" w:rsidP="006B659E">
            <w:pPr>
              <w:spacing w:after="160" w:line="259" w:lineRule="auto"/>
              <w:ind w:left="113" w:right="113"/>
              <w:jc w:val="center"/>
              <w:rPr>
                <w:rFonts w:eastAsiaTheme="majorEastAsia"/>
                <w:spacing w:val="-10"/>
                <w:kern w:val="28"/>
                <w:szCs w:val="26"/>
              </w:rPr>
            </w:pPr>
            <w:r w:rsidRPr="00106711">
              <w:t>47</w:t>
            </w:r>
            <w:r w:rsidR="00865C77">
              <w:t>.</w:t>
            </w:r>
            <w:r w:rsidRPr="00106711">
              <w:t>06</w:t>
            </w:r>
          </w:p>
        </w:tc>
        <w:tc>
          <w:tcPr>
            <w:tcW w:w="810" w:type="dxa"/>
            <w:textDirection w:val="btLr"/>
          </w:tcPr>
          <w:p w14:paraId="708001C0" w14:textId="10FC73CA" w:rsidR="00137BFC" w:rsidRPr="004A6000" w:rsidRDefault="00E3779E" w:rsidP="006B659E">
            <w:pPr>
              <w:spacing w:after="160" w:line="259" w:lineRule="auto"/>
              <w:ind w:left="113" w:right="113"/>
              <w:jc w:val="center"/>
              <w:rPr>
                <w:rFonts w:eastAsiaTheme="majorEastAsia"/>
                <w:spacing w:val="-10"/>
                <w:kern w:val="28"/>
                <w:szCs w:val="26"/>
              </w:rPr>
            </w:pPr>
            <w:r w:rsidRPr="00106711">
              <w:t>49</w:t>
            </w:r>
            <w:r w:rsidR="00400FE1">
              <w:t>.</w:t>
            </w:r>
            <w:r w:rsidRPr="00106711">
              <w:t>04</w:t>
            </w:r>
          </w:p>
        </w:tc>
        <w:tc>
          <w:tcPr>
            <w:tcW w:w="810" w:type="dxa"/>
            <w:gridSpan w:val="2"/>
            <w:textDirection w:val="btLr"/>
            <w:vAlign w:val="bottom"/>
          </w:tcPr>
          <w:p w14:paraId="79D01670" w14:textId="4165738B"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41.82</w:t>
            </w:r>
          </w:p>
        </w:tc>
        <w:tc>
          <w:tcPr>
            <w:tcW w:w="810" w:type="dxa"/>
            <w:textDirection w:val="btLr"/>
            <w:vAlign w:val="bottom"/>
          </w:tcPr>
          <w:p w14:paraId="3EF9B1E9" w14:textId="081BB6E2"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33.82</w:t>
            </w:r>
          </w:p>
        </w:tc>
        <w:tc>
          <w:tcPr>
            <w:tcW w:w="810" w:type="dxa"/>
            <w:textDirection w:val="btLr"/>
            <w:vAlign w:val="bottom"/>
          </w:tcPr>
          <w:p w14:paraId="0C2B0ECA" w14:textId="579443BF"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37</w:t>
            </w:r>
            <w:r w:rsidR="00400FE1" w:rsidRPr="002063FE">
              <w:rPr>
                <w:color w:val="000000"/>
                <w:szCs w:val="26"/>
              </w:rPr>
              <w:t>.</w:t>
            </w:r>
            <w:r w:rsidRPr="002063FE">
              <w:rPr>
                <w:color w:val="000000"/>
                <w:szCs w:val="26"/>
              </w:rPr>
              <w:t>4</w:t>
            </w:r>
            <w:r w:rsidR="00400FE1" w:rsidRPr="002063FE">
              <w:rPr>
                <w:color w:val="000000"/>
                <w:szCs w:val="26"/>
              </w:rPr>
              <w:t>0</w:t>
            </w:r>
          </w:p>
        </w:tc>
        <w:tc>
          <w:tcPr>
            <w:tcW w:w="810" w:type="dxa"/>
            <w:textDirection w:val="btLr"/>
          </w:tcPr>
          <w:p w14:paraId="6AE3185F" w14:textId="7E926325" w:rsidR="00137BFC" w:rsidRPr="00B40D1F" w:rsidRDefault="00B40D1F" w:rsidP="006B659E">
            <w:pPr>
              <w:spacing w:after="160" w:line="259" w:lineRule="auto"/>
              <w:ind w:left="113" w:right="113"/>
              <w:jc w:val="center"/>
              <w:rPr>
                <w:rFonts w:eastAsiaTheme="majorEastAsia"/>
                <w:spacing w:val="-10"/>
                <w:kern w:val="28"/>
                <w:szCs w:val="26"/>
                <w:lang w:val="vi-VN"/>
              </w:rPr>
            </w:pPr>
            <w:r>
              <w:rPr>
                <w:szCs w:val="26"/>
                <w:lang w:val="vi-VN"/>
              </w:rPr>
              <w:t>45.16</w:t>
            </w:r>
          </w:p>
        </w:tc>
        <w:tc>
          <w:tcPr>
            <w:tcW w:w="810" w:type="dxa"/>
            <w:textDirection w:val="btLr"/>
          </w:tcPr>
          <w:p w14:paraId="252AEF2C" w14:textId="576FCB64" w:rsidR="00137BFC" w:rsidRPr="00B40D1F" w:rsidRDefault="00137BFC" w:rsidP="006B659E">
            <w:pPr>
              <w:spacing w:after="160" w:line="259" w:lineRule="auto"/>
              <w:ind w:left="113" w:right="113"/>
              <w:jc w:val="center"/>
              <w:rPr>
                <w:rFonts w:eastAsiaTheme="majorEastAsia"/>
                <w:spacing w:val="-10"/>
                <w:kern w:val="28"/>
                <w:szCs w:val="26"/>
                <w:lang w:val="vi-VN"/>
              </w:rPr>
            </w:pPr>
            <w:r>
              <w:rPr>
                <w:szCs w:val="26"/>
                <w:lang w:val="vi-VN"/>
              </w:rPr>
              <w:t>41</w:t>
            </w:r>
            <w:r w:rsidR="00B40D1F">
              <w:rPr>
                <w:szCs w:val="26"/>
                <w:lang w:val="vi-VN"/>
              </w:rPr>
              <w:t>.18</w:t>
            </w:r>
          </w:p>
        </w:tc>
        <w:tc>
          <w:tcPr>
            <w:tcW w:w="810" w:type="dxa"/>
            <w:textDirection w:val="btLr"/>
          </w:tcPr>
          <w:p w14:paraId="7B262BCB" w14:textId="34BCE7E8" w:rsidR="00137BFC" w:rsidRPr="00B40D1F" w:rsidRDefault="00B40D1F" w:rsidP="006B659E">
            <w:pPr>
              <w:spacing w:after="160" w:line="259" w:lineRule="auto"/>
              <w:ind w:left="113" w:right="113"/>
              <w:jc w:val="center"/>
              <w:rPr>
                <w:rFonts w:eastAsiaTheme="majorEastAsia"/>
                <w:spacing w:val="-10"/>
                <w:kern w:val="28"/>
                <w:szCs w:val="26"/>
                <w:lang w:val="vi-VN"/>
              </w:rPr>
            </w:pPr>
            <w:r>
              <w:rPr>
                <w:szCs w:val="26"/>
                <w:lang w:val="vi-VN"/>
              </w:rPr>
              <w:t>43.08</w:t>
            </w:r>
          </w:p>
        </w:tc>
      </w:tr>
      <w:tr w:rsidR="00137BFC" w:rsidRPr="004A6000" w14:paraId="0DDB7483" w14:textId="4A1B8AC9" w:rsidTr="00021C5D">
        <w:trPr>
          <w:cantSplit/>
          <w:trHeight w:val="935"/>
        </w:trPr>
        <w:tc>
          <w:tcPr>
            <w:tcW w:w="540" w:type="dxa"/>
            <w:vMerge/>
            <w:textDirection w:val="btLr"/>
            <w:vAlign w:val="center"/>
          </w:tcPr>
          <w:p w14:paraId="603F360F" w14:textId="77777777" w:rsidR="00137BFC" w:rsidRPr="004A6000" w:rsidRDefault="00137BFC"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7409C7FF" w14:textId="77777777" w:rsidR="00137BFC" w:rsidRPr="004A6000" w:rsidRDefault="00137BF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Phụ</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kiện</w:t>
            </w:r>
            <w:proofErr w:type="spellEnd"/>
          </w:p>
        </w:tc>
        <w:tc>
          <w:tcPr>
            <w:tcW w:w="866" w:type="dxa"/>
            <w:textDirection w:val="btLr"/>
          </w:tcPr>
          <w:p w14:paraId="364A7DB8" w14:textId="35028983" w:rsidR="00137BFC" w:rsidRPr="004A6000" w:rsidRDefault="007A34A1" w:rsidP="006B659E">
            <w:pPr>
              <w:spacing w:after="160" w:line="259" w:lineRule="auto"/>
              <w:ind w:left="113" w:right="113"/>
              <w:jc w:val="center"/>
              <w:rPr>
                <w:rFonts w:eastAsiaTheme="majorEastAsia"/>
                <w:spacing w:val="-10"/>
                <w:kern w:val="28"/>
                <w:szCs w:val="26"/>
              </w:rPr>
            </w:pPr>
            <w:r w:rsidRPr="00106711">
              <w:t>48</w:t>
            </w:r>
            <w:r w:rsidR="00A44F9F">
              <w:t>.</w:t>
            </w:r>
            <w:r w:rsidRPr="00106711">
              <w:t>75</w:t>
            </w:r>
          </w:p>
        </w:tc>
        <w:tc>
          <w:tcPr>
            <w:tcW w:w="810" w:type="dxa"/>
            <w:textDirection w:val="btLr"/>
          </w:tcPr>
          <w:p w14:paraId="62C5CDE3" w14:textId="6E359E23" w:rsidR="00137BFC" w:rsidRPr="004A6000" w:rsidRDefault="007A34A1" w:rsidP="006B659E">
            <w:pPr>
              <w:spacing w:after="160" w:line="259" w:lineRule="auto"/>
              <w:ind w:left="113" w:right="113"/>
              <w:jc w:val="center"/>
              <w:rPr>
                <w:rFonts w:eastAsiaTheme="majorEastAsia"/>
                <w:spacing w:val="-10"/>
                <w:kern w:val="28"/>
                <w:szCs w:val="26"/>
              </w:rPr>
            </w:pPr>
            <w:r w:rsidRPr="00106711">
              <w:t>62</w:t>
            </w:r>
            <w:r w:rsidR="00A44F9F">
              <w:t>.</w:t>
            </w:r>
            <w:r w:rsidRPr="00106711">
              <w:t>9</w:t>
            </w:r>
            <w:r>
              <w:t>0</w:t>
            </w:r>
          </w:p>
        </w:tc>
        <w:tc>
          <w:tcPr>
            <w:tcW w:w="810" w:type="dxa"/>
            <w:textDirection w:val="btLr"/>
          </w:tcPr>
          <w:p w14:paraId="597879B2" w14:textId="57BCDFAC" w:rsidR="00137BFC" w:rsidRPr="004A6000" w:rsidRDefault="00E3779E" w:rsidP="006B659E">
            <w:pPr>
              <w:spacing w:after="160" w:line="259" w:lineRule="auto"/>
              <w:ind w:left="113" w:right="113"/>
              <w:jc w:val="center"/>
              <w:rPr>
                <w:rFonts w:eastAsiaTheme="majorEastAsia"/>
                <w:spacing w:val="-10"/>
                <w:kern w:val="28"/>
                <w:szCs w:val="26"/>
              </w:rPr>
            </w:pPr>
            <w:r w:rsidRPr="002063FE">
              <w:rPr>
                <w:szCs w:val="26"/>
              </w:rPr>
              <w:t>54</w:t>
            </w:r>
            <w:r w:rsidR="002063FE" w:rsidRPr="002063FE">
              <w:rPr>
                <w:szCs w:val="26"/>
              </w:rPr>
              <w:t>.</w:t>
            </w:r>
            <w:r w:rsidRPr="002063FE">
              <w:rPr>
                <w:szCs w:val="26"/>
              </w:rPr>
              <w:t>93</w:t>
            </w:r>
          </w:p>
        </w:tc>
        <w:tc>
          <w:tcPr>
            <w:tcW w:w="810" w:type="dxa"/>
            <w:gridSpan w:val="2"/>
            <w:textDirection w:val="btLr"/>
            <w:vAlign w:val="bottom"/>
          </w:tcPr>
          <w:p w14:paraId="7DE181A5" w14:textId="6C0E82F8"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48.04</w:t>
            </w:r>
          </w:p>
        </w:tc>
        <w:tc>
          <w:tcPr>
            <w:tcW w:w="810" w:type="dxa"/>
            <w:textDirection w:val="btLr"/>
            <w:vAlign w:val="bottom"/>
          </w:tcPr>
          <w:p w14:paraId="4F378AEE" w14:textId="0AD0D22D"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79.03</w:t>
            </w:r>
          </w:p>
        </w:tc>
        <w:tc>
          <w:tcPr>
            <w:tcW w:w="810" w:type="dxa"/>
            <w:textDirection w:val="btLr"/>
            <w:vAlign w:val="bottom"/>
          </w:tcPr>
          <w:p w14:paraId="20D9AD32" w14:textId="6DF7E6ED"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59</w:t>
            </w:r>
            <w:r w:rsidR="00400FE1" w:rsidRPr="002063FE">
              <w:rPr>
                <w:color w:val="000000"/>
                <w:szCs w:val="26"/>
              </w:rPr>
              <w:t>.</w:t>
            </w:r>
            <w:r w:rsidRPr="002063FE">
              <w:rPr>
                <w:color w:val="000000"/>
                <w:szCs w:val="26"/>
              </w:rPr>
              <w:t>76</w:t>
            </w:r>
          </w:p>
        </w:tc>
        <w:tc>
          <w:tcPr>
            <w:tcW w:w="810" w:type="dxa"/>
            <w:textDirection w:val="btLr"/>
          </w:tcPr>
          <w:p w14:paraId="59D61DBF" w14:textId="45B13C6B" w:rsidR="00137BFC" w:rsidRPr="00B40D1F" w:rsidRDefault="00137BFC" w:rsidP="006B659E">
            <w:pPr>
              <w:spacing w:after="160" w:line="259" w:lineRule="auto"/>
              <w:ind w:left="113" w:right="113"/>
              <w:jc w:val="center"/>
              <w:rPr>
                <w:rFonts w:eastAsiaTheme="majorEastAsia"/>
                <w:spacing w:val="-10"/>
                <w:kern w:val="28"/>
                <w:szCs w:val="26"/>
                <w:lang w:val="vi-VN"/>
              </w:rPr>
            </w:pPr>
            <w:r>
              <w:rPr>
                <w:szCs w:val="26"/>
                <w:lang w:val="vi-VN"/>
              </w:rPr>
              <w:t>47</w:t>
            </w:r>
            <w:r w:rsidR="00A44F9F">
              <w:rPr>
                <w:szCs w:val="26"/>
                <w:lang w:val="vi-VN"/>
              </w:rPr>
              <w:t>.</w:t>
            </w:r>
            <w:r w:rsidR="00B40D1F">
              <w:rPr>
                <w:szCs w:val="26"/>
                <w:lang w:val="vi-VN"/>
              </w:rPr>
              <w:t>52</w:t>
            </w:r>
          </w:p>
        </w:tc>
        <w:tc>
          <w:tcPr>
            <w:tcW w:w="810" w:type="dxa"/>
            <w:textDirection w:val="btLr"/>
          </w:tcPr>
          <w:p w14:paraId="06400647" w14:textId="1FC27C5D" w:rsidR="00137BFC" w:rsidRPr="00B40D1F" w:rsidRDefault="00B40D1F" w:rsidP="006B659E">
            <w:pPr>
              <w:spacing w:after="160" w:line="259" w:lineRule="auto"/>
              <w:ind w:left="113" w:right="113"/>
              <w:jc w:val="center"/>
              <w:rPr>
                <w:rFonts w:eastAsiaTheme="majorEastAsia"/>
                <w:spacing w:val="-10"/>
                <w:kern w:val="28"/>
                <w:szCs w:val="26"/>
                <w:lang w:val="vi-VN"/>
              </w:rPr>
            </w:pPr>
            <w:r>
              <w:rPr>
                <w:szCs w:val="26"/>
                <w:lang w:val="vi-VN"/>
              </w:rPr>
              <w:t>77.42</w:t>
            </w:r>
          </w:p>
        </w:tc>
        <w:tc>
          <w:tcPr>
            <w:tcW w:w="810" w:type="dxa"/>
            <w:textDirection w:val="btLr"/>
          </w:tcPr>
          <w:p w14:paraId="613D75C2" w14:textId="722905DF" w:rsidR="00137BFC" w:rsidRPr="00B40D1F" w:rsidRDefault="00B40D1F" w:rsidP="006B659E">
            <w:pPr>
              <w:spacing w:after="160" w:line="259" w:lineRule="auto"/>
              <w:ind w:left="113" w:right="113"/>
              <w:jc w:val="center"/>
              <w:rPr>
                <w:rFonts w:eastAsiaTheme="majorEastAsia"/>
                <w:spacing w:val="-10"/>
                <w:kern w:val="28"/>
                <w:szCs w:val="26"/>
                <w:lang w:val="vi-VN"/>
              </w:rPr>
            </w:pPr>
            <w:r>
              <w:rPr>
                <w:szCs w:val="26"/>
                <w:lang w:val="vi-VN"/>
              </w:rPr>
              <w:t>58.90</w:t>
            </w:r>
          </w:p>
        </w:tc>
      </w:tr>
      <w:tr w:rsidR="00137BFC" w:rsidRPr="004A6000" w14:paraId="58131D7F" w14:textId="05AE7637" w:rsidTr="00021C5D">
        <w:trPr>
          <w:cantSplit/>
          <w:trHeight w:val="926"/>
        </w:trPr>
        <w:tc>
          <w:tcPr>
            <w:tcW w:w="540" w:type="dxa"/>
            <w:vMerge/>
            <w:textDirection w:val="btLr"/>
            <w:vAlign w:val="center"/>
          </w:tcPr>
          <w:p w14:paraId="371181AF" w14:textId="77777777" w:rsidR="00137BFC" w:rsidRPr="004A6000" w:rsidRDefault="00137BFC"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35A8E3FA" w14:textId="77777777" w:rsidR="00137BFC" w:rsidRPr="004A6000" w:rsidRDefault="00137BF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Dịch</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vụ</w:t>
            </w:r>
            <w:proofErr w:type="spellEnd"/>
          </w:p>
        </w:tc>
        <w:tc>
          <w:tcPr>
            <w:tcW w:w="866" w:type="dxa"/>
            <w:textDirection w:val="btLr"/>
          </w:tcPr>
          <w:p w14:paraId="2B3EB9A6" w14:textId="3D622980" w:rsidR="00137BFC" w:rsidRPr="004A6000" w:rsidRDefault="00C2042D" w:rsidP="006B659E">
            <w:pPr>
              <w:spacing w:after="160" w:line="259" w:lineRule="auto"/>
              <w:ind w:left="113" w:right="113"/>
              <w:jc w:val="center"/>
              <w:rPr>
                <w:rFonts w:eastAsiaTheme="majorEastAsia"/>
                <w:spacing w:val="-10"/>
                <w:kern w:val="28"/>
                <w:szCs w:val="26"/>
              </w:rPr>
            </w:pPr>
            <w:r w:rsidRPr="00106711">
              <w:t>52</w:t>
            </w:r>
            <w:r w:rsidR="00865C77">
              <w:t>.</w:t>
            </w:r>
            <w:r w:rsidRPr="00106711">
              <w:t>75</w:t>
            </w:r>
          </w:p>
        </w:tc>
        <w:tc>
          <w:tcPr>
            <w:tcW w:w="810" w:type="dxa"/>
            <w:textDirection w:val="btLr"/>
          </w:tcPr>
          <w:p w14:paraId="2064E841" w14:textId="1A0093FC" w:rsidR="00137BFC" w:rsidRPr="004A6000" w:rsidRDefault="007A34A1" w:rsidP="006B659E">
            <w:pPr>
              <w:spacing w:after="160" w:line="259" w:lineRule="auto"/>
              <w:ind w:left="113" w:right="113"/>
              <w:jc w:val="center"/>
              <w:rPr>
                <w:rFonts w:eastAsiaTheme="majorEastAsia"/>
                <w:spacing w:val="-10"/>
                <w:kern w:val="28"/>
                <w:szCs w:val="26"/>
              </w:rPr>
            </w:pPr>
            <w:r w:rsidRPr="00106711">
              <w:t>66</w:t>
            </w:r>
            <w:r w:rsidR="00A44F9F">
              <w:t>.</w:t>
            </w:r>
            <w:r w:rsidRPr="00106711">
              <w:t>67</w:t>
            </w:r>
          </w:p>
        </w:tc>
        <w:tc>
          <w:tcPr>
            <w:tcW w:w="810" w:type="dxa"/>
            <w:textDirection w:val="btLr"/>
          </w:tcPr>
          <w:p w14:paraId="5A2EBC03" w14:textId="6B089F37" w:rsidR="00137BFC" w:rsidRPr="004A6000" w:rsidRDefault="00E3779E" w:rsidP="006B659E">
            <w:pPr>
              <w:spacing w:after="160" w:line="259" w:lineRule="auto"/>
              <w:ind w:left="113" w:right="113"/>
              <w:jc w:val="center"/>
              <w:rPr>
                <w:rFonts w:eastAsiaTheme="majorEastAsia"/>
                <w:spacing w:val="-10"/>
                <w:kern w:val="28"/>
                <w:szCs w:val="26"/>
              </w:rPr>
            </w:pPr>
            <w:r w:rsidRPr="002063FE">
              <w:rPr>
                <w:szCs w:val="26"/>
              </w:rPr>
              <w:t>58</w:t>
            </w:r>
            <w:r w:rsidR="002063FE" w:rsidRPr="002063FE">
              <w:rPr>
                <w:szCs w:val="26"/>
              </w:rPr>
              <w:t>.</w:t>
            </w:r>
            <w:r w:rsidRPr="002063FE">
              <w:rPr>
                <w:szCs w:val="26"/>
              </w:rPr>
              <w:t>9</w:t>
            </w:r>
            <w:r w:rsidR="002063FE" w:rsidRPr="002063FE">
              <w:rPr>
                <w:szCs w:val="26"/>
              </w:rPr>
              <w:t>0</w:t>
            </w:r>
          </w:p>
        </w:tc>
        <w:tc>
          <w:tcPr>
            <w:tcW w:w="810" w:type="dxa"/>
            <w:gridSpan w:val="2"/>
            <w:textDirection w:val="btLr"/>
            <w:vAlign w:val="bottom"/>
          </w:tcPr>
          <w:p w14:paraId="4DEF93FC" w14:textId="03C35E61"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27.04</w:t>
            </w:r>
          </w:p>
        </w:tc>
        <w:tc>
          <w:tcPr>
            <w:tcW w:w="810" w:type="dxa"/>
            <w:textDirection w:val="btLr"/>
            <w:vAlign w:val="bottom"/>
          </w:tcPr>
          <w:p w14:paraId="7B0CFCAA" w14:textId="5DAE827D"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73.61</w:t>
            </w:r>
          </w:p>
        </w:tc>
        <w:tc>
          <w:tcPr>
            <w:tcW w:w="810" w:type="dxa"/>
            <w:textDirection w:val="btLr"/>
            <w:vAlign w:val="bottom"/>
          </w:tcPr>
          <w:p w14:paraId="3C4608F5" w14:textId="5A630B8E"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39</w:t>
            </w:r>
            <w:r w:rsidR="00400FE1" w:rsidRPr="002063FE">
              <w:rPr>
                <w:color w:val="000000"/>
                <w:szCs w:val="26"/>
              </w:rPr>
              <w:t>.</w:t>
            </w:r>
            <w:r w:rsidRPr="002063FE">
              <w:rPr>
                <w:color w:val="000000"/>
                <w:szCs w:val="26"/>
              </w:rPr>
              <w:t>55</w:t>
            </w:r>
          </w:p>
        </w:tc>
        <w:tc>
          <w:tcPr>
            <w:tcW w:w="810" w:type="dxa"/>
            <w:textDirection w:val="btLr"/>
          </w:tcPr>
          <w:p w14:paraId="65D27AF0" w14:textId="2D0CF2BB" w:rsidR="00137BFC" w:rsidRPr="00B40D1F" w:rsidRDefault="00B40D1F" w:rsidP="006B659E">
            <w:pPr>
              <w:spacing w:after="160" w:line="259" w:lineRule="auto"/>
              <w:ind w:left="113" w:right="113"/>
              <w:jc w:val="center"/>
              <w:rPr>
                <w:rFonts w:eastAsiaTheme="majorEastAsia"/>
                <w:spacing w:val="-10"/>
                <w:kern w:val="28"/>
                <w:szCs w:val="26"/>
                <w:lang w:val="vi-VN"/>
              </w:rPr>
            </w:pPr>
            <w:r>
              <w:rPr>
                <w:szCs w:val="26"/>
                <w:lang w:val="vi-VN"/>
              </w:rPr>
              <w:t>36.17</w:t>
            </w:r>
          </w:p>
        </w:tc>
        <w:tc>
          <w:tcPr>
            <w:tcW w:w="810" w:type="dxa"/>
            <w:textDirection w:val="btLr"/>
          </w:tcPr>
          <w:p w14:paraId="56C34485" w14:textId="178D7AE1" w:rsidR="00137BFC" w:rsidRPr="00B40D1F" w:rsidRDefault="00137BFC" w:rsidP="006B659E">
            <w:pPr>
              <w:spacing w:after="160" w:line="259" w:lineRule="auto"/>
              <w:ind w:left="113" w:right="113"/>
              <w:jc w:val="center"/>
              <w:rPr>
                <w:rFonts w:eastAsiaTheme="majorEastAsia"/>
                <w:spacing w:val="-10"/>
                <w:kern w:val="28"/>
                <w:szCs w:val="26"/>
                <w:lang w:val="vi-VN"/>
              </w:rPr>
            </w:pPr>
            <w:r w:rsidRPr="00A44F9F">
              <w:rPr>
                <w:szCs w:val="26"/>
              </w:rPr>
              <w:t>4</w:t>
            </w:r>
            <w:r w:rsidR="00B40D1F">
              <w:rPr>
                <w:szCs w:val="26"/>
                <w:lang w:val="vi-VN"/>
              </w:rPr>
              <w:t>7.22</w:t>
            </w:r>
          </w:p>
        </w:tc>
        <w:tc>
          <w:tcPr>
            <w:tcW w:w="810" w:type="dxa"/>
            <w:textDirection w:val="btLr"/>
          </w:tcPr>
          <w:p w14:paraId="1C287B69" w14:textId="445E600C" w:rsidR="00137BFC" w:rsidRPr="00B40D1F" w:rsidRDefault="00137BFC" w:rsidP="006B659E">
            <w:pPr>
              <w:spacing w:after="160" w:line="259" w:lineRule="auto"/>
              <w:ind w:left="113" w:right="113"/>
              <w:jc w:val="center"/>
              <w:rPr>
                <w:rFonts w:eastAsiaTheme="majorEastAsia"/>
                <w:spacing w:val="-10"/>
                <w:kern w:val="28"/>
                <w:szCs w:val="26"/>
                <w:lang w:val="vi-VN"/>
              </w:rPr>
            </w:pPr>
            <w:r w:rsidRPr="00A44F9F">
              <w:rPr>
                <w:szCs w:val="26"/>
              </w:rPr>
              <w:t>4</w:t>
            </w:r>
            <w:r w:rsidR="00B40D1F">
              <w:rPr>
                <w:szCs w:val="26"/>
                <w:lang w:val="vi-VN"/>
              </w:rPr>
              <w:t>0.96</w:t>
            </w:r>
          </w:p>
        </w:tc>
      </w:tr>
      <w:tr w:rsidR="00137BFC" w:rsidRPr="004A6000" w14:paraId="52E3546F" w14:textId="78D08B9C" w:rsidTr="00073C3C">
        <w:trPr>
          <w:cantSplit/>
          <w:trHeight w:val="1134"/>
        </w:trPr>
        <w:tc>
          <w:tcPr>
            <w:tcW w:w="540" w:type="dxa"/>
            <w:vMerge/>
            <w:textDirection w:val="btLr"/>
            <w:vAlign w:val="center"/>
          </w:tcPr>
          <w:p w14:paraId="705F6D5F" w14:textId="77777777" w:rsidR="00137BFC" w:rsidRPr="004A6000" w:rsidRDefault="00137BFC"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17F3C65B" w14:textId="558E790E" w:rsidR="00137BFC" w:rsidRPr="004A6000" w:rsidRDefault="00137BF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Chính</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h</w:t>
            </w:r>
            <w:r w:rsidR="000F6850">
              <w:rPr>
                <w:rFonts w:eastAsiaTheme="majorEastAsia"/>
                <w:spacing w:val="-10"/>
                <w:kern w:val="28"/>
                <w:szCs w:val="26"/>
              </w:rPr>
              <w:t>ã</w:t>
            </w:r>
            <w:r w:rsidRPr="004A6000">
              <w:rPr>
                <w:rFonts w:eastAsiaTheme="majorEastAsia"/>
                <w:spacing w:val="-10"/>
                <w:kern w:val="28"/>
                <w:szCs w:val="26"/>
              </w:rPr>
              <w:t>ng</w:t>
            </w:r>
            <w:proofErr w:type="spellEnd"/>
          </w:p>
        </w:tc>
        <w:tc>
          <w:tcPr>
            <w:tcW w:w="866" w:type="dxa"/>
            <w:textDirection w:val="btLr"/>
          </w:tcPr>
          <w:p w14:paraId="7E0D59CF" w14:textId="79DEF534" w:rsidR="00137BFC" w:rsidRPr="004A6000" w:rsidRDefault="007A34A1" w:rsidP="006B659E">
            <w:pPr>
              <w:spacing w:after="160" w:line="259" w:lineRule="auto"/>
              <w:ind w:left="113" w:right="113"/>
              <w:jc w:val="center"/>
              <w:rPr>
                <w:rFonts w:eastAsiaTheme="majorEastAsia"/>
                <w:spacing w:val="-10"/>
                <w:kern w:val="28"/>
                <w:szCs w:val="26"/>
              </w:rPr>
            </w:pPr>
            <w:r w:rsidRPr="00106711">
              <w:t>78</w:t>
            </w:r>
            <w:r w:rsidR="00A44F9F">
              <w:t>.</w:t>
            </w:r>
            <w:r w:rsidR="00C2042D" w:rsidRPr="00106711">
              <w:t>68</w:t>
            </w:r>
          </w:p>
        </w:tc>
        <w:tc>
          <w:tcPr>
            <w:tcW w:w="810" w:type="dxa"/>
            <w:textDirection w:val="btLr"/>
          </w:tcPr>
          <w:p w14:paraId="613B68B6" w14:textId="0245ECF8" w:rsidR="00137BFC" w:rsidRPr="004A6000" w:rsidRDefault="00C2042D" w:rsidP="006B659E">
            <w:pPr>
              <w:spacing w:after="160" w:line="259" w:lineRule="auto"/>
              <w:ind w:left="113" w:right="113"/>
              <w:jc w:val="center"/>
              <w:rPr>
                <w:rFonts w:eastAsiaTheme="majorEastAsia"/>
                <w:spacing w:val="-10"/>
                <w:kern w:val="28"/>
                <w:szCs w:val="26"/>
              </w:rPr>
            </w:pPr>
            <w:r w:rsidRPr="00106711">
              <w:t>85</w:t>
            </w:r>
            <w:r w:rsidR="00865C77">
              <w:t>.</w:t>
            </w:r>
            <w:r w:rsidRPr="00106711">
              <w:t>6</w:t>
            </w:r>
            <w:r w:rsidR="00865C77">
              <w:t>0</w:t>
            </w:r>
          </w:p>
        </w:tc>
        <w:tc>
          <w:tcPr>
            <w:tcW w:w="810" w:type="dxa"/>
            <w:textDirection w:val="btLr"/>
          </w:tcPr>
          <w:p w14:paraId="3F2CFA8A" w14:textId="44D0F665" w:rsidR="00137BFC" w:rsidRPr="004A6000" w:rsidRDefault="00E3779E" w:rsidP="006B659E">
            <w:pPr>
              <w:spacing w:after="160" w:line="259" w:lineRule="auto"/>
              <w:ind w:left="113" w:right="113"/>
              <w:jc w:val="center"/>
              <w:rPr>
                <w:rFonts w:eastAsiaTheme="majorEastAsia"/>
                <w:spacing w:val="-10"/>
                <w:kern w:val="28"/>
                <w:szCs w:val="26"/>
              </w:rPr>
            </w:pPr>
            <w:r w:rsidRPr="002063FE">
              <w:rPr>
                <w:szCs w:val="26"/>
              </w:rPr>
              <w:t>81</w:t>
            </w:r>
            <w:r w:rsidR="002063FE" w:rsidRPr="002063FE">
              <w:rPr>
                <w:szCs w:val="26"/>
              </w:rPr>
              <w:t>.</w:t>
            </w:r>
            <w:r w:rsidRPr="002063FE">
              <w:rPr>
                <w:szCs w:val="26"/>
              </w:rPr>
              <w:t>99</w:t>
            </w:r>
          </w:p>
        </w:tc>
        <w:tc>
          <w:tcPr>
            <w:tcW w:w="810" w:type="dxa"/>
            <w:gridSpan w:val="2"/>
            <w:textDirection w:val="btLr"/>
            <w:vAlign w:val="bottom"/>
          </w:tcPr>
          <w:p w14:paraId="3B94539B" w14:textId="7908737F"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67.25</w:t>
            </w:r>
          </w:p>
        </w:tc>
        <w:tc>
          <w:tcPr>
            <w:tcW w:w="810" w:type="dxa"/>
            <w:textDirection w:val="btLr"/>
            <w:vAlign w:val="bottom"/>
          </w:tcPr>
          <w:p w14:paraId="4458221F" w14:textId="3372FF07"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92.00</w:t>
            </w:r>
          </w:p>
        </w:tc>
        <w:tc>
          <w:tcPr>
            <w:tcW w:w="810" w:type="dxa"/>
            <w:textDirection w:val="btLr"/>
            <w:vAlign w:val="bottom"/>
          </w:tcPr>
          <w:p w14:paraId="0421DDAD" w14:textId="55D56A0A"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77</w:t>
            </w:r>
            <w:r w:rsidR="00400FE1" w:rsidRPr="002063FE">
              <w:rPr>
                <w:color w:val="000000"/>
                <w:szCs w:val="26"/>
              </w:rPr>
              <w:t>.</w:t>
            </w:r>
            <w:r w:rsidRPr="002063FE">
              <w:rPr>
                <w:color w:val="000000"/>
                <w:szCs w:val="26"/>
              </w:rPr>
              <w:t>7</w:t>
            </w:r>
            <w:r w:rsidR="00400FE1" w:rsidRPr="002063FE">
              <w:rPr>
                <w:color w:val="000000"/>
                <w:szCs w:val="26"/>
              </w:rPr>
              <w:t>0</w:t>
            </w:r>
          </w:p>
        </w:tc>
        <w:tc>
          <w:tcPr>
            <w:tcW w:w="810" w:type="dxa"/>
            <w:textDirection w:val="btLr"/>
          </w:tcPr>
          <w:p w14:paraId="2241E43B" w14:textId="0B5CE539" w:rsidR="00137BFC" w:rsidRPr="00F926A7" w:rsidRDefault="00F926A7" w:rsidP="006B659E">
            <w:pPr>
              <w:spacing w:after="160" w:line="259" w:lineRule="auto"/>
              <w:ind w:left="113" w:right="113"/>
              <w:jc w:val="center"/>
              <w:rPr>
                <w:rFonts w:eastAsiaTheme="majorEastAsia"/>
                <w:spacing w:val="-10"/>
                <w:kern w:val="28"/>
                <w:szCs w:val="26"/>
                <w:lang w:val="vi-VN"/>
              </w:rPr>
            </w:pPr>
            <w:r>
              <w:rPr>
                <w:szCs w:val="26"/>
                <w:lang w:val="vi-VN"/>
              </w:rPr>
              <w:t>68.67</w:t>
            </w:r>
          </w:p>
        </w:tc>
        <w:tc>
          <w:tcPr>
            <w:tcW w:w="810" w:type="dxa"/>
            <w:textDirection w:val="btLr"/>
          </w:tcPr>
          <w:p w14:paraId="54DD6F9E" w14:textId="6324E1C3" w:rsidR="00137BFC" w:rsidRPr="00F926A7" w:rsidRDefault="00F926A7" w:rsidP="006B659E">
            <w:pPr>
              <w:spacing w:after="160" w:line="259" w:lineRule="auto"/>
              <w:ind w:left="113" w:right="113"/>
              <w:jc w:val="center"/>
              <w:rPr>
                <w:rFonts w:eastAsiaTheme="majorEastAsia"/>
                <w:spacing w:val="-10"/>
                <w:kern w:val="28"/>
                <w:szCs w:val="26"/>
                <w:lang w:val="vi-VN"/>
              </w:rPr>
            </w:pPr>
            <w:r>
              <w:rPr>
                <w:szCs w:val="26"/>
                <w:lang w:val="vi-VN"/>
              </w:rPr>
              <w:t>91.20</w:t>
            </w:r>
          </w:p>
        </w:tc>
        <w:tc>
          <w:tcPr>
            <w:tcW w:w="810" w:type="dxa"/>
            <w:textDirection w:val="btLr"/>
          </w:tcPr>
          <w:p w14:paraId="4E0FE57A" w14:textId="37A5AADD" w:rsidR="00137BFC" w:rsidRPr="00F926A7" w:rsidRDefault="00F926A7" w:rsidP="006B659E">
            <w:pPr>
              <w:spacing w:after="160" w:line="259" w:lineRule="auto"/>
              <w:ind w:left="113" w:right="113"/>
              <w:jc w:val="center"/>
              <w:rPr>
                <w:rFonts w:eastAsiaTheme="majorEastAsia"/>
                <w:spacing w:val="-10"/>
                <w:kern w:val="28"/>
                <w:szCs w:val="26"/>
                <w:lang w:val="vi-VN"/>
              </w:rPr>
            </w:pPr>
            <w:r>
              <w:rPr>
                <w:szCs w:val="26"/>
                <w:lang w:val="vi-VN"/>
              </w:rPr>
              <w:t>78.35</w:t>
            </w:r>
          </w:p>
        </w:tc>
      </w:tr>
      <w:tr w:rsidR="00137BFC" w:rsidRPr="004A6000" w14:paraId="7318A65C" w14:textId="223DA72C" w:rsidTr="00021C5D">
        <w:trPr>
          <w:cantSplit/>
          <w:trHeight w:val="934"/>
        </w:trPr>
        <w:tc>
          <w:tcPr>
            <w:tcW w:w="540" w:type="dxa"/>
            <w:vMerge/>
            <w:textDirection w:val="btLr"/>
            <w:vAlign w:val="center"/>
          </w:tcPr>
          <w:p w14:paraId="762AFB5D" w14:textId="77777777" w:rsidR="00137BFC" w:rsidRPr="004A6000" w:rsidRDefault="00137BFC"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69FA2534" w14:textId="77777777" w:rsidR="00137BFC" w:rsidRPr="004A6000" w:rsidRDefault="00137BF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Giá</w:t>
            </w:r>
            <w:proofErr w:type="spellEnd"/>
          </w:p>
        </w:tc>
        <w:tc>
          <w:tcPr>
            <w:tcW w:w="866" w:type="dxa"/>
            <w:textDirection w:val="btLr"/>
          </w:tcPr>
          <w:p w14:paraId="3C723700" w14:textId="7971C6B2" w:rsidR="00137BFC" w:rsidRPr="004A6000" w:rsidRDefault="007A34A1" w:rsidP="006B659E">
            <w:pPr>
              <w:spacing w:after="160" w:line="259" w:lineRule="auto"/>
              <w:ind w:left="113" w:right="113"/>
              <w:jc w:val="center"/>
              <w:rPr>
                <w:rFonts w:eastAsiaTheme="majorEastAsia"/>
                <w:spacing w:val="-10"/>
                <w:kern w:val="28"/>
                <w:szCs w:val="26"/>
              </w:rPr>
            </w:pPr>
            <w:r w:rsidRPr="00106711">
              <w:t>69</w:t>
            </w:r>
            <w:r w:rsidR="00A44F9F">
              <w:t>.</w:t>
            </w:r>
            <w:r w:rsidRPr="00106711">
              <w:t>88</w:t>
            </w:r>
          </w:p>
        </w:tc>
        <w:tc>
          <w:tcPr>
            <w:tcW w:w="810" w:type="dxa"/>
            <w:textDirection w:val="btLr"/>
          </w:tcPr>
          <w:p w14:paraId="04B4BF30" w14:textId="48251414" w:rsidR="00137BFC" w:rsidRPr="004A6000" w:rsidRDefault="007A34A1" w:rsidP="006B659E">
            <w:pPr>
              <w:spacing w:after="160" w:line="259" w:lineRule="auto"/>
              <w:ind w:left="113" w:right="113"/>
              <w:jc w:val="center"/>
              <w:rPr>
                <w:rFonts w:eastAsiaTheme="majorEastAsia"/>
                <w:spacing w:val="-10"/>
                <w:kern w:val="28"/>
                <w:szCs w:val="26"/>
              </w:rPr>
            </w:pPr>
            <w:r w:rsidRPr="00106711">
              <w:t>85</w:t>
            </w:r>
            <w:r w:rsidR="00A44F9F">
              <w:t>.</w:t>
            </w:r>
            <w:r w:rsidRPr="00106711">
              <w:t>93</w:t>
            </w:r>
          </w:p>
        </w:tc>
        <w:tc>
          <w:tcPr>
            <w:tcW w:w="810" w:type="dxa"/>
            <w:textDirection w:val="btLr"/>
          </w:tcPr>
          <w:p w14:paraId="25175328" w14:textId="1F894C72" w:rsidR="00137BFC" w:rsidRPr="004A6000" w:rsidRDefault="00E3779E" w:rsidP="006B659E">
            <w:pPr>
              <w:spacing w:after="160" w:line="259" w:lineRule="auto"/>
              <w:ind w:left="113" w:right="113"/>
              <w:jc w:val="center"/>
              <w:rPr>
                <w:rFonts w:eastAsiaTheme="majorEastAsia"/>
                <w:spacing w:val="-10"/>
                <w:kern w:val="28"/>
                <w:szCs w:val="26"/>
              </w:rPr>
            </w:pPr>
            <w:r w:rsidRPr="002063FE">
              <w:rPr>
                <w:szCs w:val="26"/>
              </w:rPr>
              <w:t>77</w:t>
            </w:r>
            <w:r w:rsidR="002063FE" w:rsidRPr="002063FE">
              <w:rPr>
                <w:szCs w:val="26"/>
              </w:rPr>
              <w:t>.</w:t>
            </w:r>
            <w:r w:rsidRPr="002063FE">
              <w:rPr>
                <w:szCs w:val="26"/>
              </w:rPr>
              <w:t>08</w:t>
            </w:r>
          </w:p>
        </w:tc>
        <w:tc>
          <w:tcPr>
            <w:tcW w:w="810" w:type="dxa"/>
            <w:gridSpan w:val="2"/>
            <w:textDirection w:val="btLr"/>
            <w:vAlign w:val="bottom"/>
          </w:tcPr>
          <w:p w14:paraId="0ADDDA49" w14:textId="5443BB2F"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62.96</w:t>
            </w:r>
          </w:p>
        </w:tc>
        <w:tc>
          <w:tcPr>
            <w:tcW w:w="810" w:type="dxa"/>
            <w:textDirection w:val="btLr"/>
            <w:vAlign w:val="bottom"/>
          </w:tcPr>
          <w:p w14:paraId="7C0BD132" w14:textId="225FBBF3" w:rsidR="00137BFC" w:rsidRPr="004A6000" w:rsidRDefault="00845772" w:rsidP="006B659E">
            <w:pPr>
              <w:spacing w:after="160" w:line="259" w:lineRule="auto"/>
              <w:ind w:left="113" w:right="113"/>
              <w:jc w:val="center"/>
              <w:rPr>
                <w:rFonts w:eastAsiaTheme="majorEastAsia"/>
                <w:spacing w:val="-10"/>
                <w:kern w:val="28"/>
                <w:szCs w:val="26"/>
              </w:rPr>
            </w:pPr>
            <w:r w:rsidRPr="00A44F9F">
              <w:rPr>
                <w:color w:val="000000"/>
                <w:szCs w:val="26"/>
              </w:rPr>
              <w:t>88</w:t>
            </w:r>
            <w:r w:rsidR="00A44F9F" w:rsidRPr="00A44F9F">
              <w:rPr>
                <w:color w:val="000000"/>
                <w:szCs w:val="26"/>
              </w:rPr>
              <w:t>.</w:t>
            </w:r>
            <w:r w:rsidRPr="00A44F9F">
              <w:rPr>
                <w:color w:val="000000"/>
                <w:szCs w:val="26"/>
              </w:rPr>
              <w:t>15</w:t>
            </w:r>
          </w:p>
        </w:tc>
        <w:tc>
          <w:tcPr>
            <w:tcW w:w="810" w:type="dxa"/>
            <w:textDirection w:val="btLr"/>
            <w:vAlign w:val="bottom"/>
          </w:tcPr>
          <w:p w14:paraId="6C657195" w14:textId="7751F6BE"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73</w:t>
            </w:r>
            <w:r w:rsidR="00400FE1" w:rsidRPr="002063FE">
              <w:rPr>
                <w:color w:val="000000"/>
                <w:szCs w:val="26"/>
              </w:rPr>
              <w:t>.</w:t>
            </w:r>
            <w:r w:rsidRPr="002063FE">
              <w:rPr>
                <w:color w:val="000000"/>
                <w:szCs w:val="26"/>
              </w:rPr>
              <w:t>46</w:t>
            </w:r>
          </w:p>
        </w:tc>
        <w:tc>
          <w:tcPr>
            <w:tcW w:w="810" w:type="dxa"/>
            <w:textDirection w:val="btLr"/>
          </w:tcPr>
          <w:p w14:paraId="0AC35C3D" w14:textId="2DD215E9" w:rsidR="00137BFC" w:rsidRPr="00F926A7" w:rsidRDefault="00137BFC" w:rsidP="006B659E">
            <w:pPr>
              <w:spacing w:after="160" w:line="259" w:lineRule="auto"/>
              <w:ind w:left="113" w:right="113"/>
              <w:jc w:val="center"/>
              <w:rPr>
                <w:rFonts w:eastAsiaTheme="majorEastAsia"/>
                <w:spacing w:val="-10"/>
                <w:kern w:val="28"/>
                <w:szCs w:val="26"/>
                <w:lang w:val="vi-VN"/>
              </w:rPr>
            </w:pPr>
            <w:r w:rsidRPr="00A44F9F">
              <w:rPr>
                <w:szCs w:val="26"/>
              </w:rPr>
              <w:t>6</w:t>
            </w:r>
            <w:r>
              <w:rPr>
                <w:szCs w:val="26"/>
                <w:lang w:val="vi-VN"/>
              </w:rPr>
              <w:t>7</w:t>
            </w:r>
            <w:r w:rsidR="00A44F9F">
              <w:rPr>
                <w:szCs w:val="26"/>
                <w:lang w:val="vi-VN"/>
              </w:rPr>
              <w:t>.</w:t>
            </w:r>
            <w:r w:rsidR="00F926A7">
              <w:rPr>
                <w:szCs w:val="26"/>
                <w:lang w:val="vi-VN"/>
              </w:rPr>
              <w:t>04</w:t>
            </w:r>
          </w:p>
        </w:tc>
        <w:tc>
          <w:tcPr>
            <w:tcW w:w="810" w:type="dxa"/>
            <w:textDirection w:val="btLr"/>
          </w:tcPr>
          <w:p w14:paraId="03B6546D" w14:textId="05C19154" w:rsidR="00137BFC" w:rsidRPr="00F926A7" w:rsidRDefault="00137BFC" w:rsidP="006B659E">
            <w:pPr>
              <w:spacing w:after="160" w:line="259" w:lineRule="auto"/>
              <w:ind w:left="113" w:right="113"/>
              <w:jc w:val="center"/>
              <w:rPr>
                <w:rFonts w:eastAsiaTheme="majorEastAsia"/>
                <w:spacing w:val="-10"/>
                <w:kern w:val="28"/>
                <w:szCs w:val="26"/>
                <w:lang w:val="vi-VN"/>
              </w:rPr>
            </w:pPr>
            <w:r>
              <w:rPr>
                <w:szCs w:val="26"/>
                <w:lang w:val="vi-VN"/>
              </w:rPr>
              <w:t>88</w:t>
            </w:r>
            <w:r w:rsidR="00A44F9F">
              <w:rPr>
                <w:szCs w:val="26"/>
                <w:lang w:val="vi-VN"/>
              </w:rPr>
              <w:t>.</w:t>
            </w:r>
            <w:r w:rsidR="00F926A7">
              <w:rPr>
                <w:szCs w:val="26"/>
                <w:lang w:val="vi-VN"/>
              </w:rPr>
              <w:t>89</w:t>
            </w:r>
          </w:p>
        </w:tc>
        <w:tc>
          <w:tcPr>
            <w:tcW w:w="810" w:type="dxa"/>
            <w:textDirection w:val="btLr"/>
          </w:tcPr>
          <w:p w14:paraId="04D178EC" w14:textId="2BE52E73" w:rsidR="00137BFC" w:rsidRPr="00F926A7" w:rsidRDefault="00137BFC" w:rsidP="006B659E">
            <w:pPr>
              <w:spacing w:after="160" w:line="259" w:lineRule="auto"/>
              <w:ind w:left="113" w:right="113"/>
              <w:jc w:val="center"/>
              <w:rPr>
                <w:rFonts w:eastAsiaTheme="majorEastAsia"/>
                <w:spacing w:val="-10"/>
                <w:kern w:val="28"/>
                <w:szCs w:val="26"/>
                <w:lang w:val="vi-VN"/>
              </w:rPr>
            </w:pPr>
            <w:r>
              <w:rPr>
                <w:szCs w:val="26"/>
                <w:lang w:val="vi-VN"/>
              </w:rPr>
              <w:t>76</w:t>
            </w:r>
            <w:r w:rsidR="00A44F9F">
              <w:rPr>
                <w:szCs w:val="26"/>
                <w:lang w:val="vi-VN"/>
              </w:rPr>
              <w:t>.</w:t>
            </w:r>
            <w:r w:rsidR="00F926A7">
              <w:rPr>
                <w:szCs w:val="26"/>
                <w:lang w:val="vi-VN"/>
              </w:rPr>
              <w:t>43</w:t>
            </w:r>
          </w:p>
        </w:tc>
      </w:tr>
      <w:tr w:rsidR="00137BFC" w:rsidRPr="004A6000" w14:paraId="7A218DF3" w14:textId="2977C8EC" w:rsidTr="00021C5D">
        <w:trPr>
          <w:cantSplit/>
          <w:trHeight w:val="944"/>
        </w:trPr>
        <w:tc>
          <w:tcPr>
            <w:tcW w:w="540" w:type="dxa"/>
            <w:vMerge/>
            <w:textDirection w:val="btLr"/>
            <w:vAlign w:val="center"/>
          </w:tcPr>
          <w:p w14:paraId="13B31335" w14:textId="77777777" w:rsidR="00137BFC" w:rsidRPr="004A6000" w:rsidRDefault="00137BFC"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57F48E6D" w14:textId="77777777" w:rsidR="00137BFC" w:rsidRPr="004A6000" w:rsidRDefault="00137BFC" w:rsidP="006B659E">
            <w:pPr>
              <w:spacing w:after="160" w:line="259" w:lineRule="auto"/>
              <w:ind w:left="113" w:right="113"/>
              <w:jc w:val="center"/>
              <w:rPr>
                <w:rFonts w:eastAsiaTheme="majorEastAsia"/>
                <w:spacing w:val="-10"/>
                <w:kern w:val="28"/>
                <w:szCs w:val="26"/>
              </w:rPr>
            </w:pPr>
            <w:r w:rsidRPr="004A6000">
              <w:rPr>
                <w:rFonts w:eastAsiaTheme="majorEastAsia"/>
                <w:spacing w:val="-10"/>
                <w:kern w:val="28"/>
                <w:szCs w:val="26"/>
              </w:rPr>
              <w:t>Ship</w:t>
            </w:r>
          </w:p>
        </w:tc>
        <w:tc>
          <w:tcPr>
            <w:tcW w:w="866" w:type="dxa"/>
            <w:textDirection w:val="btLr"/>
          </w:tcPr>
          <w:p w14:paraId="5C08D1F3" w14:textId="1CE08FC8" w:rsidR="00137BFC" w:rsidRPr="004A6000" w:rsidRDefault="007A34A1" w:rsidP="006B659E">
            <w:pPr>
              <w:spacing w:after="160" w:line="259" w:lineRule="auto"/>
              <w:ind w:left="113" w:right="113"/>
              <w:jc w:val="center"/>
              <w:rPr>
                <w:rFonts w:eastAsiaTheme="majorEastAsia"/>
                <w:spacing w:val="-10"/>
                <w:kern w:val="28"/>
                <w:szCs w:val="26"/>
              </w:rPr>
            </w:pPr>
            <w:r w:rsidRPr="00106711">
              <w:t>79</w:t>
            </w:r>
            <w:r w:rsidR="00A44F9F">
              <w:t>.</w:t>
            </w:r>
            <w:r w:rsidRPr="00106711">
              <w:t>67</w:t>
            </w:r>
          </w:p>
        </w:tc>
        <w:tc>
          <w:tcPr>
            <w:tcW w:w="810" w:type="dxa"/>
            <w:textDirection w:val="btLr"/>
          </w:tcPr>
          <w:p w14:paraId="596B35C3" w14:textId="51802B7D" w:rsidR="00137BFC" w:rsidRPr="004A6000" w:rsidRDefault="007A34A1" w:rsidP="006B659E">
            <w:pPr>
              <w:spacing w:after="160" w:line="259" w:lineRule="auto"/>
              <w:ind w:left="113" w:right="113"/>
              <w:jc w:val="center"/>
              <w:rPr>
                <w:rFonts w:eastAsiaTheme="majorEastAsia"/>
                <w:spacing w:val="-10"/>
                <w:kern w:val="28"/>
                <w:szCs w:val="26"/>
              </w:rPr>
            </w:pPr>
            <w:r w:rsidRPr="00106711">
              <w:t>88</w:t>
            </w:r>
            <w:r w:rsidR="00A44F9F">
              <w:t>.</w:t>
            </w:r>
            <w:r w:rsidRPr="00106711">
              <w:t>07</w:t>
            </w:r>
          </w:p>
        </w:tc>
        <w:tc>
          <w:tcPr>
            <w:tcW w:w="810" w:type="dxa"/>
            <w:textDirection w:val="btLr"/>
          </w:tcPr>
          <w:p w14:paraId="00FA558E" w14:textId="71467D63" w:rsidR="00137BFC" w:rsidRPr="004A6000" w:rsidRDefault="00E3779E" w:rsidP="006B659E">
            <w:pPr>
              <w:spacing w:after="160" w:line="259" w:lineRule="auto"/>
              <w:ind w:left="113" w:right="113"/>
              <w:jc w:val="center"/>
              <w:rPr>
                <w:rFonts w:eastAsiaTheme="majorEastAsia"/>
                <w:spacing w:val="-10"/>
                <w:kern w:val="28"/>
                <w:szCs w:val="26"/>
              </w:rPr>
            </w:pPr>
            <w:r w:rsidRPr="002063FE">
              <w:rPr>
                <w:szCs w:val="26"/>
              </w:rPr>
              <w:t>83</w:t>
            </w:r>
            <w:r w:rsidR="002063FE" w:rsidRPr="002063FE">
              <w:rPr>
                <w:szCs w:val="26"/>
              </w:rPr>
              <w:t>.</w:t>
            </w:r>
            <w:r w:rsidRPr="002063FE">
              <w:rPr>
                <w:szCs w:val="26"/>
              </w:rPr>
              <w:t>66</w:t>
            </w:r>
          </w:p>
        </w:tc>
        <w:tc>
          <w:tcPr>
            <w:tcW w:w="810" w:type="dxa"/>
            <w:gridSpan w:val="2"/>
            <w:textDirection w:val="btLr"/>
            <w:vAlign w:val="bottom"/>
          </w:tcPr>
          <w:p w14:paraId="1EB0E8A7" w14:textId="4570D137" w:rsidR="00137BFC" w:rsidRPr="004A6000" w:rsidRDefault="00845772" w:rsidP="006B659E">
            <w:pPr>
              <w:spacing w:after="160" w:line="259" w:lineRule="auto"/>
              <w:ind w:left="113" w:right="113"/>
              <w:jc w:val="center"/>
              <w:rPr>
                <w:rFonts w:eastAsiaTheme="majorEastAsia"/>
                <w:spacing w:val="-10"/>
                <w:kern w:val="28"/>
                <w:szCs w:val="26"/>
              </w:rPr>
            </w:pPr>
            <w:r w:rsidRPr="00A44F9F">
              <w:rPr>
                <w:color w:val="000000"/>
                <w:szCs w:val="26"/>
              </w:rPr>
              <w:t>85</w:t>
            </w:r>
            <w:r w:rsidR="00A44F9F" w:rsidRPr="00A44F9F">
              <w:rPr>
                <w:color w:val="000000"/>
                <w:szCs w:val="26"/>
              </w:rPr>
              <w:t>.</w:t>
            </w:r>
            <w:r w:rsidR="00E3779E" w:rsidRPr="002063FE">
              <w:rPr>
                <w:color w:val="000000"/>
                <w:szCs w:val="26"/>
              </w:rPr>
              <w:t>65</w:t>
            </w:r>
          </w:p>
        </w:tc>
        <w:tc>
          <w:tcPr>
            <w:tcW w:w="810" w:type="dxa"/>
            <w:textDirection w:val="btLr"/>
            <w:vAlign w:val="bottom"/>
          </w:tcPr>
          <w:p w14:paraId="03DA0DC3" w14:textId="41D4ECAB"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87.61</w:t>
            </w:r>
          </w:p>
        </w:tc>
        <w:tc>
          <w:tcPr>
            <w:tcW w:w="810" w:type="dxa"/>
            <w:textDirection w:val="btLr"/>
            <w:vAlign w:val="bottom"/>
          </w:tcPr>
          <w:p w14:paraId="5F4EAE91" w14:textId="1E73D38F"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86</w:t>
            </w:r>
            <w:r w:rsidR="00400FE1" w:rsidRPr="002063FE">
              <w:rPr>
                <w:color w:val="000000"/>
                <w:szCs w:val="26"/>
              </w:rPr>
              <w:t>.</w:t>
            </w:r>
            <w:r w:rsidRPr="002063FE">
              <w:rPr>
                <w:color w:val="000000"/>
                <w:szCs w:val="26"/>
              </w:rPr>
              <w:t>62</w:t>
            </w:r>
          </w:p>
        </w:tc>
        <w:tc>
          <w:tcPr>
            <w:tcW w:w="810" w:type="dxa"/>
            <w:textDirection w:val="btLr"/>
          </w:tcPr>
          <w:p w14:paraId="688BE620" w14:textId="7833E325" w:rsidR="00137BFC" w:rsidRPr="00F926A7" w:rsidRDefault="00137BFC" w:rsidP="006B659E">
            <w:pPr>
              <w:spacing w:after="160" w:line="259" w:lineRule="auto"/>
              <w:ind w:left="113" w:right="113"/>
              <w:jc w:val="center"/>
              <w:rPr>
                <w:rFonts w:eastAsiaTheme="majorEastAsia"/>
                <w:spacing w:val="-10"/>
                <w:kern w:val="28"/>
                <w:szCs w:val="26"/>
                <w:lang w:val="vi-VN"/>
              </w:rPr>
            </w:pPr>
            <w:r w:rsidRPr="00A44F9F">
              <w:rPr>
                <w:szCs w:val="26"/>
              </w:rPr>
              <w:t>85</w:t>
            </w:r>
            <w:r w:rsidR="00A44F9F">
              <w:rPr>
                <w:szCs w:val="26"/>
                <w:lang w:val="vi-VN"/>
              </w:rPr>
              <w:t>.</w:t>
            </w:r>
            <w:r w:rsidR="00F926A7">
              <w:rPr>
                <w:szCs w:val="26"/>
                <w:lang w:val="vi-VN"/>
              </w:rPr>
              <w:t>65</w:t>
            </w:r>
          </w:p>
        </w:tc>
        <w:tc>
          <w:tcPr>
            <w:tcW w:w="810" w:type="dxa"/>
            <w:textDirection w:val="btLr"/>
          </w:tcPr>
          <w:p w14:paraId="5A083BEE" w14:textId="2E7AA717" w:rsidR="00137BFC" w:rsidRPr="00F926A7" w:rsidRDefault="00F926A7" w:rsidP="006B659E">
            <w:pPr>
              <w:spacing w:after="160" w:line="259" w:lineRule="auto"/>
              <w:ind w:left="113" w:right="113"/>
              <w:jc w:val="center"/>
              <w:rPr>
                <w:rFonts w:eastAsiaTheme="majorEastAsia"/>
                <w:spacing w:val="-10"/>
                <w:kern w:val="28"/>
                <w:szCs w:val="26"/>
                <w:lang w:val="vi-VN"/>
              </w:rPr>
            </w:pPr>
            <w:r>
              <w:rPr>
                <w:szCs w:val="26"/>
                <w:lang w:val="vi-VN"/>
              </w:rPr>
              <w:t>87.61</w:t>
            </w:r>
          </w:p>
        </w:tc>
        <w:tc>
          <w:tcPr>
            <w:tcW w:w="810" w:type="dxa"/>
            <w:textDirection w:val="btLr"/>
          </w:tcPr>
          <w:p w14:paraId="08EFFF4B" w14:textId="51ACE04E" w:rsidR="00137BFC" w:rsidRPr="00F926A7" w:rsidRDefault="00137BFC" w:rsidP="006B659E">
            <w:pPr>
              <w:spacing w:after="160" w:line="259" w:lineRule="auto"/>
              <w:ind w:left="113" w:right="113"/>
              <w:jc w:val="center"/>
              <w:rPr>
                <w:rFonts w:eastAsiaTheme="majorEastAsia"/>
                <w:spacing w:val="-10"/>
                <w:kern w:val="28"/>
                <w:szCs w:val="26"/>
                <w:lang w:val="vi-VN"/>
              </w:rPr>
            </w:pPr>
            <w:r w:rsidRPr="00A44F9F">
              <w:rPr>
                <w:szCs w:val="26"/>
              </w:rPr>
              <w:t>8</w:t>
            </w:r>
            <w:r w:rsidR="00F926A7">
              <w:rPr>
                <w:szCs w:val="26"/>
                <w:lang w:val="vi-VN"/>
              </w:rPr>
              <w:t>6.62</w:t>
            </w:r>
          </w:p>
        </w:tc>
      </w:tr>
      <w:tr w:rsidR="00137BFC" w:rsidRPr="004A6000" w14:paraId="3496349B" w14:textId="5C14C403" w:rsidTr="00073C3C">
        <w:trPr>
          <w:cantSplit/>
          <w:trHeight w:val="1134"/>
        </w:trPr>
        <w:tc>
          <w:tcPr>
            <w:tcW w:w="540" w:type="dxa"/>
            <w:vMerge/>
            <w:textDirection w:val="btLr"/>
            <w:vAlign w:val="center"/>
          </w:tcPr>
          <w:p w14:paraId="744F9BD6" w14:textId="77777777" w:rsidR="00137BFC" w:rsidRPr="004A6000" w:rsidRDefault="00137BFC"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2D1A44A0" w14:textId="77777777" w:rsidR="00137BFC" w:rsidRPr="004A6000" w:rsidRDefault="00137BF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Hiệu</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năng</w:t>
            </w:r>
            <w:proofErr w:type="spellEnd"/>
          </w:p>
        </w:tc>
        <w:tc>
          <w:tcPr>
            <w:tcW w:w="866" w:type="dxa"/>
            <w:textDirection w:val="btLr"/>
          </w:tcPr>
          <w:p w14:paraId="63C7668B" w14:textId="6DF89B88" w:rsidR="00137BFC" w:rsidRPr="004A6000" w:rsidRDefault="00C2042D" w:rsidP="006B659E">
            <w:pPr>
              <w:spacing w:after="160" w:line="259" w:lineRule="auto"/>
              <w:ind w:left="113" w:right="113"/>
              <w:jc w:val="center"/>
              <w:rPr>
                <w:rFonts w:eastAsiaTheme="majorEastAsia"/>
                <w:spacing w:val="-10"/>
                <w:kern w:val="28"/>
                <w:szCs w:val="26"/>
              </w:rPr>
            </w:pPr>
            <w:r w:rsidRPr="00106711">
              <w:t>63</w:t>
            </w:r>
            <w:r w:rsidR="00865C77">
              <w:t>.</w:t>
            </w:r>
            <w:r w:rsidRPr="00106711">
              <w:t>04</w:t>
            </w:r>
          </w:p>
        </w:tc>
        <w:tc>
          <w:tcPr>
            <w:tcW w:w="810" w:type="dxa"/>
            <w:textDirection w:val="btLr"/>
          </w:tcPr>
          <w:p w14:paraId="73B5DA14" w14:textId="3D114DA6" w:rsidR="00137BFC" w:rsidRPr="004A6000" w:rsidRDefault="007A34A1" w:rsidP="006B659E">
            <w:pPr>
              <w:spacing w:after="160" w:line="259" w:lineRule="auto"/>
              <w:ind w:left="113" w:right="113"/>
              <w:jc w:val="center"/>
              <w:rPr>
                <w:rFonts w:eastAsiaTheme="majorEastAsia"/>
                <w:spacing w:val="-10"/>
                <w:kern w:val="28"/>
                <w:szCs w:val="26"/>
              </w:rPr>
            </w:pPr>
            <w:r w:rsidRPr="00106711">
              <w:t>63</w:t>
            </w:r>
            <w:r w:rsidR="00A44F9F">
              <w:t>.</w:t>
            </w:r>
            <w:r w:rsidRPr="00106711">
              <w:t>04</w:t>
            </w:r>
          </w:p>
        </w:tc>
        <w:tc>
          <w:tcPr>
            <w:tcW w:w="810" w:type="dxa"/>
            <w:textDirection w:val="btLr"/>
          </w:tcPr>
          <w:p w14:paraId="227C2D93" w14:textId="13C361E6" w:rsidR="00137BFC" w:rsidRPr="004A6000" w:rsidRDefault="00C2042D" w:rsidP="006B659E">
            <w:pPr>
              <w:spacing w:after="160" w:line="259" w:lineRule="auto"/>
              <w:ind w:left="113" w:right="113"/>
              <w:jc w:val="center"/>
              <w:rPr>
                <w:rFonts w:eastAsiaTheme="majorEastAsia"/>
                <w:spacing w:val="-10"/>
                <w:kern w:val="28"/>
                <w:szCs w:val="26"/>
              </w:rPr>
            </w:pPr>
            <w:r w:rsidRPr="00106711">
              <w:t>6304</w:t>
            </w:r>
          </w:p>
        </w:tc>
        <w:tc>
          <w:tcPr>
            <w:tcW w:w="810" w:type="dxa"/>
            <w:gridSpan w:val="2"/>
            <w:textDirection w:val="btLr"/>
            <w:vAlign w:val="bottom"/>
          </w:tcPr>
          <w:p w14:paraId="10ED2112" w14:textId="14170E57"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49.65</w:t>
            </w:r>
          </w:p>
        </w:tc>
        <w:tc>
          <w:tcPr>
            <w:tcW w:w="810" w:type="dxa"/>
            <w:textDirection w:val="btLr"/>
            <w:vAlign w:val="bottom"/>
          </w:tcPr>
          <w:p w14:paraId="741A59A5" w14:textId="214C8E36" w:rsidR="00137BFC" w:rsidRPr="004A6000" w:rsidRDefault="00845772" w:rsidP="006B659E">
            <w:pPr>
              <w:spacing w:after="160" w:line="259" w:lineRule="auto"/>
              <w:ind w:left="113" w:right="113"/>
              <w:jc w:val="center"/>
              <w:rPr>
                <w:rFonts w:eastAsiaTheme="majorEastAsia"/>
                <w:spacing w:val="-10"/>
                <w:kern w:val="28"/>
                <w:szCs w:val="26"/>
              </w:rPr>
            </w:pPr>
            <w:r w:rsidRPr="00A44F9F">
              <w:rPr>
                <w:color w:val="000000"/>
                <w:szCs w:val="26"/>
              </w:rPr>
              <w:t>76</w:t>
            </w:r>
            <w:r w:rsidR="00A44F9F" w:rsidRPr="00A44F9F">
              <w:rPr>
                <w:color w:val="000000"/>
                <w:szCs w:val="26"/>
              </w:rPr>
              <w:t>.</w:t>
            </w:r>
            <w:r w:rsidRPr="00A44F9F">
              <w:rPr>
                <w:color w:val="000000"/>
                <w:szCs w:val="26"/>
              </w:rPr>
              <w:t>09</w:t>
            </w:r>
          </w:p>
        </w:tc>
        <w:tc>
          <w:tcPr>
            <w:tcW w:w="810" w:type="dxa"/>
            <w:textDirection w:val="btLr"/>
            <w:vAlign w:val="bottom"/>
          </w:tcPr>
          <w:p w14:paraId="31EE124B" w14:textId="5C87C43A"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60</w:t>
            </w:r>
            <w:r w:rsidR="00400FE1" w:rsidRPr="002063FE">
              <w:rPr>
                <w:color w:val="000000"/>
                <w:szCs w:val="26"/>
              </w:rPr>
              <w:t>.</w:t>
            </w:r>
            <w:r w:rsidRPr="002063FE">
              <w:rPr>
                <w:color w:val="000000"/>
                <w:szCs w:val="26"/>
              </w:rPr>
              <w:t>09</w:t>
            </w:r>
          </w:p>
        </w:tc>
        <w:tc>
          <w:tcPr>
            <w:tcW w:w="810" w:type="dxa"/>
            <w:textDirection w:val="btLr"/>
          </w:tcPr>
          <w:p w14:paraId="15408AC2" w14:textId="5FB86495" w:rsidR="00137BFC" w:rsidRPr="00D2491F" w:rsidRDefault="00D2491F" w:rsidP="006B659E">
            <w:pPr>
              <w:spacing w:after="160" w:line="259" w:lineRule="auto"/>
              <w:ind w:left="113" w:right="113"/>
              <w:jc w:val="center"/>
              <w:rPr>
                <w:rFonts w:eastAsiaTheme="majorEastAsia"/>
                <w:spacing w:val="-10"/>
                <w:kern w:val="28"/>
                <w:szCs w:val="26"/>
                <w:lang w:val="vi-VN"/>
              </w:rPr>
            </w:pPr>
            <w:r>
              <w:rPr>
                <w:szCs w:val="26"/>
                <w:lang w:val="vi-VN"/>
              </w:rPr>
              <w:t>53.38</w:t>
            </w:r>
          </w:p>
        </w:tc>
        <w:tc>
          <w:tcPr>
            <w:tcW w:w="810" w:type="dxa"/>
            <w:textDirection w:val="btLr"/>
          </w:tcPr>
          <w:p w14:paraId="68180133" w14:textId="194C124C" w:rsidR="00137BFC" w:rsidRPr="00D2491F" w:rsidRDefault="00F926A7" w:rsidP="006B659E">
            <w:pPr>
              <w:spacing w:after="160" w:line="259" w:lineRule="auto"/>
              <w:ind w:left="113" w:right="113"/>
              <w:jc w:val="center"/>
              <w:rPr>
                <w:rFonts w:eastAsiaTheme="majorEastAsia"/>
                <w:spacing w:val="-10"/>
                <w:kern w:val="28"/>
                <w:szCs w:val="26"/>
                <w:lang w:val="vi-VN"/>
              </w:rPr>
            </w:pPr>
            <w:r>
              <w:rPr>
                <w:szCs w:val="26"/>
                <w:lang w:val="vi-VN"/>
              </w:rPr>
              <w:t>77.17</w:t>
            </w:r>
          </w:p>
        </w:tc>
        <w:tc>
          <w:tcPr>
            <w:tcW w:w="810" w:type="dxa"/>
            <w:textDirection w:val="btLr"/>
          </w:tcPr>
          <w:p w14:paraId="7BF301BA" w14:textId="657DB459" w:rsidR="00137BFC" w:rsidRPr="00F926A7" w:rsidRDefault="00137BFC" w:rsidP="006B659E">
            <w:pPr>
              <w:spacing w:after="160" w:line="259" w:lineRule="auto"/>
              <w:ind w:left="113" w:right="113"/>
              <w:jc w:val="center"/>
              <w:rPr>
                <w:rFonts w:eastAsiaTheme="majorEastAsia"/>
                <w:spacing w:val="-10"/>
                <w:kern w:val="28"/>
                <w:szCs w:val="26"/>
                <w:lang w:val="vi-VN"/>
              </w:rPr>
            </w:pPr>
            <w:r w:rsidRPr="00A44F9F">
              <w:rPr>
                <w:szCs w:val="26"/>
              </w:rPr>
              <w:t>6</w:t>
            </w:r>
            <w:r>
              <w:rPr>
                <w:szCs w:val="26"/>
                <w:lang w:val="vi-VN"/>
              </w:rPr>
              <w:t>3</w:t>
            </w:r>
            <w:r w:rsidR="00A44F9F">
              <w:rPr>
                <w:szCs w:val="26"/>
                <w:lang w:val="vi-VN"/>
              </w:rPr>
              <w:t>.</w:t>
            </w:r>
            <w:r w:rsidR="00F926A7">
              <w:rPr>
                <w:szCs w:val="26"/>
                <w:lang w:val="vi-VN"/>
              </w:rPr>
              <w:t>11</w:t>
            </w:r>
          </w:p>
        </w:tc>
      </w:tr>
      <w:tr w:rsidR="00137BFC" w:rsidRPr="004A6000" w14:paraId="459E34A4" w14:textId="763BD8D6" w:rsidTr="00021C5D">
        <w:trPr>
          <w:cantSplit/>
          <w:trHeight w:val="827"/>
        </w:trPr>
        <w:tc>
          <w:tcPr>
            <w:tcW w:w="540" w:type="dxa"/>
            <w:vMerge/>
            <w:textDirection w:val="btLr"/>
            <w:vAlign w:val="center"/>
          </w:tcPr>
          <w:p w14:paraId="016CF7DA" w14:textId="77777777" w:rsidR="00137BFC" w:rsidRPr="004A6000" w:rsidRDefault="00137BFC"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4C6D1BFE" w14:textId="77777777" w:rsidR="00137BFC" w:rsidRPr="004A6000" w:rsidRDefault="00137BF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Mẫu</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mã</w:t>
            </w:r>
            <w:proofErr w:type="spellEnd"/>
          </w:p>
        </w:tc>
        <w:tc>
          <w:tcPr>
            <w:tcW w:w="866" w:type="dxa"/>
            <w:textDirection w:val="btLr"/>
          </w:tcPr>
          <w:p w14:paraId="10D7C927" w14:textId="7573B33A" w:rsidR="00137BFC" w:rsidRPr="004A6000" w:rsidRDefault="007A34A1" w:rsidP="006B659E">
            <w:pPr>
              <w:spacing w:after="160" w:line="259" w:lineRule="auto"/>
              <w:ind w:left="113" w:right="113"/>
              <w:jc w:val="center"/>
              <w:rPr>
                <w:rFonts w:eastAsiaTheme="majorEastAsia"/>
                <w:spacing w:val="-10"/>
                <w:kern w:val="28"/>
                <w:szCs w:val="26"/>
              </w:rPr>
            </w:pPr>
            <w:r w:rsidRPr="00106711">
              <w:t>81</w:t>
            </w:r>
            <w:r w:rsidR="00A44F9F">
              <w:t>.</w:t>
            </w:r>
            <w:r w:rsidRPr="00106711">
              <w:t>82</w:t>
            </w:r>
          </w:p>
        </w:tc>
        <w:tc>
          <w:tcPr>
            <w:tcW w:w="810" w:type="dxa"/>
            <w:textDirection w:val="btLr"/>
          </w:tcPr>
          <w:p w14:paraId="414C8EFF" w14:textId="3EE80C0F" w:rsidR="00137BFC" w:rsidRPr="004A6000" w:rsidRDefault="007A34A1" w:rsidP="006B659E">
            <w:pPr>
              <w:spacing w:after="160" w:line="259" w:lineRule="auto"/>
              <w:ind w:left="113" w:right="113"/>
              <w:jc w:val="center"/>
              <w:rPr>
                <w:rFonts w:eastAsiaTheme="majorEastAsia"/>
                <w:spacing w:val="-10"/>
                <w:kern w:val="28"/>
                <w:szCs w:val="26"/>
              </w:rPr>
            </w:pPr>
            <w:r w:rsidRPr="00106711">
              <w:t>56</w:t>
            </w:r>
            <w:r w:rsidR="00A44F9F">
              <w:t>.</w:t>
            </w:r>
            <w:r w:rsidRPr="00106711">
              <w:t>9</w:t>
            </w:r>
            <w:r>
              <w:t>0</w:t>
            </w:r>
          </w:p>
        </w:tc>
        <w:tc>
          <w:tcPr>
            <w:tcW w:w="810" w:type="dxa"/>
            <w:textDirection w:val="btLr"/>
          </w:tcPr>
          <w:p w14:paraId="31169E76" w14:textId="452C0ABB" w:rsidR="00137BFC" w:rsidRPr="004A6000" w:rsidRDefault="00C2042D" w:rsidP="006B659E">
            <w:pPr>
              <w:spacing w:after="160" w:line="259" w:lineRule="auto"/>
              <w:ind w:left="113" w:right="113"/>
              <w:jc w:val="center"/>
              <w:rPr>
                <w:rFonts w:eastAsiaTheme="majorEastAsia"/>
                <w:spacing w:val="-10"/>
                <w:kern w:val="28"/>
                <w:szCs w:val="26"/>
              </w:rPr>
            </w:pPr>
            <w:r w:rsidRPr="00106711">
              <w:t>6712</w:t>
            </w:r>
          </w:p>
        </w:tc>
        <w:tc>
          <w:tcPr>
            <w:tcW w:w="810" w:type="dxa"/>
            <w:gridSpan w:val="2"/>
            <w:textDirection w:val="btLr"/>
            <w:vAlign w:val="bottom"/>
          </w:tcPr>
          <w:p w14:paraId="4BC9D5D4" w14:textId="538DCD89"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70.</w:t>
            </w:r>
            <w:r w:rsidR="00845772" w:rsidRPr="00A44F9F">
              <w:rPr>
                <w:color w:val="000000"/>
                <w:szCs w:val="26"/>
              </w:rPr>
              <w:t>71</w:t>
            </w:r>
          </w:p>
        </w:tc>
        <w:tc>
          <w:tcPr>
            <w:tcW w:w="810" w:type="dxa"/>
            <w:textDirection w:val="btLr"/>
            <w:vAlign w:val="bottom"/>
          </w:tcPr>
          <w:p w14:paraId="191D125D" w14:textId="252B6F2C" w:rsidR="00137BFC" w:rsidRPr="004A6000" w:rsidRDefault="00845772" w:rsidP="006B659E">
            <w:pPr>
              <w:spacing w:after="160" w:line="259" w:lineRule="auto"/>
              <w:ind w:left="113" w:right="113"/>
              <w:jc w:val="center"/>
              <w:rPr>
                <w:rFonts w:eastAsiaTheme="majorEastAsia"/>
                <w:spacing w:val="-10"/>
                <w:kern w:val="28"/>
                <w:szCs w:val="26"/>
              </w:rPr>
            </w:pPr>
            <w:r w:rsidRPr="00A44F9F">
              <w:rPr>
                <w:color w:val="000000"/>
                <w:szCs w:val="26"/>
              </w:rPr>
              <w:t>80</w:t>
            </w:r>
            <w:r w:rsidR="00A44F9F" w:rsidRPr="00A44F9F">
              <w:rPr>
                <w:color w:val="000000"/>
                <w:szCs w:val="26"/>
              </w:rPr>
              <w:t>.</w:t>
            </w:r>
            <w:r w:rsidRPr="00A44F9F">
              <w:rPr>
                <w:color w:val="000000"/>
                <w:szCs w:val="26"/>
              </w:rPr>
              <w:t>46</w:t>
            </w:r>
          </w:p>
        </w:tc>
        <w:tc>
          <w:tcPr>
            <w:tcW w:w="810" w:type="dxa"/>
            <w:textDirection w:val="btLr"/>
            <w:vAlign w:val="bottom"/>
          </w:tcPr>
          <w:p w14:paraId="0B56464A" w14:textId="5F7FD683" w:rsidR="00137BFC" w:rsidRPr="004A6000" w:rsidRDefault="00845772" w:rsidP="006B659E">
            <w:pPr>
              <w:spacing w:after="160" w:line="259" w:lineRule="auto"/>
              <w:ind w:left="113" w:right="113"/>
              <w:jc w:val="center"/>
              <w:rPr>
                <w:rFonts w:eastAsiaTheme="majorEastAsia"/>
                <w:spacing w:val="-10"/>
                <w:kern w:val="28"/>
                <w:szCs w:val="26"/>
              </w:rPr>
            </w:pPr>
            <w:r w:rsidRPr="00A44F9F">
              <w:rPr>
                <w:color w:val="000000"/>
                <w:szCs w:val="26"/>
              </w:rPr>
              <w:t>75</w:t>
            </w:r>
            <w:r w:rsidR="00A44F9F" w:rsidRPr="00A44F9F">
              <w:rPr>
                <w:color w:val="000000"/>
                <w:szCs w:val="26"/>
              </w:rPr>
              <w:t>.</w:t>
            </w:r>
            <w:r w:rsidR="00E3779E" w:rsidRPr="002063FE">
              <w:rPr>
                <w:color w:val="000000"/>
                <w:szCs w:val="26"/>
              </w:rPr>
              <w:t>27</w:t>
            </w:r>
          </w:p>
        </w:tc>
        <w:tc>
          <w:tcPr>
            <w:tcW w:w="810" w:type="dxa"/>
            <w:textDirection w:val="btLr"/>
          </w:tcPr>
          <w:p w14:paraId="07D349D2" w14:textId="6500BD0E" w:rsidR="00137BFC" w:rsidRPr="00D2491F" w:rsidRDefault="00D2491F" w:rsidP="006B659E">
            <w:pPr>
              <w:spacing w:after="160" w:line="259" w:lineRule="auto"/>
              <w:ind w:left="113" w:right="113"/>
              <w:jc w:val="center"/>
              <w:rPr>
                <w:rFonts w:eastAsiaTheme="majorEastAsia"/>
                <w:spacing w:val="-10"/>
                <w:kern w:val="28"/>
                <w:szCs w:val="26"/>
                <w:lang w:val="vi-VN"/>
              </w:rPr>
            </w:pPr>
            <w:r>
              <w:rPr>
                <w:szCs w:val="26"/>
                <w:lang w:val="vi-VN"/>
              </w:rPr>
              <w:t>74.71</w:t>
            </w:r>
          </w:p>
        </w:tc>
        <w:tc>
          <w:tcPr>
            <w:tcW w:w="810" w:type="dxa"/>
            <w:textDirection w:val="btLr"/>
          </w:tcPr>
          <w:p w14:paraId="4FC3B4F6" w14:textId="62AD5FF9" w:rsidR="00137BFC" w:rsidRPr="00D2491F" w:rsidRDefault="00137BFC" w:rsidP="006B659E">
            <w:pPr>
              <w:spacing w:after="160" w:line="259" w:lineRule="auto"/>
              <w:ind w:left="113" w:right="113"/>
              <w:jc w:val="center"/>
              <w:rPr>
                <w:rFonts w:eastAsiaTheme="majorEastAsia"/>
                <w:spacing w:val="-10"/>
                <w:kern w:val="28"/>
                <w:szCs w:val="26"/>
                <w:lang w:val="vi-VN"/>
              </w:rPr>
            </w:pPr>
            <w:r w:rsidRPr="00A44F9F">
              <w:rPr>
                <w:szCs w:val="26"/>
              </w:rPr>
              <w:t>7</w:t>
            </w:r>
            <w:r w:rsidR="00D2491F">
              <w:rPr>
                <w:szCs w:val="26"/>
                <w:lang w:val="vi-VN"/>
              </w:rPr>
              <w:t>4.71</w:t>
            </w:r>
          </w:p>
        </w:tc>
        <w:tc>
          <w:tcPr>
            <w:tcW w:w="810" w:type="dxa"/>
            <w:textDirection w:val="btLr"/>
          </w:tcPr>
          <w:p w14:paraId="220219A3" w14:textId="4CA05621" w:rsidR="00137BFC" w:rsidRPr="00D2491F" w:rsidRDefault="00137BFC" w:rsidP="006B659E">
            <w:pPr>
              <w:spacing w:after="160" w:line="259" w:lineRule="auto"/>
              <w:ind w:left="113" w:right="113"/>
              <w:jc w:val="center"/>
              <w:rPr>
                <w:rFonts w:eastAsiaTheme="majorEastAsia"/>
                <w:spacing w:val="-10"/>
                <w:kern w:val="28"/>
                <w:szCs w:val="26"/>
                <w:lang w:val="vi-VN"/>
              </w:rPr>
            </w:pPr>
            <w:r w:rsidRPr="00A44F9F">
              <w:rPr>
                <w:szCs w:val="26"/>
              </w:rPr>
              <w:t>7</w:t>
            </w:r>
            <w:r w:rsidR="00D2491F">
              <w:rPr>
                <w:szCs w:val="26"/>
                <w:lang w:val="vi-VN"/>
              </w:rPr>
              <w:t>4.71</w:t>
            </w:r>
          </w:p>
        </w:tc>
      </w:tr>
      <w:tr w:rsidR="00137BFC" w:rsidRPr="004A6000" w14:paraId="67C41AAD" w14:textId="3A694F2A" w:rsidTr="00021C5D">
        <w:trPr>
          <w:cantSplit/>
          <w:trHeight w:val="854"/>
        </w:trPr>
        <w:tc>
          <w:tcPr>
            <w:tcW w:w="540" w:type="dxa"/>
            <w:vMerge/>
            <w:textDirection w:val="btLr"/>
            <w:vAlign w:val="center"/>
          </w:tcPr>
          <w:p w14:paraId="61565AC8" w14:textId="77777777" w:rsidR="00137BFC" w:rsidRPr="004A6000" w:rsidRDefault="00137BFC"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48E59761" w14:textId="77777777" w:rsidR="00137BFC" w:rsidRPr="004A6000" w:rsidRDefault="00137BF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Cấu</w:t>
            </w:r>
            <w:proofErr w:type="spellEnd"/>
            <w:r>
              <w:rPr>
                <w:rFonts w:eastAsiaTheme="majorEastAsia"/>
                <w:spacing w:val="-10"/>
                <w:kern w:val="28"/>
                <w:szCs w:val="26"/>
              </w:rPr>
              <w:t xml:space="preserve"> </w:t>
            </w:r>
            <w:proofErr w:type="spellStart"/>
            <w:r>
              <w:rPr>
                <w:rFonts w:eastAsiaTheme="majorEastAsia"/>
                <w:spacing w:val="-10"/>
                <w:kern w:val="28"/>
                <w:szCs w:val="26"/>
              </w:rPr>
              <w:t>hình</w:t>
            </w:r>
            <w:proofErr w:type="spellEnd"/>
          </w:p>
        </w:tc>
        <w:tc>
          <w:tcPr>
            <w:tcW w:w="866" w:type="dxa"/>
            <w:textDirection w:val="btLr"/>
          </w:tcPr>
          <w:p w14:paraId="2AED2D38" w14:textId="72AFBDF7" w:rsidR="00137BFC" w:rsidRPr="004A6000" w:rsidRDefault="00C2042D" w:rsidP="006B659E">
            <w:pPr>
              <w:spacing w:after="160" w:line="259" w:lineRule="auto"/>
              <w:ind w:left="113" w:right="113"/>
              <w:jc w:val="center"/>
              <w:rPr>
                <w:rFonts w:eastAsiaTheme="majorEastAsia"/>
                <w:spacing w:val="-10"/>
                <w:kern w:val="28"/>
                <w:szCs w:val="26"/>
              </w:rPr>
            </w:pPr>
            <w:r w:rsidRPr="00106711">
              <w:t>71</w:t>
            </w:r>
            <w:r w:rsidR="00865C77">
              <w:t>.</w:t>
            </w:r>
            <w:r w:rsidRPr="00106711">
              <w:t>67</w:t>
            </w:r>
          </w:p>
        </w:tc>
        <w:tc>
          <w:tcPr>
            <w:tcW w:w="810" w:type="dxa"/>
            <w:textDirection w:val="btLr"/>
          </w:tcPr>
          <w:p w14:paraId="67EC9409" w14:textId="67237596" w:rsidR="00137BFC" w:rsidRPr="004A6000" w:rsidRDefault="00C2042D" w:rsidP="006B659E">
            <w:pPr>
              <w:spacing w:after="160" w:line="259" w:lineRule="auto"/>
              <w:ind w:left="113" w:right="113"/>
              <w:jc w:val="center"/>
              <w:rPr>
                <w:rFonts w:eastAsiaTheme="majorEastAsia"/>
                <w:spacing w:val="-10"/>
                <w:kern w:val="28"/>
                <w:szCs w:val="26"/>
              </w:rPr>
            </w:pPr>
            <w:r w:rsidRPr="00106711">
              <w:t>87</w:t>
            </w:r>
            <w:r w:rsidR="00865C77">
              <w:t>.</w:t>
            </w:r>
            <w:r w:rsidRPr="00106711">
              <w:t>76</w:t>
            </w:r>
          </w:p>
        </w:tc>
        <w:tc>
          <w:tcPr>
            <w:tcW w:w="810" w:type="dxa"/>
            <w:textDirection w:val="btLr"/>
          </w:tcPr>
          <w:p w14:paraId="79F7FD2D" w14:textId="1895D02F" w:rsidR="00137BFC" w:rsidRPr="004A6000" w:rsidRDefault="00C2042D" w:rsidP="006B659E">
            <w:pPr>
              <w:spacing w:after="160" w:line="259" w:lineRule="auto"/>
              <w:ind w:left="113" w:right="113"/>
              <w:jc w:val="center"/>
              <w:rPr>
                <w:rFonts w:eastAsiaTheme="majorEastAsia"/>
                <w:spacing w:val="-10"/>
                <w:kern w:val="28"/>
                <w:szCs w:val="26"/>
              </w:rPr>
            </w:pPr>
            <w:r w:rsidRPr="00106711">
              <w:t>789</w:t>
            </w:r>
          </w:p>
        </w:tc>
        <w:tc>
          <w:tcPr>
            <w:tcW w:w="810" w:type="dxa"/>
            <w:gridSpan w:val="2"/>
            <w:textDirection w:val="btLr"/>
            <w:vAlign w:val="bottom"/>
          </w:tcPr>
          <w:p w14:paraId="39B8945E" w14:textId="0212E7E0"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50.56</w:t>
            </w:r>
          </w:p>
        </w:tc>
        <w:tc>
          <w:tcPr>
            <w:tcW w:w="810" w:type="dxa"/>
            <w:textDirection w:val="btLr"/>
            <w:vAlign w:val="bottom"/>
          </w:tcPr>
          <w:p w14:paraId="7920BF13" w14:textId="2A562D74"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91.84</w:t>
            </w:r>
          </w:p>
        </w:tc>
        <w:tc>
          <w:tcPr>
            <w:tcW w:w="810" w:type="dxa"/>
            <w:textDirection w:val="btLr"/>
            <w:vAlign w:val="bottom"/>
          </w:tcPr>
          <w:p w14:paraId="784F2F70" w14:textId="46553994" w:rsidR="00137BFC" w:rsidRPr="004A6000" w:rsidRDefault="00E3779E" w:rsidP="006B659E">
            <w:pPr>
              <w:spacing w:after="160" w:line="259" w:lineRule="auto"/>
              <w:ind w:left="113" w:right="113"/>
              <w:jc w:val="center"/>
              <w:rPr>
                <w:rFonts w:eastAsiaTheme="majorEastAsia"/>
                <w:spacing w:val="-10"/>
                <w:kern w:val="28"/>
                <w:szCs w:val="26"/>
              </w:rPr>
            </w:pPr>
            <w:r w:rsidRPr="002063FE">
              <w:rPr>
                <w:color w:val="000000"/>
                <w:szCs w:val="26"/>
              </w:rPr>
              <w:t>65</w:t>
            </w:r>
            <w:r w:rsidR="00400FE1" w:rsidRPr="002063FE">
              <w:rPr>
                <w:color w:val="000000"/>
                <w:szCs w:val="26"/>
              </w:rPr>
              <w:t>.</w:t>
            </w:r>
            <w:r w:rsidRPr="002063FE">
              <w:rPr>
                <w:color w:val="000000"/>
                <w:szCs w:val="26"/>
              </w:rPr>
              <w:t>22</w:t>
            </w:r>
          </w:p>
        </w:tc>
        <w:tc>
          <w:tcPr>
            <w:tcW w:w="810" w:type="dxa"/>
            <w:textDirection w:val="btLr"/>
          </w:tcPr>
          <w:p w14:paraId="10DBDF7D" w14:textId="4952E269" w:rsidR="00137BFC" w:rsidRPr="00D2491F" w:rsidRDefault="00D2491F" w:rsidP="006B659E">
            <w:pPr>
              <w:spacing w:after="160" w:line="259" w:lineRule="auto"/>
              <w:ind w:left="113" w:right="113"/>
              <w:jc w:val="center"/>
              <w:rPr>
                <w:rFonts w:eastAsiaTheme="majorEastAsia"/>
                <w:spacing w:val="-10"/>
                <w:kern w:val="28"/>
                <w:szCs w:val="26"/>
                <w:lang w:val="vi-VN"/>
              </w:rPr>
            </w:pPr>
            <w:r>
              <w:rPr>
                <w:szCs w:val="26"/>
                <w:lang w:val="vi-VN"/>
              </w:rPr>
              <w:t>48.42</w:t>
            </w:r>
          </w:p>
        </w:tc>
        <w:tc>
          <w:tcPr>
            <w:tcW w:w="810" w:type="dxa"/>
            <w:textDirection w:val="btLr"/>
          </w:tcPr>
          <w:p w14:paraId="5E19855E" w14:textId="5502CC68" w:rsidR="00137BFC" w:rsidRPr="00D2491F" w:rsidRDefault="00D2491F" w:rsidP="006B659E">
            <w:pPr>
              <w:spacing w:after="160" w:line="259" w:lineRule="auto"/>
              <w:ind w:left="113" w:right="113"/>
              <w:jc w:val="center"/>
              <w:rPr>
                <w:rFonts w:eastAsiaTheme="majorEastAsia"/>
                <w:spacing w:val="-10"/>
                <w:kern w:val="28"/>
                <w:szCs w:val="26"/>
                <w:lang w:val="vi-VN"/>
              </w:rPr>
            </w:pPr>
            <w:r>
              <w:rPr>
                <w:szCs w:val="26"/>
                <w:lang w:val="vi-VN"/>
              </w:rPr>
              <w:t>93.88</w:t>
            </w:r>
          </w:p>
        </w:tc>
        <w:tc>
          <w:tcPr>
            <w:tcW w:w="810" w:type="dxa"/>
            <w:textDirection w:val="btLr"/>
          </w:tcPr>
          <w:p w14:paraId="141E4184" w14:textId="0C9FF5D5" w:rsidR="00137BFC" w:rsidRPr="00D2491F" w:rsidRDefault="00D2491F" w:rsidP="006B659E">
            <w:pPr>
              <w:spacing w:after="160" w:line="259" w:lineRule="auto"/>
              <w:ind w:left="113" w:right="113"/>
              <w:jc w:val="center"/>
              <w:rPr>
                <w:rFonts w:eastAsiaTheme="majorEastAsia"/>
                <w:spacing w:val="-10"/>
                <w:kern w:val="28"/>
                <w:szCs w:val="26"/>
                <w:lang w:val="vi-VN"/>
              </w:rPr>
            </w:pPr>
            <w:r>
              <w:rPr>
                <w:szCs w:val="26"/>
                <w:lang w:val="vi-VN"/>
              </w:rPr>
              <w:t>63.89</w:t>
            </w:r>
          </w:p>
        </w:tc>
      </w:tr>
      <w:tr w:rsidR="00137BFC" w:rsidRPr="004A6000" w14:paraId="05E7505A" w14:textId="54563A22" w:rsidTr="00021C5D">
        <w:trPr>
          <w:cantSplit/>
          <w:trHeight w:val="656"/>
        </w:trPr>
        <w:tc>
          <w:tcPr>
            <w:tcW w:w="1294" w:type="dxa"/>
            <w:gridSpan w:val="2"/>
            <w:textDirection w:val="btLr"/>
            <w:vAlign w:val="center"/>
          </w:tcPr>
          <w:p w14:paraId="694041C0" w14:textId="77777777" w:rsidR="00137BFC" w:rsidRPr="004A6000" w:rsidRDefault="00137BFC"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Độ</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đo</w:t>
            </w:r>
            <w:proofErr w:type="spellEnd"/>
          </w:p>
        </w:tc>
        <w:tc>
          <w:tcPr>
            <w:tcW w:w="866" w:type="dxa"/>
            <w:textDirection w:val="btLr"/>
            <w:vAlign w:val="center"/>
          </w:tcPr>
          <w:p w14:paraId="612759F6" w14:textId="77777777" w:rsidR="00137BFC" w:rsidRPr="004A6000" w:rsidRDefault="00137BFC"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810" w:type="dxa"/>
            <w:textDirection w:val="btLr"/>
            <w:vAlign w:val="center"/>
          </w:tcPr>
          <w:p w14:paraId="3DB30BD5" w14:textId="77777777" w:rsidR="00137BFC" w:rsidRPr="004A6000" w:rsidRDefault="00137BFC"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810" w:type="dxa"/>
            <w:textDirection w:val="btLr"/>
            <w:vAlign w:val="center"/>
          </w:tcPr>
          <w:p w14:paraId="18D9BF93" w14:textId="77777777" w:rsidR="00137BFC" w:rsidRPr="004A6000" w:rsidRDefault="00137BFC"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c>
          <w:tcPr>
            <w:tcW w:w="810" w:type="dxa"/>
            <w:gridSpan w:val="2"/>
            <w:textDirection w:val="btLr"/>
            <w:vAlign w:val="center"/>
          </w:tcPr>
          <w:p w14:paraId="74973208" w14:textId="676D45FE" w:rsidR="00137BFC" w:rsidRPr="004A6000" w:rsidRDefault="00137BFC"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810" w:type="dxa"/>
            <w:textDirection w:val="btLr"/>
            <w:vAlign w:val="center"/>
          </w:tcPr>
          <w:p w14:paraId="67674F9F" w14:textId="77777777" w:rsidR="00137BFC" w:rsidRPr="004A6000" w:rsidRDefault="00137BFC"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810" w:type="dxa"/>
            <w:textDirection w:val="btLr"/>
            <w:vAlign w:val="center"/>
          </w:tcPr>
          <w:p w14:paraId="01666434" w14:textId="77777777" w:rsidR="00137BFC" w:rsidRPr="004A6000" w:rsidRDefault="00137BFC"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c>
          <w:tcPr>
            <w:tcW w:w="810" w:type="dxa"/>
            <w:textDirection w:val="btLr"/>
            <w:vAlign w:val="center"/>
          </w:tcPr>
          <w:p w14:paraId="501EBF69" w14:textId="77777777" w:rsidR="00137BFC" w:rsidRPr="004A6000" w:rsidRDefault="00137BFC"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810" w:type="dxa"/>
            <w:textDirection w:val="btLr"/>
            <w:vAlign w:val="center"/>
          </w:tcPr>
          <w:p w14:paraId="46A1F28A" w14:textId="77777777" w:rsidR="00137BFC" w:rsidRPr="004A6000" w:rsidRDefault="00137BFC"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810" w:type="dxa"/>
            <w:textDirection w:val="btLr"/>
            <w:vAlign w:val="center"/>
          </w:tcPr>
          <w:p w14:paraId="4DE283CE" w14:textId="77777777" w:rsidR="00137BFC" w:rsidRPr="004A6000" w:rsidRDefault="00137BFC"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r>
      <w:tr w:rsidR="006B659E" w:rsidRPr="004A6000" w14:paraId="5334FE31" w14:textId="274D4930" w:rsidTr="00021C5D">
        <w:trPr>
          <w:cantSplit/>
          <w:trHeight w:val="1421"/>
        </w:trPr>
        <w:tc>
          <w:tcPr>
            <w:tcW w:w="1294" w:type="dxa"/>
            <w:gridSpan w:val="2"/>
            <w:textDirection w:val="btLr"/>
            <w:vAlign w:val="center"/>
          </w:tcPr>
          <w:p w14:paraId="1602505C" w14:textId="77777777" w:rsidR="006B659E" w:rsidRPr="004A6000" w:rsidRDefault="006B659E"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Mô</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hình</w:t>
            </w:r>
            <w:proofErr w:type="spellEnd"/>
          </w:p>
        </w:tc>
        <w:tc>
          <w:tcPr>
            <w:tcW w:w="2492" w:type="dxa"/>
            <w:gridSpan w:val="4"/>
            <w:textDirection w:val="btLr"/>
            <w:vAlign w:val="center"/>
          </w:tcPr>
          <w:p w14:paraId="71D18DB8" w14:textId="0E977811" w:rsidR="006B659E" w:rsidRPr="004A6000" w:rsidRDefault="006B659E" w:rsidP="006B659E">
            <w:pPr>
              <w:spacing w:after="160" w:line="259" w:lineRule="auto"/>
              <w:ind w:left="113" w:right="113"/>
              <w:jc w:val="center"/>
              <w:rPr>
                <w:rFonts w:eastAsiaTheme="majorEastAsia"/>
                <w:spacing w:val="-10"/>
                <w:kern w:val="28"/>
                <w:szCs w:val="26"/>
              </w:rPr>
            </w:pPr>
            <w:r w:rsidRPr="003A6D3A">
              <w:rPr>
                <w:i/>
              </w:rPr>
              <w:t xml:space="preserve">Naïve Bayes (Random </w:t>
            </w:r>
            <w:r w:rsidR="007F52C2">
              <w:rPr>
                <w:i/>
              </w:rPr>
              <w:t>over</w:t>
            </w:r>
            <w:r w:rsidRPr="003A6D3A">
              <w:rPr>
                <w:i/>
              </w:rPr>
              <w:t xml:space="preserve"> sampling = 0.</w:t>
            </w:r>
            <w:r w:rsidR="00D32A40">
              <w:rPr>
                <w:i/>
              </w:rPr>
              <w:t>6</w:t>
            </w:r>
            <w:r w:rsidRPr="003A6D3A">
              <w:rPr>
                <w:i/>
              </w:rPr>
              <w:t>)</w:t>
            </w:r>
          </w:p>
        </w:tc>
        <w:tc>
          <w:tcPr>
            <w:tcW w:w="2424" w:type="dxa"/>
            <w:gridSpan w:val="3"/>
            <w:textDirection w:val="btLr"/>
            <w:vAlign w:val="center"/>
          </w:tcPr>
          <w:p w14:paraId="0F36C3CF" w14:textId="0A2CA2B5" w:rsidR="006B659E" w:rsidRPr="004A6000" w:rsidRDefault="006B659E" w:rsidP="006B659E">
            <w:pPr>
              <w:spacing w:after="160" w:line="259" w:lineRule="auto"/>
              <w:ind w:left="113" w:right="113"/>
              <w:jc w:val="center"/>
              <w:rPr>
                <w:rFonts w:eastAsiaTheme="majorEastAsia"/>
                <w:spacing w:val="-10"/>
                <w:kern w:val="28"/>
                <w:szCs w:val="26"/>
              </w:rPr>
            </w:pPr>
            <w:r w:rsidRPr="003A6D3A">
              <w:rPr>
                <w:i/>
              </w:rPr>
              <w:t xml:space="preserve">SVM (Random </w:t>
            </w:r>
            <w:r w:rsidR="007F52C2">
              <w:rPr>
                <w:i/>
              </w:rPr>
              <w:t>over</w:t>
            </w:r>
            <w:r w:rsidRPr="003A6D3A">
              <w:rPr>
                <w:i/>
              </w:rPr>
              <w:t xml:space="preserve"> sampling = 0.8)</w:t>
            </w:r>
          </w:p>
        </w:tc>
        <w:tc>
          <w:tcPr>
            <w:tcW w:w="2430" w:type="dxa"/>
            <w:gridSpan w:val="3"/>
            <w:textDirection w:val="btLr"/>
            <w:vAlign w:val="center"/>
          </w:tcPr>
          <w:p w14:paraId="43028855" w14:textId="74B1297B" w:rsidR="006B659E" w:rsidRPr="004A6000" w:rsidRDefault="006B659E" w:rsidP="007F52C2">
            <w:pPr>
              <w:keepNext/>
              <w:spacing w:after="160" w:line="259" w:lineRule="auto"/>
              <w:ind w:left="113" w:right="113"/>
              <w:jc w:val="center"/>
              <w:rPr>
                <w:rFonts w:eastAsiaTheme="majorEastAsia"/>
                <w:spacing w:val="-10"/>
                <w:kern w:val="28"/>
                <w:szCs w:val="26"/>
              </w:rPr>
            </w:pPr>
            <w:r w:rsidRPr="003A6D3A">
              <w:rPr>
                <w:i/>
              </w:rPr>
              <w:t xml:space="preserve">SVM (Random </w:t>
            </w:r>
            <w:r w:rsidR="007F52C2">
              <w:rPr>
                <w:i/>
              </w:rPr>
              <w:t>under</w:t>
            </w:r>
            <w:r w:rsidRPr="003A6D3A">
              <w:rPr>
                <w:i/>
              </w:rPr>
              <w:t xml:space="preserve"> sampling = 0.4</w:t>
            </w:r>
            <w:r w:rsidR="000A18B6">
              <w:rPr>
                <w:i/>
                <w:lang w:val="vi-VN"/>
              </w:rPr>
              <w:t xml:space="preserve"> </w:t>
            </w:r>
            <w:r w:rsidR="00D2491F">
              <w:rPr>
                <w:i/>
                <w:lang w:val="vi-VN"/>
              </w:rPr>
              <w:t>+</w:t>
            </w:r>
            <w:r w:rsidR="000A18B6">
              <w:rPr>
                <w:i/>
                <w:lang w:val="vi-VN"/>
              </w:rPr>
              <w:t xml:space="preserve"> score</w:t>
            </w:r>
            <w:r w:rsidR="00D2491F">
              <w:rPr>
                <w:i/>
                <w:lang w:val="vi-VN"/>
              </w:rPr>
              <w:t>&gt;50</w:t>
            </w:r>
            <w:r w:rsidRPr="003A6D3A">
              <w:rPr>
                <w:i/>
              </w:rPr>
              <w:t>)</w:t>
            </w:r>
          </w:p>
        </w:tc>
      </w:tr>
    </w:tbl>
    <w:p w14:paraId="58DB944B" w14:textId="3047935B" w:rsidR="00402DFB" w:rsidRDefault="007F52C2" w:rsidP="006B659E">
      <w:pPr>
        <w:spacing w:after="160" w:line="259" w:lineRule="auto"/>
        <w:jc w:val="center"/>
        <w:rPr>
          <w:rFonts w:eastAsiaTheme="majorEastAsia"/>
          <w:b/>
          <w:bCs/>
          <w:spacing w:val="-10"/>
          <w:kern w:val="28"/>
          <w:sz w:val="44"/>
          <w:szCs w:val="44"/>
        </w:rPr>
      </w:pPr>
      <w:bookmarkStart w:id="100" w:name="_Toc69131437"/>
      <w:proofErr w:type="spellStart"/>
      <w:r w:rsidRPr="00DC4AFE">
        <w:rPr>
          <w:b/>
          <w:bCs/>
        </w:rPr>
        <w:t>Bảng</w:t>
      </w:r>
      <w:proofErr w:type="spellEnd"/>
      <w:r w:rsidRPr="00DC4AFE">
        <w:rPr>
          <w:b/>
          <w:bCs/>
        </w:rPr>
        <w:t xml:space="preserve"> </w:t>
      </w:r>
      <w:r w:rsidR="000052B3">
        <w:rPr>
          <w:b/>
          <w:bCs/>
        </w:rPr>
        <w:fldChar w:fldCharType="begin"/>
      </w:r>
      <w:r w:rsidR="000052B3">
        <w:rPr>
          <w:b/>
          <w:bCs/>
        </w:rPr>
        <w:instrText xml:space="preserve"> STYLEREF 1 \s </w:instrText>
      </w:r>
      <w:r w:rsidR="000052B3">
        <w:rPr>
          <w:b/>
          <w:bCs/>
        </w:rPr>
        <w:fldChar w:fldCharType="separate"/>
      </w:r>
      <w:r w:rsidR="00AE4C36">
        <w:rPr>
          <w:b/>
          <w:bCs/>
          <w:noProof/>
        </w:rPr>
        <w:t>5</w:t>
      </w:r>
      <w:r w:rsidR="000052B3">
        <w:rPr>
          <w:b/>
          <w:bCs/>
        </w:rPr>
        <w:fldChar w:fldCharType="end"/>
      </w:r>
      <w:r w:rsidR="000052B3">
        <w:rPr>
          <w:b/>
          <w:bCs/>
        </w:rPr>
        <w:noBreakHyphen/>
      </w:r>
      <w:r w:rsidR="000052B3">
        <w:rPr>
          <w:b/>
          <w:bCs/>
        </w:rPr>
        <w:fldChar w:fldCharType="begin"/>
      </w:r>
      <w:r w:rsidR="000052B3">
        <w:rPr>
          <w:b/>
          <w:bCs/>
        </w:rPr>
        <w:instrText xml:space="preserve"> SEQ Bảng \* ARABIC \s 1 </w:instrText>
      </w:r>
      <w:r w:rsidR="000052B3">
        <w:rPr>
          <w:b/>
          <w:bCs/>
        </w:rPr>
        <w:fldChar w:fldCharType="separate"/>
      </w:r>
      <w:r w:rsidR="00AE4C36">
        <w:rPr>
          <w:b/>
          <w:bCs/>
          <w:noProof/>
        </w:rPr>
        <w:t>12</w:t>
      </w:r>
      <w:r w:rsidR="000052B3">
        <w:rPr>
          <w:b/>
          <w:bCs/>
        </w:rPr>
        <w:fldChar w:fldCharType="end"/>
      </w:r>
      <w:r w:rsidRPr="00DC4AFE">
        <w:rPr>
          <w:b/>
          <w:bCs/>
        </w:rPr>
        <w:t>.</w:t>
      </w:r>
      <w:r w:rsidR="00DC4AFE" w:rsidRPr="00DC4AFE">
        <w:rPr>
          <w:b/>
          <w:bCs/>
        </w:rPr>
        <w:t xml:space="preserve"> </w:t>
      </w:r>
      <w:proofErr w:type="spellStart"/>
      <w:r w:rsidR="00DC4AFE" w:rsidRPr="00DC4AFE">
        <w:rPr>
          <w:b/>
          <w:bCs/>
        </w:rPr>
        <w:t>Kết</w:t>
      </w:r>
      <w:proofErr w:type="spellEnd"/>
      <w:r w:rsidR="00DC4AFE" w:rsidRPr="00DC4AFE">
        <w:rPr>
          <w:b/>
          <w:bCs/>
        </w:rPr>
        <w:t xml:space="preserve"> </w:t>
      </w:r>
      <w:proofErr w:type="spellStart"/>
      <w:r w:rsidR="00DC4AFE" w:rsidRPr="00DC4AFE">
        <w:rPr>
          <w:b/>
          <w:bCs/>
        </w:rPr>
        <w:t>quả</w:t>
      </w:r>
      <w:proofErr w:type="spellEnd"/>
      <w:r w:rsidR="00DC4AFE" w:rsidRPr="00DC4AFE">
        <w:rPr>
          <w:b/>
          <w:bCs/>
        </w:rPr>
        <w:t xml:space="preserve"> </w:t>
      </w:r>
      <w:proofErr w:type="spellStart"/>
      <w:r w:rsidR="00DC4AFE" w:rsidRPr="00DC4AFE">
        <w:rPr>
          <w:b/>
          <w:bCs/>
        </w:rPr>
        <w:t>mô</w:t>
      </w:r>
      <w:proofErr w:type="spellEnd"/>
      <w:r w:rsidR="00DC4AFE" w:rsidRPr="00DC4AFE">
        <w:rPr>
          <w:b/>
          <w:bCs/>
        </w:rPr>
        <w:t xml:space="preserve"> </w:t>
      </w:r>
      <w:proofErr w:type="spellStart"/>
      <w:r w:rsidR="00DC4AFE" w:rsidRPr="00DC4AFE">
        <w:rPr>
          <w:b/>
          <w:bCs/>
        </w:rPr>
        <w:t>hình</w:t>
      </w:r>
      <w:proofErr w:type="spellEnd"/>
      <w:r w:rsidR="00DC4AFE" w:rsidRPr="00DC4AFE">
        <w:rPr>
          <w:b/>
          <w:bCs/>
        </w:rPr>
        <w:t xml:space="preserve"> </w:t>
      </w:r>
      <w:proofErr w:type="spellStart"/>
      <w:r w:rsidR="00DC4AFE" w:rsidRPr="00DC4AFE">
        <w:rPr>
          <w:b/>
          <w:bCs/>
        </w:rPr>
        <w:t>với</w:t>
      </w:r>
      <w:proofErr w:type="spellEnd"/>
      <w:r w:rsidR="00DC4AFE" w:rsidRPr="00DC4AFE">
        <w:rPr>
          <w:b/>
          <w:bCs/>
        </w:rPr>
        <w:t xml:space="preserve"> </w:t>
      </w:r>
      <w:proofErr w:type="spellStart"/>
      <w:r w:rsidR="00DC4AFE" w:rsidRPr="00DC4AFE">
        <w:rPr>
          <w:b/>
          <w:bCs/>
        </w:rPr>
        <w:t>cách</w:t>
      </w:r>
      <w:proofErr w:type="spellEnd"/>
      <w:r w:rsidR="00DC4AFE" w:rsidRPr="00DC4AFE">
        <w:rPr>
          <w:b/>
          <w:bCs/>
        </w:rPr>
        <w:t xml:space="preserve"> </w:t>
      </w:r>
      <w:proofErr w:type="spellStart"/>
      <w:r w:rsidR="00DC4AFE" w:rsidRPr="00DC4AFE">
        <w:rPr>
          <w:b/>
          <w:bCs/>
        </w:rPr>
        <w:t>biểu</w:t>
      </w:r>
      <w:proofErr w:type="spellEnd"/>
      <w:r w:rsidR="00DC4AFE" w:rsidRPr="00DC4AFE">
        <w:rPr>
          <w:b/>
          <w:bCs/>
        </w:rPr>
        <w:t xml:space="preserve"> </w:t>
      </w:r>
      <w:proofErr w:type="spellStart"/>
      <w:r w:rsidR="00DC4AFE" w:rsidRPr="00DC4AFE">
        <w:rPr>
          <w:b/>
          <w:bCs/>
        </w:rPr>
        <w:t>diễn</w:t>
      </w:r>
      <w:proofErr w:type="spellEnd"/>
      <w:r w:rsidR="00DC4AFE" w:rsidRPr="00DC4AFE">
        <w:rPr>
          <w:b/>
          <w:bCs/>
        </w:rPr>
        <w:t xml:space="preserve"> Chi2 </w:t>
      </w:r>
      <w:proofErr w:type="spellStart"/>
      <w:r w:rsidR="00DC4AFE" w:rsidRPr="00DC4AFE">
        <w:rPr>
          <w:b/>
          <w:bCs/>
        </w:rPr>
        <w:t>đã</w:t>
      </w:r>
      <w:proofErr w:type="spellEnd"/>
      <w:r w:rsidR="00DC4AFE" w:rsidRPr="00DC4AFE">
        <w:rPr>
          <w:b/>
          <w:bCs/>
        </w:rPr>
        <w:t xml:space="preserve"> </w:t>
      </w:r>
      <w:proofErr w:type="spellStart"/>
      <w:r w:rsidR="00DC4AFE" w:rsidRPr="00DC4AFE">
        <w:rPr>
          <w:b/>
          <w:bCs/>
        </w:rPr>
        <w:t>lọc</w:t>
      </w:r>
      <w:proofErr w:type="spellEnd"/>
      <w:r w:rsidR="00DC4AFE" w:rsidRPr="00DC4AFE">
        <w:rPr>
          <w:b/>
          <w:bCs/>
        </w:rPr>
        <w:t xml:space="preserve"> </w:t>
      </w:r>
      <w:proofErr w:type="spellStart"/>
      <w:r w:rsidR="00DC4AFE" w:rsidRPr="00DC4AFE">
        <w:rPr>
          <w:b/>
          <w:bCs/>
        </w:rPr>
        <w:t>từ</w:t>
      </w:r>
      <w:proofErr w:type="spellEnd"/>
      <w:r w:rsidR="00DC4AFE" w:rsidRPr="00DC4AFE">
        <w:rPr>
          <w:b/>
          <w:bCs/>
        </w:rPr>
        <w:t xml:space="preserve"> </w:t>
      </w:r>
      <w:proofErr w:type="spellStart"/>
      <w:r w:rsidR="00DC4AFE" w:rsidRPr="00DC4AFE">
        <w:rPr>
          <w:b/>
          <w:bCs/>
        </w:rPr>
        <w:t>kết</w:t>
      </w:r>
      <w:proofErr w:type="spellEnd"/>
      <w:r w:rsidR="00DC4AFE" w:rsidRPr="00DC4AFE">
        <w:rPr>
          <w:b/>
          <w:bCs/>
        </w:rPr>
        <w:t xml:space="preserve"> </w:t>
      </w:r>
      <w:proofErr w:type="spellStart"/>
      <w:r w:rsidR="00DC4AFE" w:rsidRPr="00DC4AFE">
        <w:rPr>
          <w:b/>
          <w:bCs/>
        </w:rPr>
        <w:t>hợp</w:t>
      </w:r>
      <w:proofErr w:type="spellEnd"/>
      <w:r w:rsidR="00DC4AFE" w:rsidRPr="00DC4AFE">
        <w:rPr>
          <w:b/>
          <w:bCs/>
        </w:rPr>
        <w:t xml:space="preserve"> Resampling </w:t>
      </w:r>
      <w:proofErr w:type="spellStart"/>
      <w:r w:rsidR="00DC4AFE" w:rsidRPr="00DC4AFE">
        <w:rPr>
          <w:b/>
          <w:bCs/>
        </w:rPr>
        <w:t>trên</w:t>
      </w:r>
      <w:proofErr w:type="spellEnd"/>
      <w:r w:rsidR="00DC4AFE" w:rsidRPr="00DC4AFE">
        <w:rPr>
          <w:b/>
          <w:bCs/>
        </w:rPr>
        <w:t xml:space="preserve"> </w:t>
      </w:r>
      <w:proofErr w:type="spellStart"/>
      <w:r w:rsidR="00DC4AFE" w:rsidRPr="00DC4AFE">
        <w:rPr>
          <w:b/>
          <w:bCs/>
        </w:rPr>
        <w:t>dữ</w:t>
      </w:r>
      <w:proofErr w:type="spellEnd"/>
      <w:r w:rsidR="00DC4AFE" w:rsidRPr="00DC4AFE">
        <w:rPr>
          <w:b/>
          <w:bCs/>
        </w:rPr>
        <w:t xml:space="preserve"> </w:t>
      </w:r>
      <w:proofErr w:type="spellStart"/>
      <w:r w:rsidR="00DC4AFE" w:rsidRPr="00DC4AFE">
        <w:rPr>
          <w:b/>
          <w:bCs/>
        </w:rPr>
        <w:t>liệu</w:t>
      </w:r>
      <w:proofErr w:type="spellEnd"/>
      <w:r w:rsidR="00DC4AFE" w:rsidRPr="00DC4AFE">
        <w:rPr>
          <w:b/>
          <w:bCs/>
        </w:rPr>
        <w:t xml:space="preserve"> </w:t>
      </w:r>
      <w:proofErr w:type="spellStart"/>
      <w:r w:rsidR="001B21B8">
        <w:rPr>
          <w:b/>
          <w:bCs/>
        </w:rPr>
        <w:t>c</w:t>
      </w:r>
      <w:r w:rsidR="00DC4AFE" w:rsidRPr="00DC4AFE">
        <w:rPr>
          <w:b/>
          <w:bCs/>
        </w:rPr>
        <w:t>ông</w:t>
      </w:r>
      <w:proofErr w:type="spellEnd"/>
      <w:r w:rsidR="00DC4AFE" w:rsidRPr="00DC4AFE">
        <w:rPr>
          <w:b/>
          <w:bCs/>
        </w:rPr>
        <w:t xml:space="preserve"> </w:t>
      </w:r>
      <w:proofErr w:type="spellStart"/>
      <w:r w:rsidR="00DC4AFE" w:rsidRPr="00DC4AFE">
        <w:rPr>
          <w:b/>
          <w:bCs/>
        </w:rPr>
        <w:t>nghệ</w:t>
      </w:r>
      <w:proofErr w:type="spellEnd"/>
      <w:r w:rsidR="00DC4AFE" w:rsidRPr="00DC4AFE">
        <w:rPr>
          <w:b/>
          <w:bCs/>
        </w:rPr>
        <w:t xml:space="preserve"> </w:t>
      </w:r>
      <w:r w:rsidR="001B21B8">
        <w:rPr>
          <w:b/>
          <w:bCs/>
        </w:rPr>
        <w:t>t</w:t>
      </w:r>
      <w:r w:rsidR="00DC4AFE" w:rsidRPr="00DC4AFE">
        <w:rPr>
          <w:b/>
          <w:bCs/>
        </w:rPr>
        <w:t>iki</w:t>
      </w:r>
      <w:bookmarkEnd w:id="100"/>
    </w:p>
    <w:tbl>
      <w:tblPr>
        <w:tblStyle w:val="TableGrid"/>
        <w:tblW w:w="8640" w:type="dxa"/>
        <w:tblInd w:w="-5" w:type="dxa"/>
        <w:tblLayout w:type="fixed"/>
        <w:tblLook w:val="04A0" w:firstRow="1" w:lastRow="0" w:firstColumn="1" w:lastColumn="0" w:noHBand="0" w:noVBand="1"/>
      </w:tblPr>
      <w:tblGrid>
        <w:gridCol w:w="540"/>
        <w:gridCol w:w="754"/>
        <w:gridCol w:w="866"/>
        <w:gridCol w:w="810"/>
        <w:gridCol w:w="810"/>
        <w:gridCol w:w="6"/>
        <w:gridCol w:w="804"/>
        <w:gridCol w:w="810"/>
        <w:gridCol w:w="810"/>
        <w:gridCol w:w="810"/>
        <w:gridCol w:w="810"/>
        <w:gridCol w:w="810"/>
      </w:tblGrid>
      <w:tr w:rsidR="003C6837" w:rsidRPr="004A6000" w14:paraId="2A17F071" w14:textId="4F503BFA" w:rsidTr="00021C5D">
        <w:trPr>
          <w:cantSplit/>
          <w:trHeight w:val="853"/>
        </w:trPr>
        <w:tc>
          <w:tcPr>
            <w:tcW w:w="1294" w:type="dxa"/>
            <w:gridSpan w:val="2"/>
            <w:textDirection w:val="btLr"/>
            <w:vAlign w:val="center"/>
          </w:tcPr>
          <w:p w14:paraId="25AE6756" w14:textId="77777777" w:rsidR="003C6837" w:rsidRPr="004A6000" w:rsidRDefault="003C6837"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lastRenderedPageBreak/>
              <w:t>Micro (%)</w:t>
            </w:r>
          </w:p>
        </w:tc>
        <w:tc>
          <w:tcPr>
            <w:tcW w:w="866" w:type="dxa"/>
            <w:textDirection w:val="btLr"/>
          </w:tcPr>
          <w:p w14:paraId="2EBF1101" w14:textId="50C1AAFD" w:rsidR="003C6837" w:rsidRPr="00463C95" w:rsidRDefault="00463C95" w:rsidP="006B659E">
            <w:pPr>
              <w:spacing w:after="160" w:line="259" w:lineRule="auto"/>
              <w:ind w:left="113" w:right="113"/>
              <w:jc w:val="center"/>
              <w:rPr>
                <w:rFonts w:eastAsiaTheme="majorEastAsia"/>
                <w:spacing w:val="-10"/>
                <w:kern w:val="28"/>
                <w:szCs w:val="26"/>
                <w:lang w:val="vi-VN"/>
              </w:rPr>
            </w:pPr>
            <w:r>
              <w:rPr>
                <w:rFonts w:eastAsiaTheme="majorEastAsia"/>
                <w:spacing w:val="-10"/>
                <w:kern w:val="28"/>
                <w:szCs w:val="26"/>
                <w:lang w:val="vi-VN"/>
              </w:rPr>
              <w:t>70.72</w:t>
            </w:r>
          </w:p>
        </w:tc>
        <w:tc>
          <w:tcPr>
            <w:tcW w:w="810" w:type="dxa"/>
            <w:textDirection w:val="btLr"/>
          </w:tcPr>
          <w:p w14:paraId="72FC2721" w14:textId="5BCDC762" w:rsidR="003C6837" w:rsidRPr="00463C95" w:rsidRDefault="00603B67" w:rsidP="006B659E">
            <w:pPr>
              <w:spacing w:after="160" w:line="259" w:lineRule="auto"/>
              <w:ind w:left="113" w:right="113"/>
              <w:jc w:val="center"/>
              <w:rPr>
                <w:rFonts w:eastAsiaTheme="majorEastAsia"/>
                <w:spacing w:val="-10"/>
                <w:kern w:val="28"/>
                <w:szCs w:val="26"/>
                <w:lang w:val="vi-VN"/>
              </w:rPr>
            </w:pPr>
            <w:r w:rsidRPr="00165AC8">
              <w:rPr>
                <w:color w:val="000000"/>
                <w:szCs w:val="26"/>
              </w:rPr>
              <w:t>7</w:t>
            </w:r>
            <w:r w:rsidR="00463C95">
              <w:rPr>
                <w:color w:val="000000"/>
                <w:szCs w:val="26"/>
                <w:lang w:val="vi-VN"/>
              </w:rPr>
              <w:t>4.48</w:t>
            </w:r>
          </w:p>
        </w:tc>
        <w:tc>
          <w:tcPr>
            <w:tcW w:w="810" w:type="dxa"/>
            <w:textDirection w:val="btLr"/>
          </w:tcPr>
          <w:p w14:paraId="4E76200A" w14:textId="26EAB9E4" w:rsidR="003C6837" w:rsidRPr="00463C95" w:rsidRDefault="00463C95" w:rsidP="006B659E">
            <w:pPr>
              <w:spacing w:after="160" w:line="259" w:lineRule="auto"/>
              <w:ind w:left="113" w:right="113"/>
              <w:jc w:val="center"/>
              <w:rPr>
                <w:rFonts w:eastAsiaTheme="majorEastAsia"/>
                <w:spacing w:val="-10"/>
                <w:kern w:val="28"/>
                <w:szCs w:val="26"/>
                <w:lang w:val="vi-VN"/>
              </w:rPr>
            </w:pPr>
            <w:r>
              <w:rPr>
                <w:color w:val="000000"/>
                <w:szCs w:val="26"/>
                <w:lang w:val="vi-VN"/>
              </w:rPr>
              <w:t>72.55</w:t>
            </w:r>
          </w:p>
        </w:tc>
        <w:tc>
          <w:tcPr>
            <w:tcW w:w="810" w:type="dxa"/>
            <w:gridSpan w:val="2"/>
            <w:textDirection w:val="btLr"/>
            <w:vAlign w:val="bottom"/>
          </w:tcPr>
          <w:p w14:paraId="24B7EDA3" w14:textId="1841AEA9" w:rsidR="003C6837" w:rsidRPr="00C33161" w:rsidRDefault="00C33161" w:rsidP="006B659E">
            <w:pPr>
              <w:spacing w:after="160" w:line="259" w:lineRule="auto"/>
              <w:ind w:left="113" w:right="113"/>
              <w:jc w:val="center"/>
              <w:rPr>
                <w:rFonts w:eastAsiaTheme="majorEastAsia"/>
                <w:spacing w:val="-10"/>
                <w:kern w:val="28"/>
                <w:szCs w:val="26"/>
                <w:lang w:val="vi-VN"/>
              </w:rPr>
            </w:pPr>
            <w:r>
              <w:rPr>
                <w:color w:val="000000"/>
                <w:szCs w:val="26"/>
                <w:lang w:val="vi-VN"/>
              </w:rPr>
              <w:t>68.46</w:t>
            </w:r>
          </w:p>
        </w:tc>
        <w:tc>
          <w:tcPr>
            <w:tcW w:w="810" w:type="dxa"/>
            <w:textDirection w:val="btLr"/>
            <w:vAlign w:val="bottom"/>
          </w:tcPr>
          <w:p w14:paraId="3F243D10" w14:textId="61576D5A" w:rsidR="003C6837" w:rsidRPr="00C33161" w:rsidRDefault="00C33161" w:rsidP="006B659E">
            <w:pPr>
              <w:spacing w:after="160" w:line="259" w:lineRule="auto"/>
              <w:ind w:left="113" w:right="113"/>
              <w:jc w:val="center"/>
              <w:rPr>
                <w:rFonts w:eastAsiaTheme="majorEastAsia"/>
                <w:spacing w:val="-10"/>
                <w:kern w:val="28"/>
                <w:szCs w:val="26"/>
                <w:lang w:val="vi-VN"/>
              </w:rPr>
            </w:pPr>
            <w:r>
              <w:rPr>
                <w:color w:val="000000"/>
                <w:szCs w:val="26"/>
                <w:lang w:val="vi-VN"/>
              </w:rPr>
              <w:t>79.61</w:t>
            </w:r>
          </w:p>
        </w:tc>
        <w:tc>
          <w:tcPr>
            <w:tcW w:w="810" w:type="dxa"/>
            <w:textDirection w:val="btLr"/>
            <w:vAlign w:val="bottom"/>
          </w:tcPr>
          <w:p w14:paraId="6C476727" w14:textId="688BC87B" w:rsidR="003C6837" w:rsidRPr="00C33161" w:rsidRDefault="00C33161" w:rsidP="006B659E">
            <w:pPr>
              <w:spacing w:after="160" w:line="259" w:lineRule="auto"/>
              <w:ind w:left="113" w:right="113"/>
              <w:jc w:val="center"/>
              <w:rPr>
                <w:rFonts w:eastAsiaTheme="majorEastAsia"/>
                <w:spacing w:val="-10"/>
                <w:kern w:val="28"/>
                <w:szCs w:val="26"/>
                <w:lang w:val="vi-VN"/>
              </w:rPr>
            </w:pPr>
            <w:r>
              <w:rPr>
                <w:color w:val="000000"/>
                <w:szCs w:val="26"/>
                <w:lang w:val="vi-VN"/>
              </w:rPr>
              <w:t>73.61</w:t>
            </w:r>
          </w:p>
        </w:tc>
        <w:tc>
          <w:tcPr>
            <w:tcW w:w="810" w:type="dxa"/>
            <w:textDirection w:val="btLr"/>
          </w:tcPr>
          <w:p w14:paraId="0A4D22EE" w14:textId="17A06229" w:rsidR="003C6837" w:rsidRPr="0086692E" w:rsidRDefault="00760485" w:rsidP="006B659E">
            <w:pPr>
              <w:spacing w:after="160" w:line="259" w:lineRule="auto"/>
              <w:ind w:left="113" w:right="113"/>
              <w:jc w:val="center"/>
              <w:rPr>
                <w:rFonts w:eastAsiaTheme="majorEastAsia"/>
                <w:spacing w:val="-10"/>
                <w:kern w:val="28"/>
                <w:szCs w:val="26"/>
              </w:rPr>
            </w:pPr>
            <w:r>
              <w:rPr>
                <w:szCs w:val="26"/>
              </w:rPr>
              <w:t>63.56</w:t>
            </w:r>
          </w:p>
        </w:tc>
        <w:tc>
          <w:tcPr>
            <w:tcW w:w="810" w:type="dxa"/>
            <w:textDirection w:val="btLr"/>
          </w:tcPr>
          <w:p w14:paraId="4C41BD55" w14:textId="15CB133C" w:rsidR="003C6837" w:rsidRPr="0086692E" w:rsidRDefault="00760485" w:rsidP="006B659E">
            <w:pPr>
              <w:spacing w:after="160" w:line="259" w:lineRule="auto"/>
              <w:ind w:left="113" w:right="113"/>
              <w:jc w:val="center"/>
              <w:rPr>
                <w:rFonts w:eastAsiaTheme="majorEastAsia"/>
                <w:spacing w:val="-10"/>
                <w:kern w:val="28"/>
                <w:szCs w:val="26"/>
              </w:rPr>
            </w:pPr>
            <w:r>
              <w:rPr>
                <w:szCs w:val="26"/>
              </w:rPr>
              <w:t>80.23</w:t>
            </w:r>
          </w:p>
        </w:tc>
        <w:tc>
          <w:tcPr>
            <w:tcW w:w="810" w:type="dxa"/>
            <w:textDirection w:val="btLr"/>
          </w:tcPr>
          <w:p w14:paraId="11093A8D" w14:textId="69E8F590" w:rsidR="003C6837" w:rsidRPr="0086692E" w:rsidRDefault="00760485" w:rsidP="006B659E">
            <w:pPr>
              <w:spacing w:after="160" w:line="259" w:lineRule="auto"/>
              <w:ind w:left="113" w:right="113"/>
              <w:jc w:val="center"/>
              <w:rPr>
                <w:rFonts w:eastAsiaTheme="majorEastAsia"/>
                <w:spacing w:val="-10"/>
                <w:kern w:val="28"/>
                <w:szCs w:val="26"/>
              </w:rPr>
            </w:pPr>
            <w:r>
              <w:rPr>
                <w:szCs w:val="26"/>
              </w:rPr>
              <w:t>70.92</w:t>
            </w:r>
          </w:p>
        </w:tc>
      </w:tr>
      <w:tr w:rsidR="003C6837" w:rsidRPr="004A6000" w14:paraId="20603840" w14:textId="38B2DD9C" w:rsidTr="00021C5D">
        <w:trPr>
          <w:cantSplit/>
          <w:trHeight w:val="979"/>
        </w:trPr>
        <w:tc>
          <w:tcPr>
            <w:tcW w:w="1294" w:type="dxa"/>
            <w:gridSpan w:val="2"/>
            <w:textDirection w:val="btLr"/>
            <w:vAlign w:val="center"/>
          </w:tcPr>
          <w:p w14:paraId="736FE1E2" w14:textId="77777777" w:rsidR="003C6837" w:rsidRPr="004A6000" w:rsidRDefault="003C6837"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Macro (%)</w:t>
            </w:r>
          </w:p>
        </w:tc>
        <w:tc>
          <w:tcPr>
            <w:tcW w:w="866" w:type="dxa"/>
            <w:textDirection w:val="btLr"/>
          </w:tcPr>
          <w:p w14:paraId="26399C34" w14:textId="055986D5" w:rsidR="003C6837" w:rsidRPr="00096CAD" w:rsidRDefault="00603B67" w:rsidP="006B659E">
            <w:pPr>
              <w:spacing w:after="160" w:line="259" w:lineRule="auto"/>
              <w:ind w:left="113" w:right="113"/>
              <w:jc w:val="center"/>
              <w:rPr>
                <w:rFonts w:eastAsiaTheme="majorEastAsia"/>
                <w:spacing w:val="-10"/>
                <w:kern w:val="28"/>
                <w:szCs w:val="26"/>
                <w:lang w:val="vi-VN"/>
              </w:rPr>
            </w:pPr>
            <w:r>
              <w:rPr>
                <w:color w:val="000000"/>
                <w:szCs w:val="26"/>
                <w:lang w:val="vi-VN"/>
              </w:rPr>
              <w:t>66</w:t>
            </w:r>
            <w:r w:rsidR="00165AC8">
              <w:rPr>
                <w:color w:val="000000"/>
                <w:szCs w:val="26"/>
                <w:lang w:val="vi-VN"/>
              </w:rPr>
              <w:t>.</w:t>
            </w:r>
            <w:r w:rsidR="00096CAD">
              <w:rPr>
                <w:color w:val="000000"/>
                <w:szCs w:val="26"/>
                <w:lang w:val="vi-VN"/>
              </w:rPr>
              <w:t>13</w:t>
            </w:r>
          </w:p>
        </w:tc>
        <w:tc>
          <w:tcPr>
            <w:tcW w:w="810" w:type="dxa"/>
            <w:textDirection w:val="btLr"/>
          </w:tcPr>
          <w:p w14:paraId="0B2A4F89" w14:textId="24A74474" w:rsidR="003C6837" w:rsidRPr="00096CAD" w:rsidRDefault="00603B67" w:rsidP="006B659E">
            <w:pPr>
              <w:spacing w:after="160" w:line="259" w:lineRule="auto"/>
              <w:ind w:left="113" w:right="113"/>
              <w:jc w:val="center"/>
              <w:rPr>
                <w:rFonts w:eastAsiaTheme="majorEastAsia"/>
                <w:spacing w:val="-10"/>
                <w:kern w:val="28"/>
                <w:szCs w:val="26"/>
                <w:lang w:val="vi-VN"/>
              </w:rPr>
            </w:pPr>
            <w:r>
              <w:rPr>
                <w:color w:val="000000"/>
                <w:szCs w:val="26"/>
                <w:lang w:val="vi-VN"/>
              </w:rPr>
              <w:t>69</w:t>
            </w:r>
            <w:r w:rsidR="00096CAD">
              <w:rPr>
                <w:color w:val="000000"/>
                <w:szCs w:val="26"/>
                <w:lang w:val="vi-VN"/>
              </w:rPr>
              <w:t>.88</w:t>
            </w:r>
          </w:p>
        </w:tc>
        <w:tc>
          <w:tcPr>
            <w:tcW w:w="810" w:type="dxa"/>
            <w:textDirection w:val="btLr"/>
          </w:tcPr>
          <w:p w14:paraId="7139E9AC" w14:textId="688E01C6" w:rsidR="003C6837" w:rsidRPr="00096CAD" w:rsidRDefault="00096CAD" w:rsidP="006B659E">
            <w:pPr>
              <w:spacing w:after="160" w:line="259" w:lineRule="auto"/>
              <w:ind w:left="113" w:right="113"/>
              <w:jc w:val="center"/>
              <w:rPr>
                <w:rFonts w:eastAsiaTheme="majorEastAsia"/>
                <w:spacing w:val="-10"/>
                <w:kern w:val="28"/>
                <w:szCs w:val="26"/>
                <w:lang w:val="vi-VN"/>
              </w:rPr>
            </w:pPr>
            <w:r>
              <w:rPr>
                <w:color w:val="000000"/>
                <w:szCs w:val="26"/>
                <w:lang w:val="vi-VN"/>
              </w:rPr>
              <w:t>67.85</w:t>
            </w:r>
          </w:p>
        </w:tc>
        <w:tc>
          <w:tcPr>
            <w:tcW w:w="810" w:type="dxa"/>
            <w:gridSpan w:val="2"/>
            <w:textDirection w:val="btLr"/>
            <w:vAlign w:val="bottom"/>
          </w:tcPr>
          <w:p w14:paraId="55C66072" w14:textId="15DBE59E" w:rsidR="003C6837" w:rsidRPr="00990AEC" w:rsidRDefault="003A0A71" w:rsidP="006B659E">
            <w:pPr>
              <w:spacing w:after="160" w:line="259" w:lineRule="auto"/>
              <w:ind w:left="113" w:right="113"/>
              <w:jc w:val="center"/>
              <w:rPr>
                <w:rFonts w:eastAsiaTheme="majorEastAsia"/>
                <w:spacing w:val="-10"/>
                <w:kern w:val="28"/>
                <w:szCs w:val="26"/>
                <w:lang w:val="vi-VN"/>
              </w:rPr>
            </w:pPr>
            <w:r w:rsidRPr="00165AC8">
              <w:rPr>
                <w:color w:val="000000"/>
                <w:szCs w:val="26"/>
              </w:rPr>
              <w:t>6</w:t>
            </w:r>
            <w:r w:rsidR="00990AEC">
              <w:rPr>
                <w:color w:val="000000"/>
                <w:szCs w:val="26"/>
                <w:lang w:val="vi-VN"/>
              </w:rPr>
              <w:t>5.14</w:t>
            </w:r>
          </w:p>
        </w:tc>
        <w:tc>
          <w:tcPr>
            <w:tcW w:w="810" w:type="dxa"/>
            <w:textDirection w:val="btLr"/>
            <w:vAlign w:val="bottom"/>
          </w:tcPr>
          <w:p w14:paraId="366EE416" w14:textId="127A5AB6" w:rsidR="003C6837" w:rsidRPr="00990AEC" w:rsidRDefault="00990AEC" w:rsidP="006B659E">
            <w:pPr>
              <w:spacing w:after="160" w:line="259" w:lineRule="auto"/>
              <w:ind w:left="113" w:right="113"/>
              <w:jc w:val="center"/>
              <w:rPr>
                <w:rFonts w:eastAsiaTheme="majorEastAsia"/>
                <w:spacing w:val="-10"/>
                <w:kern w:val="28"/>
                <w:szCs w:val="26"/>
                <w:lang w:val="vi-VN"/>
              </w:rPr>
            </w:pPr>
            <w:r>
              <w:rPr>
                <w:color w:val="000000"/>
                <w:szCs w:val="26"/>
                <w:lang w:val="vi-VN"/>
              </w:rPr>
              <w:t>77.90</w:t>
            </w:r>
          </w:p>
        </w:tc>
        <w:tc>
          <w:tcPr>
            <w:tcW w:w="810" w:type="dxa"/>
            <w:textDirection w:val="btLr"/>
            <w:vAlign w:val="bottom"/>
          </w:tcPr>
          <w:p w14:paraId="5730DE55" w14:textId="3558B3FE" w:rsidR="003C6837" w:rsidRPr="00C33161" w:rsidRDefault="00C33161" w:rsidP="006B659E">
            <w:pPr>
              <w:spacing w:after="160" w:line="259" w:lineRule="auto"/>
              <w:ind w:left="113" w:right="113"/>
              <w:jc w:val="center"/>
              <w:rPr>
                <w:rFonts w:eastAsiaTheme="majorEastAsia"/>
                <w:spacing w:val="-10"/>
                <w:kern w:val="28"/>
                <w:szCs w:val="26"/>
                <w:lang w:val="vi-VN"/>
              </w:rPr>
            </w:pPr>
            <w:r>
              <w:rPr>
                <w:color w:val="000000"/>
                <w:szCs w:val="26"/>
                <w:lang w:val="vi-VN"/>
              </w:rPr>
              <w:t>70.48</w:t>
            </w:r>
          </w:p>
        </w:tc>
        <w:tc>
          <w:tcPr>
            <w:tcW w:w="810" w:type="dxa"/>
            <w:textDirection w:val="btLr"/>
          </w:tcPr>
          <w:p w14:paraId="08CE4184" w14:textId="6E753EA2" w:rsidR="003C6837" w:rsidRPr="0086692E" w:rsidRDefault="00760485"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60.71</w:t>
            </w:r>
          </w:p>
        </w:tc>
        <w:tc>
          <w:tcPr>
            <w:tcW w:w="810" w:type="dxa"/>
            <w:textDirection w:val="btLr"/>
          </w:tcPr>
          <w:p w14:paraId="6BB4283D" w14:textId="20FBE35A" w:rsidR="003C6837" w:rsidRPr="0086692E" w:rsidRDefault="00760485" w:rsidP="006B659E">
            <w:pPr>
              <w:spacing w:after="160" w:line="259" w:lineRule="auto"/>
              <w:ind w:left="113" w:right="113"/>
              <w:jc w:val="center"/>
              <w:rPr>
                <w:rFonts w:eastAsiaTheme="majorEastAsia"/>
                <w:spacing w:val="-10"/>
                <w:kern w:val="28"/>
                <w:szCs w:val="26"/>
              </w:rPr>
            </w:pPr>
            <w:r>
              <w:rPr>
                <w:szCs w:val="26"/>
              </w:rPr>
              <w:t>78.71</w:t>
            </w:r>
          </w:p>
        </w:tc>
        <w:tc>
          <w:tcPr>
            <w:tcW w:w="810" w:type="dxa"/>
            <w:textDirection w:val="btLr"/>
          </w:tcPr>
          <w:p w14:paraId="79788A58" w14:textId="099D38EB" w:rsidR="003C6837" w:rsidRPr="0086692E" w:rsidRDefault="00760485" w:rsidP="006B659E">
            <w:pPr>
              <w:spacing w:after="160" w:line="259" w:lineRule="auto"/>
              <w:ind w:left="113" w:right="113"/>
              <w:jc w:val="center"/>
              <w:rPr>
                <w:rFonts w:eastAsiaTheme="majorEastAsia"/>
                <w:spacing w:val="-10"/>
                <w:kern w:val="28"/>
                <w:szCs w:val="26"/>
              </w:rPr>
            </w:pPr>
            <w:r>
              <w:rPr>
                <w:szCs w:val="26"/>
              </w:rPr>
              <w:t>68.15</w:t>
            </w:r>
          </w:p>
        </w:tc>
      </w:tr>
      <w:tr w:rsidR="003C6837" w:rsidRPr="004A6000" w14:paraId="5D46116F" w14:textId="5B713C9F" w:rsidTr="00021C5D">
        <w:trPr>
          <w:cantSplit/>
          <w:trHeight w:val="815"/>
        </w:trPr>
        <w:tc>
          <w:tcPr>
            <w:tcW w:w="540" w:type="dxa"/>
            <w:vMerge w:val="restart"/>
            <w:textDirection w:val="btLr"/>
            <w:vAlign w:val="center"/>
          </w:tcPr>
          <w:p w14:paraId="265AA07B" w14:textId="77777777" w:rsidR="003C6837" w:rsidRPr="004A6000" w:rsidRDefault="003C6837" w:rsidP="006B659E">
            <w:pPr>
              <w:spacing w:after="160" w:line="259" w:lineRule="auto"/>
              <w:ind w:left="113" w:right="113"/>
              <w:jc w:val="center"/>
              <w:rPr>
                <w:rFonts w:eastAsiaTheme="majorEastAsia"/>
                <w:spacing w:val="-10"/>
                <w:kern w:val="28"/>
                <w:szCs w:val="26"/>
              </w:rPr>
            </w:pPr>
            <w:proofErr w:type="spellStart"/>
            <w:r>
              <w:rPr>
                <w:rFonts w:eastAsiaTheme="majorEastAsia"/>
                <w:spacing w:val="-10"/>
                <w:kern w:val="28"/>
                <w:szCs w:val="26"/>
              </w:rPr>
              <w:t>Các</w:t>
            </w:r>
            <w:proofErr w:type="spellEnd"/>
            <w:r>
              <w:rPr>
                <w:rFonts w:eastAsiaTheme="majorEastAsia"/>
                <w:spacing w:val="-10"/>
                <w:kern w:val="28"/>
                <w:szCs w:val="26"/>
              </w:rPr>
              <w:t xml:space="preserve"> </w:t>
            </w:r>
            <w:proofErr w:type="spellStart"/>
            <w:r>
              <w:rPr>
                <w:rFonts w:eastAsiaTheme="majorEastAsia"/>
                <w:spacing w:val="-10"/>
                <w:kern w:val="28"/>
                <w:szCs w:val="26"/>
              </w:rPr>
              <w:t>khía</w:t>
            </w:r>
            <w:proofErr w:type="spellEnd"/>
            <w:r>
              <w:rPr>
                <w:rFonts w:eastAsiaTheme="majorEastAsia"/>
                <w:spacing w:val="-10"/>
                <w:kern w:val="28"/>
                <w:szCs w:val="26"/>
              </w:rPr>
              <w:t xml:space="preserve"> </w:t>
            </w:r>
            <w:proofErr w:type="spellStart"/>
            <w:r>
              <w:rPr>
                <w:rFonts w:eastAsiaTheme="majorEastAsia"/>
                <w:spacing w:val="-10"/>
                <w:kern w:val="28"/>
                <w:szCs w:val="26"/>
              </w:rPr>
              <w:t>cạnh</w:t>
            </w:r>
            <w:proofErr w:type="spellEnd"/>
            <w:r>
              <w:rPr>
                <w:rFonts w:eastAsiaTheme="majorEastAsia"/>
                <w:spacing w:val="-10"/>
                <w:kern w:val="28"/>
                <w:szCs w:val="26"/>
              </w:rPr>
              <w:t xml:space="preserve"> (%)</w:t>
            </w:r>
          </w:p>
        </w:tc>
        <w:tc>
          <w:tcPr>
            <w:tcW w:w="754" w:type="dxa"/>
            <w:textDirection w:val="btLr"/>
            <w:vAlign w:val="center"/>
          </w:tcPr>
          <w:p w14:paraId="7DCB4F1E" w14:textId="77777777" w:rsidR="003C6837" w:rsidRPr="004A6000" w:rsidRDefault="003C6837" w:rsidP="006B659E">
            <w:pPr>
              <w:spacing w:after="160" w:line="259" w:lineRule="auto"/>
              <w:ind w:left="113" w:right="113"/>
              <w:jc w:val="center"/>
              <w:rPr>
                <w:rFonts w:eastAsiaTheme="majorEastAsia"/>
                <w:spacing w:val="-10"/>
                <w:kern w:val="28"/>
                <w:szCs w:val="26"/>
              </w:rPr>
            </w:pPr>
            <w:r w:rsidRPr="004A6000">
              <w:rPr>
                <w:rFonts w:eastAsiaTheme="majorEastAsia"/>
                <w:spacing w:val="-10"/>
                <w:kern w:val="28"/>
                <w:szCs w:val="26"/>
              </w:rPr>
              <w:t>Other</w:t>
            </w:r>
          </w:p>
        </w:tc>
        <w:tc>
          <w:tcPr>
            <w:tcW w:w="866" w:type="dxa"/>
            <w:textDirection w:val="btLr"/>
          </w:tcPr>
          <w:p w14:paraId="7BA73A31" w14:textId="5025A38A" w:rsidR="003C6837" w:rsidRPr="00096CAD" w:rsidRDefault="00096CAD" w:rsidP="006B659E">
            <w:pPr>
              <w:spacing w:after="160" w:line="259" w:lineRule="auto"/>
              <w:ind w:left="113" w:right="113"/>
              <w:jc w:val="center"/>
              <w:rPr>
                <w:rFonts w:eastAsiaTheme="majorEastAsia"/>
                <w:spacing w:val="-10"/>
                <w:kern w:val="28"/>
                <w:szCs w:val="26"/>
                <w:lang w:val="vi-VN"/>
              </w:rPr>
            </w:pPr>
            <w:r>
              <w:rPr>
                <w:color w:val="000000"/>
                <w:szCs w:val="26"/>
                <w:lang w:val="vi-VN"/>
              </w:rPr>
              <w:t>45.45</w:t>
            </w:r>
          </w:p>
        </w:tc>
        <w:tc>
          <w:tcPr>
            <w:tcW w:w="810" w:type="dxa"/>
            <w:textDirection w:val="btLr"/>
          </w:tcPr>
          <w:p w14:paraId="59705339" w14:textId="4CFECE70" w:rsidR="003C6837" w:rsidRPr="00096CAD" w:rsidRDefault="00096CAD" w:rsidP="006B659E">
            <w:pPr>
              <w:spacing w:after="160" w:line="259" w:lineRule="auto"/>
              <w:ind w:left="113" w:right="113"/>
              <w:jc w:val="center"/>
              <w:rPr>
                <w:rFonts w:eastAsiaTheme="majorEastAsia"/>
                <w:spacing w:val="-10"/>
                <w:kern w:val="28"/>
                <w:szCs w:val="26"/>
                <w:lang w:val="vi-VN"/>
              </w:rPr>
            </w:pPr>
            <w:r>
              <w:rPr>
                <w:color w:val="000000"/>
                <w:szCs w:val="26"/>
                <w:lang w:val="vi-VN"/>
              </w:rPr>
              <w:t>51.47</w:t>
            </w:r>
          </w:p>
        </w:tc>
        <w:tc>
          <w:tcPr>
            <w:tcW w:w="810" w:type="dxa"/>
            <w:textDirection w:val="btLr"/>
          </w:tcPr>
          <w:p w14:paraId="4535A16D" w14:textId="704ED0F1" w:rsidR="003C6837" w:rsidRPr="00096CAD" w:rsidRDefault="00096CAD" w:rsidP="006B659E">
            <w:pPr>
              <w:spacing w:after="160" w:line="259" w:lineRule="auto"/>
              <w:ind w:left="113" w:right="113"/>
              <w:jc w:val="center"/>
              <w:rPr>
                <w:rFonts w:eastAsiaTheme="majorEastAsia"/>
                <w:spacing w:val="-10"/>
                <w:kern w:val="28"/>
                <w:szCs w:val="26"/>
                <w:lang w:val="vi-VN"/>
              </w:rPr>
            </w:pPr>
            <w:r>
              <w:rPr>
                <w:rFonts w:eastAsiaTheme="majorEastAsia"/>
                <w:spacing w:val="-10"/>
                <w:kern w:val="28"/>
                <w:szCs w:val="26"/>
                <w:lang w:val="vi-VN"/>
              </w:rPr>
              <w:t>48.28</w:t>
            </w:r>
          </w:p>
        </w:tc>
        <w:tc>
          <w:tcPr>
            <w:tcW w:w="810" w:type="dxa"/>
            <w:gridSpan w:val="2"/>
            <w:textDirection w:val="btLr"/>
            <w:vAlign w:val="bottom"/>
          </w:tcPr>
          <w:p w14:paraId="357EA5C5" w14:textId="0BD06341" w:rsidR="003C6837" w:rsidRPr="0086692E" w:rsidRDefault="003A0A71" w:rsidP="006B659E">
            <w:pPr>
              <w:spacing w:after="160" w:line="259" w:lineRule="auto"/>
              <w:ind w:left="113" w:right="113"/>
              <w:jc w:val="center"/>
              <w:rPr>
                <w:rFonts w:eastAsiaTheme="majorEastAsia"/>
                <w:spacing w:val="-10"/>
                <w:kern w:val="28"/>
                <w:szCs w:val="26"/>
              </w:rPr>
            </w:pPr>
            <w:r w:rsidRPr="00EC5B7D">
              <w:t>45</w:t>
            </w:r>
            <w:r w:rsidR="00165AC8">
              <w:t>.</w:t>
            </w:r>
            <w:r w:rsidRPr="00EC5B7D">
              <w:t>65</w:t>
            </w:r>
          </w:p>
        </w:tc>
        <w:tc>
          <w:tcPr>
            <w:tcW w:w="810" w:type="dxa"/>
            <w:textDirection w:val="btLr"/>
            <w:vAlign w:val="bottom"/>
          </w:tcPr>
          <w:p w14:paraId="56AA41DE" w14:textId="547C7A39" w:rsidR="003C6837" w:rsidRPr="0086692E" w:rsidRDefault="003A0A71" w:rsidP="006B659E">
            <w:pPr>
              <w:spacing w:after="160" w:line="259" w:lineRule="auto"/>
              <w:ind w:left="113" w:right="113"/>
              <w:jc w:val="center"/>
              <w:rPr>
                <w:rFonts w:eastAsiaTheme="majorEastAsia"/>
                <w:spacing w:val="-10"/>
                <w:kern w:val="28"/>
                <w:szCs w:val="26"/>
              </w:rPr>
            </w:pPr>
            <w:r w:rsidRPr="00EC5B7D">
              <w:t>46</w:t>
            </w:r>
            <w:r w:rsidR="00165AC8">
              <w:t>.</w:t>
            </w:r>
            <w:r w:rsidRPr="00EC5B7D">
              <w:t>32</w:t>
            </w:r>
          </w:p>
        </w:tc>
        <w:tc>
          <w:tcPr>
            <w:tcW w:w="810" w:type="dxa"/>
            <w:textDirection w:val="btLr"/>
            <w:vAlign w:val="bottom"/>
          </w:tcPr>
          <w:p w14:paraId="5CADD08A" w14:textId="2B060D1F" w:rsidR="003C6837" w:rsidRPr="0086692E" w:rsidRDefault="003A0A71" w:rsidP="006B659E">
            <w:pPr>
              <w:spacing w:after="160" w:line="259" w:lineRule="auto"/>
              <w:ind w:left="113" w:right="113"/>
              <w:jc w:val="center"/>
              <w:rPr>
                <w:rFonts w:eastAsiaTheme="majorEastAsia"/>
                <w:spacing w:val="-10"/>
                <w:kern w:val="28"/>
                <w:szCs w:val="26"/>
              </w:rPr>
            </w:pPr>
            <w:r w:rsidRPr="00EC5B7D">
              <w:t>45</w:t>
            </w:r>
            <w:r w:rsidR="00165AC8">
              <w:t>.</w:t>
            </w:r>
            <w:r w:rsidRPr="00EC5B7D">
              <w:t>99</w:t>
            </w:r>
          </w:p>
        </w:tc>
        <w:tc>
          <w:tcPr>
            <w:tcW w:w="810" w:type="dxa"/>
            <w:textDirection w:val="btLr"/>
          </w:tcPr>
          <w:p w14:paraId="132637BF" w14:textId="1584005B" w:rsidR="003C6837" w:rsidRPr="0086692E" w:rsidRDefault="00760485" w:rsidP="006B659E">
            <w:pPr>
              <w:spacing w:after="160" w:line="259" w:lineRule="auto"/>
              <w:ind w:left="113" w:right="113"/>
              <w:jc w:val="center"/>
              <w:rPr>
                <w:rFonts w:eastAsiaTheme="majorEastAsia"/>
                <w:spacing w:val="-10"/>
                <w:kern w:val="28"/>
                <w:szCs w:val="26"/>
              </w:rPr>
            </w:pPr>
            <w:r>
              <w:rPr>
                <w:szCs w:val="26"/>
              </w:rPr>
              <w:t>46.15</w:t>
            </w:r>
          </w:p>
        </w:tc>
        <w:tc>
          <w:tcPr>
            <w:tcW w:w="810" w:type="dxa"/>
            <w:textDirection w:val="btLr"/>
          </w:tcPr>
          <w:p w14:paraId="3C35464C" w14:textId="142B85AC" w:rsidR="003C6837" w:rsidRPr="0086692E" w:rsidRDefault="00760485" w:rsidP="006B659E">
            <w:pPr>
              <w:spacing w:after="160" w:line="259" w:lineRule="auto"/>
              <w:ind w:left="113" w:right="113"/>
              <w:jc w:val="center"/>
              <w:rPr>
                <w:rFonts w:eastAsiaTheme="majorEastAsia"/>
                <w:spacing w:val="-10"/>
                <w:kern w:val="28"/>
                <w:szCs w:val="26"/>
              </w:rPr>
            </w:pPr>
            <w:r>
              <w:rPr>
                <w:szCs w:val="26"/>
              </w:rPr>
              <w:t>35.29</w:t>
            </w:r>
          </w:p>
        </w:tc>
        <w:tc>
          <w:tcPr>
            <w:tcW w:w="810" w:type="dxa"/>
            <w:textDirection w:val="btLr"/>
          </w:tcPr>
          <w:p w14:paraId="62D69604" w14:textId="1BC44E13" w:rsidR="003C6837" w:rsidRPr="0086692E" w:rsidRDefault="00760485" w:rsidP="006B659E">
            <w:pPr>
              <w:spacing w:after="160" w:line="259" w:lineRule="auto"/>
              <w:ind w:left="113" w:right="113"/>
              <w:jc w:val="center"/>
              <w:rPr>
                <w:rFonts w:eastAsiaTheme="majorEastAsia"/>
                <w:spacing w:val="-10"/>
                <w:kern w:val="28"/>
                <w:szCs w:val="26"/>
              </w:rPr>
            </w:pPr>
            <w:r>
              <w:rPr>
                <w:szCs w:val="26"/>
              </w:rPr>
              <w:t>40.00</w:t>
            </w:r>
          </w:p>
        </w:tc>
      </w:tr>
      <w:tr w:rsidR="003C6837" w:rsidRPr="004A6000" w14:paraId="681137C3" w14:textId="6F4FF8A8" w:rsidTr="00021C5D">
        <w:trPr>
          <w:cantSplit/>
          <w:trHeight w:val="1043"/>
        </w:trPr>
        <w:tc>
          <w:tcPr>
            <w:tcW w:w="540" w:type="dxa"/>
            <w:vMerge/>
            <w:textDirection w:val="btLr"/>
            <w:vAlign w:val="center"/>
          </w:tcPr>
          <w:p w14:paraId="6417C46F" w14:textId="77777777" w:rsidR="003C6837" w:rsidRPr="004A6000" w:rsidRDefault="003C6837"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7ED7D2DA" w14:textId="77777777" w:rsidR="003C6837" w:rsidRPr="004A6000" w:rsidRDefault="003C6837"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Phụ</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kiện</w:t>
            </w:r>
            <w:proofErr w:type="spellEnd"/>
          </w:p>
        </w:tc>
        <w:tc>
          <w:tcPr>
            <w:tcW w:w="866" w:type="dxa"/>
            <w:textDirection w:val="btLr"/>
          </w:tcPr>
          <w:p w14:paraId="38C0F10D" w14:textId="44A1025E" w:rsidR="003C6837" w:rsidRPr="00096CAD" w:rsidRDefault="00096CAD" w:rsidP="006B659E">
            <w:pPr>
              <w:spacing w:after="160" w:line="259" w:lineRule="auto"/>
              <w:ind w:left="113" w:right="113"/>
              <w:jc w:val="center"/>
              <w:rPr>
                <w:rFonts w:eastAsiaTheme="majorEastAsia"/>
                <w:spacing w:val="-10"/>
                <w:kern w:val="28"/>
                <w:szCs w:val="26"/>
                <w:lang w:val="vi-VN"/>
              </w:rPr>
            </w:pPr>
            <w:r>
              <w:rPr>
                <w:color w:val="000000"/>
                <w:szCs w:val="26"/>
                <w:lang w:val="vi-VN"/>
              </w:rPr>
              <w:t>56.52</w:t>
            </w:r>
          </w:p>
        </w:tc>
        <w:tc>
          <w:tcPr>
            <w:tcW w:w="810" w:type="dxa"/>
            <w:textDirection w:val="btLr"/>
          </w:tcPr>
          <w:p w14:paraId="5CEC634D" w14:textId="08EEBDD7" w:rsidR="003C6837" w:rsidRPr="00096CAD" w:rsidRDefault="00603B67" w:rsidP="006B659E">
            <w:pPr>
              <w:spacing w:after="160" w:line="259" w:lineRule="auto"/>
              <w:ind w:left="113" w:right="113"/>
              <w:jc w:val="center"/>
              <w:rPr>
                <w:rFonts w:eastAsiaTheme="majorEastAsia"/>
                <w:spacing w:val="-10"/>
                <w:kern w:val="28"/>
                <w:szCs w:val="26"/>
                <w:lang w:val="vi-VN"/>
              </w:rPr>
            </w:pPr>
            <w:r w:rsidRPr="00165AC8">
              <w:rPr>
                <w:color w:val="000000"/>
                <w:szCs w:val="26"/>
              </w:rPr>
              <w:t>6</w:t>
            </w:r>
            <w:r>
              <w:rPr>
                <w:color w:val="000000"/>
                <w:szCs w:val="26"/>
                <w:lang w:val="vi-VN"/>
              </w:rPr>
              <w:t>2</w:t>
            </w:r>
            <w:r w:rsidR="00165AC8">
              <w:rPr>
                <w:color w:val="000000"/>
                <w:szCs w:val="26"/>
                <w:lang w:val="vi-VN"/>
              </w:rPr>
              <w:t>.</w:t>
            </w:r>
            <w:r>
              <w:rPr>
                <w:color w:val="000000"/>
                <w:szCs w:val="26"/>
                <w:lang w:val="vi-VN"/>
              </w:rPr>
              <w:t>90</w:t>
            </w:r>
          </w:p>
        </w:tc>
        <w:tc>
          <w:tcPr>
            <w:tcW w:w="810" w:type="dxa"/>
            <w:textDirection w:val="btLr"/>
          </w:tcPr>
          <w:p w14:paraId="73AA6A2B" w14:textId="75A85609" w:rsidR="003C6837" w:rsidRPr="00096CAD" w:rsidRDefault="00603B67" w:rsidP="006B659E">
            <w:pPr>
              <w:spacing w:after="160" w:line="259" w:lineRule="auto"/>
              <w:ind w:left="113" w:right="113"/>
              <w:jc w:val="center"/>
              <w:rPr>
                <w:rFonts w:eastAsiaTheme="majorEastAsia"/>
                <w:spacing w:val="-10"/>
                <w:kern w:val="28"/>
                <w:szCs w:val="26"/>
                <w:lang w:val="vi-VN"/>
              </w:rPr>
            </w:pPr>
            <w:r w:rsidRPr="00165AC8">
              <w:rPr>
                <w:color w:val="000000"/>
                <w:szCs w:val="26"/>
              </w:rPr>
              <w:t>5</w:t>
            </w:r>
            <w:r w:rsidR="00096CAD">
              <w:rPr>
                <w:color w:val="000000"/>
                <w:szCs w:val="26"/>
                <w:lang w:val="vi-VN"/>
              </w:rPr>
              <w:t>9.</w:t>
            </w:r>
            <w:r>
              <w:rPr>
                <w:color w:val="000000"/>
                <w:szCs w:val="26"/>
                <w:lang w:val="vi-VN"/>
              </w:rPr>
              <w:t>54</w:t>
            </w:r>
          </w:p>
        </w:tc>
        <w:tc>
          <w:tcPr>
            <w:tcW w:w="810" w:type="dxa"/>
            <w:gridSpan w:val="2"/>
            <w:textDirection w:val="btLr"/>
            <w:vAlign w:val="bottom"/>
          </w:tcPr>
          <w:p w14:paraId="6BB7F4B8" w14:textId="6AF644F5" w:rsidR="003C6837" w:rsidRPr="0086692E" w:rsidRDefault="003A0A71" w:rsidP="006B659E">
            <w:pPr>
              <w:spacing w:after="160" w:line="259" w:lineRule="auto"/>
              <w:ind w:left="113" w:right="113"/>
              <w:jc w:val="center"/>
              <w:rPr>
                <w:rFonts w:eastAsiaTheme="majorEastAsia"/>
                <w:spacing w:val="-10"/>
                <w:kern w:val="28"/>
                <w:szCs w:val="26"/>
              </w:rPr>
            </w:pPr>
            <w:r w:rsidRPr="00EC5B7D">
              <w:t>5</w:t>
            </w:r>
            <w:r>
              <w:t>0</w:t>
            </w:r>
            <w:r w:rsidR="00165AC8">
              <w:t>.</w:t>
            </w:r>
            <w:r>
              <w:t>00</w:t>
            </w:r>
          </w:p>
        </w:tc>
        <w:tc>
          <w:tcPr>
            <w:tcW w:w="810" w:type="dxa"/>
            <w:textDirection w:val="btLr"/>
            <w:vAlign w:val="bottom"/>
          </w:tcPr>
          <w:p w14:paraId="0B3435DA" w14:textId="04C059D4" w:rsidR="003C6837" w:rsidRPr="0086692E" w:rsidRDefault="003A0A71" w:rsidP="006B659E">
            <w:pPr>
              <w:spacing w:after="160" w:line="259" w:lineRule="auto"/>
              <w:ind w:left="113" w:right="113"/>
              <w:jc w:val="center"/>
              <w:rPr>
                <w:rFonts w:eastAsiaTheme="majorEastAsia"/>
                <w:spacing w:val="-10"/>
                <w:kern w:val="28"/>
                <w:szCs w:val="26"/>
              </w:rPr>
            </w:pPr>
            <w:r w:rsidRPr="00EC5B7D">
              <w:t>87</w:t>
            </w:r>
            <w:r w:rsidR="00165AC8">
              <w:t>.</w:t>
            </w:r>
            <w:r w:rsidRPr="00EC5B7D">
              <w:t>1</w:t>
            </w:r>
            <w:r>
              <w:t>0</w:t>
            </w:r>
          </w:p>
        </w:tc>
        <w:tc>
          <w:tcPr>
            <w:tcW w:w="810" w:type="dxa"/>
            <w:textDirection w:val="btLr"/>
            <w:vAlign w:val="bottom"/>
          </w:tcPr>
          <w:p w14:paraId="6D029B2C" w14:textId="6242C001" w:rsidR="003C6837" w:rsidRPr="0086692E" w:rsidRDefault="003A0A71" w:rsidP="006B659E">
            <w:pPr>
              <w:spacing w:after="160" w:line="259" w:lineRule="auto"/>
              <w:ind w:left="113" w:right="113"/>
              <w:jc w:val="center"/>
              <w:rPr>
                <w:rFonts w:eastAsiaTheme="majorEastAsia"/>
                <w:spacing w:val="-10"/>
                <w:kern w:val="28"/>
                <w:szCs w:val="26"/>
              </w:rPr>
            </w:pPr>
            <w:r w:rsidRPr="00EC5B7D">
              <w:t>63</w:t>
            </w:r>
            <w:r w:rsidR="00165AC8">
              <w:t>.</w:t>
            </w:r>
            <w:r w:rsidRPr="00EC5B7D">
              <w:t>53</w:t>
            </w:r>
          </w:p>
        </w:tc>
        <w:tc>
          <w:tcPr>
            <w:tcW w:w="810" w:type="dxa"/>
            <w:textDirection w:val="btLr"/>
          </w:tcPr>
          <w:p w14:paraId="1807E2EB" w14:textId="2CAC16D3" w:rsidR="003C6837" w:rsidRPr="0086692E" w:rsidRDefault="00760485" w:rsidP="006B659E">
            <w:pPr>
              <w:spacing w:after="160" w:line="259" w:lineRule="auto"/>
              <w:ind w:left="113" w:right="113"/>
              <w:jc w:val="center"/>
              <w:rPr>
                <w:rFonts w:eastAsiaTheme="majorEastAsia"/>
                <w:spacing w:val="-10"/>
                <w:kern w:val="28"/>
                <w:szCs w:val="26"/>
              </w:rPr>
            </w:pPr>
            <w:r>
              <w:rPr>
                <w:szCs w:val="26"/>
              </w:rPr>
              <w:t>45.95</w:t>
            </w:r>
          </w:p>
        </w:tc>
        <w:tc>
          <w:tcPr>
            <w:tcW w:w="810" w:type="dxa"/>
            <w:textDirection w:val="btLr"/>
          </w:tcPr>
          <w:p w14:paraId="019915A3" w14:textId="75B051E9" w:rsidR="003C6837" w:rsidRPr="0086692E" w:rsidRDefault="00760485" w:rsidP="006B659E">
            <w:pPr>
              <w:spacing w:after="160" w:line="259" w:lineRule="auto"/>
              <w:ind w:left="113" w:right="113"/>
              <w:jc w:val="center"/>
              <w:rPr>
                <w:rFonts w:eastAsiaTheme="majorEastAsia"/>
                <w:spacing w:val="-10"/>
                <w:kern w:val="28"/>
                <w:szCs w:val="26"/>
              </w:rPr>
            </w:pPr>
            <w:r>
              <w:rPr>
                <w:szCs w:val="26"/>
              </w:rPr>
              <w:t>82.26</w:t>
            </w:r>
          </w:p>
        </w:tc>
        <w:tc>
          <w:tcPr>
            <w:tcW w:w="810" w:type="dxa"/>
            <w:textDirection w:val="btLr"/>
          </w:tcPr>
          <w:p w14:paraId="68DFAD88" w14:textId="0BA3A649" w:rsidR="003C6837" w:rsidRPr="0086692E" w:rsidRDefault="003C6837" w:rsidP="006B659E">
            <w:pPr>
              <w:spacing w:after="160" w:line="259" w:lineRule="auto"/>
              <w:ind w:left="113" w:right="113"/>
              <w:jc w:val="center"/>
              <w:rPr>
                <w:rFonts w:eastAsiaTheme="majorEastAsia"/>
                <w:spacing w:val="-10"/>
                <w:kern w:val="28"/>
                <w:szCs w:val="26"/>
              </w:rPr>
            </w:pPr>
            <w:r w:rsidRPr="00165AC8">
              <w:rPr>
                <w:szCs w:val="26"/>
              </w:rPr>
              <w:t>5</w:t>
            </w:r>
            <w:r w:rsidR="00760485">
              <w:rPr>
                <w:szCs w:val="26"/>
              </w:rPr>
              <w:t>8.96</w:t>
            </w:r>
          </w:p>
        </w:tc>
      </w:tr>
      <w:tr w:rsidR="003C6837" w:rsidRPr="004A6000" w14:paraId="65CC9D36" w14:textId="1EE6C5B6" w:rsidTr="00021C5D">
        <w:trPr>
          <w:cantSplit/>
          <w:trHeight w:val="899"/>
        </w:trPr>
        <w:tc>
          <w:tcPr>
            <w:tcW w:w="540" w:type="dxa"/>
            <w:vMerge/>
            <w:textDirection w:val="btLr"/>
            <w:vAlign w:val="center"/>
          </w:tcPr>
          <w:p w14:paraId="779514B8" w14:textId="77777777" w:rsidR="003C6837" w:rsidRPr="004A6000" w:rsidRDefault="003C6837"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2D48D1BA" w14:textId="77777777" w:rsidR="003C6837" w:rsidRPr="004A6000" w:rsidRDefault="003C6837"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Dịch</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vụ</w:t>
            </w:r>
            <w:proofErr w:type="spellEnd"/>
          </w:p>
        </w:tc>
        <w:tc>
          <w:tcPr>
            <w:tcW w:w="866" w:type="dxa"/>
            <w:textDirection w:val="btLr"/>
          </w:tcPr>
          <w:p w14:paraId="5DA2A236" w14:textId="07FD1B41" w:rsidR="003C6837" w:rsidRPr="00096CAD" w:rsidRDefault="00096CAD" w:rsidP="006B659E">
            <w:pPr>
              <w:spacing w:after="160" w:line="259" w:lineRule="auto"/>
              <w:ind w:left="113" w:right="113"/>
              <w:jc w:val="center"/>
              <w:rPr>
                <w:rFonts w:eastAsiaTheme="majorEastAsia"/>
                <w:spacing w:val="-10"/>
                <w:kern w:val="28"/>
                <w:szCs w:val="26"/>
                <w:lang w:val="vi-VN"/>
              </w:rPr>
            </w:pPr>
            <w:r>
              <w:rPr>
                <w:color w:val="000000"/>
                <w:szCs w:val="26"/>
                <w:lang w:val="vi-VN"/>
              </w:rPr>
              <w:t>35.29</w:t>
            </w:r>
          </w:p>
        </w:tc>
        <w:tc>
          <w:tcPr>
            <w:tcW w:w="810" w:type="dxa"/>
            <w:textDirection w:val="btLr"/>
          </w:tcPr>
          <w:p w14:paraId="4335E30F" w14:textId="0AB8DD34" w:rsidR="003C6837" w:rsidRPr="00096CAD" w:rsidRDefault="00096CAD" w:rsidP="006B659E">
            <w:pPr>
              <w:spacing w:after="160" w:line="259" w:lineRule="auto"/>
              <w:ind w:left="113" w:right="113"/>
              <w:jc w:val="center"/>
              <w:rPr>
                <w:rFonts w:eastAsiaTheme="majorEastAsia"/>
                <w:spacing w:val="-10"/>
                <w:kern w:val="28"/>
                <w:szCs w:val="26"/>
                <w:lang w:val="vi-VN"/>
              </w:rPr>
            </w:pPr>
            <w:r>
              <w:rPr>
                <w:color w:val="000000"/>
                <w:szCs w:val="26"/>
                <w:lang w:val="vi-VN"/>
              </w:rPr>
              <w:t>33.33</w:t>
            </w:r>
          </w:p>
        </w:tc>
        <w:tc>
          <w:tcPr>
            <w:tcW w:w="810" w:type="dxa"/>
            <w:textDirection w:val="btLr"/>
          </w:tcPr>
          <w:p w14:paraId="05549071" w14:textId="288D092A" w:rsidR="003C6837" w:rsidRPr="00096CAD" w:rsidRDefault="00096CAD" w:rsidP="006B659E">
            <w:pPr>
              <w:spacing w:after="160" w:line="259" w:lineRule="auto"/>
              <w:ind w:left="113" w:right="113"/>
              <w:jc w:val="center"/>
              <w:rPr>
                <w:rFonts w:eastAsiaTheme="majorEastAsia"/>
                <w:spacing w:val="-10"/>
                <w:kern w:val="28"/>
                <w:szCs w:val="26"/>
                <w:lang w:val="vi-VN"/>
              </w:rPr>
            </w:pPr>
            <w:r>
              <w:rPr>
                <w:color w:val="000000"/>
                <w:szCs w:val="26"/>
                <w:lang w:val="vi-VN"/>
              </w:rPr>
              <w:t>34.29</w:t>
            </w:r>
          </w:p>
        </w:tc>
        <w:tc>
          <w:tcPr>
            <w:tcW w:w="810" w:type="dxa"/>
            <w:gridSpan w:val="2"/>
            <w:textDirection w:val="btLr"/>
            <w:vAlign w:val="bottom"/>
          </w:tcPr>
          <w:p w14:paraId="1835F84C" w14:textId="2CCF5496" w:rsidR="003C6837" w:rsidRPr="0086692E" w:rsidRDefault="003A0A71" w:rsidP="006B659E">
            <w:pPr>
              <w:spacing w:after="160" w:line="259" w:lineRule="auto"/>
              <w:ind w:left="113" w:right="113"/>
              <w:jc w:val="center"/>
              <w:rPr>
                <w:rFonts w:eastAsiaTheme="majorEastAsia"/>
                <w:spacing w:val="-10"/>
                <w:kern w:val="28"/>
                <w:szCs w:val="26"/>
              </w:rPr>
            </w:pPr>
            <w:r w:rsidRPr="00EC5B7D">
              <w:t>37</w:t>
            </w:r>
            <w:r w:rsidR="00165AC8">
              <w:t>.</w:t>
            </w:r>
            <w:r w:rsidRPr="00EC5B7D">
              <w:t>37</w:t>
            </w:r>
          </w:p>
        </w:tc>
        <w:tc>
          <w:tcPr>
            <w:tcW w:w="810" w:type="dxa"/>
            <w:textDirection w:val="btLr"/>
            <w:vAlign w:val="bottom"/>
          </w:tcPr>
          <w:p w14:paraId="69834CC1" w14:textId="28ECBD0F" w:rsidR="003C6837" w:rsidRPr="0086692E" w:rsidRDefault="003A0A71" w:rsidP="006B659E">
            <w:pPr>
              <w:spacing w:after="160" w:line="259" w:lineRule="auto"/>
              <w:ind w:left="113" w:right="113"/>
              <w:jc w:val="center"/>
              <w:rPr>
                <w:rFonts w:eastAsiaTheme="majorEastAsia"/>
                <w:spacing w:val="-10"/>
                <w:kern w:val="28"/>
                <w:szCs w:val="26"/>
              </w:rPr>
            </w:pPr>
            <w:r w:rsidRPr="00EC5B7D">
              <w:t>51</w:t>
            </w:r>
            <w:r w:rsidR="00165AC8">
              <w:t>.</w:t>
            </w:r>
            <w:r w:rsidRPr="00EC5B7D">
              <w:t>39</w:t>
            </w:r>
          </w:p>
        </w:tc>
        <w:tc>
          <w:tcPr>
            <w:tcW w:w="810" w:type="dxa"/>
            <w:textDirection w:val="btLr"/>
            <w:vAlign w:val="bottom"/>
          </w:tcPr>
          <w:p w14:paraId="6D247D73" w14:textId="1D1DB5A1" w:rsidR="003C6837" w:rsidRPr="0086692E" w:rsidRDefault="003A0A71" w:rsidP="006B659E">
            <w:pPr>
              <w:spacing w:after="160" w:line="259" w:lineRule="auto"/>
              <w:ind w:left="113" w:right="113"/>
              <w:jc w:val="center"/>
              <w:rPr>
                <w:rFonts w:eastAsiaTheme="majorEastAsia"/>
                <w:spacing w:val="-10"/>
                <w:kern w:val="28"/>
                <w:szCs w:val="26"/>
              </w:rPr>
            </w:pPr>
            <w:r w:rsidRPr="00EC5B7D">
              <w:t>43</w:t>
            </w:r>
            <w:r w:rsidR="00165AC8">
              <w:t>.</w:t>
            </w:r>
            <w:r w:rsidRPr="00EC5B7D">
              <w:t>27</w:t>
            </w:r>
          </w:p>
        </w:tc>
        <w:tc>
          <w:tcPr>
            <w:tcW w:w="810" w:type="dxa"/>
            <w:textDirection w:val="btLr"/>
          </w:tcPr>
          <w:p w14:paraId="2BED8FDA" w14:textId="5E88CFF8" w:rsidR="003C6837" w:rsidRPr="0086692E" w:rsidRDefault="00760485" w:rsidP="006B659E">
            <w:pPr>
              <w:spacing w:after="160" w:line="259" w:lineRule="auto"/>
              <w:ind w:left="113" w:right="113"/>
              <w:jc w:val="center"/>
              <w:rPr>
                <w:rFonts w:eastAsiaTheme="majorEastAsia"/>
                <w:spacing w:val="-10"/>
                <w:kern w:val="28"/>
                <w:szCs w:val="26"/>
              </w:rPr>
            </w:pPr>
            <w:r>
              <w:rPr>
                <w:szCs w:val="26"/>
              </w:rPr>
              <w:t>42.48</w:t>
            </w:r>
          </w:p>
        </w:tc>
        <w:tc>
          <w:tcPr>
            <w:tcW w:w="810" w:type="dxa"/>
            <w:textDirection w:val="btLr"/>
          </w:tcPr>
          <w:p w14:paraId="53B46766" w14:textId="7C20B557" w:rsidR="003C6837" w:rsidRPr="0086692E" w:rsidRDefault="00760485" w:rsidP="006B659E">
            <w:pPr>
              <w:spacing w:after="160" w:line="259" w:lineRule="auto"/>
              <w:ind w:left="113" w:right="113"/>
              <w:jc w:val="center"/>
              <w:rPr>
                <w:rFonts w:eastAsiaTheme="majorEastAsia"/>
                <w:spacing w:val="-10"/>
                <w:kern w:val="28"/>
                <w:szCs w:val="26"/>
              </w:rPr>
            </w:pPr>
            <w:r>
              <w:rPr>
                <w:szCs w:val="26"/>
              </w:rPr>
              <w:t>66.67</w:t>
            </w:r>
          </w:p>
        </w:tc>
        <w:tc>
          <w:tcPr>
            <w:tcW w:w="810" w:type="dxa"/>
            <w:textDirection w:val="btLr"/>
          </w:tcPr>
          <w:p w14:paraId="4AEF9FA7" w14:textId="26A03455" w:rsidR="003C6837" w:rsidRPr="0086692E" w:rsidRDefault="00760485" w:rsidP="006B659E">
            <w:pPr>
              <w:spacing w:after="160" w:line="259" w:lineRule="auto"/>
              <w:ind w:left="113" w:right="113"/>
              <w:jc w:val="center"/>
              <w:rPr>
                <w:rFonts w:eastAsiaTheme="majorEastAsia"/>
                <w:spacing w:val="-10"/>
                <w:kern w:val="28"/>
                <w:szCs w:val="26"/>
              </w:rPr>
            </w:pPr>
            <w:r>
              <w:rPr>
                <w:szCs w:val="26"/>
              </w:rPr>
              <w:t>51.89</w:t>
            </w:r>
          </w:p>
        </w:tc>
      </w:tr>
      <w:tr w:rsidR="003C6837" w:rsidRPr="004A6000" w14:paraId="4F0A709B" w14:textId="3BD0A953" w:rsidTr="00021C5D">
        <w:trPr>
          <w:cantSplit/>
          <w:trHeight w:val="1134"/>
        </w:trPr>
        <w:tc>
          <w:tcPr>
            <w:tcW w:w="540" w:type="dxa"/>
            <w:vMerge/>
            <w:textDirection w:val="btLr"/>
            <w:vAlign w:val="center"/>
          </w:tcPr>
          <w:p w14:paraId="75B80EC2" w14:textId="77777777" w:rsidR="003C6837" w:rsidRPr="004A6000" w:rsidRDefault="003C6837"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311B2921" w14:textId="12B343DF" w:rsidR="003C6837" w:rsidRPr="004A6000" w:rsidRDefault="003C6837"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Chính</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h</w:t>
            </w:r>
            <w:r w:rsidR="000F6850">
              <w:rPr>
                <w:rFonts w:eastAsiaTheme="majorEastAsia"/>
                <w:spacing w:val="-10"/>
                <w:kern w:val="28"/>
                <w:szCs w:val="26"/>
              </w:rPr>
              <w:t>ã</w:t>
            </w:r>
            <w:r w:rsidRPr="004A6000">
              <w:rPr>
                <w:rFonts w:eastAsiaTheme="majorEastAsia"/>
                <w:spacing w:val="-10"/>
                <w:kern w:val="28"/>
                <w:szCs w:val="26"/>
              </w:rPr>
              <w:t>ng</w:t>
            </w:r>
            <w:proofErr w:type="spellEnd"/>
          </w:p>
        </w:tc>
        <w:tc>
          <w:tcPr>
            <w:tcW w:w="866" w:type="dxa"/>
            <w:textDirection w:val="btLr"/>
          </w:tcPr>
          <w:p w14:paraId="7A05AC2E" w14:textId="5088D1F4" w:rsidR="003C6837" w:rsidRPr="00170DE3" w:rsidRDefault="00170DE3" w:rsidP="006B659E">
            <w:pPr>
              <w:spacing w:after="160" w:line="259" w:lineRule="auto"/>
              <w:ind w:left="113" w:right="113"/>
              <w:jc w:val="center"/>
              <w:rPr>
                <w:rFonts w:eastAsiaTheme="majorEastAsia"/>
                <w:spacing w:val="-10"/>
                <w:kern w:val="28"/>
                <w:szCs w:val="26"/>
                <w:lang w:val="vi-VN"/>
              </w:rPr>
            </w:pPr>
            <w:r>
              <w:rPr>
                <w:color w:val="000000"/>
                <w:szCs w:val="26"/>
                <w:lang w:val="vi-VN"/>
              </w:rPr>
              <w:t>71.03</w:t>
            </w:r>
          </w:p>
        </w:tc>
        <w:tc>
          <w:tcPr>
            <w:tcW w:w="810" w:type="dxa"/>
            <w:textDirection w:val="btLr"/>
          </w:tcPr>
          <w:p w14:paraId="46AB4EB5" w14:textId="0AEF1EDA" w:rsidR="003C6837" w:rsidRPr="00170DE3" w:rsidRDefault="00603B67" w:rsidP="006B659E">
            <w:pPr>
              <w:spacing w:after="160" w:line="259" w:lineRule="auto"/>
              <w:ind w:left="113" w:right="113"/>
              <w:jc w:val="center"/>
              <w:rPr>
                <w:rFonts w:eastAsiaTheme="majorEastAsia"/>
                <w:spacing w:val="-10"/>
                <w:kern w:val="28"/>
                <w:szCs w:val="26"/>
                <w:lang w:val="vi-VN"/>
              </w:rPr>
            </w:pPr>
            <w:r w:rsidRPr="00165AC8">
              <w:rPr>
                <w:color w:val="000000"/>
                <w:szCs w:val="26"/>
              </w:rPr>
              <w:t>8</w:t>
            </w:r>
            <w:r w:rsidR="00170DE3">
              <w:rPr>
                <w:color w:val="000000"/>
                <w:szCs w:val="26"/>
                <w:lang w:val="vi-VN"/>
              </w:rPr>
              <w:t>2</w:t>
            </w:r>
            <w:r w:rsidR="00165AC8">
              <w:rPr>
                <w:color w:val="000000"/>
                <w:szCs w:val="26"/>
                <w:lang w:val="vi-VN"/>
              </w:rPr>
              <w:t>.</w:t>
            </w:r>
            <w:r>
              <w:rPr>
                <w:color w:val="000000"/>
                <w:szCs w:val="26"/>
                <w:lang w:val="vi-VN"/>
              </w:rPr>
              <w:t>40</w:t>
            </w:r>
          </w:p>
        </w:tc>
        <w:tc>
          <w:tcPr>
            <w:tcW w:w="810" w:type="dxa"/>
            <w:textDirection w:val="btLr"/>
          </w:tcPr>
          <w:p w14:paraId="34F7421B" w14:textId="7023A486" w:rsidR="003C6837" w:rsidRPr="00170DE3" w:rsidRDefault="00170DE3" w:rsidP="006B659E">
            <w:pPr>
              <w:spacing w:after="160" w:line="259" w:lineRule="auto"/>
              <w:ind w:left="113" w:right="113"/>
              <w:jc w:val="center"/>
              <w:rPr>
                <w:rFonts w:eastAsiaTheme="majorEastAsia"/>
                <w:spacing w:val="-10"/>
                <w:kern w:val="28"/>
                <w:szCs w:val="26"/>
                <w:lang w:val="vi-VN"/>
              </w:rPr>
            </w:pPr>
            <w:r>
              <w:rPr>
                <w:color w:val="000000"/>
                <w:szCs w:val="26"/>
                <w:lang w:val="vi-VN"/>
              </w:rPr>
              <w:t>76.3</w:t>
            </w:r>
            <w:r w:rsidR="00096CAD">
              <w:rPr>
                <w:color w:val="000000"/>
                <w:szCs w:val="26"/>
                <w:lang w:val="vi-VN"/>
              </w:rPr>
              <w:t>0</w:t>
            </w:r>
          </w:p>
        </w:tc>
        <w:tc>
          <w:tcPr>
            <w:tcW w:w="810" w:type="dxa"/>
            <w:gridSpan w:val="2"/>
            <w:textDirection w:val="btLr"/>
            <w:vAlign w:val="bottom"/>
          </w:tcPr>
          <w:p w14:paraId="0CAFE32C" w14:textId="5DFCCB78" w:rsidR="003C6837" w:rsidRPr="0086692E" w:rsidRDefault="003A0A71" w:rsidP="006B659E">
            <w:pPr>
              <w:spacing w:after="160" w:line="259" w:lineRule="auto"/>
              <w:ind w:left="113" w:right="113"/>
              <w:jc w:val="center"/>
              <w:rPr>
                <w:rFonts w:eastAsiaTheme="majorEastAsia"/>
                <w:spacing w:val="-10"/>
                <w:kern w:val="28"/>
                <w:szCs w:val="26"/>
              </w:rPr>
            </w:pPr>
            <w:r w:rsidRPr="00EC5B7D">
              <w:t>72</w:t>
            </w:r>
            <w:r w:rsidR="00165AC8">
              <w:t>.</w:t>
            </w:r>
            <w:r w:rsidRPr="00EC5B7D">
              <w:t>41</w:t>
            </w:r>
          </w:p>
        </w:tc>
        <w:tc>
          <w:tcPr>
            <w:tcW w:w="810" w:type="dxa"/>
            <w:textDirection w:val="btLr"/>
            <w:vAlign w:val="bottom"/>
          </w:tcPr>
          <w:p w14:paraId="52AACEE6" w14:textId="4616B121" w:rsidR="003C6837" w:rsidRPr="0086692E" w:rsidRDefault="003A0A71" w:rsidP="006B659E">
            <w:pPr>
              <w:spacing w:after="160" w:line="259" w:lineRule="auto"/>
              <w:ind w:left="113" w:right="113"/>
              <w:jc w:val="center"/>
              <w:rPr>
                <w:rFonts w:eastAsiaTheme="majorEastAsia"/>
                <w:spacing w:val="-10"/>
                <w:kern w:val="28"/>
                <w:szCs w:val="26"/>
              </w:rPr>
            </w:pPr>
            <w:r w:rsidRPr="00EC5B7D">
              <w:t>84</w:t>
            </w:r>
            <w:r w:rsidR="00165AC8">
              <w:t>.</w:t>
            </w:r>
            <w:r>
              <w:t>00</w:t>
            </w:r>
          </w:p>
        </w:tc>
        <w:tc>
          <w:tcPr>
            <w:tcW w:w="810" w:type="dxa"/>
            <w:textDirection w:val="btLr"/>
            <w:vAlign w:val="bottom"/>
          </w:tcPr>
          <w:p w14:paraId="7DD02511" w14:textId="6F962676" w:rsidR="003C6837" w:rsidRPr="0086692E" w:rsidRDefault="003A0A71" w:rsidP="006B659E">
            <w:pPr>
              <w:spacing w:after="160" w:line="259" w:lineRule="auto"/>
              <w:ind w:left="113" w:right="113"/>
              <w:jc w:val="center"/>
              <w:rPr>
                <w:rFonts w:eastAsiaTheme="majorEastAsia"/>
                <w:spacing w:val="-10"/>
                <w:kern w:val="28"/>
                <w:szCs w:val="26"/>
              </w:rPr>
            </w:pPr>
            <w:r w:rsidRPr="00EC5B7D">
              <w:t>77</w:t>
            </w:r>
            <w:r w:rsidR="00165AC8">
              <w:t>.</w:t>
            </w:r>
            <w:r w:rsidRPr="00EC5B7D">
              <w:t>78</w:t>
            </w:r>
          </w:p>
        </w:tc>
        <w:tc>
          <w:tcPr>
            <w:tcW w:w="810" w:type="dxa"/>
            <w:textDirection w:val="btLr"/>
          </w:tcPr>
          <w:p w14:paraId="352B0360" w14:textId="1CC47A73" w:rsidR="003C6837" w:rsidRPr="0086692E" w:rsidRDefault="00760485" w:rsidP="006B659E">
            <w:pPr>
              <w:spacing w:after="160" w:line="259" w:lineRule="auto"/>
              <w:ind w:left="113" w:right="113"/>
              <w:jc w:val="center"/>
              <w:rPr>
                <w:rFonts w:eastAsiaTheme="majorEastAsia"/>
                <w:spacing w:val="-10"/>
                <w:kern w:val="28"/>
                <w:szCs w:val="26"/>
              </w:rPr>
            </w:pPr>
            <w:r>
              <w:rPr>
                <w:szCs w:val="26"/>
              </w:rPr>
              <w:t>73.47</w:t>
            </w:r>
          </w:p>
        </w:tc>
        <w:tc>
          <w:tcPr>
            <w:tcW w:w="810" w:type="dxa"/>
            <w:textDirection w:val="btLr"/>
          </w:tcPr>
          <w:p w14:paraId="4E2D39A3" w14:textId="00B4D0C5" w:rsidR="003C6837" w:rsidRPr="0086692E" w:rsidRDefault="00760485" w:rsidP="006B659E">
            <w:pPr>
              <w:spacing w:after="160" w:line="259" w:lineRule="auto"/>
              <w:ind w:left="113" w:right="113"/>
              <w:jc w:val="center"/>
              <w:rPr>
                <w:rFonts w:eastAsiaTheme="majorEastAsia"/>
                <w:spacing w:val="-10"/>
                <w:kern w:val="28"/>
                <w:szCs w:val="26"/>
              </w:rPr>
            </w:pPr>
            <w:r>
              <w:rPr>
                <w:szCs w:val="26"/>
              </w:rPr>
              <w:t>86.40</w:t>
            </w:r>
          </w:p>
        </w:tc>
        <w:tc>
          <w:tcPr>
            <w:tcW w:w="810" w:type="dxa"/>
            <w:textDirection w:val="btLr"/>
          </w:tcPr>
          <w:p w14:paraId="38091229" w14:textId="3578DDDB" w:rsidR="003C6837" w:rsidRPr="0086692E" w:rsidRDefault="003C6837" w:rsidP="006B659E">
            <w:pPr>
              <w:spacing w:after="160" w:line="259" w:lineRule="auto"/>
              <w:ind w:left="113" w:right="113"/>
              <w:jc w:val="center"/>
              <w:rPr>
                <w:rFonts w:eastAsiaTheme="majorEastAsia"/>
                <w:spacing w:val="-10"/>
                <w:kern w:val="28"/>
                <w:szCs w:val="26"/>
              </w:rPr>
            </w:pPr>
            <w:r w:rsidRPr="00165AC8">
              <w:rPr>
                <w:szCs w:val="26"/>
              </w:rPr>
              <w:t>79</w:t>
            </w:r>
            <w:r w:rsidR="00165AC8" w:rsidRPr="00165AC8">
              <w:rPr>
                <w:szCs w:val="26"/>
              </w:rPr>
              <w:t>.</w:t>
            </w:r>
            <w:r w:rsidR="00760485">
              <w:rPr>
                <w:szCs w:val="26"/>
              </w:rPr>
              <w:t>41</w:t>
            </w:r>
          </w:p>
        </w:tc>
      </w:tr>
      <w:tr w:rsidR="003C6837" w:rsidRPr="004A6000" w14:paraId="2EF1FCAE" w14:textId="1FE6396C" w:rsidTr="00021C5D">
        <w:trPr>
          <w:cantSplit/>
          <w:trHeight w:val="818"/>
        </w:trPr>
        <w:tc>
          <w:tcPr>
            <w:tcW w:w="540" w:type="dxa"/>
            <w:vMerge/>
            <w:textDirection w:val="btLr"/>
            <w:vAlign w:val="center"/>
          </w:tcPr>
          <w:p w14:paraId="5E8ECF9C" w14:textId="77777777" w:rsidR="003C6837" w:rsidRPr="004A6000" w:rsidRDefault="003C6837"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27BF83B1" w14:textId="77777777" w:rsidR="003C6837" w:rsidRPr="004A6000" w:rsidRDefault="003C6837"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Giá</w:t>
            </w:r>
            <w:proofErr w:type="spellEnd"/>
          </w:p>
        </w:tc>
        <w:tc>
          <w:tcPr>
            <w:tcW w:w="866" w:type="dxa"/>
            <w:textDirection w:val="btLr"/>
          </w:tcPr>
          <w:p w14:paraId="792BE5FA" w14:textId="2A34A24D" w:rsidR="003C6837" w:rsidRPr="00170DE3" w:rsidRDefault="00170DE3" w:rsidP="006B659E">
            <w:pPr>
              <w:spacing w:after="160" w:line="259" w:lineRule="auto"/>
              <w:ind w:left="113" w:right="113"/>
              <w:jc w:val="center"/>
              <w:rPr>
                <w:rFonts w:eastAsiaTheme="majorEastAsia"/>
                <w:spacing w:val="-10"/>
                <w:kern w:val="28"/>
                <w:szCs w:val="26"/>
                <w:lang w:val="vi-VN"/>
              </w:rPr>
            </w:pPr>
            <w:r>
              <w:rPr>
                <w:color w:val="000000"/>
                <w:szCs w:val="26"/>
                <w:lang w:val="vi-VN"/>
              </w:rPr>
              <w:t>68.94</w:t>
            </w:r>
          </w:p>
        </w:tc>
        <w:tc>
          <w:tcPr>
            <w:tcW w:w="810" w:type="dxa"/>
            <w:textDirection w:val="btLr"/>
          </w:tcPr>
          <w:p w14:paraId="2422AF5E" w14:textId="29DA69EC" w:rsidR="003C6837" w:rsidRPr="00170DE3" w:rsidRDefault="00603B67" w:rsidP="006B659E">
            <w:pPr>
              <w:spacing w:after="160" w:line="259" w:lineRule="auto"/>
              <w:ind w:left="113" w:right="113"/>
              <w:jc w:val="center"/>
              <w:rPr>
                <w:rFonts w:eastAsiaTheme="majorEastAsia"/>
                <w:spacing w:val="-10"/>
                <w:kern w:val="28"/>
                <w:szCs w:val="26"/>
                <w:lang w:val="vi-VN"/>
              </w:rPr>
            </w:pPr>
            <w:r w:rsidRPr="00165AC8">
              <w:rPr>
                <w:color w:val="000000"/>
                <w:szCs w:val="26"/>
              </w:rPr>
              <w:t>8</w:t>
            </w:r>
            <w:r w:rsidR="00170DE3">
              <w:rPr>
                <w:color w:val="000000"/>
                <w:szCs w:val="26"/>
                <w:lang w:val="vi-VN"/>
              </w:rPr>
              <w:t>2.22</w:t>
            </w:r>
          </w:p>
        </w:tc>
        <w:tc>
          <w:tcPr>
            <w:tcW w:w="810" w:type="dxa"/>
            <w:textDirection w:val="btLr"/>
          </w:tcPr>
          <w:p w14:paraId="61AE7340" w14:textId="42F20E28" w:rsidR="003C6837" w:rsidRPr="00170DE3" w:rsidRDefault="00603B67" w:rsidP="006B659E">
            <w:pPr>
              <w:spacing w:after="160" w:line="259" w:lineRule="auto"/>
              <w:ind w:left="113" w:right="113"/>
              <w:jc w:val="center"/>
              <w:rPr>
                <w:rFonts w:eastAsiaTheme="majorEastAsia"/>
                <w:spacing w:val="-10"/>
                <w:kern w:val="28"/>
                <w:szCs w:val="26"/>
                <w:lang w:val="vi-VN"/>
              </w:rPr>
            </w:pPr>
            <w:r w:rsidRPr="00165AC8">
              <w:rPr>
                <w:color w:val="000000"/>
                <w:szCs w:val="26"/>
              </w:rPr>
              <w:t>7</w:t>
            </w:r>
            <w:r w:rsidR="00170DE3">
              <w:rPr>
                <w:color w:val="000000"/>
                <w:szCs w:val="26"/>
                <w:lang w:val="vi-VN"/>
              </w:rPr>
              <w:t>5.00</w:t>
            </w:r>
          </w:p>
        </w:tc>
        <w:tc>
          <w:tcPr>
            <w:tcW w:w="810" w:type="dxa"/>
            <w:gridSpan w:val="2"/>
            <w:textDirection w:val="btLr"/>
            <w:vAlign w:val="bottom"/>
          </w:tcPr>
          <w:p w14:paraId="7C8850BD" w14:textId="2888EF54" w:rsidR="003C6837" w:rsidRPr="0086692E" w:rsidRDefault="003A0A71" w:rsidP="006B659E">
            <w:pPr>
              <w:spacing w:after="160" w:line="259" w:lineRule="auto"/>
              <w:ind w:left="113" w:right="113"/>
              <w:jc w:val="center"/>
              <w:rPr>
                <w:rFonts w:eastAsiaTheme="majorEastAsia"/>
                <w:spacing w:val="-10"/>
                <w:kern w:val="28"/>
                <w:szCs w:val="26"/>
              </w:rPr>
            </w:pPr>
            <w:r w:rsidRPr="00EC5B7D">
              <w:t>68</w:t>
            </w:r>
            <w:r w:rsidR="00165AC8">
              <w:t>.</w:t>
            </w:r>
            <w:r w:rsidRPr="00EC5B7D">
              <w:t>86</w:t>
            </w:r>
          </w:p>
        </w:tc>
        <w:tc>
          <w:tcPr>
            <w:tcW w:w="810" w:type="dxa"/>
            <w:textDirection w:val="btLr"/>
            <w:vAlign w:val="bottom"/>
          </w:tcPr>
          <w:p w14:paraId="148E517B" w14:textId="764AF319" w:rsidR="003C6837" w:rsidRPr="0086692E" w:rsidRDefault="003A0A71" w:rsidP="006B659E">
            <w:pPr>
              <w:spacing w:after="160" w:line="259" w:lineRule="auto"/>
              <w:ind w:left="113" w:right="113"/>
              <w:jc w:val="center"/>
              <w:rPr>
                <w:rFonts w:eastAsiaTheme="majorEastAsia"/>
                <w:spacing w:val="-10"/>
                <w:kern w:val="28"/>
                <w:szCs w:val="26"/>
              </w:rPr>
            </w:pPr>
            <w:r w:rsidRPr="00EC5B7D">
              <w:t>85</w:t>
            </w:r>
            <w:r w:rsidR="00165AC8">
              <w:t>.</w:t>
            </w:r>
            <w:r w:rsidRPr="00EC5B7D">
              <w:t>19</w:t>
            </w:r>
          </w:p>
        </w:tc>
        <w:tc>
          <w:tcPr>
            <w:tcW w:w="810" w:type="dxa"/>
            <w:textDirection w:val="btLr"/>
            <w:vAlign w:val="bottom"/>
          </w:tcPr>
          <w:p w14:paraId="32D8A809" w14:textId="345D0A8E" w:rsidR="003C6837" w:rsidRPr="0086692E" w:rsidRDefault="003A0A71" w:rsidP="006B659E">
            <w:pPr>
              <w:spacing w:after="160" w:line="259" w:lineRule="auto"/>
              <w:ind w:left="113" w:right="113"/>
              <w:jc w:val="center"/>
              <w:rPr>
                <w:rFonts w:eastAsiaTheme="majorEastAsia"/>
                <w:spacing w:val="-10"/>
                <w:kern w:val="28"/>
                <w:szCs w:val="26"/>
              </w:rPr>
            </w:pPr>
            <w:r w:rsidRPr="00EC5B7D">
              <w:t>76</w:t>
            </w:r>
            <w:r w:rsidR="00165AC8">
              <w:t>.</w:t>
            </w:r>
            <w:r w:rsidRPr="00EC5B7D">
              <w:t>16</w:t>
            </w:r>
          </w:p>
        </w:tc>
        <w:tc>
          <w:tcPr>
            <w:tcW w:w="810" w:type="dxa"/>
            <w:textDirection w:val="btLr"/>
          </w:tcPr>
          <w:p w14:paraId="3CB33EA1" w14:textId="3E44811D" w:rsidR="003C6837" w:rsidRPr="0086692E" w:rsidRDefault="00760485" w:rsidP="006B659E">
            <w:pPr>
              <w:spacing w:after="160" w:line="259" w:lineRule="auto"/>
              <w:ind w:left="113" w:right="113"/>
              <w:jc w:val="center"/>
              <w:rPr>
                <w:rFonts w:eastAsiaTheme="majorEastAsia"/>
                <w:spacing w:val="-10"/>
                <w:kern w:val="28"/>
                <w:szCs w:val="26"/>
              </w:rPr>
            </w:pPr>
            <w:r>
              <w:rPr>
                <w:szCs w:val="26"/>
              </w:rPr>
              <w:t>63.37</w:t>
            </w:r>
          </w:p>
        </w:tc>
        <w:tc>
          <w:tcPr>
            <w:tcW w:w="810" w:type="dxa"/>
            <w:textDirection w:val="btLr"/>
          </w:tcPr>
          <w:p w14:paraId="43768CC4" w14:textId="4833B42D" w:rsidR="003C6837" w:rsidRPr="0086692E" w:rsidRDefault="00760485" w:rsidP="006B659E">
            <w:pPr>
              <w:spacing w:after="160" w:line="259" w:lineRule="auto"/>
              <w:ind w:left="113" w:right="113"/>
              <w:jc w:val="center"/>
              <w:rPr>
                <w:rFonts w:eastAsiaTheme="majorEastAsia"/>
                <w:spacing w:val="-10"/>
                <w:kern w:val="28"/>
                <w:szCs w:val="26"/>
              </w:rPr>
            </w:pPr>
            <w:r>
              <w:rPr>
                <w:szCs w:val="26"/>
              </w:rPr>
              <w:t>80.74</w:t>
            </w:r>
          </w:p>
        </w:tc>
        <w:tc>
          <w:tcPr>
            <w:tcW w:w="810" w:type="dxa"/>
            <w:textDirection w:val="btLr"/>
          </w:tcPr>
          <w:p w14:paraId="360312B8" w14:textId="2A876E91" w:rsidR="003C6837" w:rsidRPr="0086692E" w:rsidRDefault="00760485" w:rsidP="006B659E">
            <w:pPr>
              <w:spacing w:after="160" w:line="259" w:lineRule="auto"/>
              <w:ind w:left="113" w:right="113"/>
              <w:jc w:val="center"/>
              <w:rPr>
                <w:rFonts w:eastAsiaTheme="majorEastAsia"/>
                <w:spacing w:val="-10"/>
                <w:kern w:val="28"/>
                <w:szCs w:val="26"/>
              </w:rPr>
            </w:pPr>
            <w:r>
              <w:rPr>
                <w:szCs w:val="26"/>
              </w:rPr>
              <w:t>71.01</w:t>
            </w:r>
          </w:p>
        </w:tc>
      </w:tr>
      <w:tr w:rsidR="003C6837" w:rsidRPr="004A6000" w14:paraId="1D908C8D" w14:textId="43A90C4B" w:rsidTr="00021C5D">
        <w:trPr>
          <w:cantSplit/>
          <w:trHeight w:val="882"/>
        </w:trPr>
        <w:tc>
          <w:tcPr>
            <w:tcW w:w="540" w:type="dxa"/>
            <w:vMerge/>
            <w:textDirection w:val="btLr"/>
            <w:vAlign w:val="center"/>
          </w:tcPr>
          <w:p w14:paraId="14775EE7" w14:textId="77777777" w:rsidR="003C6837" w:rsidRPr="004A6000" w:rsidRDefault="003C6837"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42808688" w14:textId="77777777" w:rsidR="003C6837" w:rsidRPr="004A6000" w:rsidRDefault="003C6837" w:rsidP="006B659E">
            <w:pPr>
              <w:spacing w:after="160" w:line="259" w:lineRule="auto"/>
              <w:ind w:left="113" w:right="113"/>
              <w:jc w:val="center"/>
              <w:rPr>
                <w:rFonts w:eastAsiaTheme="majorEastAsia"/>
                <w:spacing w:val="-10"/>
                <w:kern w:val="28"/>
                <w:szCs w:val="26"/>
              </w:rPr>
            </w:pPr>
            <w:r w:rsidRPr="004A6000">
              <w:rPr>
                <w:rFonts w:eastAsiaTheme="majorEastAsia"/>
                <w:spacing w:val="-10"/>
                <w:kern w:val="28"/>
                <w:szCs w:val="26"/>
              </w:rPr>
              <w:t>Ship</w:t>
            </w:r>
          </w:p>
        </w:tc>
        <w:tc>
          <w:tcPr>
            <w:tcW w:w="866" w:type="dxa"/>
            <w:textDirection w:val="btLr"/>
          </w:tcPr>
          <w:p w14:paraId="57B5D53D" w14:textId="35053E02" w:rsidR="003C6837" w:rsidRPr="00170DE3" w:rsidRDefault="00170DE3" w:rsidP="006B659E">
            <w:pPr>
              <w:spacing w:after="160" w:line="259" w:lineRule="auto"/>
              <w:ind w:left="113" w:right="113"/>
              <w:jc w:val="center"/>
              <w:rPr>
                <w:rFonts w:eastAsiaTheme="majorEastAsia"/>
                <w:spacing w:val="-10"/>
                <w:kern w:val="28"/>
                <w:szCs w:val="26"/>
                <w:lang w:val="vi-VN"/>
              </w:rPr>
            </w:pPr>
            <w:r>
              <w:rPr>
                <w:color w:val="000000"/>
                <w:szCs w:val="26"/>
                <w:lang w:val="vi-VN"/>
              </w:rPr>
              <w:t>87.33</w:t>
            </w:r>
          </w:p>
        </w:tc>
        <w:tc>
          <w:tcPr>
            <w:tcW w:w="810" w:type="dxa"/>
            <w:textDirection w:val="btLr"/>
          </w:tcPr>
          <w:p w14:paraId="75C26A16" w14:textId="10BC3EB6" w:rsidR="003C6837" w:rsidRPr="00170DE3" w:rsidRDefault="00603B67" w:rsidP="006B659E">
            <w:pPr>
              <w:spacing w:after="160" w:line="259" w:lineRule="auto"/>
              <w:ind w:left="113" w:right="113"/>
              <w:jc w:val="center"/>
              <w:rPr>
                <w:rFonts w:eastAsiaTheme="majorEastAsia"/>
                <w:spacing w:val="-10"/>
                <w:kern w:val="28"/>
                <w:szCs w:val="26"/>
                <w:lang w:val="vi-VN"/>
              </w:rPr>
            </w:pPr>
            <w:r w:rsidRPr="00165AC8">
              <w:rPr>
                <w:color w:val="000000"/>
                <w:szCs w:val="26"/>
              </w:rPr>
              <w:t>88</w:t>
            </w:r>
            <w:r w:rsidR="00165AC8" w:rsidRPr="00165AC8">
              <w:rPr>
                <w:color w:val="000000"/>
                <w:szCs w:val="26"/>
              </w:rPr>
              <w:t>.</w:t>
            </w:r>
            <w:r w:rsidR="00170DE3">
              <w:rPr>
                <w:color w:val="000000"/>
                <w:szCs w:val="26"/>
                <w:lang w:val="vi-VN"/>
              </w:rPr>
              <w:t>53</w:t>
            </w:r>
          </w:p>
        </w:tc>
        <w:tc>
          <w:tcPr>
            <w:tcW w:w="810" w:type="dxa"/>
            <w:textDirection w:val="btLr"/>
          </w:tcPr>
          <w:p w14:paraId="3E6CC188" w14:textId="2C6AF5A6" w:rsidR="003C6837" w:rsidRPr="00170DE3" w:rsidRDefault="00603B67" w:rsidP="006B659E">
            <w:pPr>
              <w:spacing w:after="160" w:line="259" w:lineRule="auto"/>
              <w:ind w:left="113" w:right="113"/>
              <w:jc w:val="center"/>
              <w:rPr>
                <w:rFonts w:eastAsiaTheme="majorEastAsia"/>
                <w:spacing w:val="-10"/>
                <w:kern w:val="28"/>
                <w:szCs w:val="26"/>
                <w:lang w:val="vi-VN"/>
              </w:rPr>
            </w:pPr>
            <w:r w:rsidRPr="00165AC8">
              <w:rPr>
                <w:color w:val="000000"/>
                <w:szCs w:val="26"/>
              </w:rPr>
              <w:t>8</w:t>
            </w:r>
            <w:r w:rsidR="00170DE3">
              <w:rPr>
                <w:color w:val="000000"/>
                <w:szCs w:val="26"/>
                <w:lang w:val="vi-VN"/>
              </w:rPr>
              <w:t>7.93</w:t>
            </w:r>
          </w:p>
        </w:tc>
        <w:tc>
          <w:tcPr>
            <w:tcW w:w="810" w:type="dxa"/>
            <w:gridSpan w:val="2"/>
            <w:textDirection w:val="btLr"/>
            <w:vAlign w:val="bottom"/>
          </w:tcPr>
          <w:p w14:paraId="6D495BD7" w14:textId="2A42C5E1" w:rsidR="003C6837" w:rsidRPr="0086692E" w:rsidRDefault="003A0A71" w:rsidP="006B659E">
            <w:pPr>
              <w:spacing w:after="160" w:line="259" w:lineRule="auto"/>
              <w:ind w:left="113" w:right="113"/>
              <w:jc w:val="center"/>
              <w:rPr>
                <w:rFonts w:eastAsiaTheme="majorEastAsia"/>
                <w:spacing w:val="-10"/>
                <w:kern w:val="28"/>
                <w:szCs w:val="26"/>
              </w:rPr>
            </w:pPr>
            <w:r w:rsidRPr="00EC5B7D">
              <w:t>87</w:t>
            </w:r>
            <w:r w:rsidR="00165AC8">
              <w:t>.</w:t>
            </w:r>
            <w:r w:rsidRPr="00EC5B7D">
              <w:t>33</w:t>
            </w:r>
          </w:p>
        </w:tc>
        <w:tc>
          <w:tcPr>
            <w:tcW w:w="810" w:type="dxa"/>
            <w:textDirection w:val="btLr"/>
            <w:vAlign w:val="bottom"/>
          </w:tcPr>
          <w:p w14:paraId="3255345A" w14:textId="5EAE14B7" w:rsidR="003C6837" w:rsidRPr="0086692E" w:rsidRDefault="003A0A71" w:rsidP="006B659E">
            <w:pPr>
              <w:spacing w:after="160" w:line="259" w:lineRule="auto"/>
              <w:ind w:left="113" w:right="113"/>
              <w:jc w:val="center"/>
              <w:rPr>
                <w:rFonts w:eastAsiaTheme="majorEastAsia"/>
                <w:spacing w:val="-10"/>
                <w:kern w:val="28"/>
                <w:szCs w:val="26"/>
              </w:rPr>
            </w:pPr>
            <w:r w:rsidRPr="00EC5B7D">
              <w:t>88</w:t>
            </w:r>
            <w:r w:rsidR="00165AC8">
              <w:t>.</w:t>
            </w:r>
            <w:r w:rsidRPr="00EC5B7D">
              <w:t>53</w:t>
            </w:r>
          </w:p>
        </w:tc>
        <w:tc>
          <w:tcPr>
            <w:tcW w:w="810" w:type="dxa"/>
            <w:textDirection w:val="btLr"/>
            <w:vAlign w:val="bottom"/>
          </w:tcPr>
          <w:p w14:paraId="09C6343E" w14:textId="575D915D" w:rsidR="003C6837" w:rsidRPr="0086692E" w:rsidRDefault="003A0A71" w:rsidP="006B659E">
            <w:pPr>
              <w:spacing w:after="160" w:line="259" w:lineRule="auto"/>
              <w:ind w:left="113" w:right="113"/>
              <w:jc w:val="center"/>
              <w:rPr>
                <w:rFonts w:eastAsiaTheme="majorEastAsia"/>
                <w:spacing w:val="-10"/>
                <w:kern w:val="28"/>
                <w:szCs w:val="26"/>
              </w:rPr>
            </w:pPr>
            <w:r w:rsidRPr="00EC5B7D">
              <w:t>87</w:t>
            </w:r>
            <w:r w:rsidR="00165AC8">
              <w:t>.</w:t>
            </w:r>
            <w:r w:rsidRPr="00EC5B7D">
              <w:t>93</w:t>
            </w:r>
          </w:p>
        </w:tc>
        <w:tc>
          <w:tcPr>
            <w:tcW w:w="810" w:type="dxa"/>
            <w:textDirection w:val="btLr"/>
          </w:tcPr>
          <w:p w14:paraId="13CEF64F" w14:textId="2CAA9A6C" w:rsidR="003C6837" w:rsidRPr="0086692E" w:rsidRDefault="00760485" w:rsidP="006B659E">
            <w:pPr>
              <w:spacing w:after="160" w:line="259" w:lineRule="auto"/>
              <w:ind w:left="113" w:right="113"/>
              <w:jc w:val="center"/>
              <w:rPr>
                <w:rFonts w:eastAsiaTheme="majorEastAsia"/>
                <w:spacing w:val="-10"/>
                <w:kern w:val="28"/>
                <w:szCs w:val="26"/>
              </w:rPr>
            </w:pPr>
            <w:r>
              <w:rPr>
                <w:szCs w:val="26"/>
              </w:rPr>
              <w:t>76.52</w:t>
            </w:r>
          </w:p>
        </w:tc>
        <w:tc>
          <w:tcPr>
            <w:tcW w:w="810" w:type="dxa"/>
            <w:textDirection w:val="btLr"/>
          </w:tcPr>
          <w:p w14:paraId="05CBE8A1" w14:textId="0C7D7DDB" w:rsidR="003C6837" w:rsidRPr="0086692E" w:rsidRDefault="00760485" w:rsidP="006B659E">
            <w:pPr>
              <w:spacing w:after="160" w:line="259" w:lineRule="auto"/>
              <w:ind w:left="113" w:right="113"/>
              <w:jc w:val="center"/>
              <w:rPr>
                <w:rFonts w:eastAsiaTheme="majorEastAsia"/>
                <w:spacing w:val="-10"/>
                <w:kern w:val="28"/>
                <w:szCs w:val="26"/>
              </w:rPr>
            </w:pPr>
            <w:r>
              <w:rPr>
                <w:szCs w:val="26"/>
              </w:rPr>
              <w:t>86.70</w:t>
            </w:r>
          </w:p>
        </w:tc>
        <w:tc>
          <w:tcPr>
            <w:tcW w:w="810" w:type="dxa"/>
            <w:textDirection w:val="btLr"/>
          </w:tcPr>
          <w:p w14:paraId="7AA8173E" w14:textId="6036F16D" w:rsidR="003C6837" w:rsidRPr="0086692E" w:rsidRDefault="00760485" w:rsidP="006B659E">
            <w:pPr>
              <w:spacing w:after="160" w:line="259" w:lineRule="auto"/>
              <w:ind w:left="113" w:right="113"/>
              <w:jc w:val="center"/>
              <w:rPr>
                <w:rFonts w:eastAsiaTheme="majorEastAsia"/>
                <w:spacing w:val="-10"/>
                <w:kern w:val="28"/>
                <w:szCs w:val="26"/>
              </w:rPr>
            </w:pPr>
            <w:r>
              <w:rPr>
                <w:szCs w:val="26"/>
              </w:rPr>
              <w:t>81.29</w:t>
            </w:r>
          </w:p>
        </w:tc>
      </w:tr>
      <w:tr w:rsidR="003C6837" w:rsidRPr="004A6000" w14:paraId="6488B552" w14:textId="48368F7E" w:rsidTr="00021C5D">
        <w:trPr>
          <w:cantSplit/>
          <w:trHeight w:val="852"/>
        </w:trPr>
        <w:tc>
          <w:tcPr>
            <w:tcW w:w="540" w:type="dxa"/>
            <w:vMerge/>
            <w:textDirection w:val="btLr"/>
            <w:vAlign w:val="center"/>
          </w:tcPr>
          <w:p w14:paraId="4D6CCDC5" w14:textId="77777777" w:rsidR="003C6837" w:rsidRPr="004A6000" w:rsidRDefault="003C6837"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621EE285" w14:textId="77777777" w:rsidR="003C6837" w:rsidRPr="004A6000" w:rsidRDefault="003C6837"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Hiệu</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năng</w:t>
            </w:r>
            <w:proofErr w:type="spellEnd"/>
          </w:p>
        </w:tc>
        <w:tc>
          <w:tcPr>
            <w:tcW w:w="866" w:type="dxa"/>
            <w:textDirection w:val="btLr"/>
          </w:tcPr>
          <w:p w14:paraId="55E4EDFE" w14:textId="53BABB51" w:rsidR="003C6837" w:rsidRPr="00151487" w:rsidRDefault="00603B67" w:rsidP="006B659E">
            <w:pPr>
              <w:spacing w:after="160" w:line="259" w:lineRule="auto"/>
              <w:ind w:left="113" w:right="113"/>
              <w:jc w:val="center"/>
              <w:rPr>
                <w:rFonts w:eastAsiaTheme="majorEastAsia"/>
                <w:spacing w:val="-10"/>
                <w:kern w:val="28"/>
                <w:szCs w:val="26"/>
                <w:lang w:val="vi-VN"/>
              </w:rPr>
            </w:pPr>
            <w:r>
              <w:rPr>
                <w:color w:val="000000"/>
                <w:szCs w:val="26"/>
                <w:lang w:val="vi-VN"/>
              </w:rPr>
              <w:t>62</w:t>
            </w:r>
            <w:r w:rsidR="00165AC8">
              <w:rPr>
                <w:color w:val="000000"/>
                <w:szCs w:val="26"/>
                <w:lang w:val="vi-VN"/>
              </w:rPr>
              <w:t>.</w:t>
            </w:r>
            <w:r w:rsidR="00151487">
              <w:rPr>
                <w:color w:val="000000"/>
                <w:szCs w:val="26"/>
                <w:lang w:val="vi-VN"/>
              </w:rPr>
              <w:t>07</w:t>
            </w:r>
          </w:p>
        </w:tc>
        <w:tc>
          <w:tcPr>
            <w:tcW w:w="810" w:type="dxa"/>
            <w:textDirection w:val="btLr"/>
          </w:tcPr>
          <w:p w14:paraId="4A8B15C5" w14:textId="32CCE13E" w:rsidR="003C6837" w:rsidRPr="00151487" w:rsidRDefault="00151487" w:rsidP="006B659E">
            <w:pPr>
              <w:spacing w:after="160" w:line="259" w:lineRule="auto"/>
              <w:ind w:left="113" w:right="113"/>
              <w:jc w:val="center"/>
              <w:rPr>
                <w:rFonts w:eastAsiaTheme="majorEastAsia"/>
                <w:spacing w:val="-10"/>
                <w:kern w:val="28"/>
                <w:szCs w:val="26"/>
                <w:lang w:val="vi-VN"/>
              </w:rPr>
            </w:pPr>
            <w:r>
              <w:rPr>
                <w:color w:val="000000"/>
                <w:szCs w:val="26"/>
                <w:lang w:val="vi-VN"/>
              </w:rPr>
              <w:t>58.70</w:t>
            </w:r>
          </w:p>
        </w:tc>
        <w:tc>
          <w:tcPr>
            <w:tcW w:w="810" w:type="dxa"/>
            <w:textDirection w:val="btLr"/>
          </w:tcPr>
          <w:p w14:paraId="54CF0101" w14:textId="41955D20" w:rsidR="003C6837" w:rsidRPr="00151487" w:rsidRDefault="00151487" w:rsidP="006B659E">
            <w:pPr>
              <w:spacing w:after="160" w:line="259" w:lineRule="auto"/>
              <w:ind w:left="113" w:right="113"/>
              <w:jc w:val="center"/>
              <w:rPr>
                <w:rFonts w:eastAsiaTheme="majorEastAsia"/>
                <w:spacing w:val="-10"/>
                <w:kern w:val="28"/>
                <w:szCs w:val="26"/>
                <w:lang w:val="vi-VN"/>
              </w:rPr>
            </w:pPr>
            <w:r>
              <w:rPr>
                <w:color w:val="000000"/>
                <w:szCs w:val="26"/>
                <w:lang w:val="vi-VN"/>
              </w:rPr>
              <w:t>60.34</w:t>
            </w:r>
          </w:p>
        </w:tc>
        <w:tc>
          <w:tcPr>
            <w:tcW w:w="810" w:type="dxa"/>
            <w:gridSpan w:val="2"/>
            <w:textDirection w:val="btLr"/>
            <w:vAlign w:val="bottom"/>
          </w:tcPr>
          <w:p w14:paraId="2466666C" w14:textId="2AFE231A" w:rsidR="003C6837" w:rsidRPr="0086692E" w:rsidRDefault="003A0A71" w:rsidP="006B659E">
            <w:pPr>
              <w:spacing w:after="160" w:line="259" w:lineRule="auto"/>
              <w:ind w:left="113" w:right="113"/>
              <w:jc w:val="center"/>
              <w:rPr>
                <w:rFonts w:eastAsiaTheme="majorEastAsia"/>
                <w:spacing w:val="-10"/>
                <w:kern w:val="28"/>
                <w:szCs w:val="26"/>
              </w:rPr>
            </w:pPr>
            <w:r w:rsidRPr="00EC5B7D">
              <w:t>57</w:t>
            </w:r>
            <w:r w:rsidR="00165AC8">
              <w:t>.</w:t>
            </w:r>
            <w:r w:rsidRPr="00EC5B7D">
              <w:t>41</w:t>
            </w:r>
          </w:p>
        </w:tc>
        <w:tc>
          <w:tcPr>
            <w:tcW w:w="810" w:type="dxa"/>
            <w:textDirection w:val="btLr"/>
            <w:vAlign w:val="bottom"/>
          </w:tcPr>
          <w:p w14:paraId="0773F5A9" w14:textId="72956AD1" w:rsidR="003C6837" w:rsidRPr="0086692E" w:rsidRDefault="003A0A71" w:rsidP="006B659E">
            <w:pPr>
              <w:spacing w:after="160" w:line="259" w:lineRule="auto"/>
              <w:ind w:left="113" w:right="113"/>
              <w:jc w:val="center"/>
              <w:rPr>
                <w:rFonts w:eastAsiaTheme="majorEastAsia"/>
                <w:spacing w:val="-10"/>
                <w:kern w:val="28"/>
                <w:szCs w:val="26"/>
              </w:rPr>
            </w:pPr>
            <w:r w:rsidRPr="00EC5B7D">
              <w:t>67</w:t>
            </w:r>
            <w:r w:rsidR="00165AC8">
              <w:t>.</w:t>
            </w:r>
            <w:r w:rsidRPr="00EC5B7D">
              <w:t>39</w:t>
            </w:r>
          </w:p>
        </w:tc>
        <w:tc>
          <w:tcPr>
            <w:tcW w:w="810" w:type="dxa"/>
            <w:textDirection w:val="btLr"/>
            <w:vAlign w:val="bottom"/>
          </w:tcPr>
          <w:p w14:paraId="06A3FF42" w14:textId="692FD3FA" w:rsidR="003C6837" w:rsidRPr="0086692E" w:rsidRDefault="003A0A71" w:rsidP="006B659E">
            <w:pPr>
              <w:spacing w:after="160" w:line="259" w:lineRule="auto"/>
              <w:ind w:left="113" w:right="113"/>
              <w:jc w:val="center"/>
              <w:rPr>
                <w:rFonts w:eastAsiaTheme="majorEastAsia"/>
                <w:spacing w:val="-10"/>
                <w:kern w:val="28"/>
                <w:szCs w:val="26"/>
              </w:rPr>
            </w:pPr>
            <w:r w:rsidRPr="00EC5B7D">
              <w:t>62</w:t>
            </w:r>
            <w:r w:rsidR="00165AC8">
              <w:t>.</w:t>
            </w:r>
            <w:r>
              <w:t>00</w:t>
            </w:r>
          </w:p>
        </w:tc>
        <w:tc>
          <w:tcPr>
            <w:tcW w:w="810" w:type="dxa"/>
            <w:textDirection w:val="btLr"/>
          </w:tcPr>
          <w:p w14:paraId="5C84368E" w14:textId="438D7304" w:rsidR="003C6837" w:rsidRPr="0086692E" w:rsidRDefault="00760485" w:rsidP="006B659E">
            <w:pPr>
              <w:spacing w:after="160" w:line="259" w:lineRule="auto"/>
              <w:ind w:left="113" w:right="113"/>
              <w:jc w:val="center"/>
              <w:rPr>
                <w:rFonts w:eastAsiaTheme="majorEastAsia"/>
                <w:spacing w:val="-10"/>
                <w:kern w:val="28"/>
                <w:szCs w:val="26"/>
              </w:rPr>
            </w:pPr>
            <w:r>
              <w:rPr>
                <w:szCs w:val="26"/>
              </w:rPr>
              <w:t>52.00</w:t>
            </w:r>
          </w:p>
        </w:tc>
        <w:tc>
          <w:tcPr>
            <w:tcW w:w="810" w:type="dxa"/>
            <w:textDirection w:val="btLr"/>
          </w:tcPr>
          <w:p w14:paraId="572DCC89" w14:textId="1326CE0D" w:rsidR="003C6837" w:rsidRPr="0086692E" w:rsidRDefault="00760485" w:rsidP="006B659E">
            <w:pPr>
              <w:spacing w:after="160" w:line="259" w:lineRule="auto"/>
              <w:ind w:left="113" w:right="113"/>
              <w:jc w:val="center"/>
              <w:rPr>
                <w:rFonts w:eastAsiaTheme="majorEastAsia"/>
                <w:spacing w:val="-10"/>
                <w:kern w:val="28"/>
                <w:szCs w:val="26"/>
              </w:rPr>
            </w:pPr>
            <w:r>
              <w:rPr>
                <w:szCs w:val="26"/>
              </w:rPr>
              <w:t>70.65</w:t>
            </w:r>
          </w:p>
        </w:tc>
        <w:tc>
          <w:tcPr>
            <w:tcW w:w="810" w:type="dxa"/>
            <w:textDirection w:val="btLr"/>
          </w:tcPr>
          <w:p w14:paraId="130C93A4" w14:textId="3260312C" w:rsidR="003C6837" w:rsidRPr="0086692E" w:rsidRDefault="00760485" w:rsidP="006B659E">
            <w:pPr>
              <w:spacing w:after="160" w:line="259" w:lineRule="auto"/>
              <w:ind w:left="113" w:right="113"/>
              <w:jc w:val="center"/>
              <w:rPr>
                <w:rFonts w:eastAsiaTheme="majorEastAsia"/>
                <w:spacing w:val="-10"/>
                <w:kern w:val="28"/>
                <w:szCs w:val="26"/>
              </w:rPr>
            </w:pPr>
            <w:r>
              <w:rPr>
                <w:szCs w:val="26"/>
              </w:rPr>
              <w:t>59.91</w:t>
            </w:r>
          </w:p>
        </w:tc>
      </w:tr>
      <w:tr w:rsidR="003C6837" w:rsidRPr="004A6000" w14:paraId="74776881" w14:textId="61D34484" w:rsidTr="00021C5D">
        <w:trPr>
          <w:cantSplit/>
          <w:trHeight w:val="854"/>
        </w:trPr>
        <w:tc>
          <w:tcPr>
            <w:tcW w:w="540" w:type="dxa"/>
            <w:vMerge/>
            <w:textDirection w:val="btLr"/>
            <w:vAlign w:val="center"/>
          </w:tcPr>
          <w:p w14:paraId="6BA0F436" w14:textId="77777777" w:rsidR="003C6837" w:rsidRPr="004A6000" w:rsidRDefault="003C6837"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18C5AB43" w14:textId="77777777" w:rsidR="003C6837" w:rsidRPr="004A6000" w:rsidRDefault="003C6837"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Mẫu</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mã</w:t>
            </w:r>
            <w:proofErr w:type="spellEnd"/>
          </w:p>
        </w:tc>
        <w:tc>
          <w:tcPr>
            <w:tcW w:w="866" w:type="dxa"/>
            <w:textDirection w:val="btLr"/>
          </w:tcPr>
          <w:p w14:paraId="7247F5B0" w14:textId="459095F9" w:rsidR="003C6837" w:rsidRPr="00151487" w:rsidRDefault="00151487" w:rsidP="006B659E">
            <w:pPr>
              <w:spacing w:after="160" w:line="259" w:lineRule="auto"/>
              <w:ind w:left="113" w:right="113"/>
              <w:jc w:val="center"/>
              <w:rPr>
                <w:rFonts w:eastAsiaTheme="majorEastAsia"/>
                <w:spacing w:val="-10"/>
                <w:kern w:val="28"/>
                <w:szCs w:val="26"/>
                <w:lang w:val="vi-VN"/>
              </w:rPr>
            </w:pPr>
            <w:r>
              <w:rPr>
                <w:color w:val="000000"/>
                <w:szCs w:val="26"/>
                <w:lang w:val="vi-VN"/>
              </w:rPr>
              <w:t>71.59</w:t>
            </w:r>
          </w:p>
        </w:tc>
        <w:tc>
          <w:tcPr>
            <w:tcW w:w="810" w:type="dxa"/>
            <w:textDirection w:val="btLr"/>
          </w:tcPr>
          <w:p w14:paraId="4DA964A9" w14:textId="4C08FCCB" w:rsidR="003C6837" w:rsidRPr="00151487" w:rsidRDefault="00151487" w:rsidP="006B659E">
            <w:pPr>
              <w:spacing w:after="160" w:line="259" w:lineRule="auto"/>
              <w:ind w:left="113" w:right="113"/>
              <w:jc w:val="center"/>
              <w:rPr>
                <w:rFonts w:eastAsiaTheme="majorEastAsia"/>
                <w:spacing w:val="-10"/>
                <w:kern w:val="28"/>
                <w:szCs w:val="26"/>
                <w:lang w:val="vi-VN"/>
              </w:rPr>
            </w:pPr>
            <w:r>
              <w:rPr>
                <w:color w:val="000000"/>
                <w:szCs w:val="26"/>
                <w:lang w:val="vi-VN"/>
              </w:rPr>
              <w:t>72.41</w:t>
            </w:r>
          </w:p>
        </w:tc>
        <w:tc>
          <w:tcPr>
            <w:tcW w:w="810" w:type="dxa"/>
            <w:textDirection w:val="btLr"/>
          </w:tcPr>
          <w:p w14:paraId="76878DD2" w14:textId="707546E2" w:rsidR="003C6837" w:rsidRPr="00151487" w:rsidRDefault="00151487" w:rsidP="006B659E">
            <w:pPr>
              <w:spacing w:after="160" w:line="259" w:lineRule="auto"/>
              <w:ind w:left="113" w:right="113"/>
              <w:jc w:val="center"/>
              <w:rPr>
                <w:rFonts w:eastAsiaTheme="majorEastAsia"/>
                <w:spacing w:val="-10"/>
                <w:kern w:val="28"/>
                <w:szCs w:val="26"/>
                <w:lang w:val="vi-VN"/>
              </w:rPr>
            </w:pPr>
            <w:r>
              <w:rPr>
                <w:color w:val="000000"/>
                <w:szCs w:val="26"/>
                <w:lang w:val="vi-VN"/>
              </w:rPr>
              <w:t>72.00</w:t>
            </w:r>
          </w:p>
        </w:tc>
        <w:tc>
          <w:tcPr>
            <w:tcW w:w="810" w:type="dxa"/>
            <w:gridSpan w:val="2"/>
            <w:textDirection w:val="btLr"/>
            <w:vAlign w:val="bottom"/>
          </w:tcPr>
          <w:p w14:paraId="495896BE" w14:textId="7BC8296B" w:rsidR="003C6837" w:rsidRPr="0086692E" w:rsidRDefault="003A0A71" w:rsidP="006B659E">
            <w:pPr>
              <w:spacing w:after="160" w:line="259" w:lineRule="auto"/>
              <w:ind w:left="113" w:right="113"/>
              <w:jc w:val="center"/>
              <w:rPr>
                <w:rFonts w:eastAsiaTheme="majorEastAsia"/>
                <w:spacing w:val="-10"/>
                <w:kern w:val="28"/>
                <w:szCs w:val="26"/>
              </w:rPr>
            </w:pPr>
            <w:r w:rsidRPr="00EC5B7D">
              <w:t>72</w:t>
            </w:r>
            <w:r w:rsidR="00165AC8">
              <w:t>.</w:t>
            </w:r>
            <w:r w:rsidRPr="00EC5B7D">
              <w:t>25</w:t>
            </w:r>
          </w:p>
        </w:tc>
        <w:tc>
          <w:tcPr>
            <w:tcW w:w="810" w:type="dxa"/>
            <w:textDirection w:val="btLr"/>
            <w:vAlign w:val="bottom"/>
          </w:tcPr>
          <w:p w14:paraId="669BCEC3" w14:textId="48E9E681" w:rsidR="003C6837" w:rsidRPr="0086692E" w:rsidRDefault="003A0A71" w:rsidP="006B659E">
            <w:pPr>
              <w:spacing w:after="160" w:line="259" w:lineRule="auto"/>
              <w:ind w:left="113" w:right="113"/>
              <w:jc w:val="center"/>
              <w:rPr>
                <w:rFonts w:eastAsiaTheme="majorEastAsia"/>
                <w:spacing w:val="-10"/>
                <w:kern w:val="28"/>
                <w:szCs w:val="26"/>
              </w:rPr>
            </w:pPr>
            <w:r w:rsidRPr="00EC5B7D">
              <w:t>71</w:t>
            </w:r>
            <w:r w:rsidR="00165AC8">
              <w:t>.</w:t>
            </w:r>
            <w:r w:rsidRPr="00EC5B7D">
              <w:t>84</w:t>
            </w:r>
          </w:p>
        </w:tc>
        <w:tc>
          <w:tcPr>
            <w:tcW w:w="810" w:type="dxa"/>
            <w:textDirection w:val="btLr"/>
            <w:vAlign w:val="bottom"/>
          </w:tcPr>
          <w:p w14:paraId="02580395" w14:textId="503CCDC9" w:rsidR="003C6837" w:rsidRPr="0086692E" w:rsidRDefault="003A0A71" w:rsidP="006B659E">
            <w:pPr>
              <w:spacing w:after="160" w:line="259" w:lineRule="auto"/>
              <w:ind w:left="113" w:right="113"/>
              <w:jc w:val="center"/>
              <w:rPr>
                <w:rFonts w:eastAsiaTheme="majorEastAsia"/>
                <w:spacing w:val="-10"/>
                <w:kern w:val="28"/>
                <w:szCs w:val="26"/>
              </w:rPr>
            </w:pPr>
            <w:r w:rsidRPr="00EC5B7D">
              <w:t>72</w:t>
            </w:r>
            <w:r w:rsidR="00165AC8">
              <w:t>.</w:t>
            </w:r>
            <w:r w:rsidRPr="00EC5B7D">
              <w:t>05</w:t>
            </w:r>
          </w:p>
        </w:tc>
        <w:tc>
          <w:tcPr>
            <w:tcW w:w="810" w:type="dxa"/>
            <w:textDirection w:val="btLr"/>
          </w:tcPr>
          <w:p w14:paraId="058E1E75" w14:textId="2A6B43AB" w:rsidR="003C6837" w:rsidRPr="0086692E" w:rsidRDefault="00760485" w:rsidP="006B659E">
            <w:pPr>
              <w:spacing w:after="160" w:line="259" w:lineRule="auto"/>
              <w:ind w:left="113" w:right="113"/>
              <w:jc w:val="center"/>
              <w:rPr>
                <w:rFonts w:eastAsiaTheme="majorEastAsia"/>
                <w:spacing w:val="-10"/>
                <w:kern w:val="28"/>
                <w:szCs w:val="26"/>
              </w:rPr>
            </w:pPr>
            <w:r>
              <w:rPr>
                <w:szCs w:val="26"/>
              </w:rPr>
              <w:t>72.49</w:t>
            </w:r>
          </w:p>
        </w:tc>
        <w:tc>
          <w:tcPr>
            <w:tcW w:w="810" w:type="dxa"/>
            <w:textDirection w:val="btLr"/>
          </w:tcPr>
          <w:p w14:paraId="3833323E" w14:textId="2DF661EF" w:rsidR="003C6837" w:rsidRPr="0086692E" w:rsidRDefault="00760485" w:rsidP="006B659E">
            <w:pPr>
              <w:spacing w:after="160" w:line="259" w:lineRule="auto"/>
              <w:ind w:left="113" w:right="113"/>
              <w:jc w:val="center"/>
              <w:rPr>
                <w:rFonts w:eastAsiaTheme="majorEastAsia"/>
                <w:spacing w:val="-10"/>
                <w:kern w:val="28"/>
                <w:szCs w:val="26"/>
              </w:rPr>
            </w:pPr>
            <w:r>
              <w:rPr>
                <w:szCs w:val="26"/>
              </w:rPr>
              <w:t>78.74</w:t>
            </w:r>
          </w:p>
        </w:tc>
        <w:tc>
          <w:tcPr>
            <w:tcW w:w="810" w:type="dxa"/>
            <w:textDirection w:val="btLr"/>
          </w:tcPr>
          <w:p w14:paraId="1F1B46CA" w14:textId="0F97C196" w:rsidR="003C6837" w:rsidRPr="0086692E" w:rsidRDefault="003C6837" w:rsidP="006B659E">
            <w:pPr>
              <w:spacing w:after="160" w:line="259" w:lineRule="auto"/>
              <w:ind w:left="113" w:right="113"/>
              <w:jc w:val="center"/>
              <w:rPr>
                <w:rFonts w:eastAsiaTheme="majorEastAsia"/>
                <w:spacing w:val="-10"/>
                <w:kern w:val="28"/>
                <w:szCs w:val="26"/>
              </w:rPr>
            </w:pPr>
            <w:r w:rsidRPr="00165AC8">
              <w:rPr>
                <w:szCs w:val="26"/>
              </w:rPr>
              <w:t>7</w:t>
            </w:r>
            <w:r w:rsidR="00760485">
              <w:rPr>
                <w:szCs w:val="26"/>
              </w:rPr>
              <w:t>5.48</w:t>
            </w:r>
          </w:p>
        </w:tc>
      </w:tr>
      <w:tr w:rsidR="003C6837" w:rsidRPr="004A6000" w14:paraId="49B1D6F8" w14:textId="6DC83FF9" w:rsidTr="00021C5D">
        <w:trPr>
          <w:cantSplit/>
          <w:trHeight w:val="881"/>
        </w:trPr>
        <w:tc>
          <w:tcPr>
            <w:tcW w:w="540" w:type="dxa"/>
            <w:vMerge/>
            <w:textDirection w:val="btLr"/>
            <w:vAlign w:val="center"/>
          </w:tcPr>
          <w:p w14:paraId="23F114C0" w14:textId="77777777" w:rsidR="003C6837" w:rsidRPr="004A6000" w:rsidRDefault="003C6837" w:rsidP="006B659E">
            <w:pPr>
              <w:spacing w:after="160" w:line="259" w:lineRule="auto"/>
              <w:ind w:left="113" w:right="113"/>
              <w:jc w:val="center"/>
              <w:rPr>
                <w:rFonts w:eastAsiaTheme="majorEastAsia"/>
                <w:spacing w:val="-10"/>
                <w:kern w:val="28"/>
                <w:szCs w:val="26"/>
              </w:rPr>
            </w:pPr>
          </w:p>
        </w:tc>
        <w:tc>
          <w:tcPr>
            <w:tcW w:w="754" w:type="dxa"/>
            <w:textDirection w:val="btLr"/>
            <w:vAlign w:val="center"/>
          </w:tcPr>
          <w:p w14:paraId="72B5D533" w14:textId="77777777" w:rsidR="003C6837" w:rsidRPr="004A6000" w:rsidRDefault="003C6837"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Cấu</w:t>
            </w:r>
            <w:proofErr w:type="spellEnd"/>
            <w:r>
              <w:rPr>
                <w:rFonts w:eastAsiaTheme="majorEastAsia"/>
                <w:spacing w:val="-10"/>
                <w:kern w:val="28"/>
                <w:szCs w:val="26"/>
              </w:rPr>
              <w:t xml:space="preserve"> </w:t>
            </w:r>
            <w:proofErr w:type="spellStart"/>
            <w:r>
              <w:rPr>
                <w:rFonts w:eastAsiaTheme="majorEastAsia"/>
                <w:spacing w:val="-10"/>
                <w:kern w:val="28"/>
                <w:szCs w:val="26"/>
              </w:rPr>
              <w:t>hình</w:t>
            </w:r>
            <w:proofErr w:type="spellEnd"/>
          </w:p>
        </w:tc>
        <w:tc>
          <w:tcPr>
            <w:tcW w:w="866" w:type="dxa"/>
            <w:textDirection w:val="btLr"/>
          </w:tcPr>
          <w:p w14:paraId="44C1025C" w14:textId="0BCFEF1C" w:rsidR="003C6837" w:rsidRPr="00151487" w:rsidRDefault="00603B67" w:rsidP="006B659E">
            <w:pPr>
              <w:spacing w:after="160" w:line="259" w:lineRule="auto"/>
              <w:ind w:left="113" w:right="113"/>
              <w:jc w:val="center"/>
              <w:rPr>
                <w:rFonts w:eastAsiaTheme="majorEastAsia"/>
                <w:spacing w:val="-10"/>
                <w:kern w:val="28"/>
                <w:szCs w:val="26"/>
                <w:lang w:val="vi-VN"/>
              </w:rPr>
            </w:pPr>
            <w:r w:rsidRPr="00165AC8">
              <w:rPr>
                <w:color w:val="000000"/>
                <w:szCs w:val="26"/>
              </w:rPr>
              <w:t>7</w:t>
            </w:r>
            <w:r w:rsidR="00151487">
              <w:rPr>
                <w:color w:val="000000"/>
                <w:szCs w:val="26"/>
                <w:lang w:val="vi-VN"/>
              </w:rPr>
              <w:t>6.24</w:t>
            </w:r>
          </w:p>
        </w:tc>
        <w:tc>
          <w:tcPr>
            <w:tcW w:w="810" w:type="dxa"/>
            <w:textDirection w:val="btLr"/>
          </w:tcPr>
          <w:p w14:paraId="3B844E93" w14:textId="4D459B53" w:rsidR="003C6837" w:rsidRPr="00151487" w:rsidRDefault="00151487" w:rsidP="006B659E">
            <w:pPr>
              <w:spacing w:after="160" w:line="259" w:lineRule="auto"/>
              <w:ind w:left="113" w:right="113"/>
              <w:jc w:val="center"/>
              <w:rPr>
                <w:rFonts w:eastAsiaTheme="majorEastAsia"/>
                <w:spacing w:val="-10"/>
                <w:kern w:val="28"/>
                <w:szCs w:val="26"/>
                <w:lang w:val="vi-VN"/>
              </w:rPr>
            </w:pPr>
            <w:r>
              <w:rPr>
                <w:color w:val="000000"/>
                <w:szCs w:val="26"/>
                <w:lang w:val="vi-VN"/>
              </w:rPr>
              <w:t>78.57</w:t>
            </w:r>
          </w:p>
        </w:tc>
        <w:tc>
          <w:tcPr>
            <w:tcW w:w="810" w:type="dxa"/>
            <w:textDirection w:val="btLr"/>
          </w:tcPr>
          <w:p w14:paraId="5DC73E5C" w14:textId="639CA8D2" w:rsidR="003C6837" w:rsidRPr="00151487" w:rsidRDefault="00603B67" w:rsidP="006B659E">
            <w:pPr>
              <w:spacing w:after="160" w:line="259" w:lineRule="auto"/>
              <w:ind w:left="113" w:right="113"/>
              <w:jc w:val="center"/>
              <w:rPr>
                <w:rFonts w:eastAsiaTheme="majorEastAsia"/>
                <w:spacing w:val="-10"/>
                <w:kern w:val="28"/>
                <w:szCs w:val="26"/>
                <w:lang w:val="vi-VN"/>
              </w:rPr>
            </w:pPr>
            <w:r w:rsidRPr="00165AC8">
              <w:rPr>
                <w:color w:val="000000"/>
                <w:szCs w:val="26"/>
              </w:rPr>
              <w:t>7</w:t>
            </w:r>
            <w:r>
              <w:rPr>
                <w:color w:val="000000"/>
                <w:szCs w:val="26"/>
                <w:lang w:val="vi-VN"/>
              </w:rPr>
              <w:t>7</w:t>
            </w:r>
            <w:r w:rsidR="00165AC8">
              <w:rPr>
                <w:color w:val="000000"/>
                <w:szCs w:val="26"/>
                <w:lang w:val="vi-VN"/>
              </w:rPr>
              <w:t>.</w:t>
            </w:r>
            <w:r w:rsidR="00151487">
              <w:rPr>
                <w:color w:val="000000"/>
                <w:szCs w:val="26"/>
                <w:lang w:val="vi-VN"/>
              </w:rPr>
              <w:t>39</w:t>
            </w:r>
          </w:p>
        </w:tc>
        <w:tc>
          <w:tcPr>
            <w:tcW w:w="810" w:type="dxa"/>
            <w:gridSpan w:val="2"/>
            <w:textDirection w:val="btLr"/>
            <w:vAlign w:val="bottom"/>
          </w:tcPr>
          <w:p w14:paraId="3FB02AE9" w14:textId="351D36A4" w:rsidR="003C6837" w:rsidRPr="0086692E" w:rsidRDefault="003A0A71" w:rsidP="006B659E">
            <w:pPr>
              <w:spacing w:after="160" w:line="259" w:lineRule="auto"/>
              <w:ind w:left="113" w:right="113"/>
              <w:jc w:val="center"/>
              <w:rPr>
                <w:rFonts w:eastAsiaTheme="majorEastAsia"/>
                <w:spacing w:val="-10"/>
                <w:kern w:val="28"/>
                <w:szCs w:val="26"/>
              </w:rPr>
            </w:pPr>
            <w:r w:rsidRPr="00EC5B7D">
              <w:t>75</w:t>
            </w:r>
            <w:r w:rsidR="00165AC8">
              <w:t>.</w:t>
            </w:r>
            <w:r w:rsidRPr="00EC5B7D">
              <w:t>44</w:t>
            </w:r>
          </w:p>
        </w:tc>
        <w:tc>
          <w:tcPr>
            <w:tcW w:w="810" w:type="dxa"/>
            <w:textDirection w:val="btLr"/>
            <w:vAlign w:val="bottom"/>
          </w:tcPr>
          <w:p w14:paraId="646AFE2A" w14:textId="3CC5FB88" w:rsidR="003C6837" w:rsidRPr="0086692E" w:rsidRDefault="003A0A71" w:rsidP="006B659E">
            <w:pPr>
              <w:spacing w:after="160" w:line="259" w:lineRule="auto"/>
              <w:ind w:left="113" w:right="113"/>
              <w:jc w:val="center"/>
              <w:rPr>
                <w:rFonts w:eastAsiaTheme="majorEastAsia"/>
                <w:spacing w:val="-10"/>
                <w:kern w:val="28"/>
                <w:szCs w:val="26"/>
              </w:rPr>
            </w:pPr>
            <w:r w:rsidRPr="00EC5B7D">
              <w:t>87</w:t>
            </w:r>
            <w:r w:rsidR="00165AC8">
              <w:t>.</w:t>
            </w:r>
            <w:r w:rsidRPr="00EC5B7D">
              <w:t>76</w:t>
            </w:r>
          </w:p>
        </w:tc>
        <w:tc>
          <w:tcPr>
            <w:tcW w:w="810" w:type="dxa"/>
            <w:textDirection w:val="btLr"/>
            <w:vAlign w:val="bottom"/>
          </w:tcPr>
          <w:p w14:paraId="77A58312" w14:textId="124F74F7" w:rsidR="003C6837" w:rsidRPr="0086692E" w:rsidRDefault="003A0A71" w:rsidP="006B659E">
            <w:pPr>
              <w:spacing w:after="160" w:line="259" w:lineRule="auto"/>
              <w:ind w:left="113" w:right="113"/>
              <w:jc w:val="center"/>
              <w:rPr>
                <w:rFonts w:eastAsiaTheme="majorEastAsia"/>
                <w:spacing w:val="-10"/>
                <w:kern w:val="28"/>
                <w:szCs w:val="26"/>
              </w:rPr>
            </w:pPr>
            <w:r w:rsidRPr="00EC5B7D">
              <w:t>81</w:t>
            </w:r>
            <w:r w:rsidR="00165AC8">
              <w:t>.</w:t>
            </w:r>
            <w:r w:rsidRPr="00EC5B7D">
              <w:t>13</w:t>
            </w:r>
          </w:p>
        </w:tc>
        <w:tc>
          <w:tcPr>
            <w:tcW w:w="810" w:type="dxa"/>
            <w:textDirection w:val="btLr"/>
          </w:tcPr>
          <w:p w14:paraId="23A2465F" w14:textId="542CC518" w:rsidR="003C6837" w:rsidRPr="0086692E" w:rsidRDefault="00760485" w:rsidP="006B659E">
            <w:pPr>
              <w:spacing w:after="160" w:line="259" w:lineRule="auto"/>
              <w:ind w:left="113" w:right="113"/>
              <w:jc w:val="center"/>
              <w:rPr>
                <w:rFonts w:eastAsiaTheme="majorEastAsia"/>
                <w:spacing w:val="-10"/>
                <w:kern w:val="28"/>
                <w:szCs w:val="26"/>
              </w:rPr>
            </w:pPr>
            <w:r>
              <w:rPr>
                <w:szCs w:val="26"/>
              </w:rPr>
              <w:t>59.38</w:t>
            </w:r>
          </w:p>
        </w:tc>
        <w:tc>
          <w:tcPr>
            <w:tcW w:w="810" w:type="dxa"/>
            <w:textDirection w:val="btLr"/>
          </w:tcPr>
          <w:p w14:paraId="237275AB" w14:textId="21CF8A92" w:rsidR="003C6837" w:rsidRPr="0086692E" w:rsidRDefault="00760485" w:rsidP="006B659E">
            <w:pPr>
              <w:spacing w:after="160" w:line="259" w:lineRule="auto"/>
              <w:ind w:left="113" w:right="113"/>
              <w:jc w:val="center"/>
              <w:rPr>
                <w:rFonts w:eastAsiaTheme="majorEastAsia"/>
                <w:spacing w:val="-10"/>
                <w:kern w:val="28"/>
                <w:szCs w:val="26"/>
              </w:rPr>
            </w:pPr>
            <w:r>
              <w:rPr>
                <w:szCs w:val="26"/>
              </w:rPr>
              <w:t>77.55</w:t>
            </w:r>
          </w:p>
        </w:tc>
        <w:tc>
          <w:tcPr>
            <w:tcW w:w="810" w:type="dxa"/>
            <w:textDirection w:val="btLr"/>
          </w:tcPr>
          <w:p w14:paraId="7918DBB6" w14:textId="68D93F85" w:rsidR="003C6837" w:rsidRPr="0086692E" w:rsidRDefault="00760485" w:rsidP="006B659E">
            <w:pPr>
              <w:spacing w:after="160" w:line="259" w:lineRule="auto"/>
              <w:ind w:left="113" w:right="113"/>
              <w:jc w:val="center"/>
              <w:rPr>
                <w:rFonts w:eastAsiaTheme="majorEastAsia"/>
                <w:spacing w:val="-10"/>
                <w:kern w:val="28"/>
                <w:szCs w:val="26"/>
              </w:rPr>
            </w:pPr>
            <w:r>
              <w:rPr>
                <w:szCs w:val="26"/>
              </w:rPr>
              <w:t>67.26</w:t>
            </w:r>
          </w:p>
        </w:tc>
      </w:tr>
      <w:tr w:rsidR="003C6837" w:rsidRPr="004A6000" w14:paraId="139D20FD" w14:textId="2F500D9D" w:rsidTr="00021C5D">
        <w:trPr>
          <w:cantSplit/>
          <w:trHeight w:val="656"/>
        </w:trPr>
        <w:tc>
          <w:tcPr>
            <w:tcW w:w="1294" w:type="dxa"/>
            <w:gridSpan w:val="2"/>
            <w:textDirection w:val="btLr"/>
            <w:vAlign w:val="center"/>
          </w:tcPr>
          <w:p w14:paraId="4690B9B1" w14:textId="77777777" w:rsidR="003C6837" w:rsidRPr="004A6000" w:rsidRDefault="003C6837"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Độ</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đo</w:t>
            </w:r>
            <w:proofErr w:type="spellEnd"/>
          </w:p>
        </w:tc>
        <w:tc>
          <w:tcPr>
            <w:tcW w:w="866" w:type="dxa"/>
            <w:textDirection w:val="btLr"/>
            <w:vAlign w:val="center"/>
          </w:tcPr>
          <w:p w14:paraId="39308DB9" w14:textId="77777777" w:rsidR="003C6837" w:rsidRPr="004A6000" w:rsidRDefault="003C6837"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810" w:type="dxa"/>
            <w:textDirection w:val="btLr"/>
            <w:vAlign w:val="center"/>
          </w:tcPr>
          <w:p w14:paraId="16B9C48E" w14:textId="77777777" w:rsidR="003C6837" w:rsidRPr="004A6000" w:rsidRDefault="003C6837"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810" w:type="dxa"/>
            <w:textDirection w:val="btLr"/>
            <w:vAlign w:val="center"/>
          </w:tcPr>
          <w:p w14:paraId="6FB646F6" w14:textId="77777777" w:rsidR="003C6837" w:rsidRPr="004A6000" w:rsidRDefault="003C6837"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c>
          <w:tcPr>
            <w:tcW w:w="810" w:type="dxa"/>
            <w:gridSpan w:val="2"/>
            <w:textDirection w:val="btLr"/>
            <w:vAlign w:val="center"/>
          </w:tcPr>
          <w:p w14:paraId="3ECD413B" w14:textId="662312F0" w:rsidR="003C6837" w:rsidRPr="004A6000" w:rsidRDefault="003C6837"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810" w:type="dxa"/>
            <w:textDirection w:val="btLr"/>
            <w:vAlign w:val="center"/>
          </w:tcPr>
          <w:p w14:paraId="634C43A2" w14:textId="77777777" w:rsidR="003C6837" w:rsidRPr="004A6000" w:rsidRDefault="003C6837"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810" w:type="dxa"/>
            <w:textDirection w:val="btLr"/>
            <w:vAlign w:val="center"/>
          </w:tcPr>
          <w:p w14:paraId="7FCB7776" w14:textId="77777777" w:rsidR="003C6837" w:rsidRPr="004A6000" w:rsidRDefault="003C6837"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c>
          <w:tcPr>
            <w:tcW w:w="810" w:type="dxa"/>
            <w:textDirection w:val="btLr"/>
            <w:vAlign w:val="center"/>
          </w:tcPr>
          <w:p w14:paraId="3BB2F35C" w14:textId="77777777" w:rsidR="003C6837" w:rsidRPr="004A6000" w:rsidRDefault="003C6837"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P</w:t>
            </w:r>
          </w:p>
        </w:tc>
        <w:tc>
          <w:tcPr>
            <w:tcW w:w="810" w:type="dxa"/>
            <w:textDirection w:val="btLr"/>
            <w:vAlign w:val="center"/>
          </w:tcPr>
          <w:p w14:paraId="5B2EF640" w14:textId="77777777" w:rsidR="003C6837" w:rsidRPr="004A6000" w:rsidRDefault="003C6837"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R</w:t>
            </w:r>
          </w:p>
        </w:tc>
        <w:tc>
          <w:tcPr>
            <w:tcW w:w="810" w:type="dxa"/>
            <w:textDirection w:val="btLr"/>
            <w:vAlign w:val="center"/>
          </w:tcPr>
          <w:p w14:paraId="33A9C952" w14:textId="77777777" w:rsidR="003C6837" w:rsidRPr="004A6000" w:rsidRDefault="003C6837" w:rsidP="006B659E">
            <w:pPr>
              <w:spacing w:after="160" w:line="259" w:lineRule="auto"/>
              <w:ind w:left="113" w:right="113"/>
              <w:jc w:val="center"/>
              <w:rPr>
                <w:rFonts w:eastAsiaTheme="majorEastAsia"/>
                <w:spacing w:val="-10"/>
                <w:kern w:val="28"/>
                <w:szCs w:val="26"/>
              </w:rPr>
            </w:pPr>
            <w:r>
              <w:rPr>
                <w:rFonts w:eastAsiaTheme="majorEastAsia"/>
                <w:spacing w:val="-10"/>
                <w:kern w:val="28"/>
                <w:szCs w:val="26"/>
              </w:rPr>
              <w:t>F1</w:t>
            </w:r>
          </w:p>
        </w:tc>
      </w:tr>
      <w:tr w:rsidR="006B659E" w:rsidRPr="004A6000" w14:paraId="1560259A" w14:textId="56C82227" w:rsidTr="00021C5D">
        <w:trPr>
          <w:cantSplit/>
          <w:trHeight w:val="1421"/>
        </w:trPr>
        <w:tc>
          <w:tcPr>
            <w:tcW w:w="1294" w:type="dxa"/>
            <w:gridSpan w:val="2"/>
            <w:textDirection w:val="btLr"/>
            <w:vAlign w:val="center"/>
          </w:tcPr>
          <w:p w14:paraId="0E07475B" w14:textId="77777777" w:rsidR="006B659E" w:rsidRPr="004A6000" w:rsidRDefault="006B659E" w:rsidP="006B659E">
            <w:pPr>
              <w:spacing w:after="160" w:line="259" w:lineRule="auto"/>
              <w:ind w:left="113" w:right="113"/>
              <w:jc w:val="center"/>
              <w:rPr>
                <w:rFonts w:eastAsiaTheme="majorEastAsia"/>
                <w:spacing w:val="-10"/>
                <w:kern w:val="28"/>
                <w:szCs w:val="26"/>
              </w:rPr>
            </w:pPr>
            <w:proofErr w:type="spellStart"/>
            <w:r w:rsidRPr="004A6000">
              <w:rPr>
                <w:rFonts w:eastAsiaTheme="majorEastAsia"/>
                <w:spacing w:val="-10"/>
                <w:kern w:val="28"/>
                <w:szCs w:val="26"/>
              </w:rPr>
              <w:t>Mô</w:t>
            </w:r>
            <w:proofErr w:type="spellEnd"/>
            <w:r w:rsidRPr="004A6000">
              <w:rPr>
                <w:rFonts w:eastAsiaTheme="majorEastAsia"/>
                <w:spacing w:val="-10"/>
                <w:kern w:val="28"/>
                <w:szCs w:val="26"/>
              </w:rPr>
              <w:t xml:space="preserve"> </w:t>
            </w:r>
            <w:proofErr w:type="spellStart"/>
            <w:r w:rsidRPr="004A6000">
              <w:rPr>
                <w:rFonts w:eastAsiaTheme="majorEastAsia"/>
                <w:spacing w:val="-10"/>
                <w:kern w:val="28"/>
                <w:szCs w:val="26"/>
              </w:rPr>
              <w:t>hình</w:t>
            </w:r>
            <w:proofErr w:type="spellEnd"/>
          </w:p>
        </w:tc>
        <w:tc>
          <w:tcPr>
            <w:tcW w:w="2492" w:type="dxa"/>
            <w:gridSpan w:val="4"/>
            <w:textDirection w:val="btLr"/>
          </w:tcPr>
          <w:p w14:paraId="48491F70" w14:textId="130D7942" w:rsidR="006B659E" w:rsidRPr="007F52C2" w:rsidRDefault="006B659E" w:rsidP="006B659E">
            <w:pPr>
              <w:spacing w:after="160" w:line="259" w:lineRule="auto"/>
              <w:ind w:left="113" w:right="113"/>
              <w:jc w:val="center"/>
              <w:rPr>
                <w:rFonts w:eastAsiaTheme="majorEastAsia"/>
                <w:i/>
              </w:rPr>
            </w:pPr>
            <w:r w:rsidRPr="00C82B70">
              <w:rPr>
                <w:i/>
              </w:rPr>
              <w:t xml:space="preserve">Random Forest (Random </w:t>
            </w:r>
            <w:r w:rsidR="007F52C2">
              <w:rPr>
                <w:i/>
              </w:rPr>
              <w:t>over</w:t>
            </w:r>
            <w:r w:rsidRPr="00C82B70">
              <w:rPr>
                <w:i/>
              </w:rPr>
              <w:t xml:space="preserve"> sampling = 0.7 + </w:t>
            </w:r>
            <w:r w:rsidR="007F52C2">
              <w:rPr>
                <w:i/>
              </w:rPr>
              <w:t>score</w:t>
            </w:r>
            <w:r w:rsidRPr="00C82B70">
              <w:rPr>
                <w:i/>
              </w:rPr>
              <w:t xml:space="preserve"> &gt; 15)</w:t>
            </w:r>
          </w:p>
        </w:tc>
        <w:tc>
          <w:tcPr>
            <w:tcW w:w="2424" w:type="dxa"/>
            <w:gridSpan w:val="3"/>
            <w:textDirection w:val="btLr"/>
            <w:vAlign w:val="center"/>
          </w:tcPr>
          <w:p w14:paraId="3847DA10" w14:textId="7C5E0788" w:rsidR="006B659E" w:rsidRPr="004A6000" w:rsidRDefault="006B659E" w:rsidP="006B659E">
            <w:pPr>
              <w:spacing w:after="160" w:line="259" w:lineRule="auto"/>
              <w:ind w:left="113" w:right="113"/>
              <w:jc w:val="center"/>
              <w:rPr>
                <w:rFonts w:eastAsiaTheme="majorEastAsia"/>
                <w:spacing w:val="-10"/>
                <w:kern w:val="28"/>
                <w:szCs w:val="26"/>
              </w:rPr>
            </w:pPr>
            <w:r w:rsidRPr="00C82B70">
              <w:rPr>
                <w:i/>
              </w:rPr>
              <w:t xml:space="preserve">Random Forest (Random </w:t>
            </w:r>
            <w:r w:rsidR="007F52C2">
              <w:rPr>
                <w:i/>
              </w:rPr>
              <w:t>under</w:t>
            </w:r>
            <w:r w:rsidRPr="00C82B70">
              <w:rPr>
                <w:i/>
              </w:rPr>
              <w:t xml:space="preserve"> sampling = 0.5 + </w:t>
            </w:r>
            <w:r w:rsidR="007F52C2">
              <w:rPr>
                <w:i/>
              </w:rPr>
              <w:t>score</w:t>
            </w:r>
            <w:r w:rsidRPr="00C82B70">
              <w:rPr>
                <w:i/>
              </w:rPr>
              <w:t xml:space="preserve"> &gt; 15)</w:t>
            </w:r>
          </w:p>
        </w:tc>
        <w:tc>
          <w:tcPr>
            <w:tcW w:w="2430" w:type="dxa"/>
            <w:gridSpan w:val="3"/>
            <w:textDirection w:val="btLr"/>
            <w:vAlign w:val="center"/>
          </w:tcPr>
          <w:p w14:paraId="37857181" w14:textId="4F1B0896" w:rsidR="006B659E" w:rsidRPr="004A6000" w:rsidRDefault="006B659E" w:rsidP="007F52C2">
            <w:pPr>
              <w:keepNext/>
              <w:spacing w:after="160" w:line="259" w:lineRule="auto"/>
              <w:ind w:left="113" w:right="113"/>
              <w:jc w:val="center"/>
              <w:rPr>
                <w:rFonts w:eastAsiaTheme="majorEastAsia"/>
                <w:spacing w:val="-10"/>
                <w:kern w:val="28"/>
                <w:szCs w:val="26"/>
              </w:rPr>
            </w:pPr>
            <w:r w:rsidRPr="00C82B70">
              <w:rPr>
                <w:i/>
              </w:rPr>
              <w:t xml:space="preserve">Logistic Regression (Random </w:t>
            </w:r>
            <w:r w:rsidR="00330807">
              <w:rPr>
                <w:i/>
              </w:rPr>
              <w:t xml:space="preserve">Over </w:t>
            </w:r>
            <w:r w:rsidRPr="00C82B70">
              <w:rPr>
                <w:i/>
              </w:rPr>
              <w:t>sampling = 0.</w:t>
            </w:r>
            <w:r w:rsidR="00330807">
              <w:rPr>
                <w:i/>
              </w:rPr>
              <w:t>8 + score &gt; 15</w:t>
            </w:r>
            <w:r w:rsidRPr="00C82B70">
              <w:rPr>
                <w:i/>
              </w:rPr>
              <w:t>)</w:t>
            </w:r>
          </w:p>
        </w:tc>
      </w:tr>
    </w:tbl>
    <w:p w14:paraId="20555B90" w14:textId="4209C5DA" w:rsidR="00D54FA0" w:rsidRDefault="007F52C2" w:rsidP="00D54FA0">
      <w:pPr>
        <w:spacing w:after="160" w:line="259" w:lineRule="auto"/>
        <w:jc w:val="center"/>
        <w:rPr>
          <w:rFonts w:eastAsiaTheme="majorEastAsia"/>
          <w:b/>
          <w:bCs/>
          <w:spacing w:val="-10"/>
          <w:kern w:val="28"/>
          <w:sz w:val="44"/>
          <w:szCs w:val="44"/>
        </w:rPr>
      </w:pPr>
      <w:bookmarkStart w:id="101" w:name="_Toc69131438"/>
      <w:proofErr w:type="spellStart"/>
      <w:r w:rsidRPr="00DC4AFE">
        <w:rPr>
          <w:b/>
          <w:bCs/>
        </w:rPr>
        <w:t>Bảng</w:t>
      </w:r>
      <w:proofErr w:type="spellEnd"/>
      <w:r w:rsidRPr="00DC4AFE">
        <w:rPr>
          <w:b/>
          <w:bCs/>
        </w:rPr>
        <w:t xml:space="preserve"> </w:t>
      </w:r>
      <w:r w:rsidR="000052B3">
        <w:rPr>
          <w:b/>
          <w:bCs/>
        </w:rPr>
        <w:fldChar w:fldCharType="begin"/>
      </w:r>
      <w:r w:rsidR="000052B3">
        <w:rPr>
          <w:b/>
          <w:bCs/>
        </w:rPr>
        <w:instrText xml:space="preserve"> STYLEREF 1 \s </w:instrText>
      </w:r>
      <w:r w:rsidR="000052B3">
        <w:rPr>
          <w:b/>
          <w:bCs/>
        </w:rPr>
        <w:fldChar w:fldCharType="separate"/>
      </w:r>
      <w:r w:rsidR="00AE4C36">
        <w:rPr>
          <w:b/>
          <w:bCs/>
          <w:noProof/>
        </w:rPr>
        <w:t>5</w:t>
      </w:r>
      <w:r w:rsidR="000052B3">
        <w:rPr>
          <w:b/>
          <w:bCs/>
        </w:rPr>
        <w:fldChar w:fldCharType="end"/>
      </w:r>
      <w:r w:rsidR="000052B3">
        <w:rPr>
          <w:b/>
          <w:bCs/>
        </w:rPr>
        <w:noBreakHyphen/>
      </w:r>
      <w:r w:rsidR="000052B3">
        <w:rPr>
          <w:b/>
          <w:bCs/>
        </w:rPr>
        <w:fldChar w:fldCharType="begin"/>
      </w:r>
      <w:r w:rsidR="000052B3">
        <w:rPr>
          <w:b/>
          <w:bCs/>
        </w:rPr>
        <w:instrText xml:space="preserve"> SEQ Bảng \* ARABIC \s 1 </w:instrText>
      </w:r>
      <w:r w:rsidR="000052B3">
        <w:rPr>
          <w:b/>
          <w:bCs/>
        </w:rPr>
        <w:fldChar w:fldCharType="separate"/>
      </w:r>
      <w:r w:rsidR="00AE4C36">
        <w:rPr>
          <w:b/>
          <w:bCs/>
          <w:noProof/>
        </w:rPr>
        <w:t>13</w:t>
      </w:r>
      <w:r w:rsidR="000052B3">
        <w:rPr>
          <w:b/>
          <w:bCs/>
        </w:rPr>
        <w:fldChar w:fldCharType="end"/>
      </w:r>
      <w:r w:rsidRPr="00DC4AFE">
        <w:rPr>
          <w:b/>
          <w:bCs/>
        </w:rPr>
        <w:t>.</w:t>
      </w:r>
      <w:r w:rsidR="00DC4AFE" w:rsidRPr="00DC4AFE">
        <w:rPr>
          <w:b/>
          <w:bCs/>
        </w:rPr>
        <w:t xml:space="preserve"> </w:t>
      </w:r>
      <w:proofErr w:type="spellStart"/>
      <w:r w:rsidR="00DC4AFE" w:rsidRPr="00DC4AFE">
        <w:rPr>
          <w:b/>
          <w:bCs/>
        </w:rPr>
        <w:t>Kết</w:t>
      </w:r>
      <w:proofErr w:type="spellEnd"/>
      <w:r w:rsidR="00DC4AFE" w:rsidRPr="00DC4AFE">
        <w:rPr>
          <w:b/>
          <w:bCs/>
        </w:rPr>
        <w:t xml:space="preserve"> </w:t>
      </w:r>
      <w:proofErr w:type="spellStart"/>
      <w:r w:rsidR="00DC4AFE" w:rsidRPr="00DC4AFE">
        <w:rPr>
          <w:b/>
          <w:bCs/>
        </w:rPr>
        <w:t>quả</w:t>
      </w:r>
      <w:proofErr w:type="spellEnd"/>
      <w:r w:rsidR="00DC4AFE" w:rsidRPr="00DC4AFE">
        <w:rPr>
          <w:b/>
          <w:bCs/>
        </w:rPr>
        <w:t xml:space="preserve"> </w:t>
      </w:r>
      <w:proofErr w:type="spellStart"/>
      <w:r w:rsidR="00DC4AFE" w:rsidRPr="00DC4AFE">
        <w:rPr>
          <w:b/>
          <w:bCs/>
        </w:rPr>
        <w:t>mô</w:t>
      </w:r>
      <w:proofErr w:type="spellEnd"/>
      <w:r w:rsidR="00DC4AFE" w:rsidRPr="00DC4AFE">
        <w:rPr>
          <w:b/>
          <w:bCs/>
        </w:rPr>
        <w:t xml:space="preserve"> </w:t>
      </w:r>
      <w:proofErr w:type="spellStart"/>
      <w:r w:rsidR="00DC4AFE" w:rsidRPr="00DC4AFE">
        <w:rPr>
          <w:b/>
          <w:bCs/>
        </w:rPr>
        <w:t>hình</w:t>
      </w:r>
      <w:proofErr w:type="spellEnd"/>
      <w:r w:rsidR="00DC4AFE" w:rsidRPr="00DC4AFE">
        <w:rPr>
          <w:b/>
          <w:bCs/>
        </w:rPr>
        <w:t xml:space="preserve"> </w:t>
      </w:r>
      <w:proofErr w:type="spellStart"/>
      <w:r w:rsidR="00DC4AFE" w:rsidRPr="00DC4AFE">
        <w:rPr>
          <w:b/>
          <w:bCs/>
        </w:rPr>
        <w:t>với</w:t>
      </w:r>
      <w:proofErr w:type="spellEnd"/>
      <w:r w:rsidR="00DC4AFE" w:rsidRPr="00DC4AFE">
        <w:rPr>
          <w:b/>
          <w:bCs/>
        </w:rPr>
        <w:t xml:space="preserve"> </w:t>
      </w:r>
      <w:proofErr w:type="spellStart"/>
      <w:r w:rsidR="00DC4AFE" w:rsidRPr="00DC4AFE">
        <w:rPr>
          <w:b/>
          <w:bCs/>
        </w:rPr>
        <w:t>cách</w:t>
      </w:r>
      <w:proofErr w:type="spellEnd"/>
      <w:r w:rsidR="00DC4AFE" w:rsidRPr="00DC4AFE">
        <w:rPr>
          <w:b/>
          <w:bCs/>
        </w:rPr>
        <w:t xml:space="preserve"> </w:t>
      </w:r>
      <w:proofErr w:type="spellStart"/>
      <w:r w:rsidR="00DC4AFE" w:rsidRPr="00DC4AFE">
        <w:rPr>
          <w:b/>
          <w:bCs/>
        </w:rPr>
        <w:t>biểu</w:t>
      </w:r>
      <w:proofErr w:type="spellEnd"/>
      <w:r w:rsidR="00DC4AFE" w:rsidRPr="00DC4AFE">
        <w:rPr>
          <w:b/>
          <w:bCs/>
        </w:rPr>
        <w:t xml:space="preserve"> </w:t>
      </w:r>
      <w:proofErr w:type="spellStart"/>
      <w:r w:rsidR="00DC4AFE" w:rsidRPr="00DC4AFE">
        <w:rPr>
          <w:b/>
          <w:bCs/>
        </w:rPr>
        <w:t>diễn</w:t>
      </w:r>
      <w:proofErr w:type="spellEnd"/>
      <w:r w:rsidR="00DC4AFE" w:rsidRPr="00DC4AFE">
        <w:rPr>
          <w:b/>
          <w:bCs/>
        </w:rPr>
        <w:t xml:space="preserve"> Chi2 </w:t>
      </w:r>
      <w:proofErr w:type="spellStart"/>
      <w:r w:rsidR="00DC4AFE" w:rsidRPr="00DC4AFE">
        <w:rPr>
          <w:b/>
          <w:bCs/>
        </w:rPr>
        <w:t>đã</w:t>
      </w:r>
      <w:proofErr w:type="spellEnd"/>
      <w:r w:rsidR="00DC4AFE" w:rsidRPr="00DC4AFE">
        <w:rPr>
          <w:b/>
          <w:bCs/>
        </w:rPr>
        <w:t xml:space="preserve"> </w:t>
      </w:r>
      <w:proofErr w:type="spellStart"/>
      <w:r w:rsidR="00DC4AFE" w:rsidRPr="00DC4AFE">
        <w:rPr>
          <w:b/>
          <w:bCs/>
        </w:rPr>
        <w:t>lọc</w:t>
      </w:r>
      <w:proofErr w:type="spellEnd"/>
      <w:r w:rsidR="00DC4AFE" w:rsidRPr="00DC4AFE">
        <w:rPr>
          <w:b/>
          <w:bCs/>
        </w:rPr>
        <w:t xml:space="preserve"> </w:t>
      </w:r>
      <w:proofErr w:type="spellStart"/>
      <w:r w:rsidR="00DC4AFE" w:rsidRPr="00DC4AFE">
        <w:rPr>
          <w:b/>
          <w:bCs/>
        </w:rPr>
        <w:t>từ</w:t>
      </w:r>
      <w:proofErr w:type="spellEnd"/>
      <w:r w:rsidR="00DC4AFE" w:rsidRPr="00DC4AFE">
        <w:rPr>
          <w:b/>
          <w:bCs/>
        </w:rPr>
        <w:t xml:space="preserve"> </w:t>
      </w:r>
      <w:proofErr w:type="spellStart"/>
      <w:r w:rsidR="00DC4AFE" w:rsidRPr="00DC4AFE">
        <w:rPr>
          <w:b/>
          <w:bCs/>
        </w:rPr>
        <w:t>kết</w:t>
      </w:r>
      <w:proofErr w:type="spellEnd"/>
      <w:r w:rsidR="00DC4AFE" w:rsidRPr="00DC4AFE">
        <w:rPr>
          <w:b/>
          <w:bCs/>
        </w:rPr>
        <w:t xml:space="preserve"> </w:t>
      </w:r>
      <w:proofErr w:type="spellStart"/>
      <w:r w:rsidR="00DC4AFE" w:rsidRPr="00DC4AFE">
        <w:rPr>
          <w:b/>
          <w:bCs/>
        </w:rPr>
        <w:t>hợp</w:t>
      </w:r>
      <w:proofErr w:type="spellEnd"/>
      <w:r w:rsidR="00DC4AFE" w:rsidRPr="00DC4AFE">
        <w:rPr>
          <w:b/>
          <w:bCs/>
        </w:rPr>
        <w:t xml:space="preserve"> Resampling </w:t>
      </w:r>
      <w:proofErr w:type="spellStart"/>
      <w:r w:rsidR="00DC4AFE" w:rsidRPr="00DC4AFE">
        <w:rPr>
          <w:b/>
          <w:bCs/>
        </w:rPr>
        <w:t>trên</w:t>
      </w:r>
      <w:proofErr w:type="spellEnd"/>
      <w:r w:rsidR="00DC4AFE" w:rsidRPr="00DC4AFE">
        <w:rPr>
          <w:b/>
          <w:bCs/>
        </w:rPr>
        <w:t xml:space="preserve"> </w:t>
      </w:r>
      <w:proofErr w:type="spellStart"/>
      <w:r w:rsidR="00DC4AFE" w:rsidRPr="00DC4AFE">
        <w:rPr>
          <w:b/>
          <w:bCs/>
        </w:rPr>
        <w:t>dữ</w:t>
      </w:r>
      <w:proofErr w:type="spellEnd"/>
      <w:r w:rsidR="00DC4AFE" w:rsidRPr="00DC4AFE">
        <w:rPr>
          <w:b/>
          <w:bCs/>
        </w:rPr>
        <w:t xml:space="preserve"> </w:t>
      </w:r>
      <w:proofErr w:type="spellStart"/>
      <w:r w:rsidR="00DC4AFE" w:rsidRPr="00DC4AFE">
        <w:rPr>
          <w:b/>
          <w:bCs/>
        </w:rPr>
        <w:t>liệu</w:t>
      </w:r>
      <w:proofErr w:type="spellEnd"/>
      <w:r w:rsidR="00DC4AFE" w:rsidRPr="00DC4AFE">
        <w:rPr>
          <w:b/>
          <w:bCs/>
        </w:rPr>
        <w:t xml:space="preserve"> </w:t>
      </w:r>
      <w:proofErr w:type="spellStart"/>
      <w:r w:rsidR="001B21B8">
        <w:rPr>
          <w:b/>
          <w:bCs/>
        </w:rPr>
        <w:t>c</w:t>
      </w:r>
      <w:r w:rsidR="00DC4AFE" w:rsidRPr="00DC4AFE">
        <w:rPr>
          <w:b/>
          <w:bCs/>
        </w:rPr>
        <w:t>ông</w:t>
      </w:r>
      <w:proofErr w:type="spellEnd"/>
      <w:r w:rsidR="00DC4AFE" w:rsidRPr="00DC4AFE">
        <w:rPr>
          <w:b/>
          <w:bCs/>
        </w:rPr>
        <w:t xml:space="preserve"> </w:t>
      </w:r>
      <w:proofErr w:type="spellStart"/>
      <w:r w:rsidR="00DC4AFE" w:rsidRPr="00DC4AFE">
        <w:rPr>
          <w:b/>
          <w:bCs/>
        </w:rPr>
        <w:t>nghệ</w:t>
      </w:r>
      <w:proofErr w:type="spellEnd"/>
      <w:r w:rsidR="00DC4AFE" w:rsidRPr="00DC4AFE">
        <w:rPr>
          <w:b/>
          <w:bCs/>
        </w:rPr>
        <w:t xml:space="preserve"> </w:t>
      </w:r>
      <w:r w:rsidR="001B21B8">
        <w:rPr>
          <w:b/>
          <w:bCs/>
        </w:rPr>
        <w:t>t</w:t>
      </w:r>
      <w:r w:rsidR="00D54FA0">
        <w:rPr>
          <w:b/>
          <w:bCs/>
        </w:rPr>
        <w:t>iki</w:t>
      </w:r>
      <w:r w:rsidR="00DC4AFE" w:rsidRPr="00DC4AFE">
        <w:rPr>
          <w:b/>
          <w:bCs/>
        </w:rPr>
        <w:t xml:space="preserve"> (</w:t>
      </w:r>
      <w:proofErr w:type="spellStart"/>
      <w:r w:rsidR="00DC4AFE" w:rsidRPr="00DC4AFE">
        <w:rPr>
          <w:b/>
          <w:bCs/>
        </w:rPr>
        <w:t>tiếp</w:t>
      </w:r>
      <w:proofErr w:type="spellEnd"/>
      <w:r w:rsidR="00DC4AFE" w:rsidRPr="00DC4AFE">
        <w:rPr>
          <w:b/>
          <w:bCs/>
        </w:rPr>
        <w:t>)</w:t>
      </w:r>
      <w:bookmarkEnd w:id="101"/>
    </w:p>
    <w:p w14:paraId="2B862933" w14:textId="2175691D" w:rsidR="00D54FA0" w:rsidRPr="003B5DA6" w:rsidRDefault="00721CC5" w:rsidP="003B5DA6">
      <w:pPr>
        <w:spacing w:after="160" w:line="259" w:lineRule="auto"/>
        <w:ind w:firstLine="720"/>
      </w:pPr>
      <w:proofErr w:type="spellStart"/>
      <w:r>
        <w:t>Đối</w:t>
      </w:r>
      <w:proofErr w:type="spellEnd"/>
      <w:r>
        <w:t xml:space="preserve"> </w:t>
      </w:r>
      <w:proofErr w:type="spellStart"/>
      <w:r>
        <w:t>với</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Công</w:t>
      </w:r>
      <w:proofErr w:type="spellEnd"/>
      <w:r>
        <w:t xml:space="preserve"> </w:t>
      </w:r>
      <w:proofErr w:type="spellStart"/>
      <w:r>
        <w:t>nghệ</w:t>
      </w:r>
      <w:proofErr w:type="spellEnd"/>
      <w:r>
        <w:t xml:space="preserve"> Shopee </w:t>
      </w:r>
      <w:proofErr w:type="spellStart"/>
      <w:r>
        <w:t>và</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Công</w:t>
      </w:r>
      <w:proofErr w:type="spellEnd"/>
      <w:r>
        <w:t xml:space="preserve"> </w:t>
      </w:r>
      <w:proofErr w:type="spellStart"/>
      <w:r>
        <w:t>nghệ</w:t>
      </w:r>
      <w:proofErr w:type="spellEnd"/>
      <w:r>
        <w:t xml:space="preserve"> Tiki, </w:t>
      </w:r>
      <w:proofErr w:type="spellStart"/>
      <w:r>
        <w:t>s</w:t>
      </w:r>
      <w:r w:rsidRPr="00B24512">
        <w:t>au</w:t>
      </w:r>
      <w:proofErr w:type="spellEnd"/>
      <w:r w:rsidRPr="00B24512">
        <w:t xml:space="preserve"> </w:t>
      </w:r>
      <w:proofErr w:type="spellStart"/>
      <w:r w:rsidRPr="00B24512">
        <w:t>khi</w:t>
      </w:r>
      <w:proofErr w:type="spellEnd"/>
      <w:r w:rsidRPr="00B24512">
        <w:t xml:space="preserve"> </w:t>
      </w:r>
      <w:proofErr w:type="spellStart"/>
      <w:r w:rsidRPr="00B24512">
        <w:t>áp</w:t>
      </w:r>
      <w:proofErr w:type="spellEnd"/>
      <w:r w:rsidRPr="00B24512">
        <w:t xml:space="preserve"> </w:t>
      </w:r>
      <w:proofErr w:type="spellStart"/>
      <w:r w:rsidRPr="00B24512">
        <w:t>dụng</w:t>
      </w:r>
      <w:proofErr w:type="spellEnd"/>
      <w:r w:rsidRPr="00B24512">
        <w:t xml:space="preserve"> </w:t>
      </w:r>
      <w:proofErr w:type="spellStart"/>
      <w:r w:rsidRPr="00B24512">
        <w:t>biểu</w:t>
      </w:r>
      <w:proofErr w:type="spellEnd"/>
      <w:r w:rsidRPr="00B24512">
        <w:t xml:space="preserve"> </w:t>
      </w:r>
      <w:proofErr w:type="spellStart"/>
      <w:r w:rsidRPr="00B24512">
        <w:t>diễn</w:t>
      </w:r>
      <w:proofErr w:type="spellEnd"/>
      <w:r w:rsidRPr="00B24512">
        <w:t xml:space="preserve"> Chi2</w:t>
      </w:r>
      <w:r w:rsidR="0073242B">
        <w:t xml:space="preserve"> </w:t>
      </w:r>
      <w:proofErr w:type="spellStart"/>
      <w:r w:rsidR="0073242B">
        <w:t>và</w:t>
      </w:r>
      <w:proofErr w:type="spellEnd"/>
      <w:r w:rsidR="0073242B">
        <w:t xml:space="preserve"> </w:t>
      </w:r>
      <w:proofErr w:type="spellStart"/>
      <w:r w:rsidR="0073242B">
        <w:t>xử</w:t>
      </w:r>
      <w:proofErr w:type="spellEnd"/>
      <w:r w:rsidR="0073242B">
        <w:t xml:space="preserve"> </w:t>
      </w:r>
      <w:proofErr w:type="spellStart"/>
      <w:r w:rsidR="0073242B">
        <w:t>lý</w:t>
      </w:r>
      <w:proofErr w:type="spellEnd"/>
      <w:r w:rsidR="0073242B">
        <w:t xml:space="preserve"> </w:t>
      </w:r>
      <w:proofErr w:type="spellStart"/>
      <w:r w:rsidR="0073242B">
        <w:t>mất</w:t>
      </w:r>
      <w:proofErr w:type="spellEnd"/>
      <w:r w:rsidR="0073242B">
        <w:t xml:space="preserve"> </w:t>
      </w:r>
      <w:proofErr w:type="spellStart"/>
      <w:r w:rsidR="0073242B">
        <w:t>cân</w:t>
      </w:r>
      <w:proofErr w:type="spellEnd"/>
      <w:r w:rsidR="0073242B">
        <w:t xml:space="preserve"> </w:t>
      </w:r>
      <w:proofErr w:type="spellStart"/>
      <w:r w:rsidR="0073242B">
        <w:t>bằng</w:t>
      </w:r>
      <w:proofErr w:type="spellEnd"/>
      <w:r w:rsidR="0073242B">
        <w:t xml:space="preserve"> </w:t>
      </w:r>
      <w:proofErr w:type="spellStart"/>
      <w:r w:rsidR="0073242B">
        <w:t>dữ</w:t>
      </w:r>
      <w:proofErr w:type="spellEnd"/>
      <w:r w:rsidR="0073242B">
        <w:t xml:space="preserve"> </w:t>
      </w:r>
      <w:proofErr w:type="spellStart"/>
      <w:r w:rsidR="0073242B">
        <w:t>liệu</w:t>
      </w:r>
      <w:proofErr w:type="spellEnd"/>
      <w:r>
        <w:t>,</w:t>
      </w:r>
      <w:r w:rsidRPr="00B24512">
        <w:t xml:space="preserve"> </w:t>
      </w:r>
      <w:proofErr w:type="spellStart"/>
      <w:r w:rsidRPr="00B24512">
        <w:t>đã</w:t>
      </w:r>
      <w:proofErr w:type="spellEnd"/>
      <w:r w:rsidRPr="00B24512">
        <w:t xml:space="preserve"> </w:t>
      </w:r>
      <w:proofErr w:type="spellStart"/>
      <w:r w:rsidRPr="00B24512">
        <w:t>cho</w:t>
      </w:r>
      <w:proofErr w:type="spellEnd"/>
      <w:r w:rsidRPr="00B24512">
        <w:t xml:space="preserve"> </w:t>
      </w:r>
      <w:proofErr w:type="spellStart"/>
      <w:r w:rsidRPr="00B24512">
        <w:t>kết</w:t>
      </w:r>
      <w:proofErr w:type="spellEnd"/>
      <w:r w:rsidRPr="00B24512">
        <w:t xml:space="preserve"> </w:t>
      </w:r>
      <w:proofErr w:type="spellStart"/>
      <w:r w:rsidRPr="00B24512">
        <w:t>quả</w:t>
      </w:r>
      <w:proofErr w:type="spellEnd"/>
      <w:r w:rsidRPr="00B24512">
        <w:t xml:space="preserve"> </w:t>
      </w:r>
      <w:proofErr w:type="spellStart"/>
      <w:r w:rsidRPr="00B24512">
        <w:t>tăng</w:t>
      </w:r>
      <w:proofErr w:type="spellEnd"/>
      <w:r w:rsidRPr="00B24512">
        <w:t xml:space="preserve"> </w:t>
      </w:r>
      <w:proofErr w:type="spellStart"/>
      <w:r w:rsidRPr="00B24512">
        <w:t>cao</w:t>
      </w:r>
      <w:proofErr w:type="spellEnd"/>
      <w:r w:rsidRPr="00B24512">
        <w:t xml:space="preserve"> </w:t>
      </w:r>
      <w:proofErr w:type="spellStart"/>
      <w:r w:rsidRPr="00B24512">
        <w:t>rõ</w:t>
      </w:r>
      <w:proofErr w:type="spellEnd"/>
      <w:r w:rsidRPr="00B24512">
        <w:t xml:space="preserve"> </w:t>
      </w:r>
      <w:proofErr w:type="spellStart"/>
      <w:r w:rsidRPr="00B24512">
        <w:t>rệt</w:t>
      </w:r>
      <w:proofErr w:type="spellEnd"/>
      <w:r w:rsidRPr="00B24512">
        <w:t xml:space="preserve"> </w:t>
      </w:r>
      <w:proofErr w:type="spellStart"/>
      <w:r w:rsidRPr="00B24512">
        <w:t>đối</w:t>
      </w:r>
      <w:proofErr w:type="spellEnd"/>
      <w:r w:rsidRPr="00B24512">
        <w:t xml:space="preserve"> </w:t>
      </w:r>
      <w:proofErr w:type="spellStart"/>
      <w:r w:rsidRPr="00B24512">
        <w:t>với</w:t>
      </w:r>
      <w:proofErr w:type="spellEnd"/>
      <w:r w:rsidRPr="00B24512">
        <w:t xml:space="preserve"> </w:t>
      </w:r>
      <w:proofErr w:type="spellStart"/>
      <w:r w:rsidRPr="00B24512">
        <w:t>tất</w:t>
      </w:r>
      <w:proofErr w:type="spellEnd"/>
      <w:r w:rsidRPr="00B24512">
        <w:t xml:space="preserve"> </w:t>
      </w:r>
      <w:proofErr w:type="spellStart"/>
      <w:r w:rsidRPr="00B24512">
        <w:t>cả</w:t>
      </w:r>
      <w:proofErr w:type="spellEnd"/>
      <w:r w:rsidRPr="00B24512">
        <w:t xml:space="preserve"> </w:t>
      </w:r>
      <w:proofErr w:type="spellStart"/>
      <w:r w:rsidRPr="00B24512">
        <w:t>các</w:t>
      </w:r>
      <w:proofErr w:type="spellEnd"/>
      <w:r w:rsidRPr="00B24512">
        <w:t xml:space="preserve"> </w:t>
      </w:r>
      <w:proofErr w:type="spellStart"/>
      <w:r w:rsidRPr="00B24512">
        <w:t>khía</w:t>
      </w:r>
      <w:proofErr w:type="spellEnd"/>
      <w:r w:rsidRPr="00B24512">
        <w:t xml:space="preserve"> </w:t>
      </w:r>
      <w:proofErr w:type="spellStart"/>
      <w:r w:rsidRPr="00B24512">
        <w:t>cạnh</w:t>
      </w:r>
      <w:proofErr w:type="spellEnd"/>
      <w:r w:rsidRPr="00B24512">
        <w:t xml:space="preserve"> so </w:t>
      </w:r>
      <w:proofErr w:type="spellStart"/>
      <w:r w:rsidRPr="00B24512">
        <w:t>với</w:t>
      </w:r>
      <w:proofErr w:type="spellEnd"/>
      <w:r w:rsidRPr="00B24512">
        <w:t xml:space="preserve"> One-hot</w:t>
      </w:r>
      <w:bookmarkStart w:id="102" w:name="_Toc67937986"/>
      <w:r w:rsidR="003B5DA6">
        <w:t>.</w:t>
      </w:r>
    </w:p>
    <w:p w14:paraId="071142D0" w14:textId="2C71CA9F" w:rsidR="003A7C4C" w:rsidRPr="0073242B" w:rsidRDefault="0073242B" w:rsidP="003B5DA6">
      <w:pPr>
        <w:spacing w:after="160" w:line="259" w:lineRule="auto"/>
        <w:ind w:firstLine="720"/>
      </w:pPr>
      <w:proofErr w:type="spellStart"/>
      <w:ins w:id="103" w:author="Minh Dam">
        <w:r>
          <w:lastRenderedPageBreak/>
          <w:t>Dưới</w:t>
        </w:r>
      </w:ins>
      <w:proofErr w:type="spellEnd"/>
      <w:r>
        <w:t xml:space="preserve"> </w:t>
      </w:r>
      <w:proofErr w:type="spellStart"/>
      <w:r>
        <w:t>đây</w:t>
      </w:r>
      <w:proofErr w:type="spellEnd"/>
      <w:r>
        <w:t xml:space="preserve"> </w:t>
      </w:r>
      <w:proofErr w:type="spellStart"/>
      <w:r>
        <w:t>là</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so </w:t>
      </w:r>
      <w:proofErr w:type="spellStart"/>
      <w:r>
        <w:t>sánh</w:t>
      </w:r>
      <w:proofErr w:type="spellEnd"/>
      <w:r>
        <w:t xml:space="preserve"> </w:t>
      </w:r>
      <w:r w:rsidR="00292D32">
        <w:rPr>
          <w:lang w:val="vi-VN"/>
        </w:rPr>
        <w:t xml:space="preserve">kết quả </w:t>
      </w:r>
      <w:proofErr w:type="spellStart"/>
      <w:ins w:id="104" w:author="Minh Dam">
        <w:r>
          <w:t>trước</w:t>
        </w:r>
      </w:ins>
      <w:proofErr w:type="spellEnd"/>
      <w:r>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r w:rsidR="0062422A">
        <w:rPr>
          <w:lang w:val="vi-VN"/>
        </w:rPr>
        <w:t xml:space="preserve">áp dụng </w:t>
      </w:r>
      <w:proofErr w:type="spellStart"/>
      <w:r w:rsidR="00313E23">
        <w:t>phương</w:t>
      </w:r>
      <w:proofErr w:type="spellEnd"/>
      <w:r w:rsidR="00313E23">
        <w:t xml:space="preserve"> </w:t>
      </w:r>
      <w:proofErr w:type="spellStart"/>
      <w:r w:rsidR="00313E23">
        <w:t>pháp</w:t>
      </w:r>
      <w:proofErr w:type="spellEnd"/>
      <w:r w:rsidR="0062422A">
        <w:rPr>
          <w:lang w:val="vi-VN"/>
        </w:rPr>
        <w:t xml:space="preserve"> </w:t>
      </w:r>
      <w:proofErr w:type="spellStart"/>
      <w:ins w:id="105" w:author="Minh Dam">
        <w:r>
          <w:t>xử</w:t>
        </w:r>
        <w:proofErr w:type="spellEnd"/>
        <w:r>
          <w:t xml:space="preserve"> </w:t>
        </w:r>
        <w:proofErr w:type="spellStart"/>
        <w:r>
          <w:t>lý</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ins>
      <w:proofErr w:type="spellEnd"/>
      <w:r>
        <w:t xml:space="preserve"> </w:t>
      </w:r>
      <w:proofErr w:type="spellStart"/>
      <w:r>
        <w:t>dữ</w:t>
      </w:r>
      <w:proofErr w:type="spellEnd"/>
      <w:r>
        <w:t xml:space="preserve"> </w:t>
      </w:r>
      <w:proofErr w:type="spellStart"/>
      <w:r>
        <w:t>liệu</w:t>
      </w:r>
      <w:proofErr w:type="spellEnd"/>
      <w:r w:rsidR="0062422A">
        <w:rPr>
          <w:lang w:val="vi-VN"/>
        </w:rPr>
        <w:t xml:space="preserve"> </w:t>
      </w:r>
      <w:proofErr w:type="spellStart"/>
      <w:r w:rsidR="00313E23">
        <w:t>và</w:t>
      </w:r>
      <w:proofErr w:type="spellEnd"/>
      <w:r w:rsidR="00313E23">
        <w:t xml:space="preserve"> </w:t>
      </w:r>
      <w:proofErr w:type="spellStart"/>
      <w:r w:rsidR="00313E23">
        <w:t>biểu</w:t>
      </w:r>
      <w:proofErr w:type="spellEnd"/>
      <w:r w:rsidR="00313E23">
        <w:t xml:space="preserve"> </w:t>
      </w:r>
      <w:proofErr w:type="spellStart"/>
      <w:r w:rsidR="00313E23">
        <w:t>diễn</w:t>
      </w:r>
      <w:proofErr w:type="spellEnd"/>
      <w:r w:rsidR="00313E23">
        <w:t xml:space="preserve"> Chi2 </w:t>
      </w:r>
      <w:proofErr w:type="spellStart"/>
      <w:r w:rsidR="00313E23">
        <w:t>trên</w:t>
      </w:r>
      <w:proofErr w:type="spellEnd"/>
      <w:r w:rsidR="00313E23">
        <w:t xml:space="preserve"> </w:t>
      </w:r>
      <w:proofErr w:type="spellStart"/>
      <w:r w:rsidR="00313E23">
        <w:t>tập</w:t>
      </w:r>
      <w:proofErr w:type="spellEnd"/>
      <w:r w:rsidR="00313E23">
        <w:t xml:space="preserve"> </w:t>
      </w:r>
      <w:proofErr w:type="spellStart"/>
      <w:r w:rsidR="00313E23">
        <w:t>dữ</w:t>
      </w:r>
      <w:proofErr w:type="spellEnd"/>
      <w:r w:rsidR="00313E23">
        <w:t xml:space="preserve"> </w:t>
      </w:r>
      <w:proofErr w:type="spellStart"/>
      <w:r w:rsidR="00313E23">
        <w:t>liệu</w:t>
      </w:r>
      <w:proofErr w:type="spellEnd"/>
      <w:r w:rsidR="00313E23">
        <w:t xml:space="preserve"> m</w:t>
      </w:r>
      <w:r w:rsidR="0062422A">
        <w:rPr>
          <w:lang w:val="vi-VN"/>
        </w:rPr>
        <w:t>ẹ</w:t>
      </w:r>
      <w:r w:rsidR="00313E23">
        <w:t xml:space="preserve"> </w:t>
      </w:r>
      <w:r w:rsidR="0062422A">
        <w:rPr>
          <w:lang w:val="vi-VN"/>
        </w:rPr>
        <w:t>&amp;</w:t>
      </w:r>
      <w:r w:rsidR="00313E23">
        <w:t xml:space="preserve"> b</w:t>
      </w:r>
      <w:r w:rsidR="0062422A">
        <w:rPr>
          <w:lang w:val="vi-VN"/>
        </w:rPr>
        <w:t xml:space="preserve">é </w:t>
      </w:r>
      <w:r w:rsidR="00313E23">
        <w:t>s</w:t>
      </w:r>
      <w:r w:rsidR="0062422A">
        <w:rPr>
          <w:lang w:val="vi-VN"/>
        </w:rPr>
        <w:t>hopee</w:t>
      </w:r>
      <w:r>
        <w:t>:</w:t>
      </w:r>
    </w:p>
    <w:p w14:paraId="6FF11268" w14:textId="77777777" w:rsidR="0073242B" w:rsidRDefault="00107B06" w:rsidP="0073242B">
      <w:pPr>
        <w:keepNext/>
        <w:spacing w:after="160" w:line="259" w:lineRule="auto"/>
        <w:jc w:val="center"/>
      </w:pPr>
      <w:r>
        <w:rPr>
          <w:noProof/>
        </w:rPr>
        <w:drawing>
          <wp:inline distT="0" distB="0" distL="0" distR="0" wp14:anchorId="0E666518" wp14:editId="5678372D">
            <wp:extent cx="5760084" cy="3430520"/>
            <wp:effectExtent l="0" t="0" r="6350" b="0"/>
            <wp:docPr id="19680" name="Google Shape;19680;p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oogle Shape;19680;p61"/>
                    <pic:cNvPicPr/>
                  </pic:nvPicPr>
                  <pic:blipFill>
                    <a:blip r:embed="rId22">
                      <a:extLst>
                        <a:ext uri="{28A0092B-C50C-407E-A947-70E740481C1C}">
                          <a14:useLocalDpi xmlns:a14="http://schemas.microsoft.com/office/drawing/2010/main" val="0"/>
                        </a:ext>
                      </a:extLst>
                    </a:blip>
                    <a:stretch>
                      <a:fillRect/>
                    </a:stretch>
                  </pic:blipFill>
                  <pic:spPr>
                    <a:xfrm>
                      <a:off x="0" y="0"/>
                      <a:ext cx="5760084" cy="3430520"/>
                    </a:xfrm>
                    <a:prstGeom prst="rect">
                      <a:avLst/>
                    </a:prstGeom>
                  </pic:spPr>
                </pic:pic>
              </a:graphicData>
            </a:graphic>
          </wp:inline>
        </w:drawing>
      </w:r>
    </w:p>
    <w:p w14:paraId="2DC2B190" w14:textId="5CE9907D" w:rsidR="00107B06" w:rsidRDefault="0073242B" w:rsidP="0073242B">
      <w:pPr>
        <w:pStyle w:val="Caption"/>
      </w:pPr>
      <w:bookmarkStart w:id="106" w:name="_Toc71900496"/>
      <w:proofErr w:type="spellStart"/>
      <w:r>
        <w:t>Hình</w:t>
      </w:r>
      <w:proofErr w:type="spellEnd"/>
      <w:r>
        <w:t xml:space="preserve"> </w:t>
      </w:r>
      <w:fldSimple w:instr=" STYLEREF 1 \s ">
        <w:r w:rsidR="00AE4C36">
          <w:rPr>
            <w:noProof/>
          </w:rPr>
          <w:t>5</w:t>
        </w:r>
      </w:fldSimple>
      <w:r w:rsidR="0044706D">
        <w:noBreakHyphen/>
      </w:r>
      <w:fldSimple w:instr=" SEQ Hình \* ARABIC \s 1 ">
        <w:r w:rsidR="00AE4C36">
          <w:rPr>
            <w:noProof/>
          </w:rPr>
          <w:t>2</w:t>
        </w:r>
      </w:fldSimple>
      <w:r>
        <w:t>.</w:t>
      </w:r>
      <w:r w:rsidR="00E31841">
        <w:t xml:space="preserve"> </w:t>
      </w:r>
      <w:proofErr w:type="spellStart"/>
      <w:r w:rsidR="00E31841">
        <w:t>Kết</w:t>
      </w:r>
      <w:proofErr w:type="spellEnd"/>
      <w:r w:rsidR="00E31841">
        <w:t xml:space="preserve"> </w:t>
      </w:r>
      <w:proofErr w:type="spellStart"/>
      <w:r w:rsidR="00E31841">
        <w:t>quả</w:t>
      </w:r>
      <w:proofErr w:type="spellEnd"/>
      <w:r w:rsidR="00E31841">
        <w:t xml:space="preserve"> </w:t>
      </w:r>
      <w:proofErr w:type="spellStart"/>
      <w:r w:rsidR="00E31841">
        <w:t>của</w:t>
      </w:r>
      <w:proofErr w:type="spellEnd"/>
      <w:r w:rsidR="00E31841">
        <w:t xml:space="preserve"> </w:t>
      </w:r>
      <w:proofErr w:type="spellStart"/>
      <w:r w:rsidR="00991290">
        <w:t>mô</w:t>
      </w:r>
      <w:proofErr w:type="spellEnd"/>
      <w:r w:rsidR="00991290">
        <w:t xml:space="preserve"> </w:t>
      </w:r>
      <w:proofErr w:type="spellStart"/>
      <w:r w:rsidR="00991290">
        <w:t>hình</w:t>
      </w:r>
      <w:proofErr w:type="spellEnd"/>
      <w:r w:rsidR="00991290">
        <w:t xml:space="preserve"> </w:t>
      </w:r>
      <w:r w:rsidR="00E31841">
        <w:t>Naïve Bayes</w:t>
      </w:r>
      <w:bookmarkEnd w:id="106"/>
      <w:r w:rsidR="00E31841">
        <w:t xml:space="preserve"> </w:t>
      </w:r>
    </w:p>
    <w:p w14:paraId="0758EEC5" w14:textId="77777777" w:rsidR="00980130" w:rsidRPr="00980130" w:rsidRDefault="00980130" w:rsidP="00980130"/>
    <w:p w14:paraId="29465C52" w14:textId="77777777" w:rsidR="0044706D" w:rsidRDefault="00901DFF" w:rsidP="0044706D">
      <w:pPr>
        <w:keepNext/>
        <w:spacing w:after="160" w:line="259" w:lineRule="auto"/>
        <w:ind w:hanging="142"/>
      </w:pPr>
      <w:r>
        <w:rPr>
          <w:noProof/>
        </w:rPr>
        <w:drawing>
          <wp:inline distT="0" distB="0" distL="0" distR="0" wp14:anchorId="14CC7302" wp14:editId="1E5E8724">
            <wp:extent cx="5760085" cy="3475358"/>
            <wp:effectExtent l="0" t="0" r="5715" b="4445"/>
            <wp:docPr id="19687" name="Google Shape;19687;p62"/>
            <wp:cNvGraphicFramePr/>
            <a:graphic xmlns:a="http://schemas.openxmlformats.org/drawingml/2006/main">
              <a:graphicData uri="http://schemas.openxmlformats.org/drawingml/2006/picture">
                <pic:pic xmlns:pic="http://schemas.openxmlformats.org/drawingml/2006/picture">
                  <pic:nvPicPr>
                    <pic:cNvPr id="19687" name="Google Shape;19687;p62"/>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5760085" cy="3475358"/>
                    </a:xfrm>
                    <a:prstGeom prst="rect">
                      <a:avLst/>
                    </a:prstGeom>
                    <a:noFill/>
                    <a:ln>
                      <a:noFill/>
                    </a:ln>
                  </pic:spPr>
                </pic:pic>
              </a:graphicData>
            </a:graphic>
          </wp:inline>
        </w:drawing>
      </w:r>
    </w:p>
    <w:p w14:paraId="1BC789D3" w14:textId="34E169BF" w:rsidR="00901DFF" w:rsidRDefault="0044706D" w:rsidP="00E31841">
      <w:pPr>
        <w:pStyle w:val="Caption"/>
      </w:pPr>
      <w:bookmarkStart w:id="107" w:name="_Toc71900497"/>
      <w:proofErr w:type="spellStart"/>
      <w:r>
        <w:t>Hình</w:t>
      </w:r>
      <w:proofErr w:type="spellEnd"/>
      <w:r>
        <w:t xml:space="preserve"> </w:t>
      </w:r>
      <w:fldSimple w:instr=" STYLEREF 1 \s ">
        <w:r w:rsidR="00AE4C36">
          <w:rPr>
            <w:noProof/>
          </w:rPr>
          <w:t>5</w:t>
        </w:r>
      </w:fldSimple>
      <w:r>
        <w:noBreakHyphen/>
      </w:r>
      <w:fldSimple w:instr=" SEQ Hình \* ARABIC \s 1 ">
        <w:r w:rsidR="00AE4C36">
          <w:rPr>
            <w:noProof/>
          </w:rPr>
          <w:t>3</w:t>
        </w:r>
      </w:fldSimple>
      <w:r>
        <w:t>.</w:t>
      </w:r>
      <w:r w:rsidR="00E31841">
        <w:t xml:space="preserve"> </w:t>
      </w:r>
      <w:proofErr w:type="spellStart"/>
      <w:r w:rsidR="00E31841">
        <w:t>Kết</w:t>
      </w:r>
      <w:proofErr w:type="spellEnd"/>
      <w:r w:rsidR="00E31841">
        <w:t xml:space="preserve"> </w:t>
      </w:r>
      <w:proofErr w:type="spellStart"/>
      <w:r w:rsidR="00E31841">
        <w:t>quả</w:t>
      </w:r>
      <w:proofErr w:type="spellEnd"/>
      <w:r w:rsidR="00E31841">
        <w:t xml:space="preserve"> </w:t>
      </w:r>
      <w:proofErr w:type="spellStart"/>
      <w:r w:rsidR="00E31841">
        <w:t>của</w:t>
      </w:r>
      <w:proofErr w:type="spellEnd"/>
      <w:r w:rsidR="00E31841">
        <w:t xml:space="preserve"> </w:t>
      </w:r>
      <w:proofErr w:type="spellStart"/>
      <w:r w:rsidR="00991290">
        <w:t>mô</w:t>
      </w:r>
      <w:proofErr w:type="spellEnd"/>
      <w:r w:rsidR="00991290">
        <w:t xml:space="preserve"> </w:t>
      </w:r>
      <w:proofErr w:type="spellStart"/>
      <w:r w:rsidR="00991290">
        <w:t>hình</w:t>
      </w:r>
      <w:proofErr w:type="spellEnd"/>
      <w:r w:rsidR="00991290">
        <w:t xml:space="preserve"> </w:t>
      </w:r>
      <w:r w:rsidR="00E31841">
        <w:t>SVM</w:t>
      </w:r>
      <w:bookmarkEnd w:id="107"/>
    </w:p>
    <w:p w14:paraId="2FB24F6F" w14:textId="77777777" w:rsidR="0044706D" w:rsidRDefault="00901DFF" w:rsidP="0044706D">
      <w:pPr>
        <w:keepNext/>
        <w:spacing w:after="160" w:line="259" w:lineRule="auto"/>
      </w:pPr>
      <w:r>
        <w:rPr>
          <w:noProof/>
        </w:rPr>
        <w:lastRenderedPageBreak/>
        <w:drawing>
          <wp:inline distT="0" distB="0" distL="0" distR="0" wp14:anchorId="04F48408" wp14:editId="0095651D">
            <wp:extent cx="5760085" cy="3552052"/>
            <wp:effectExtent l="0" t="0" r="0" b="4445"/>
            <wp:docPr id="19694" name="Google Shape;19694;p63"/>
            <wp:cNvGraphicFramePr/>
            <a:graphic xmlns:a="http://schemas.openxmlformats.org/drawingml/2006/main">
              <a:graphicData uri="http://schemas.openxmlformats.org/drawingml/2006/picture">
                <pic:pic xmlns:pic="http://schemas.openxmlformats.org/drawingml/2006/picture">
                  <pic:nvPicPr>
                    <pic:cNvPr id="19694" name="Google Shape;19694;p63"/>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760085" cy="3552052"/>
                    </a:xfrm>
                    <a:prstGeom prst="rect">
                      <a:avLst/>
                    </a:prstGeom>
                    <a:noFill/>
                    <a:ln>
                      <a:noFill/>
                    </a:ln>
                  </pic:spPr>
                </pic:pic>
              </a:graphicData>
            </a:graphic>
          </wp:inline>
        </w:drawing>
      </w:r>
    </w:p>
    <w:p w14:paraId="6175E72B" w14:textId="03324287" w:rsidR="00980130" w:rsidRPr="00980130" w:rsidRDefault="0044706D" w:rsidP="00980130">
      <w:pPr>
        <w:pStyle w:val="Caption"/>
      </w:pPr>
      <w:bookmarkStart w:id="108" w:name="_Toc71900498"/>
      <w:proofErr w:type="spellStart"/>
      <w:r>
        <w:t>Hình</w:t>
      </w:r>
      <w:proofErr w:type="spellEnd"/>
      <w:r>
        <w:t xml:space="preserve"> </w:t>
      </w:r>
      <w:fldSimple w:instr=" STYLEREF 1 \s ">
        <w:r w:rsidR="00AE4C36">
          <w:rPr>
            <w:noProof/>
          </w:rPr>
          <w:t>5</w:t>
        </w:r>
      </w:fldSimple>
      <w:r>
        <w:noBreakHyphen/>
      </w:r>
      <w:fldSimple w:instr=" SEQ Hình \* ARABIC \s 1 ">
        <w:r w:rsidR="00AE4C36">
          <w:rPr>
            <w:noProof/>
          </w:rPr>
          <w:t>4</w:t>
        </w:r>
      </w:fldSimple>
      <w:r>
        <w:t>.</w:t>
      </w:r>
      <w:r w:rsidR="00991290">
        <w:t xml:space="preserve"> </w:t>
      </w:r>
      <w:proofErr w:type="spellStart"/>
      <w:r w:rsidR="00991290">
        <w:t>Kết</w:t>
      </w:r>
      <w:proofErr w:type="spellEnd"/>
      <w:r w:rsidR="00991290">
        <w:t xml:space="preserve"> </w:t>
      </w:r>
      <w:proofErr w:type="spellStart"/>
      <w:r w:rsidR="00991290">
        <w:t>quả</w:t>
      </w:r>
      <w:proofErr w:type="spellEnd"/>
      <w:r w:rsidR="00991290">
        <w:t xml:space="preserve"> </w:t>
      </w:r>
      <w:proofErr w:type="spellStart"/>
      <w:r w:rsidR="00991290">
        <w:t>của</w:t>
      </w:r>
      <w:proofErr w:type="spellEnd"/>
      <w:r w:rsidR="00991290">
        <w:t xml:space="preserve"> </w:t>
      </w:r>
      <w:proofErr w:type="spellStart"/>
      <w:r w:rsidR="00991290">
        <w:t>mô</w:t>
      </w:r>
      <w:proofErr w:type="spellEnd"/>
      <w:r w:rsidR="00991290">
        <w:t xml:space="preserve"> </w:t>
      </w:r>
      <w:proofErr w:type="spellStart"/>
      <w:r w:rsidR="00991290">
        <w:t>hình</w:t>
      </w:r>
      <w:proofErr w:type="spellEnd"/>
      <w:r w:rsidR="00991290">
        <w:t xml:space="preserve"> Random Forest</w:t>
      </w:r>
      <w:bookmarkEnd w:id="108"/>
    </w:p>
    <w:p w14:paraId="2B62A5B6" w14:textId="77777777" w:rsidR="0044706D" w:rsidRDefault="00647A31" w:rsidP="0044706D">
      <w:pPr>
        <w:keepNext/>
        <w:spacing w:after="160" w:line="259" w:lineRule="auto"/>
      </w:pPr>
      <w:r>
        <w:rPr>
          <w:noProof/>
        </w:rPr>
        <w:drawing>
          <wp:inline distT="0" distB="0" distL="0" distR="0" wp14:anchorId="0FF886DE" wp14:editId="51473073">
            <wp:extent cx="5760085" cy="3433588"/>
            <wp:effectExtent l="0" t="0" r="5715" b="0"/>
            <wp:docPr id="19701" name="Google Shape;19701;p64"/>
            <wp:cNvGraphicFramePr/>
            <a:graphic xmlns:a="http://schemas.openxmlformats.org/drawingml/2006/main">
              <a:graphicData uri="http://schemas.openxmlformats.org/drawingml/2006/picture">
                <pic:pic xmlns:pic="http://schemas.openxmlformats.org/drawingml/2006/picture">
                  <pic:nvPicPr>
                    <pic:cNvPr id="19701" name="Google Shape;19701;p64"/>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5760085" cy="3433588"/>
                    </a:xfrm>
                    <a:prstGeom prst="rect">
                      <a:avLst/>
                    </a:prstGeom>
                    <a:noFill/>
                    <a:ln>
                      <a:noFill/>
                    </a:ln>
                  </pic:spPr>
                </pic:pic>
              </a:graphicData>
            </a:graphic>
          </wp:inline>
        </w:drawing>
      </w:r>
    </w:p>
    <w:p w14:paraId="0BC7C931" w14:textId="3B8F543D" w:rsidR="00246F52" w:rsidRPr="00246F52" w:rsidRDefault="0044706D" w:rsidP="00980130">
      <w:pPr>
        <w:pStyle w:val="Caption"/>
      </w:pPr>
      <w:bookmarkStart w:id="109" w:name="_Toc71900499"/>
      <w:proofErr w:type="spellStart"/>
      <w:r>
        <w:t>Hình</w:t>
      </w:r>
      <w:proofErr w:type="spellEnd"/>
      <w:r>
        <w:t xml:space="preserve"> </w:t>
      </w:r>
      <w:fldSimple w:instr=" STYLEREF 1 \s ">
        <w:r w:rsidR="00AE4C36">
          <w:rPr>
            <w:noProof/>
          </w:rPr>
          <w:t>5</w:t>
        </w:r>
      </w:fldSimple>
      <w:r>
        <w:noBreakHyphen/>
      </w:r>
      <w:fldSimple w:instr=" SEQ Hình \* ARABIC \s 1 ">
        <w:r w:rsidR="00AE4C36">
          <w:rPr>
            <w:noProof/>
          </w:rPr>
          <w:t>5</w:t>
        </w:r>
      </w:fldSimple>
      <w:r>
        <w:t>.</w:t>
      </w:r>
      <w:r w:rsidR="00991290">
        <w:t xml:space="preserve"> </w:t>
      </w:r>
      <w:proofErr w:type="spellStart"/>
      <w:r w:rsidR="00991290">
        <w:t>Kết</w:t>
      </w:r>
      <w:proofErr w:type="spellEnd"/>
      <w:r w:rsidR="00991290">
        <w:t xml:space="preserve"> </w:t>
      </w:r>
      <w:proofErr w:type="spellStart"/>
      <w:r w:rsidR="00991290">
        <w:t>quả</w:t>
      </w:r>
      <w:proofErr w:type="spellEnd"/>
      <w:r w:rsidR="00991290">
        <w:t xml:space="preserve"> </w:t>
      </w:r>
      <w:proofErr w:type="spellStart"/>
      <w:r w:rsidR="00991290">
        <w:t>của</w:t>
      </w:r>
      <w:proofErr w:type="spellEnd"/>
      <w:r w:rsidR="00991290">
        <w:t xml:space="preserve"> </w:t>
      </w:r>
      <w:proofErr w:type="spellStart"/>
      <w:r w:rsidR="00991290">
        <w:t>mô</w:t>
      </w:r>
      <w:proofErr w:type="spellEnd"/>
      <w:r w:rsidR="00991290">
        <w:t xml:space="preserve"> </w:t>
      </w:r>
      <w:proofErr w:type="spellStart"/>
      <w:r w:rsidR="00991290">
        <w:t>hình</w:t>
      </w:r>
      <w:proofErr w:type="spellEnd"/>
      <w:r w:rsidR="00991290">
        <w:t xml:space="preserve"> Logistic Regression</w:t>
      </w:r>
      <w:bookmarkEnd w:id="109"/>
    </w:p>
    <w:p w14:paraId="7957CCA1" w14:textId="7FC364D5" w:rsidR="005F4CE8" w:rsidRPr="005F4CE8" w:rsidRDefault="00B11BE2" w:rsidP="00980130">
      <w:pPr>
        <w:ind w:firstLine="720"/>
        <w:jc w:val="left"/>
      </w:pP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cho</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khá</w:t>
      </w:r>
      <w:proofErr w:type="spellEnd"/>
      <w:r>
        <w:t xml:space="preserve"> </w:t>
      </w:r>
      <w:proofErr w:type="spellStart"/>
      <w:r>
        <w:t>thấp</w:t>
      </w:r>
      <w:proofErr w:type="spellEnd"/>
      <w:r>
        <w:t xml:space="preserve">, </w:t>
      </w:r>
      <w:proofErr w:type="spellStart"/>
      <w:r>
        <w:t>thậm</w:t>
      </w:r>
      <w:proofErr w:type="spellEnd"/>
      <w:r>
        <w:t xml:space="preserve"> </w:t>
      </w:r>
      <w:proofErr w:type="spellStart"/>
      <w:r>
        <w:t>chí</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mà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được</w:t>
      </w:r>
      <w:proofErr w:type="spellEnd"/>
      <w:r>
        <w:t xml:space="preserve">. </w:t>
      </w:r>
      <w:proofErr w:type="spellStart"/>
      <w:r>
        <w:t>Tuy</w:t>
      </w:r>
      <w:proofErr w:type="spellEnd"/>
      <w:r>
        <w:t xml:space="preserve"> </w:t>
      </w:r>
      <w:proofErr w:type="spellStart"/>
      <w:r>
        <w:t>nhiên</w:t>
      </w:r>
      <w:proofErr w:type="spellEnd"/>
      <w:r>
        <w:t xml:space="preserve">, </w:t>
      </w:r>
      <w:proofErr w:type="spellStart"/>
      <w:r>
        <w:t>sau</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đó</w:t>
      </w:r>
      <w:proofErr w:type="spellEnd"/>
      <w:r>
        <w:t xml:space="preserve"> </w:t>
      </w:r>
      <w:proofErr w:type="spellStart"/>
      <w:r>
        <w:t>và</w:t>
      </w:r>
      <w:proofErr w:type="spellEnd"/>
      <w:r>
        <w:t xml:space="preserve"> ở </w:t>
      </w: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còn</w:t>
      </w:r>
      <w:proofErr w:type="spellEnd"/>
      <w:r>
        <w:t xml:space="preserve"> </w:t>
      </w:r>
      <w:proofErr w:type="spellStart"/>
      <w:r>
        <w:t>lại</w:t>
      </w:r>
      <w:proofErr w:type="spellEnd"/>
      <w:r>
        <w:t xml:space="preserve"> </w:t>
      </w:r>
      <w:proofErr w:type="spellStart"/>
      <w:r>
        <w:t>thì</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đều</w:t>
      </w:r>
      <w:proofErr w:type="spellEnd"/>
      <w:r>
        <w:t xml:space="preserve"> </w:t>
      </w:r>
      <w:proofErr w:type="spellStart"/>
      <w:r>
        <w:t>tăng</w:t>
      </w:r>
      <w:proofErr w:type="spellEnd"/>
      <w:r>
        <w:t xml:space="preserve"> </w:t>
      </w:r>
      <w:proofErr w:type="spellStart"/>
      <w:r>
        <w:t>cao</w:t>
      </w:r>
      <w:proofErr w:type="spellEnd"/>
      <w:r>
        <w:t>.</w:t>
      </w:r>
      <w:r>
        <w:br/>
      </w:r>
      <w:r>
        <w:br w:type="page"/>
      </w:r>
    </w:p>
    <w:p w14:paraId="6A411439" w14:textId="75432242" w:rsidR="003D735F" w:rsidRPr="003D735F" w:rsidRDefault="00220809" w:rsidP="00DB2932">
      <w:pPr>
        <w:pStyle w:val="Title"/>
      </w:pPr>
      <w:bookmarkStart w:id="110" w:name="_Toc120461249"/>
      <w:proofErr w:type="spellStart"/>
      <w:r>
        <w:t>Kết</w:t>
      </w:r>
      <w:proofErr w:type="spellEnd"/>
      <w:r>
        <w:t xml:space="preserve"> </w:t>
      </w:r>
      <w:proofErr w:type="spellStart"/>
      <w:r>
        <w:t>luận</w:t>
      </w:r>
      <w:proofErr w:type="spellEnd"/>
      <w:r w:rsidR="00104F95">
        <w:t xml:space="preserve"> </w:t>
      </w:r>
      <w:proofErr w:type="spellStart"/>
      <w:r w:rsidR="00104F95">
        <w:t>và</w:t>
      </w:r>
      <w:proofErr w:type="spellEnd"/>
      <w:r w:rsidR="004F5987">
        <w:t xml:space="preserve"> </w:t>
      </w:r>
      <w:proofErr w:type="spellStart"/>
      <w:r w:rsidR="004F5987">
        <w:t>định</w:t>
      </w:r>
      <w:proofErr w:type="spellEnd"/>
      <w:r w:rsidR="004F5987">
        <w:t xml:space="preserve"> </w:t>
      </w:r>
      <w:proofErr w:type="spellStart"/>
      <w:r w:rsidR="004F5987">
        <w:t>hướng</w:t>
      </w:r>
      <w:proofErr w:type="spellEnd"/>
      <w:r w:rsidR="004F5987">
        <w:t xml:space="preserve"> </w:t>
      </w:r>
      <w:proofErr w:type="spellStart"/>
      <w:r w:rsidR="004F5987">
        <w:t>phát</w:t>
      </w:r>
      <w:proofErr w:type="spellEnd"/>
      <w:r w:rsidR="004F5987">
        <w:t xml:space="preserve"> </w:t>
      </w:r>
      <w:proofErr w:type="spellStart"/>
      <w:r w:rsidR="004F5987">
        <w:t>triển</w:t>
      </w:r>
      <w:bookmarkEnd w:id="102"/>
      <w:bookmarkEnd w:id="110"/>
      <w:proofErr w:type="spellEnd"/>
    </w:p>
    <w:p w14:paraId="278F3798" w14:textId="2CD101CF" w:rsidR="00EE763D" w:rsidRDefault="000D2586" w:rsidP="009D7331">
      <w:pPr>
        <w:ind w:firstLine="720"/>
        <w:rPr>
          <w:rFonts w:eastAsiaTheme="majorEastAsia"/>
        </w:rPr>
      </w:pPr>
      <w:proofErr w:type="spellStart"/>
      <w:r>
        <w:t>Trong</w:t>
      </w:r>
      <w:proofErr w:type="spellEnd"/>
      <w:r>
        <w:t xml:space="preserve"> </w:t>
      </w:r>
      <w:proofErr w:type="spellStart"/>
      <w:r>
        <w:t>bài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trình</w:t>
      </w:r>
      <w:proofErr w:type="spellEnd"/>
      <w:r>
        <w:t xml:space="preserve"> </w:t>
      </w:r>
      <w:proofErr w:type="spellStart"/>
      <w:r>
        <w:t>bày</w:t>
      </w:r>
      <w:proofErr w:type="spellEnd"/>
      <w:r w:rsidR="00665449">
        <w:t xml:space="preserve"> </w:t>
      </w:r>
      <w:proofErr w:type="spellStart"/>
      <w:r w:rsidR="00665449">
        <w:t>mô</w:t>
      </w:r>
      <w:proofErr w:type="spellEnd"/>
      <w:r w:rsidR="00665449">
        <w:t xml:space="preserve"> </w:t>
      </w:r>
      <w:proofErr w:type="spellStart"/>
      <w:r w:rsidR="00665449">
        <w:t>hình</w:t>
      </w:r>
      <w:proofErr w:type="spellEnd"/>
      <w:r w:rsidR="00665449">
        <w:t xml:space="preserve"> </w:t>
      </w:r>
      <w:proofErr w:type="spellStart"/>
      <w:r w:rsidR="00665449">
        <w:t>xác</w:t>
      </w:r>
      <w:proofErr w:type="spellEnd"/>
      <w:r w:rsidR="00665449">
        <w:t xml:space="preserve"> </w:t>
      </w:r>
      <w:proofErr w:type="spellStart"/>
      <w:r w:rsidR="00665449">
        <w:t>định</w:t>
      </w:r>
      <w:proofErr w:type="spellEnd"/>
      <w:r w:rsidR="00665449">
        <w:t xml:space="preserve"> </w:t>
      </w:r>
      <w:proofErr w:type="spellStart"/>
      <w:r w:rsidR="00665449">
        <w:t>khía</w:t>
      </w:r>
      <w:proofErr w:type="spellEnd"/>
      <w:r w:rsidR="00665449">
        <w:t xml:space="preserve"> </w:t>
      </w:r>
      <w:proofErr w:type="spellStart"/>
      <w:r w:rsidR="00665449">
        <w:t>cạnh</w:t>
      </w:r>
      <w:proofErr w:type="spellEnd"/>
      <w:r w:rsidR="00184764">
        <w:t xml:space="preserve"> </w:t>
      </w:r>
      <w:proofErr w:type="spellStart"/>
      <w:r w:rsidR="00184764">
        <w:t>của</w:t>
      </w:r>
      <w:proofErr w:type="spellEnd"/>
      <w:r w:rsidR="00184764">
        <w:t xml:space="preserve"> </w:t>
      </w:r>
      <w:proofErr w:type="spellStart"/>
      <w:r w:rsidR="00184764">
        <w:t>các</w:t>
      </w:r>
      <w:proofErr w:type="spellEnd"/>
      <w:r w:rsidR="00184764">
        <w:t xml:space="preserve"> </w:t>
      </w:r>
      <w:proofErr w:type="spellStart"/>
      <w:r w:rsidR="00184764">
        <w:t>đánh</w:t>
      </w:r>
      <w:proofErr w:type="spellEnd"/>
      <w:r w:rsidR="00184764">
        <w:t xml:space="preserve"> </w:t>
      </w:r>
      <w:proofErr w:type="spellStart"/>
      <w:r w:rsidR="00184764">
        <w:t>giá</w:t>
      </w:r>
      <w:proofErr w:type="spellEnd"/>
      <w:r w:rsidR="00184764">
        <w:t xml:space="preserve"> </w:t>
      </w:r>
      <w:proofErr w:type="spellStart"/>
      <w:r w:rsidR="00184764">
        <w:t>trong</w:t>
      </w:r>
      <w:proofErr w:type="spellEnd"/>
      <w:r w:rsidR="00184764">
        <w:t xml:space="preserve"> </w:t>
      </w:r>
      <w:proofErr w:type="spellStart"/>
      <w:r w:rsidR="00184764">
        <w:t>dữ</w:t>
      </w:r>
      <w:proofErr w:type="spellEnd"/>
      <w:r w:rsidR="00184764">
        <w:t xml:space="preserve"> </w:t>
      </w:r>
      <w:proofErr w:type="spellStart"/>
      <w:r w:rsidR="00184764">
        <w:t>liệu</w:t>
      </w:r>
      <w:proofErr w:type="spellEnd"/>
      <w:r w:rsidR="00184764">
        <w:t xml:space="preserve"> </w:t>
      </w:r>
      <w:proofErr w:type="spellStart"/>
      <w:r w:rsidR="00F154B6">
        <w:t>M</w:t>
      </w:r>
      <w:r w:rsidR="00184764">
        <w:t>ẹ</w:t>
      </w:r>
      <w:proofErr w:type="spellEnd"/>
      <w:r w:rsidR="00184764">
        <w:t xml:space="preserve"> </w:t>
      </w:r>
      <w:proofErr w:type="spellStart"/>
      <w:r w:rsidR="00184764">
        <w:t>và</w:t>
      </w:r>
      <w:proofErr w:type="spellEnd"/>
      <w:r w:rsidR="00184764">
        <w:t xml:space="preserve"> </w:t>
      </w:r>
      <w:proofErr w:type="spellStart"/>
      <w:r w:rsidR="00F154B6">
        <w:t>B</w:t>
      </w:r>
      <w:r w:rsidR="00184764">
        <w:t>é</w:t>
      </w:r>
      <w:proofErr w:type="spellEnd"/>
      <w:r w:rsidR="00184764">
        <w:t xml:space="preserve"> </w:t>
      </w:r>
      <w:r w:rsidR="00F154B6">
        <w:t>S</w:t>
      </w:r>
      <w:r w:rsidR="00184764">
        <w:t xml:space="preserve">hopee. </w:t>
      </w:r>
      <w:proofErr w:type="spellStart"/>
      <w:r w:rsidR="00104F95">
        <w:t>Chúng</w:t>
      </w:r>
      <w:proofErr w:type="spellEnd"/>
      <w:r w:rsidR="00104F95">
        <w:t xml:space="preserve"> </w:t>
      </w:r>
      <w:proofErr w:type="spellStart"/>
      <w:r w:rsidR="00104F95">
        <w:t>tôi</w:t>
      </w:r>
      <w:proofErr w:type="spellEnd"/>
      <w:r w:rsidR="00104F95">
        <w:t xml:space="preserve"> </w:t>
      </w:r>
      <w:proofErr w:type="spellStart"/>
      <w:r w:rsidR="00104F95">
        <w:t>cũng</w:t>
      </w:r>
      <w:proofErr w:type="spellEnd"/>
      <w:r w:rsidR="00104F95">
        <w:t xml:space="preserve"> </w:t>
      </w:r>
      <w:proofErr w:type="spellStart"/>
      <w:r w:rsidR="00104F95">
        <w:t>đã</w:t>
      </w:r>
      <w:proofErr w:type="spellEnd"/>
      <w:r w:rsidR="00104F95">
        <w:t xml:space="preserve"> </w:t>
      </w:r>
      <w:proofErr w:type="spellStart"/>
      <w:r w:rsidR="00104F95">
        <w:t>đề</w:t>
      </w:r>
      <w:proofErr w:type="spellEnd"/>
      <w:r w:rsidR="00104F95">
        <w:t xml:space="preserve"> </w:t>
      </w:r>
      <w:proofErr w:type="spellStart"/>
      <w:r w:rsidR="00104F95">
        <w:t>xuất</w:t>
      </w:r>
      <w:proofErr w:type="spellEnd"/>
      <w:r w:rsidR="00104F95">
        <w:t xml:space="preserve"> </w:t>
      </w:r>
      <w:proofErr w:type="spellStart"/>
      <w:r w:rsidR="00104F95">
        <w:t>mô</w:t>
      </w:r>
      <w:proofErr w:type="spellEnd"/>
      <w:r w:rsidR="00104F95">
        <w:t xml:space="preserve"> </w:t>
      </w:r>
      <w:proofErr w:type="spellStart"/>
      <w:r w:rsidR="00104F95">
        <w:t>hình</w:t>
      </w:r>
      <w:proofErr w:type="spellEnd"/>
      <w:r w:rsidR="00104F95">
        <w:t xml:space="preserve"> </w:t>
      </w:r>
      <w:proofErr w:type="spellStart"/>
      <w:r w:rsidR="00104F95">
        <w:t>kiến</w:t>
      </w:r>
      <w:proofErr w:type="spellEnd"/>
      <w:r w:rsidR="00104F95">
        <w:t xml:space="preserve"> </w:t>
      </w:r>
      <w:proofErr w:type="spellStart"/>
      <w:r w:rsidR="00104F95">
        <w:t>trúc</w:t>
      </w:r>
      <w:proofErr w:type="spellEnd"/>
      <w:r w:rsidR="00104F95">
        <w:t xml:space="preserve"> THANOS</w:t>
      </w:r>
      <w:r w:rsidR="006B0643">
        <w:t xml:space="preserve"> </w:t>
      </w:r>
      <w:proofErr w:type="spellStart"/>
      <w:r w:rsidR="006B0643">
        <w:t>để</w:t>
      </w:r>
      <w:proofErr w:type="spellEnd"/>
      <w:r w:rsidR="006B0643">
        <w:t xml:space="preserve"> </w:t>
      </w:r>
      <w:proofErr w:type="spellStart"/>
      <w:r w:rsidR="006B0643">
        <w:t>giải</w:t>
      </w:r>
      <w:proofErr w:type="spellEnd"/>
      <w:r w:rsidR="006B0643">
        <w:t xml:space="preserve"> </w:t>
      </w:r>
      <w:proofErr w:type="spellStart"/>
      <w:r w:rsidR="006B0643">
        <w:t>quyết</w:t>
      </w:r>
      <w:proofErr w:type="spellEnd"/>
      <w:r w:rsidR="006B0643">
        <w:t xml:space="preserve"> </w:t>
      </w:r>
      <w:proofErr w:type="spellStart"/>
      <w:r w:rsidR="001C28B4">
        <w:t>vấn</w:t>
      </w:r>
      <w:proofErr w:type="spellEnd"/>
      <w:r w:rsidR="001C28B4">
        <w:t xml:space="preserve"> </w:t>
      </w:r>
      <w:proofErr w:type="spellStart"/>
      <w:r w:rsidR="001C28B4">
        <w:t>đề</w:t>
      </w:r>
      <w:proofErr w:type="spellEnd"/>
      <w:r w:rsidR="001C28B4">
        <w:t xml:space="preserve"> </w:t>
      </w:r>
      <w:proofErr w:type="spellStart"/>
      <w:r w:rsidR="006B0643">
        <w:t>mất</w:t>
      </w:r>
      <w:proofErr w:type="spellEnd"/>
      <w:r w:rsidR="006B0643">
        <w:t xml:space="preserve"> </w:t>
      </w:r>
      <w:proofErr w:type="spellStart"/>
      <w:r w:rsidR="006B0643">
        <w:t>cân</w:t>
      </w:r>
      <w:proofErr w:type="spellEnd"/>
      <w:r w:rsidR="006B0643">
        <w:t xml:space="preserve"> </w:t>
      </w:r>
      <w:proofErr w:type="spellStart"/>
      <w:r w:rsidR="006B0643">
        <w:t>bằng</w:t>
      </w:r>
      <w:proofErr w:type="spellEnd"/>
      <w:r w:rsidR="006B0643">
        <w:t xml:space="preserve"> </w:t>
      </w:r>
      <w:proofErr w:type="spellStart"/>
      <w:r w:rsidR="006B0643">
        <w:t>dữ</w:t>
      </w:r>
      <w:proofErr w:type="spellEnd"/>
      <w:r w:rsidR="006B0643">
        <w:t xml:space="preserve"> </w:t>
      </w:r>
      <w:proofErr w:type="spellStart"/>
      <w:r w:rsidR="006B0643">
        <w:t>liệu</w:t>
      </w:r>
      <w:proofErr w:type="spellEnd"/>
      <w:r w:rsidR="006B0643">
        <w:t xml:space="preserve"> </w:t>
      </w:r>
      <w:proofErr w:type="spellStart"/>
      <w:r w:rsidR="006B0643">
        <w:t>giữa</w:t>
      </w:r>
      <w:proofErr w:type="spellEnd"/>
      <w:r w:rsidR="00F43B2D">
        <w:t xml:space="preserve"> </w:t>
      </w:r>
      <w:proofErr w:type="spellStart"/>
      <w:r w:rsidR="00F43B2D">
        <w:t>các</w:t>
      </w:r>
      <w:proofErr w:type="spellEnd"/>
      <w:r w:rsidR="00F43B2D">
        <w:t xml:space="preserve"> </w:t>
      </w:r>
      <w:proofErr w:type="spellStart"/>
      <w:r w:rsidR="00F43B2D">
        <w:t>lớp</w:t>
      </w:r>
      <w:proofErr w:type="spellEnd"/>
      <w:r w:rsidR="00F43B2D">
        <w:t xml:space="preserve"> </w:t>
      </w:r>
      <w:proofErr w:type="spellStart"/>
      <w:r w:rsidR="00F43B2D">
        <w:t>của</w:t>
      </w:r>
      <w:proofErr w:type="spellEnd"/>
      <w:r w:rsidR="00F43B2D">
        <w:t xml:space="preserve"> </w:t>
      </w:r>
      <w:proofErr w:type="spellStart"/>
      <w:r w:rsidR="00F43B2D">
        <w:t>từng</w:t>
      </w:r>
      <w:proofErr w:type="spellEnd"/>
      <w:r w:rsidR="00F43B2D">
        <w:t xml:space="preserve"> </w:t>
      </w:r>
      <w:proofErr w:type="spellStart"/>
      <w:r w:rsidR="00F43B2D">
        <w:t>khía</w:t>
      </w:r>
      <w:proofErr w:type="spellEnd"/>
      <w:r w:rsidR="00F43B2D">
        <w:t xml:space="preserve"> </w:t>
      </w:r>
      <w:proofErr w:type="spellStart"/>
      <w:r w:rsidR="00F43B2D">
        <w:t>cạnh</w:t>
      </w:r>
      <w:proofErr w:type="spellEnd"/>
      <w:r w:rsidR="00280D26">
        <w:t>.</w:t>
      </w:r>
      <w:r w:rsidR="008B4AE6">
        <w:t xml:space="preserve"> </w:t>
      </w:r>
      <w:proofErr w:type="spellStart"/>
      <w:r w:rsidR="00D40ADE">
        <w:t>Mặc</w:t>
      </w:r>
      <w:proofErr w:type="spellEnd"/>
      <w:r w:rsidR="00D40ADE">
        <w:t xml:space="preserve"> </w:t>
      </w:r>
      <w:proofErr w:type="spellStart"/>
      <w:r w:rsidR="00D40ADE">
        <w:t>dù</w:t>
      </w:r>
      <w:proofErr w:type="spellEnd"/>
      <w:r w:rsidR="00D40ADE">
        <w:t xml:space="preserve"> </w:t>
      </w:r>
      <w:proofErr w:type="spellStart"/>
      <w:r w:rsidR="00D40ADE">
        <w:t>vậy</w:t>
      </w:r>
      <w:proofErr w:type="spellEnd"/>
      <w:r w:rsidR="00D40ADE">
        <w:t xml:space="preserve">, do </w:t>
      </w:r>
      <w:proofErr w:type="spellStart"/>
      <w:r w:rsidR="009A6AB9">
        <w:t>việc</w:t>
      </w:r>
      <w:proofErr w:type="spellEnd"/>
      <w:r w:rsidR="009A6AB9">
        <w:t xml:space="preserve"> </w:t>
      </w:r>
      <w:proofErr w:type="spellStart"/>
      <w:r w:rsidR="009A6AB9">
        <w:t>gán</w:t>
      </w:r>
      <w:proofErr w:type="spellEnd"/>
      <w:r w:rsidR="009A6AB9">
        <w:t xml:space="preserve"> </w:t>
      </w:r>
      <w:proofErr w:type="spellStart"/>
      <w:r w:rsidR="009A6AB9">
        <w:t>nhãn</w:t>
      </w:r>
      <w:proofErr w:type="spellEnd"/>
      <w:r w:rsidR="009A6AB9">
        <w:t xml:space="preserve"> </w:t>
      </w:r>
      <w:proofErr w:type="spellStart"/>
      <w:r w:rsidR="009A6AB9">
        <w:t>thủ</w:t>
      </w:r>
      <w:proofErr w:type="spellEnd"/>
      <w:r w:rsidR="009A6AB9">
        <w:t xml:space="preserve"> </w:t>
      </w:r>
      <w:proofErr w:type="spellStart"/>
      <w:r w:rsidR="009A6AB9">
        <w:t>công</w:t>
      </w:r>
      <w:proofErr w:type="spellEnd"/>
      <w:r w:rsidR="00DC2297">
        <w:t xml:space="preserve"> </w:t>
      </w:r>
      <w:proofErr w:type="spellStart"/>
      <w:r w:rsidR="00DC2297">
        <w:t>vẫn</w:t>
      </w:r>
      <w:proofErr w:type="spellEnd"/>
      <w:r w:rsidR="00DC2297">
        <w:t xml:space="preserve"> </w:t>
      </w:r>
      <w:proofErr w:type="spellStart"/>
      <w:r w:rsidR="00DC2297">
        <w:t>còn</w:t>
      </w:r>
      <w:proofErr w:type="spellEnd"/>
      <w:r w:rsidR="00DC2297">
        <w:t xml:space="preserve"> </w:t>
      </w:r>
      <w:proofErr w:type="spellStart"/>
      <w:r w:rsidR="00DC2297">
        <w:t>những</w:t>
      </w:r>
      <w:proofErr w:type="spellEnd"/>
      <w:r w:rsidR="00DC2297">
        <w:t xml:space="preserve"> </w:t>
      </w:r>
      <w:proofErr w:type="spellStart"/>
      <w:r w:rsidR="00DC2297">
        <w:t>khó</w:t>
      </w:r>
      <w:proofErr w:type="spellEnd"/>
      <w:r w:rsidR="00DC2297">
        <w:t xml:space="preserve"> </w:t>
      </w:r>
      <w:proofErr w:type="spellStart"/>
      <w:r w:rsidR="00DC2297">
        <w:t>khăn</w:t>
      </w:r>
      <w:proofErr w:type="spellEnd"/>
      <w:r w:rsidR="00DC2297">
        <w:t xml:space="preserve"> </w:t>
      </w:r>
      <w:proofErr w:type="spellStart"/>
      <w:r w:rsidR="00DC2297">
        <w:t>như</w:t>
      </w:r>
      <w:proofErr w:type="spellEnd"/>
      <w:r w:rsidR="00DC2297">
        <w:t xml:space="preserve"> </w:t>
      </w:r>
      <w:proofErr w:type="spellStart"/>
      <w:r w:rsidR="00DC2297">
        <w:t>đồng</w:t>
      </w:r>
      <w:proofErr w:type="spellEnd"/>
      <w:r w:rsidR="00DC2297">
        <w:t xml:space="preserve"> </w:t>
      </w:r>
      <w:proofErr w:type="spellStart"/>
      <w:r w:rsidR="00DC2297">
        <w:t>nhất</w:t>
      </w:r>
      <w:proofErr w:type="spellEnd"/>
      <w:r w:rsidR="00DC2297">
        <w:t xml:space="preserve"> </w:t>
      </w:r>
      <w:proofErr w:type="spellStart"/>
      <w:r w:rsidR="00DC2297">
        <w:t>quan</w:t>
      </w:r>
      <w:proofErr w:type="spellEnd"/>
      <w:r w:rsidR="00DC2297">
        <w:t xml:space="preserve"> </w:t>
      </w:r>
      <w:proofErr w:type="spellStart"/>
      <w:r w:rsidR="00DC2297">
        <w:t>điểm</w:t>
      </w:r>
      <w:proofErr w:type="spellEnd"/>
      <w:r w:rsidR="00DC2297">
        <w:t xml:space="preserve"> </w:t>
      </w:r>
      <w:proofErr w:type="spellStart"/>
      <w:r w:rsidR="00143CB9">
        <w:t>gán</w:t>
      </w:r>
      <w:proofErr w:type="spellEnd"/>
      <w:r w:rsidR="00143CB9">
        <w:t xml:space="preserve"> </w:t>
      </w:r>
      <w:proofErr w:type="spellStart"/>
      <w:r w:rsidR="00143CB9">
        <w:t>nhãn</w:t>
      </w:r>
      <w:proofErr w:type="spellEnd"/>
      <w:r w:rsidR="00D4600C">
        <w:t xml:space="preserve"> </w:t>
      </w:r>
      <w:proofErr w:type="spellStart"/>
      <w:r w:rsidR="00D4600C">
        <w:t>đã</w:t>
      </w:r>
      <w:proofErr w:type="spellEnd"/>
      <w:r w:rsidR="00D4600C">
        <w:t xml:space="preserve"> </w:t>
      </w:r>
      <w:proofErr w:type="spellStart"/>
      <w:r w:rsidR="00D4600C">
        <w:t>khiến</w:t>
      </w:r>
      <w:proofErr w:type="spellEnd"/>
      <w:r w:rsidR="00D4600C">
        <w:t xml:space="preserve"> </w:t>
      </w:r>
      <w:proofErr w:type="spellStart"/>
      <w:r w:rsidR="00D4600C">
        <w:t>cho</w:t>
      </w:r>
      <w:proofErr w:type="spellEnd"/>
      <w:r w:rsidR="00D4600C">
        <w:t xml:space="preserve"> </w:t>
      </w:r>
      <w:proofErr w:type="spellStart"/>
      <w:r w:rsidR="00D4600C">
        <w:t>kết</w:t>
      </w:r>
      <w:proofErr w:type="spellEnd"/>
      <w:r w:rsidR="00D4600C">
        <w:t xml:space="preserve"> </w:t>
      </w:r>
      <w:proofErr w:type="spellStart"/>
      <w:r w:rsidR="00D4600C">
        <w:t>quả</w:t>
      </w:r>
      <w:proofErr w:type="spellEnd"/>
      <w:r w:rsidR="00D4600C">
        <w:t xml:space="preserve"> </w:t>
      </w:r>
      <w:proofErr w:type="spellStart"/>
      <w:r w:rsidR="00D4600C">
        <w:t>mô</w:t>
      </w:r>
      <w:proofErr w:type="spellEnd"/>
      <w:r w:rsidR="00D4600C">
        <w:t xml:space="preserve"> </w:t>
      </w:r>
      <w:proofErr w:type="spellStart"/>
      <w:r w:rsidR="00D4600C">
        <w:t>hình</w:t>
      </w:r>
      <w:proofErr w:type="spellEnd"/>
      <w:r w:rsidR="00D4600C">
        <w:t xml:space="preserve"> </w:t>
      </w:r>
      <w:proofErr w:type="spellStart"/>
      <w:r w:rsidR="00D4600C">
        <w:t>không</w:t>
      </w:r>
      <w:proofErr w:type="spellEnd"/>
      <w:r w:rsidR="00D4600C">
        <w:t xml:space="preserve"> </w:t>
      </w:r>
      <w:proofErr w:type="spellStart"/>
      <w:r w:rsidR="00D4600C">
        <w:t>đươc</w:t>
      </w:r>
      <w:proofErr w:type="spellEnd"/>
      <w:r w:rsidR="00D4600C">
        <w:t xml:space="preserve"> </w:t>
      </w:r>
      <w:proofErr w:type="spellStart"/>
      <w:r w:rsidR="00D4600C">
        <w:t>cao</w:t>
      </w:r>
      <w:proofErr w:type="spellEnd"/>
      <w:r w:rsidR="00D4600C">
        <w:t xml:space="preserve"> </w:t>
      </w:r>
      <w:proofErr w:type="spellStart"/>
      <w:r w:rsidR="00D4600C">
        <w:t>như</w:t>
      </w:r>
      <w:proofErr w:type="spellEnd"/>
      <w:r w:rsidR="00D4600C">
        <w:t xml:space="preserve"> </w:t>
      </w:r>
      <w:proofErr w:type="spellStart"/>
      <w:r w:rsidR="00D4600C">
        <w:t>mong</w:t>
      </w:r>
      <w:proofErr w:type="spellEnd"/>
      <w:r w:rsidR="00D4600C">
        <w:t xml:space="preserve"> </w:t>
      </w:r>
      <w:proofErr w:type="spellStart"/>
      <w:r w:rsidR="00D4600C">
        <w:t>đợi</w:t>
      </w:r>
      <w:proofErr w:type="spellEnd"/>
      <w:r w:rsidR="00D4600C">
        <w:t>.</w:t>
      </w:r>
      <w:r w:rsidR="00635130">
        <w:t xml:space="preserve"> </w:t>
      </w:r>
    </w:p>
    <w:p w14:paraId="2D7B222C" w14:textId="03DB4270" w:rsidR="008B4AE6" w:rsidRPr="008B4AE6" w:rsidRDefault="008B4AE6" w:rsidP="009D7331">
      <w:pPr>
        <w:spacing w:after="160"/>
        <w:ind w:firstLine="720"/>
        <w:rPr>
          <w:rFonts w:eastAsiaTheme="minorHAnsi"/>
          <w:szCs w:val="26"/>
        </w:rPr>
      </w:pPr>
      <w:proofErr w:type="spellStart"/>
      <w:r>
        <w:t>Trong</w:t>
      </w:r>
      <w:proofErr w:type="spellEnd"/>
      <w:r>
        <w:t xml:space="preserve"> </w:t>
      </w:r>
      <w:proofErr w:type="spellStart"/>
      <w:r>
        <w:t>tương</w:t>
      </w:r>
      <w:proofErr w:type="spellEnd"/>
      <w:r>
        <w:t xml:space="preserve"> </w:t>
      </w:r>
      <w:proofErr w:type="spellStart"/>
      <w:r>
        <w:t>lai</w:t>
      </w:r>
      <w:proofErr w:type="spellEnd"/>
      <w:r w:rsidR="00A8692E">
        <w:t xml:space="preserve">, </w:t>
      </w:r>
      <w:proofErr w:type="spellStart"/>
      <w:r w:rsidR="00A8692E">
        <w:t>chúng</w:t>
      </w:r>
      <w:proofErr w:type="spellEnd"/>
      <w:r w:rsidR="00A8692E">
        <w:t xml:space="preserve"> </w:t>
      </w:r>
      <w:proofErr w:type="spellStart"/>
      <w:r w:rsidR="00A8692E">
        <w:t>tôi</w:t>
      </w:r>
      <w:proofErr w:type="spellEnd"/>
      <w:r w:rsidR="00A8692E">
        <w:t xml:space="preserve"> </w:t>
      </w:r>
      <w:proofErr w:type="spellStart"/>
      <w:r w:rsidR="00A8692E">
        <w:t>sẽ</w:t>
      </w:r>
      <w:proofErr w:type="spellEnd"/>
      <w:r w:rsidR="00A8692E">
        <w:t xml:space="preserve"> </w:t>
      </w:r>
      <w:proofErr w:type="spellStart"/>
      <w:r w:rsidR="00A8692E">
        <w:t>xem</w:t>
      </w:r>
      <w:proofErr w:type="spellEnd"/>
      <w:r w:rsidR="00A8692E">
        <w:t xml:space="preserve"> </w:t>
      </w:r>
      <w:proofErr w:type="spellStart"/>
      <w:r w:rsidR="00A8692E">
        <w:t>xét</w:t>
      </w:r>
      <w:proofErr w:type="spellEnd"/>
      <w:r w:rsidR="00A8692E">
        <w:t xml:space="preserve"> </w:t>
      </w:r>
      <w:proofErr w:type="spellStart"/>
      <w:r w:rsidR="00A8692E">
        <w:t>lại</w:t>
      </w:r>
      <w:proofErr w:type="spellEnd"/>
      <w:r w:rsidR="00A8692E">
        <w:t xml:space="preserve"> </w:t>
      </w:r>
      <w:proofErr w:type="spellStart"/>
      <w:r w:rsidR="00A8692E">
        <w:t>việc</w:t>
      </w:r>
      <w:proofErr w:type="spellEnd"/>
      <w:r w:rsidR="00A8692E">
        <w:t xml:space="preserve"> </w:t>
      </w:r>
      <w:proofErr w:type="spellStart"/>
      <w:r w:rsidR="00A8692E">
        <w:t>gán</w:t>
      </w:r>
      <w:proofErr w:type="spellEnd"/>
      <w:r w:rsidR="00A8692E">
        <w:t xml:space="preserve"> </w:t>
      </w:r>
      <w:proofErr w:type="spellStart"/>
      <w:r w:rsidR="00A8692E">
        <w:t>nhãn</w:t>
      </w:r>
      <w:proofErr w:type="spellEnd"/>
      <w:r w:rsidR="008422A6">
        <w:t xml:space="preserve"> </w:t>
      </w:r>
      <w:proofErr w:type="spellStart"/>
      <w:r w:rsidR="008422A6">
        <w:t>đồng</w:t>
      </w:r>
      <w:proofErr w:type="spellEnd"/>
      <w:r w:rsidR="008422A6">
        <w:t xml:space="preserve"> </w:t>
      </w:r>
      <w:proofErr w:type="spellStart"/>
      <w:r w:rsidR="008422A6">
        <w:t>thời</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bằng</w:t>
      </w:r>
      <w:proofErr w:type="spellEnd"/>
      <w:r>
        <w:t xml:space="preserve"> </w:t>
      </w:r>
      <w:proofErr w:type="spellStart"/>
      <w:r>
        <w:t>những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rsidR="00227004">
        <w:t>.</w:t>
      </w:r>
    </w:p>
    <w:p w14:paraId="7491BDFB" w14:textId="16323C46" w:rsidR="006C419A" w:rsidRDefault="006C419A" w:rsidP="00D55BAB">
      <w:pPr>
        <w:spacing w:after="160"/>
      </w:pPr>
    </w:p>
    <w:p w14:paraId="21F48A4A" w14:textId="174C04B8" w:rsidR="006C419A" w:rsidRDefault="006C419A" w:rsidP="00D55BAB">
      <w:pPr>
        <w:spacing w:after="160"/>
      </w:pPr>
    </w:p>
    <w:p w14:paraId="510DA6D6" w14:textId="72D7B5EB" w:rsidR="006C419A" w:rsidRDefault="006C419A" w:rsidP="00D55BAB">
      <w:pPr>
        <w:spacing w:after="160"/>
      </w:pPr>
    </w:p>
    <w:p w14:paraId="586AF0DB" w14:textId="13EBA997" w:rsidR="006C419A" w:rsidRDefault="006C419A" w:rsidP="00D55BAB">
      <w:pPr>
        <w:spacing w:after="160"/>
      </w:pPr>
    </w:p>
    <w:p w14:paraId="52D5BCB4" w14:textId="3E9D5B89" w:rsidR="006C419A" w:rsidRDefault="006C419A" w:rsidP="00D55BAB">
      <w:pPr>
        <w:spacing w:after="160"/>
      </w:pPr>
    </w:p>
    <w:p w14:paraId="35CD6B84" w14:textId="237900DC" w:rsidR="006C419A" w:rsidRDefault="006C419A" w:rsidP="00D55BAB">
      <w:pPr>
        <w:spacing w:after="160"/>
      </w:pPr>
    </w:p>
    <w:p w14:paraId="7422CCF6" w14:textId="03665F41" w:rsidR="006C419A" w:rsidRDefault="006C419A" w:rsidP="00D55BAB">
      <w:pPr>
        <w:spacing w:after="160"/>
      </w:pPr>
    </w:p>
    <w:p w14:paraId="0960E003" w14:textId="12D501B6" w:rsidR="006C419A" w:rsidRDefault="006C419A" w:rsidP="00D55BAB">
      <w:pPr>
        <w:spacing w:after="160"/>
      </w:pPr>
    </w:p>
    <w:p w14:paraId="05432F11" w14:textId="77777777" w:rsidR="006C419A" w:rsidRDefault="006C419A" w:rsidP="004D2799">
      <w:pPr>
        <w:spacing w:after="160" w:line="259" w:lineRule="auto"/>
        <w:jc w:val="left"/>
      </w:pPr>
    </w:p>
    <w:p w14:paraId="099B84CC" w14:textId="2E424DAB" w:rsidR="006C419A" w:rsidRDefault="006C419A" w:rsidP="004D2799">
      <w:pPr>
        <w:spacing w:after="160" w:line="259" w:lineRule="auto"/>
        <w:jc w:val="left"/>
      </w:pPr>
    </w:p>
    <w:p w14:paraId="40AA5E81" w14:textId="07B2230E" w:rsidR="006C419A" w:rsidRDefault="006C419A" w:rsidP="004D2799">
      <w:pPr>
        <w:spacing w:after="160" w:line="259" w:lineRule="auto"/>
        <w:jc w:val="left"/>
      </w:pPr>
    </w:p>
    <w:p w14:paraId="57F777DF" w14:textId="19FA6DC9" w:rsidR="006C419A" w:rsidRDefault="006C419A" w:rsidP="004D2799">
      <w:pPr>
        <w:spacing w:after="160" w:line="259" w:lineRule="auto"/>
        <w:jc w:val="left"/>
      </w:pPr>
    </w:p>
    <w:p w14:paraId="6C2CD978" w14:textId="0CCAD115" w:rsidR="004D2799" w:rsidRPr="008B4AE6" w:rsidRDefault="004D2799" w:rsidP="004D2799">
      <w:pPr>
        <w:spacing w:after="160" w:line="259" w:lineRule="auto"/>
        <w:jc w:val="left"/>
      </w:pPr>
      <w:r>
        <w:br w:type="page"/>
      </w:r>
    </w:p>
    <w:p w14:paraId="3F6C7134" w14:textId="1EFA8F68" w:rsidR="003D735F" w:rsidRPr="003D735F" w:rsidRDefault="00220809" w:rsidP="00FA2DAE">
      <w:pPr>
        <w:pStyle w:val="Title"/>
      </w:pPr>
      <w:bookmarkStart w:id="111" w:name="_Toc67937987"/>
      <w:bookmarkStart w:id="112" w:name="_Toc120461250"/>
      <w:proofErr w:type="spellStart"/>
      <w:r>
        <w:lastRenderedPageBreak/>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bookmarkEnd w:id="111"/>
      <w:bookmarkEnd w:id="112"/>
      <w:proofErr w:type="spellEnd"/>
    </w:p>
    <w:p w14:paraId="34F5A326" w14:textId="38DE11F9" w:rsidR="00396EA6" w:rsidRDefault="00396EA6" w:rsidP="00F27C2E">
      <w:pPr>
        <w:ind w:left="720" w:hanging="567"/>
        <w:rPr>
          <w:color w:val="000000" w:themeColor="text1"/>
          <w:szCs w:val="26"/>
          <w:shd w:val="clear" w:color="auto" w:fill="FFFFFF"/>
        </w:rPr>
      </w:pPr>
      <w:r>
        <w:t>[1]</w:t>
      </w:r>
      <w:r>
        <w:tab/>
      </w:r>
      <w:proofErr w:type="spellStart"/>
      <w:r w:rsidRPr="00396EA6">
        <w:rPr>
          <w:color w:val="000000" w:themeColor="text1"/>
          <w:szCs w:val="26"/>
          <w:shd w:val="clear" w:color="auto" w:fill="FFFFFF"/>
        </w:rPr>
        <w:t>Rish</w:t>
      </w:r>
      <w:proofErr w:type="spellEnd"/>
      <w:r w:rsidRPr="00396EA6">
        <w:rPr>
          <w:color w:val="000000" w:themeColor="text1"/>
          <w:szCs w:val="26"/>
          <w:shd w:val="clear" w:color="auto" w:fill="FFFFFF"/>
        </w:rPr>
        <w:t>, I. (2001, August). An empirical study of the naive Bayes classifier. In </w:t>
      </w:r>
      <w:r w:rsidRPr="00396EA6">
        <w:rPr>
          <w:i/>
          <w:iCs/>
          <w:color w:val="000000" w:themeColor="text1"/>
          <w:szCs w:val="26"/>
          <w:shd w:val="clear" w:color="auto" w:fill="FFFFFF"/>
        </w:rPr>
        <w:t>IJCAI 2001 workshop on empirical methods in artificial intelligence</w:t>
      </w:r>
      <w:r w:rsidRPr="00396EA6">
        <w:rPr>
          <w:color w:val="000000" w:themeColor="text1"/>
          <w:szCs w:val="26"/>
          <w:shd w:val="clear" w:color="auto" w:fill="FFFFFF"/>
        </w:rPr>
        <w:t> (Vol. 3, No. 22, pp. 41-46).</w:t>
      </w:r>
    </w:p>
    <w:p w14:paraId="05E4D3C7" w14:textId="0DD088F7" w:rsidR="00BB3F00" w:rsidRDefault="00396EA6" w:rsidP="00F27C2E">
      <w:pPr>
        <w:ind w:left="723" w:hanging="570"/>
        <w:rPr>
          <w:color w:val="222222"/>
          <w:szCs w:val="26"/>
          <w:shd w:val="clear" w:color="auto" w:fill="FFFFFF"/>
        </w:rPr>
      </w:pPr>
      <w:r>
        <w:t>[2]</w:t>
      </w:r>
      <w:r>
        <w:tab/>
      </w:r>
      <w:r w:rsidR="00BB3F00" w:rsidRPr="00BB3F00">
        <w:rPr>
          <w:color w:val="222222"/>
          <w:szCs w:val="26"/>
          <w:shd w:val="clear" w:color="auto" w:fill="FFFFFF"/>
        </w:rPr>
        <w:t>Soman, K. P., Loganathan, R., &amp; Ajay, V. (2009). </w:t>
      </w:r>
      <w:r w:rsidR="00BB3F00" w:rsidRPr="00BB3F00">
        <w:rPr>
          <w:i/>
          <w:iCs/>
          <w:color w:val="222222"/>
          <w:szCs w:val="26"/>
          <w:shd w:val="clear" w:color="auto" w:fill="FFFFFF"/>
        </w:rPr>
        <w:t>Machine learning with SVM and other kernel methods</w:t>
      </w:r>
      <w:r w:rsidR="00BB3F00" w:rsidRPr="00BB3F00">
        <w:rPr>
          <w:color w:val="222222"/>
          <w:szCs w:val="26"/>
          <w:shd w:val="clear" w:color="auto" w:fill="FFFFFF"/>
        </w:rPr>
        <w:t xml:space="preserve">. PHI Learning Pvt. </w:t>
      </w:r>
      <w:proofErr w:type="gramStart"/>
      <w:r w:rsidR="00BB3F00" w:rsidRPr="00BB3F00">
        <w:rPr>
          <w:color w:val="222222"/>
          <w:szCs w:val="26"/>
          <w:shd w:val="clear" w:color="auto" w:fill="FFFFFF"/>
        </w:rPr>
        <w:t>Ltd..</w:t>
      </w:r>
      <w:proofErr w:type="gramEnd"/>
    </w:p>
    <w:p w14:paraId="411C3E89" w14:textId="0D2B6EC1" w:rsidR="00745757" w:rsidRPr="00745757" w:rsidRDefault="00BB3F00" w:rsidP="00F27C2E">
      <w:pPr>
        <w:ind w:left="720" w:hanging="567"/>
        <w:rPr>
          <w:szCs w:val="26"/>
        </w:rPr>
      </w:pPr>
      <w:r w:rsidRPr="00745757">
        <w:rPr>
          <w:szCs w:val="26"/>
        </w:rPr>
        <w:t>[</w:t>
      </w:r>
      <w:r w:rsidR="008A7FC6" w:rsidRPr="00745757">
        <w:rPr>
          <w:szCs w:val="26"/>
        </w:rPr>
        <w:t>3</w:t>
      </w:r>
      <w:r w:rsidRPr="00745757">
        <w:rPr>
          <w:szCs w:val="26"/>
        </w:rPr>
        <w:t>]</w:t>
      </w:r>
      <w:r w:rsidRPr="00745757">
        <w:rPr>
          <w:szCs w:val="26"/>
        </w:rPr>
        <w:tab/>
      </w:r>
      <w:r w:rsidR="00745757" w:rsidRPr="00745757">
        <w:rPr>
          <w:color w:val="222222"/>
          <w:szCs w:val="26"/>
          <w:shd w:val="clear" w:color="auto" w:fill="FFFFFF"/>
        </w:rPr>
        <w:t>Segal, M. R. (2004). Machine learning benchmarks and random forest regression.</w:t>
      </w:r>
    </w:p>
    <w:p w14:paraId="2106D639" w14:textId="7397F073" w:rsidR="00BB3F00" w:rsidRDefault="00BB3F00" w:rsidP="00F27C2E">
      <w:pPr>
        <w:ind w:left="720" w:hanging="720"/>
        <w:rPr>
          <w:color w:val="000000" w:themeColor="text1"/>
          <w:szCs w:val="26"/>
          <w:shd w:val="clear" w:color="auto" w:fill="FFFFFF"/>
        </w:rPr>
      </w:pPr>
    </w:p>
    <w:p w14:paraId="1EBDD683" w14:textId="603E91B9" w:rsidR="00B12AE6" w:rsidRDefault="00081116" w:rsidP="00F27C2E">
      <w:pPr>
        <w:ind w:left="720" w:hanging="567"/>
        <w:rPr>
          <w:color w:val="222222"/>
          <w:szCs w:val="26"/>
          <w:shd w:val="clear" w:color="auto" w:fill="FFFFFF"/>
        </w:rPr>
      </w:pPr>
      <w:r w:rsidRPr="00B12AE6">
        <w:rPr>
          <w:szCs w:val="26"/>
        </w:rPr>
        <w:t>[4]</w:t>
      </w:r>
      <w:r w:rsidRPr="00B12AE6">
        <w:rPr>
          <w:szCs w:val="26"/>
        </w:rPr>
        <w:tab/>
      </w:r>
      <w:proofErr w:type="spellStart"/>
      <w:r w:rsidR="00B12AE6" w:rsidRPr="00B12AE6">
        <w:rPr>
          <w:color w:val="222222"/>
          <w:szCs w:val="26"/>
          <w:shd w:val="clear" w:color="auto" w:fill="FFFFFF"/>
        </w:rPr>
        <w:t>Dreiseitl</w:t>
      </w:r>
      <w:proofErr w:type="spellEnd"/>
      <w:r w:rsidR="00B12AE6" w:rsidRPr="00B12AE6">
        <w:rPr>
          <w:color w:val="222222"/>
          <w:szCs w:val="26"/>
          <w:shd w:val="clear" w:color="auto" w:fill="FFFFFF"/>
        </w:rPr>
        <w:t>, S., &amp; Ohno-Machado, L. (2002). Logistic regression and artificial neural network classification models: a methodology review. </w:t>
      </w:r>
      <w:r w:rsidR="00B12AE6" w:rsidRPr="00B12AE6">
        <w:rPr>
          <w:i/>
          <w:iCs/>
          <w:color w:val="222222"/>
          <w:szCs w:val="26"/>
          <w:shd w:val="clear" w:color="auto" w:fill="FFFFFF"/>
        </w:rPr>
        <w:t>Journal of biomedical informatics</w:t>
      </w:r>
      <w:r w:rsidR="00B12AE6" w:rsidRPr="00B12AE6">
        <w:rPr>
          <w:color w:val="222222"/>
          <w:szCs w:val="26"/>
          <w:shd w:val="clear" w:color="auto" w:fill="FFFFFF"/>
        </w:rPr>
        <w:t>, </w:t>
      </w:r>
      <w:r w:rsidR="00B12AE6" w:rsidRPr="00B12AE6">
        <w:rPr>
          <w:i/>
          <w:iCs/>
          <w:color w:val="222222"/>
          <w:szCs w:val="26"/>
          <w:shd w:val="clear" w:color="auto" w:fill="FFFFFF"/>
        </w:rPr>
        <w:t>35</w:t>
      </w:r>
      <w:r w:rsidR="00B12AE6" w:rsidRPr="00B12AE6">
        <w:rPr>
          <w:color w:val="222222"/>
          <w:szCs w:val="26"/>
          <w:shd w:val="clear" w:color="auto" w:fill="FFFFFF"/>
        </w:rPr>
        <w:t>(5-6), 352-359.</w:t>
      </w:r>
    </w:p>
    <w:p w14:paraId="62424A76" w14:textId="27625716" w:rsidR="00B842B5" w:rsidRDefault="00B842B5" w:rsidP="00F27C2E">
      <w:pPr>
        <w:ind w:left="720" w:hanging="567"/>
        <w:rPr>
          <w:color w:val="222222"/>
          <w:szCs w:val="26"/>
          <w:shd w:val="clear" w:color="auto" w:fill="FFFFFF"/>
        </w:rPr>
      </w:pPr>
      <w:r w:rsidRPr="00B12AE6">
        <w:rPr>
          <w:szCs w:val="26"/>
        </w:rPr>
        <w:t>[</w:t>
      </w:r>
      <w:r>
        <w:rPr>
          <w:szCs w:val="26"/>
        </w:rPr>
        <w:t>5</w:t>
      </w:r>
      <w:r w:rsidRPr="00B12AE6">
        <w:rPr>
          <w:szCs w:val="26"/>
        </w:rPr>
        <w:t>]</w:t>
      </w:r>
      <w:r>
        <w:rPr>
          <w:szCs w:val="26"/>
        </w:rPr>
        <w:tab/>
      </w:r>
      <w:r w:rsidRPr="00B842B5">
        <w:rPr>
          <w:color w:val="222222"/>
          <w:szCs w:val="26"/>
          <w:shd w:val="clear" w:color="auto" w:fill="FFFFFF"/>
        </w:rPr>
        <w:t xml:space="preserve">Rodríguez, P., Bautista, M. A., Gonzalez, J., &amp; </w:t>
      </w:r>
      <w:proofErr w:type="spellStart"/>
      <w:r w:rsidRPr="00B842B5">
        <w:rPr>
          <w:color w:val="222222"/>
          <w:szCs w:val="26"/>
          <w:shd w:val="clear" w:color="auto" w:fill="FFFFFF"/>
        </w:rPr>
        <w:t>Escalera</w:t>
      </w:r>
      <w:proofErr w:type="spellEnd"/>
      <w:r w:rsidRPr="00B842B5">
        <w:rPr>
          <w:color w:val="222222"/>
          <w:szCs w:val="26"/>
          <w:shd w:val="clear" w:color="auto" w:fill="FFFFFF"/>
        </w:rPr>
        <w:t>, S. (2018). Beyond one-hot encoding: Lower dimensional target embedding. </w:t>
      </w:r>
      <w:r w:rsidRPr="00B842B5">
        <w:rPr>
          <w:i/>
          <w:iCs/>
          <w:color w:val="222222"/>
          <w:szCs w:val="26"/>
          <w:shd w:val="clear" w:color="auto" w:fill="FFFFFF"/>
        </w:rPr>
        <w:t>Image and Vision Computing</w:t>
      </w:r>
      <w:r w:rsidRPr="00B842B5">
        <w:rPr>
          <w:color w:val="222222"/>
          <w:szCs w:val="26"/>
          <w:shd w:val="clear" w:color="auto" w:fill="FFFFFF"/>
        </w:rPr>
        <w:t>, </w:t>
      </w:r>
      <w:r w:rsidRPr="00B842B5">
        <w:rPr>
          <w:i/>
          <w:iCs/>
          <w:color w:val="222222"/>
          <w:szCs w:val="26"/>
          <w:shd w:val="clear" w:color="auto" w:fill="FFFFFF"/>
        </w:rPr>
        <w:t>75</w:t>
      </w:r>
      <w:r w:rsidRPr="00B842B5">
        <w:rPr>
          <w:color w:val="222222"/>
          <w:szCs w:val="26"/>
          <w:shd w:val="clear" w:color="auto" w:fill="FFFFFF"/>
        </w:rPr>
        <w:t>, 21-31.</w:t>
      </w:r>
    </w:p>
    <w:p w14:paraId="5844DCE9" w14:textId="4D9F34A2" w:rsidR="00B842B5" w:rsidRPr="00B842B5" w:rsidRDefault="00B842B5" w:rsidP="00F27C2E">
      <w:pPr>
        <w:ind w:left="720" w:hanging="567"/>
        <w:rPr>
          <w:szCs w:val="26"/>
        </w:rPr>
      </w:pPr>
      <w:r>
        <w:rPr>
          <w:szCs w:val="26"/>
        </w:rPr>
        <w:t>[6</w:t>
      </w:r>
      <w:r w:rsidRPr="00B12AE6">
        <w:rPr>
          <w:szCs w:val="26"/>
        </w:rPr>
        <w:t>]</w:t>
      </w:r>
      <w:r>
        <w:rPr>
          <w:szCs w:val="26"/>
        </w:rPr>
        <w:tab/>
      </w:r>
      <w:r w:rsidRPr="00B842B5">
        <w:rPr>
          <w:color w:val="222222"/>
          <w:szCs w:val="26"/>
          <w:shd w:val="clear" w:color="auto" w:fill="FFFFFF"/>
        </w:rPr>
        <w:t xml:space="preserve">Liu, H., &amp; </w:t>
      </w:r>
      <w:proofErr w:type="spellStart"/>
      <w:r w:rsidRPr="00B842B5">
        <w:rPr>
          <w:color w:val="222222"/>
          <w:szCs w:val="26"/>
          <w:shd w:val="clear" w:color="auto" w:fill="FFFFFF"/>
        </w:rPr>
        <w:t>Setiono</w:t>
      </w:r>
      <w:proofErr w:type="spellEnd"/>
      <w:r w:rsidRPr="00B842B5">
        <w:rPr>
          <w:color w:val="222222"/>
          <w:szCs w:val="26"/>
          <w:shd w:val="clear" w:color="auto" w:fill="FFFFFF"/>
        </w:rPr>
        <w:t>, R. (1995, November). Chi2: Feature selection and discretization of numeric attributes. In </w:t>
      </w:r>
      <w:r w:rsidRPr="00B842B5">
        <w:rPr>
          <w:i/>
          <w:iCs/>
          <w:color w:val="222222"/>
          <w:szCs w:val="26"/>
          <w:shd w:val="clear" w:color="auto" w:fill="FFFFFF"/>
        </w:rPr>
        <w:t>Proceedings of 7th IEEE International Conference on Tools with Artificial Intelligence</w:t>
      </w:r>
      <w:r w:rsidRPr="00B842B5">
        <w:rPr>
          <w:color w:val="222222"/>
          <w:szCs w:val="26"/>
          <w:shd w:val="clear" w:color="auto" w:fill="FFFFFF"/>
        </w:rPr>
        <w:t> (pp. 388-391). IEEE.</w:t>
      </w:r>
    </w:p>
    <w:p w14:paraId="3B002D11" w14:textId="5CE30DE5" w:rsidR="00396EA6" w:rsidRPr="00396EA6" w:rsidRDefault="00B842B5" w:rsidP="00F27C2E">
      <w:pPr>
        <w:ind w:left="720" w:hanging="567"/>
      </w:pPr>
      <w:r w:rsidRPr="00B12AE6">
        <w:rPr>
          <w:szCs w:val="26"/>
        </w:rPr>
        <w:t>[</w:t>
      </w:r>
      <w:r w:rsidR="00F16DAE">
        <w:rPr>
          <w:szCs w:val="26"/>
        </w:rPr>
        <w:t>7</w:t>
      </w:r>
      <w:r w:rsidRPr="00B12AE6">
        <w:rPr>
          <w:szCs w:val="26"/>
        </w:rPr>
        <w:t>]</w:t>
      </w:r>
      <w:r w:rsidR="00FC0857">
        <w:rPr>
          <w:szCs w:val="26"/>
        </w:rPr>
        <w:tab/>
      </w:r>
      <w:r w:rsidR="00FC0857" w:rsidRPr="00FC0857">
        <w:rPr>
          <w:color w:val="222222"/>
          <w:szCs w:val="26"/>
          <w:shd w:val="clear" w:color="auto" w:fill="FFFFFF"/>
        </w:rPr>
        <w:t xml:space="preserve">Chicco, D., &amp; </w:t>
      </w:r>
      <w:proofErr w:type="spellStart"/>
      <w:r w:rsidR="00FC0857" w:rsidRPr="00FC0857">
        <w:rPr>
          <w:color w:val="222222"/>
          <w:szCs w:val="26"/>
          <w:shd w:val="clear" w:color="auto" w:fill="FFFFFF"/>
        </w:rPr>
        <w:t>Jurman</w:t>
      </w:r>
      <w:proofErr w:type="spellEnd"/>
      <w:r w:rsidR="00FC0857" w:rsidRPr="00FC0857">
        <w:rPr>
          <w:color w:val="222222"/>
          <w:szCs w:val="26"/>
          <w:shd w:val="clear" w:color="auto" w:fill="FFFFFF"/>
        </w:rPr>
        <w:t>, G. (2020). The advantages of the Matthews correlation coefficient (MCC) over F1 score and accuracy in binary classification evaluation. </w:t>
      </w:r>
      <w:r w:rsidR="00FC0857" w:rsidRPr="00FC0857">
        <w:rPr>
          <w:i/>
          <w:iCs/>
          <w:color w:val="222222"/>
          <w:szCs w:val="26"/>
          <w:shd w:val="clear" w:color="auto" w:fill="FFFFFF"/>
        </w:rPr>
        <w:t>BMC genomics</w:t>
      </w:r>
      <w:r w:rsidR="00FC0857" w:rsidRPr="00FC0857">
        <w:rPr>
          <w:color w:val="222222"/>
          <w:szCs w:val="26"/>
          <w:shd w:val="clear" w:color="auto" w:fill="FFFFFF"/>
        </w:rPr>
        <w:t>, </w:t>
      </w:r>
      <w:r w:rsidR="00FC0857" w:rsidRPr="00FC0857">
        <w:rPr>
          <w:i/>
          <w:iCs/>
          <w:color w:val="222222"/>
          <w:szCs w:val="26"/>
          <w:shd w:val="clear" w:color="auto" w:fill="FFFFFF"/>
        </w:rPr>
        <w:t>21</w:t>
      </w:r>
      <w:r w:rsidR="00FC0857" w:rsidRPr="00FC0857">
        <w:rPr>
          <w:color w:val="222222"/>
          <w:szCs w:val="26"/>
          <w:shd w:val="clear" w:color="auto" w:fill="FFFFFF"/>
        </w:rPr>
        <w:t>(1), 1-13.</w:t>
      </w:r>
    </w:p>
    <w:p w14:paraId="3E3FAC7C" w14:textId="3E510E7E" w:rsidR="003D735F" w:rsidRDefault="003D735F" w:rsidP="00F27C2E">
      <w:pPr>
        <w:ind w:left="720" w:hanging="567"/>
      </w:pPr>
      <w:r>
        <w:t>[</w:t>
      </w:r>
      <w:r w:rsidR="00B04545">
        <w:t>8</w:t>
      </w:r>
      <w:r>
        <w:t>]</w:t>
      </w:r>
      <w:r w:rsidR="00AF6A8F">
        <w:tab/>
      </w:r>
      <w:proofErr w:type="spellStart"/>
      <w:r w:rsidR="00673C0E" w:rsidRPr="00673C0E">
        <w:t>Khoshgoftaar</w:t>
      </w:r>
      <w:proofErr w:type="spellEnd"/>
      <w:r w:rsidR="00673C0E" w:rsidRPr="00673C0E">
        <w:t xml:space="preserve">, T. M., </w:t>
      </w:r>
      <w:proofErr w:type="spellStart"/>
      <w:r w:rsidR="00673C0E" w:rsidRPr="00673C0E">
        <w:t>Golawala</w:t>
      </w:r>
      <w:proofErr w:type="spellEnd"/>
      <w:r w:rsidR="00673C0E" w:rsidRPr="00673C0E">
        <w:t>, M., &amp; Van Hulse, J. (2007, October). An empirical study of learning from imbalanced data using random forest. In 19th IEEE International Conference on Tools with Artificial Intelligence (ICTAI 2007) (Vol. 2, pp. 310-317). IEEE.</w:t>
      </w:r>
    </w:p>
    <w:p w14:paraId="2BC8EDA9" w14:textId="60285F92" w:rsidR="003D735F" w:rsidRDefault="003D735F" w:rsidP="00F27C2E">
      <w:pPr>
        <w:ind w:left="720" w:hanging="567"/>
      </w:pPr>
      <w:r>
        <w:t>[</w:t>
      </w:r>
      <w:r w:rsidR="00B04545">
        <w:t>9</w:t>
      </w:r>
      <w:r>
        <w:t xml:space="preserve">] </w:t>
      </w:r>
      <w:r w:rsidR="00AF6A8F">
        <w:tab/>
      </w:r>
      <w:r w:rsidR="001A602B" w:rsidRPr="001A602B">
        <w:t xml:space="preserve">Liu, X. Y., Wu, J., &amp; Zhou, Z. H. (2008). Exploratory </w:t>
      </w:r>
      <w:proofErr w:type="spellStart"/>
      <w:r w:rsidR="001A602B" w:rsidRPr="001A602B">
        <w:t>undersampling</w:t>
      </w:r>
      <w:proofErr w:type="spellEnd"/>
      <w:r w:rsidR="001A602B" w:rsidRPr="001A602B">
        <w:t xml:space="preserve"> for class-imbalance learning. IEEE Transactions on Systems, Man, and Cybernetics, Part B (Cybernetics), 39(2), 539-550.</w:t>
      </w:r>
    </w:p>
    <w:p w14:paraId="5652335A" w14:textId="11825914" w:rsidR="003D735F" w:rsidRDefault="003D735F" w:rsidP="00F27C2E">
      <w:pPr>
        <w:ind w:left="720" w:hanging="567"/>
      </w:pPr>
      <w:r>
        <w:t>[</w:t>
      </w:r>
      <w:r w:rsidR="00B04545">
        <w:t>10</w:t>
      </w:r>
      <w:r>
        <w:t xml:space="preserve">] </w:t>
      </w:r>
      <w:r w:rsidR="00AF6A8F">
        <w:tab/>
      </w:r>
      <w:r w:rsidR="001A602B" w:rsidRPr="001A602B">
        <w:t xml:space="preserve">Chawla, N. V., Bowyer, K. W., Hall, L. O., &amp; </w:t>
      </w:r>
      <w:proofErr w:type="spellStart"/>
      <w:r w:rsidR="001A602B" w:rsidRPr="001A602B">
        <w:t>Kegelmeyer</w:t>
      </w:r>
      <w:proofErr w:type="spellEnd"/>
      <w:r w:rsidR="001A602B" w:rsidRPr="001A602B">
        <w:t>, W. P. (2002). SMOTE: synthetic minority over-sampling technique. Journal of artificial intelligence research, 16, 321-357.</w:t>
      </w:r>
    </w:p>
    <w:p w14:paraId="2A88DE0F" w14:textId="207AB9AB" w:rsidR="003D735F" w:rsidRDefault="003D735F" w:rsidP="00F27C2E">
      <w:pPr>
        <w:ind w:left="720" w:hanging="567"/>
      </w:pPr>
      <w:r>
        <w:t>[</w:t>
      </w:r>
      <w:r w:rsidR="00B04545">
        <w:t>11</w:t>
      </w:r>
      <w:r>
        <w:t xml:space="preserve">] </w:t>
      </w:r>
      <w:r w:rsidR="00AF6A8F">
        <w:tab/>
      </w:r>
      <w:r w:rsidR="001A602B" w:rsidRPr="001A602B">
        <w:t>Han, H., Wang, W. Y., &amp; Mao, B. H. (2005, August). Borderline-SMOTE: a new over-sampling method in imbalanced data sets learning. In International conference on intelligent computing (pp. 878-887). Springer, Berlin, Heidelberg.</w:t>
      </w:r>
    </w:p>
    <w:p w14:paraId="1508869F" w14:textId="4CB8C201" w:rsidR="00945796" w:rsidRDefault="00945796" w:rsidP="00F27C2E">
      <w:pPr>
        <w:ind w:left="720" w:hanging="567"/>
      </w:pPr>
      <w:r>
        <w:t>[</w:t>
      </w:r>
      <w:r w:rsidR="00B04545">
        <w:t>12</w:t>
      </w:r>
      <w:r>
        <w:t xml:space="preserve">] </w:t>
      </w:r>
      <w:r>
        <w:tab/>
      </w:r>
      <w:r w:rsidRPr="00945796">
        <w:t>Krawczyk, B. (2016). Learning from imbalanced data: open challenges and future directions. Progress in Artificial Intelligence, 5(4), 221-232.</w:t>
      </w:r>
    </w:p>
    <w:p w14:paraId="15B8E4CC" w14:textId="4F85C6A6" w:rsidR="0003290B" w:rsidRDefault="0003290B" w:rsidP="00F27C2E">
      <w:pPr>
        <w:ind w:left="720" w:hanging="567"/>
      </w:pPr>
      <w:r>
        <w:lastRenderedPageBreak/>
        <w:t>[</w:t>
      </w:r>
      <w:r w:rsidR="00B04545">
        <w:t>13</w:t>
      </w:r>
      <w:r>
        <w:t>]</w:t>
      </w:r>
      <w:r>
        <w:tab/>
      </w:r>
      <w:r w:rsidRPr="0003290B">
        <w:t xml:space="preserve">Batista, G. E., </w:t>
      </w:r>
      <w:proofErr w:type="spellStart"/>
      <w:r w:rsidRPr="0003290B">
        <w:t>Prati</w:t>
      </w:r>
      <w:proofErr w:type="spellEnd"/>
      <w:r w:rsidRPr="0003290B">
        <w:t xml:space="preserve">, R. C., &amp; </w:t>
      </w:r>
      <w:proofErr w:type="spellStart"/>
      <w:r w:rsidRPr="0003290B">
        <w:t>Monard</w:t>
      </w:r>
      <w:proofErr w:type="spellEnd"/>
      <w:r w:rsidRPr="0003290B">
        <w:t>, M. C. (2004). A study of the behavior of several methods for balancing machine learning training data. ACM SIGKDD explorations newsletter, 6(1), 20-29.</w:t>
      </w:r>
    </w:p>
    <w:p w14:paraId="1812C7FD" w14:textId="5BA3C4A5" w:rsidR="0003290B" w:rsidRDefault="0003290B" w:rsidP="00F27C2E">
      <w:pPr>
        <w:ind w:left="720" w:hanging="567"/>
      </w:pPr>
      <w:r>
        <w:t>[</w:t>
      </w:r>
      <w:r w:rsidR="00B04545">
        <w:t>14</w:t>
      </w:r>
      <w:r>
        <w:t>]</w:t>
      </w:r>
      <w:r>
        <w:tab/>
      </w:r>
      <w:r w:rsidRPr="0003290B">
        <w:t>A Survey of Predictive Modelling under Imbalanced Distributions</w:t>
      </w:r>
    </w:p>
    <w:p w14:paraId="2CEA6BEE" w14:textId="74E5C65A" w:rsidR="0003290B" w:rsidRDefault="0003290B" w:rsidP="00F27C2E">
      <w:pPr>
        <w:ind w:left="720" w:hanging="567"/>
      </w:pPr>
      <w:r>
        <w:t>[</w:t>
      </w:r>
      <w:r w:rsidR="00B04545">
        <w:t>15</w:t>
      </w:r>
      <w:r>
        <w:t>]</w:t>
      </w:r>
      <w:r>
        <w:tab/>
      </w:r>
      <w:r w:rsidRPr="0003290B">
        <w:t>R. Maclin, and D. Opitz. “An empirical evaluation of bagging and boosting.” AAAI/IAAI 1997 (1997): 546-551</w:t>
      </w:r>
    </w:p>
    <w:p w14:paraId="79441634" w14:textId="06155F9A" w:rsidR="0003290B" w:rsidRDefault="0003290B" w:rsidP="00F27C2E">
      <w:pPr>
        <w:ind w:left="720" w:hanging="567"/>
      </w:pPr>
      <w:r>
        <w:t>[</w:t>
      </w:r>
      <w:r w:rsidR="00B04545">
        <w:t>16</w:t>
      </w:r>
      <w:r>
        <w:t>]</w:t>
      </w:r>
      <w:r>
        <w:tab/>
      </w:r>
      <w:r w:rsidRPr="0003290B">
        <w:t>S. Wang, and X. Yao. “Diversity analysis on imbalanced data sets by using ensemble models.” 2009 IEEE symposium on computational intelligence and data mining. IEEE, 2009.</w:t>
      </w:r>
    </w:p>
    <w:p w14:paraId="29DBDCEC" w14:textId="7F8D39F3" w:rsidR="003D735F" w:rsidRDefault="001F3377" w:rsidP="00F27C2E">
      <w:pPr>
        <w:ind w:left="720" w:hanging="567"/>
      </w:pPr>
      <w:r>
        <w:t>[</w:t>
      </w:r>
      <w:r w:rsidR="00317C65">
        <w:t>17</w:t>
      </w:r>
      <w:r>
        <w:t>]</w:t>
      </w:r>
      <w:r>
        <w:tab/>
      </w:r>
      <w:r w:rsidRPr="001F3377">
        <w:t xml:space="preserve">S. </w:t>
      </w:r>
      <w:proofErr w:type="spellStart"/>
      <w:r w:rsidRPr="001F3377">
        <w:t>Hido</w:t>
      </w:r>
      <w:proofErr w:type="spellEnd"/>
      <w:r w:rsidRPr="001F3377">
        <w:t>, H. Kashima, and Y. Takahashi. “Roughly balanced bagging for imbalanced data.” Statistical Analysis and Data Mining: The ASA Data Science Journal 2.5‐6 (2009): 412-426.</w:t>
      </w:r>
    </w:p>
    <w:p w14:paraId="794E3824" w14:textId="29BAE6CB" w:rsidR="003D735F" w:rsidRDefault="006256FE" w:rsidP="00F27C2E">
      <w:pPr>
        <w:ind w:left="720" w:hanging="567"/>
      </w:pPr>
      <w:r>
        <w:t>[18]</w:t>
      </w:r>
      <w:r>
        <w:tab/>
      </w:r>
      <w:r w:rsidRPr="006256FE">
        <w:t>Feng, W., Huang, W., &amp; Ren, J. (2018). Class imbalance ensemble learning based on the margin theory. Applied Sciences, 8(5), 815.</w:t>
      </w:r>
    </w:p>
    <w:p w14:paraId="075C7799" w14:textId="60FFBB31" w:rsidR="00F804F9" w:rsidRPr="003D735F" w:rsidRDefault="00D95746" w:rsidP="00F804F9">
      <w:pPr>
        <w:ind w:left="720" w:hanging="567"/>
      </w:pPr>
      <w:r>
        <w:t>[</w:t>
      </w:r>
      <w:r w:rsidR="00722127">
        <w:t>19</w:t>
      </w:r>
      <w:r>
        <w:t xml:space="preserve">] </w:t>
      </w:r>
      <w:r>
        <w:tab/>
      </w:r>
      <w:proofErr w:type="spellStart"/>
      <w:r w:rsidRPr="00D95746">
        <w:t>Seiffert</w:t>
      </w:r>
      <w:proofErr w:type="spellEnd"/>
      <w:r w:rsidRPr="00D95746">
        <w:t xml:space="preserve">, C., </w:t>
      </w:r>
      <w:proofErr w:type="spellStart"/>
      <w:r w:rsidRPr="00D95746">
        <w:t>Khoshgoftaar</w:t>
      </w:r>
      <w:proofErr w:type="spellEnd"/>
      <w:r w:rsidRPr="00D95746">
        <w:t>, T. M., Van Hulse, J., &amp; Napolitano, A. (2008, May). Building Useful Models from Imbalanced Data with Sampling and Boosting. In FLAIRS conference (pp. 306-311).</w:t>
      </w:r>
    </w:p>
    <w:p w14:paraId="69A5CB33" w14:textId="03473E28" w:rsidR="00F804F9" w:rsidRDefault="00F804F9" w:rsidP="00F804F9">
      <w:pPr>
        <w:ind w:left="720" w:hanging="567"/>
      </w:pPr>
      <w:r>
        <w:t xml:space="preserve">[20] </w:t>
      </w:r>
      <w:r>
        <w:tab/>
      </w:r>
      <w:r w:rsidRPr="00F804F9">
        <w:t xml:space="preserve">Yap, B. W., Abd Rani, K., Abd Rahman, H. A., Fong, S., </w:t>
      </w:r>
      <w:proofErr w:type="spellStart"/>
      <w:r w:rsidRPr="00F804F9">
        <w:t>Khairudin</w:t>
      </w:r>
      <w:proofErr w:type="spellEnd"/>
      <w:r w:rsidRPr="00F804F9">
        <w:t xml:space="preserve">, Z., &amp; Abdullah, N. N. (2014). An application of oversampling, </w:t>
      </w:r>
      <w:proofErr w:type="spellStart"/>
      <w:r w:rsidRPr="00F804F9">
        <w:t>undersampling</w:t>
      </w:r>
      <w:proofErr w:type="spellEnd"/>
      <w:r w:rsidRPr="00F804F9">
        <w:t>, bagging and boosting in handling imbalanced datasets. In </w:t>
      </w:r>
      <w:r w:rsidRPr="00F804F9">
        <w:rPr>
          <w:i/>
          <w:iCs/>
        </w:rPr>
        <w:t>Proceedings of the first international conference on advanced data and information engineering (DaEng-2013)</w:t>
      </w:r>
      <w:r w:rsidRPr="00F804F9">
        <w:t> (pp. 13-22). Springer, Singapore</w:t>
      </w:r>
      <w:r>
        <w:t>.</w:t>
      </w:r>
    </w:p>
    <w:p w14:paraId="70B3DA60" w14:textId="77777777" w:rsidR="00A94BB5" w:rsidRPr="003D735F" w:rsidRDefault="00A94BB5">
      <w:pPr>
        <w:ind w:left="720" w:hanging="567"/>
      </w:pPr>
    </w:p>
    <w:sectPr w:rsidR="00A94BB5" w:rsidRPr="003D735F" w:rsidSect="00AF6A8F">
      <w:footerReference w:type="default" r:id="rId26"/>
      <w:pgSz w:w="11906" w:h="16838" w:code="9"/>
      <w:pgMar w:top="1134" w:right="1134" w:bottom="1418"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6881F" w14:textId="77777777" w:rsidR="000E5972" w:rsidRDefault="000E5972" w:rsidP="00FA2DAE">
      <w:r>
        <w:separator/>
      </w:r>
    </w:p>
  </w:endnote>
  <w:endnote w:type="continuationSeparator" w:id="0">
    <w:p w14:paraId="211ED9EE" w14:textId="77777777" w:rsidR="000E5972" w:rsidRDefault="000E5972" w:rsidP="00FA2DAE">
      <w:r>
        <w:continuationSeparator/>
      </w:r>
    </w:p>
  </w:endnote>
  <w:endnote w:type="continuationNotice" w:id="1">
    <w:p w14:paraId="5D53556E" w14:textId="77777777" w:rsidR="000E5972" w:rsidRDefault="000E59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916285"/>
      <w:docPartObj>
        <w:docPartGallery w:val="Page Numbers (Bottom of Page)"/>
        <w:docPartUnique/>
      </w:docPartObj>
    </w:sdtPr>
    <w:sdtEndPr>
      <w:rPr>
        <w:noProof/>
      </w:rPr>
    </w:sdtEndPr>
    <w:sdtContent>
      <w:p w14:paraId="045751D6" w14:textId="6E2EB8C8" w:rsidR="0073242B" w:rsidRDefault="007324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EB35BE" w14:textId="77777777" w:rsidR="0073242B" w:rsidRDefault="00732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6946F" w14:textId="77777777" w:rsidR="000E5972" w:rsidRDefault="000E5972" w:rsidP="00FA2DAE">
      <w:r>
        <w:separator/>
      </w:r>
    </w:p>
  </w:footnote>
  <w:footnote w:type="continuationSeparator" w:id="0">
    <w:p w14:paraId="7B01F655" w14:textId="77777777" w:rsidR="000E5972" w:rsidRDefault="000E5972" w:rsidP="00FA2DAE">
      <w:r>
        <w:continuationSeparator/>
      </w:r>
    </w:p>
  </w:footnote>
  <w:footnote w:type="continuationNotice" w:id="1">
    <w:p w14:paraId="53CE46C3" w14:textId="77777777" w:rsidR="000E5972" w:rsidRDefault="000E59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D3CD51A"/>
    <w:lvl w:ilvl="0">
      <w:start w:val="1"/>
      <w:numFmt w:val="none"/>
      <w:pStyle w:val="fre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E0874C6"/>
    <w:multiLevelType w:val="hybridMultilevel"/>
    <w:tmpl w:val="4EF223BA"/>
    <w:lvl w:ilvl="0" w:tplc="04090003">
      <w:start w:val="1"/>
      <w:numFmt w:val="bullet"/>
      <w:lvlText w:val="o"/>
      <w:lvlJc w:val="left"/>
      <w:pPr>
        <w:ind w:left="2007" w:hanging="360"/>
      </w:pPr>
      <w:rPr>
        <w:rFonts w:ascii="Courier New" w:hAnsi="Courier New" w:cs="Courier New"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 w15:restartNumberingAfterBreak="0">
    <w:nsid w:val="1F9F5418"/>
    <w:multiLevelType w:val="hybridMultilevel"/>
    <w:tmpl w:val="AEA68C84"/>
    <w:lvl w:ilvl="0" w:tplc="BF0A8BC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51E88"/>
    <w:multiLevelType w:val="hybridMultilevel"/>
    <w:tmpl w:val="596638E8"/>
    <w:lvl w:ilvl="0" w:tplc="D61CA640">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01A54"/>
    <w:multiLevelType w:val="hybridMultilevel"/>
    <w:tmpl w:val="3C665E4C"/>
    <w:lvl w:ilvl="0" w:tplc="F208DC90">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51A03"/>
    <w:multiLevelType w:val="hybridMultilevel"/>
    <w:tmpl w:val="A74A402C"/>
    <w:lvl w:ilvl="0" w:tplc="72FA6038">
      <w:start w:val="1"/>
      <w:numFmt w:val="decimal"/>
      <w:lvlText w:val="5.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D3F21"/>
    <w:multiLevelType w:val="hybridMultilevel"/>
    <w:tmpl w:val="DF5E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216BA3"/>
    <w:multiLevelType w:val="hybridMultilevel"/>
    <w:tmpl w:val="F2566C6E"/>
    <w:lvl w:ilvl="0" w:tplc="2A0C898E">
      <w:start w:val="1"/>
      <w:numFmt w:val="bullet"/>
      <w:pStyle w:val="bullet"/>
      <w:lvlText w:val=""/>
      <w:lvlJc w:val="left"/>
      <w:pPr>
        <w:ind w:left="3447" w:hanging="360"/>
      </w:pPr>
      <w:rPr>
        <w:rFonts w:ascii="Symbol" w:hAnsi="Symbol" w:hint="default"/>
      </w:rPr>
    </w:lvl>
    <w:lvl w:ilvl="1" w:tplc="04090003" w:tentative="1">
      <w:start w:val="1"/>
      <w:numFmt w:val="bullet"/>
      <w:lvlText w:val="o"/>
      <w:lvlJc w:val="left"/>
      <w:pPr>
        <w:ind w:left="4167" w:hanging="360"/>
      </w:pPr>
      <w:rPr>
        <w:rFonts w:ascii="Courier New" w:hAnsi="Courier New" w:cs="Courier New" w:hint="default"/>
      </w:rPr>
    </w:lvl>
    <w:lvl w:ilvl="2" w:tplc="04090005" w:tentative="1">
      <w:start w:val="1"/>
      <w:numFmt w:val="bullet"/>
      <w:lvlText w:val=""/>
      <w:lvlJc w:val="left"/>
      <w:pPr>
        <w:ind w:left="4887" w:hanging="360"/>
      </w:pPr>
      <w:rPr>
        <w:rFonts w:ascii="Wingdings" w:hAnsi="Wingdings" w:hint="default"/>
      </w:rPr>
    </w:lvl>
    <w:lvl w:ilvl="3" w:tplc="04090001" w:tentative="1">
      <w:start w:val="1"/>
      <w:numFmt w:val="bullet"/>
      <w:lvlText w:val=""/>
      <w:lvlJc w:val="left"/>
      <w:pPr>
        <w:ind w:left="5607" w:hanging="360"/>
      </w:pPr>
      <w:rPr>
        <w:rFonts w:ascii="Symbol" w:hAnsi="Symbol" w:hint="default"/>
      </w:rPr>
    </w:lvl>
    <w:lvl w:ilvl="4" w:tplc="04090003" w:tentative="1">
      <w:start w:val="1"/>
      <w:numFmt w:val="bullet"/>
      <w:lvlText w:val="o"/>
      <w:lvlJc w:val="left"/>
      <w:pPr>
        <w:ind w:left="6327" w:hanging="360"/>
      </w:pPr>
      <w:rPr>
        <w:rFonts w:ascii="Courier New" w:hAnsi="Courier New" w:cs="Courier New" w:hint="default"/>
      </w:rPr>
    </w:lvl>
    <w:lvl w:ilvl="5" w:tplc="04090005" w:tentative="1">
      <w:start w:val="1"/>
      <w:numFmt w:val="bullet"/>
      <w:lvlText w:val=""/>
      <w:lvlJc w:val="left"/>
      <w:pPr>
        <w:ind w:left="7047" w:hanging="360"/>
      </w:pPr>
      <w:rPr>
        <w:rFonts w:ascii="Wingdings" w:hAnsi="Wingdings" w:hint="default"/>
      </w:rPr>
    </w:lvl>
    <w:lvl w:ilvl="6" w:tplc="04090001" w:tentative="1">
      <w:start w:val="1"/>
      <w:numFmt w:val="bullet"/>
      <w:lvlText w:val=""/>
      <w:lvlJc w:val="left"/>
      <w:pPr>
        <w:ind w:left="7767" w:hanging="360"/>
      </w:pPr>
      <w:rPr>
        <w:rFonts w:ascii="Symbol" w:hAnsi="Symbol" w:hint="default"/>
      </w:rPr>
    </w:lvl>
    <w:lvl w:ilvl="7" w:tplc="04090003" w:tentative="1">
      <w:start w:val="1"/>
      <w:numFmt w:val="bullet"/>
      <w:lvlText w:val="o"/>
      <w:lvlJc w:val="left"/>
      <w:pPr>
        <w:ind w:left="8487" w:hanging="360"/>
      </w:pPr>
      <w:rPr>
        <w:rFonts w:ascii="Courier New" w:hAnsi="Courier New" w:cs="Courier New" w:hint="default"/>
      </w:rPr>
    </w:lvl>
    <w:lvl w:ilvl="8" w:tplc="04090005" w:tentative="1">
      <w:start w:val="1"/>
      <w:numFmt w:val="bullet"/>
      <w:lvlText w:val=""/>
      <w:lvlJc w:val="left"/>
      <w:pPr>
        <w:ind w:left="9207" w:hanging="360"/>
      </w:pPr>
      <w:rPr>
        <w:rFonts w:ascii="Wingdings" w:hAnsi="Wingdings" w:hint="default"/>
      </w:rPr>
    </w:lvl>
  </w:abstractNum>
  <w:abstractNum w:abstractNumId="8" w15:restartNumberingAfterBreak="0">
    <w:nsid w:val="3380743A"/>
    <w:multiLevelType w:val="hybridMultilevel"/>
    <w:tmpl w:val="0B38DC54"/>
    <w:lvl w:ilvl="0" w:tplc="BBD6B7DA">
      <w:numFmt w:val="bullet"/>
      <w:lvlText w:val="•"/>
      <w:lvlJc w:val="left"/>
      <w:pPr>
        <w:ind w:left="927" w:hanging="360"/>
      </w:pPr>
      <w:rPr>
        <w:rFonts w:ascii="Times New Roman" w:eastAsiaTheme="minorHAnsi" w:hAnsi="Times New Roman" w:cs="Times New Roman" w:hint="default"/>
      </w:rPr>
    </w:lvl>
    <w:lvl w:ilvl="1" w:tplc="24681E92">
      <w:numFmt w:val="bullet"/>
      <w:lvlText w:val="·"/>
      <w:lvlJc w:val="left"/>
      <w:pPr>
        <w:ind w:left="1647" w:hanging="360"/>
      </w:pPr>
      <w:rPr>
        <w:rFonts w:ascii="Times New Roman" w:eastAsiaTheme="minorHAnsi"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34E60B57"/>
    <w:multiLevelType w:val="hybridMultilevel"/>
    <w:tmpl w:val="E30E28C4"/>
    <w:lvl w:ilvl="0" w:tplc="DD966C30">
      <w:start w:val="1"/>
      <w:numFmt w:val="decimal"/>
      <w:lvlText w:val="4.2.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F5522"/>
    <w:multiLevelType w:val="hybridMultilevel"/>
    <w:tmpl w:val="44668180"/>
    <w:lvl w:ilvl="0" w:tplc="F8F437A0">
      <w:start w:val="1"/>
      <w:numFmt w:val="decimal"/>
      <w:lvlText w:val="2.2.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3D7C59"/>
    <w:multiLevelType w:val="hybridMultilevel"/>
    <w:tmpl w:val="EBF24E36"/>
    <w:lvl w:ilvl="0" w:tplc="ABFEC8E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3ED23924"/>
    <w:multiLevelType w:val="hybridMultilevel"/>
    <w:tmpl w:val="60D09248"/>
    <w:lvl w:ilvl="0" w:tplc="B6F0B730">
      <w:start w:val="1"/>
      <w:numFmt w:val="decimal"/>
      <w:lvlText w:val="1.3.%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283808"/>
    <w:multiLevelType w:val="hybridMultilevel"/>
    <w:tmpl w:val="43D4A990"/>
    <w:lvl w:ilvl="0" w:tplc="4448F69E">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86B3E"/>
    <w:multiLevelType w:val="multilevel"/>
    <w:tmpl w:val="B53C5884"/>
    <w:lvl w:ilvl="0">
      <w:start w:val="1"/>
      <w:numFmt w:val="decimal"/>
      <w:pStyle w:val="Heading1"/>
      <w:suff w:val="space"/>
      <w:lvlText w:val="Chương %1."/>
      <w:lvlJc w:val="left"/>
      <w:pPr>
        <w:ind w:left="432" w:hanging="432"/>
      </w:pPr>
      <w:rPr>
        <w:rFonts w:hint="default"/>
      </w:rPr>
    </w:lvl>
    <w:lvl w:ilvl="1">
      <w:start w:val="1"/>
      <w:numFmt w:val="decimal"/>
      <w:pStyle w:val="Heading2"/>
      <w:suff w:val="space"/>
      <w:lvlText w:val="%1.%2."/>
      <w:lvlJc w:val="left"/>
      <w:pPr>
        <w:ind w:left="846" w:hanging="576"/>
      </w:pPr>
      <w:rPr>
        <w:rFonts w:hint="default"/>
      </w:rPr>
    </w:lvl>
    <w:lvl w:ilvl="2">
      <w:start w:val="1"/>
      <w:numFmt w:val="decimal"/>
      <w:lvlText w:val="5.3.%3."/>
      <w:lvlJc w:val="left"/>
      <w:pPr>
        <w:ind w:left="360" w:hanging="36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Restart w:val="1"/>
      <w:pStyle w:val="FigCap"/>
      <w:suff w:val="space"/>
      <w:lvlText w:val="Hình %1.%8."/>
      <w:lvlJc w:val="left"/>
      <w:pPr>
        <w:ind w:left="1440" w:hanging="1440"/>
      </w:pPr>
      <w:rPr>
        <w:rFonts w:hint="default"/>
      </w:rPr>
    </w:lvl>
    <w:lvl w:ilvl="8">
      <w:start w:val="1"/>
      <w:numFmt w:val="decimal"/>
      <w:lvlRestart w:val="1"/>
      <w:pStyle w:val="TabCap"/>
      <w:suff w:val="space"/>
      <w:lvlText w:val="Bảng %1.%9."/>
      <w:lvlJc w:val="left"/>
      <w:pPr>
        <w:ind w:left="2577" w:hanging="1584"/>
      </w:pPr>
      <w:rPr>
        <w:rFonts w:hint="default"/>
      </w:rPr>
    </w:lvl>
  </w:abstractNum>
  <w:abstractNum w:abstractNumId="15" w15:restartNumberingAfterBreak="0">
    <w:nsid w:val="657631CB"/>
    <w:multiLevelType w:val="hybridMultilevel"/>
    <w:tmpl w:val="FECECD86"/>
    <w:lvl w:ilvl="0" w:tplc="93C4355E">
      <w:start w:val="5"/>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94377D"/>
    <w:multiLevelType w:val="hybridMultilevel"/>
    <w:tmpl w:val="C6ECEC9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738C1C94"/>
    <w:multiLevelType w:val="hybridMultilevel"/>
    <w:tmpl w:val="E4DC83D0"/>
    <w:lvl w:ilvl="0" w:tplc="3D1CBE88">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3847E0"/>
    <w:multiLevelType w:val="hybridMultilevel"/>
    <w:tmpl w:val="07E66388"/>
    <w:lvl w:ilvl="0" w:tplc="D07CE4D8">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3294470">
    <w:abstractNumId w:val="14"/>
  </w:num>
  <w:num w:numId="2" w16cid:durableId="1231581090">
    <w:abstractNumId w:val="0"/>
  </w:num>
  <w:num w:numId="3" w16cid:durableId="390271821">
    <w:abstractNumId w:val="7"/>
  </w:num>
  <w:num w:numId="4" w16cid:durableId="1659770954">
    <w:abstractNumId w:val="8"/>
  </w:num>
  <w:num w:numId="5" w16cid:durableId="1320965388">
    <w:abstractNumId w:val="16"/>
  </w:num>
  <w:num w:numId="6" w16cid:durableId="1113326370">
    <w:abstractNumId w:val="1"/>
  </w:num>
  <w:num w:numId="7" w16cid:durableId="725101712">
    <w:abstractNumId w:val="11"/>
  </w:num>
  <w:num w:numId="8" w16cid:durableId="1621838802">
    <w:abstractNumId w:val="5"/>
  </w:num>
  <w:num w:numId="9" w16cid:durableId="1521434010">
    <w:abstractNumId w:val="2"/>
  </w:num>
  <w:num w:numId="10" w16cid:durableId="1957171223">
    <w:abstractNumId w:val="4"/>
  </w:num>
  <w:num w:numId="11" w16cid:durableId="410740856">
    <w:abstractNumId w:val="17"/>
  </w:num>
  <w:num w:numId="12" w16cid:durableId="800273502">
    <w:abstractNumId w:val="9"/>
  </w:num>
  <w:num w:numId="13" w16cid:durableId="347803101">
    <w:abstractNumId w:val="10"/>
  </w:num>
  <w:num w:numId="14" w16cid:durableId="1279294250">
    <w:abstractNumId w:val="3"/>
  </w:num>
  <w:num w:numId="15" w16cid:durableId="1877039080">
    <w:abstractNumId w:val="12"/>
  </w:num>
  <w:num w:numId="16" w16cid:durableId="140194050">
    <w:abstractNumId w:val="6"/>
  </w:num>
  <w:num w:numId="17" w16cid:durableId="355035970">
    <w:abstractNumId w:val="18"/>
  </w:num>
  <w:num w:numId="18" w16cid:durableId="628895806">
    <w:abstractNumId w:val="13"/>
  </w:num>
  <w:num w:numId="19" w16cid:durableId="1819612410">
    <w:abstractNumId w:val="1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nh Dam">
    <w15:presenceInfo w15:providerId="Windows Live" w15:userId="bf1612b1ef1ad4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ED8"/>
    <w:rsid w:val="000008D7"/>
    <w:rsid w:val="00001211"/>
    <w:rsid w:val="000016A7"/>
    <w:rsid w:val="00001E21"/>
    <w:rsid w:val="00002B77"/>
    <w:rsid w:val="00002BFA"/>
    <w:rsid w:val="00002F37"/>
    <w:rsid w:val="00003C8D"/>
    <w:rsid w:val="00003D3C"/>
    <w:rsid w:val="00003FC7"/>
    <w:rsid w:val="00003FE9"/>
    <w:rsid w:val="000041F3"/>
    <w:rsid w:val="0000498F"/>
    <w:rsid w:val="00004C63"/>
    <w:rsid w:val="000052B3"/>
    <w:rsid w:val="00005617"/>
    <w:rsid w:val="000059CB"/>
    <w:rsid w:val="000065F0"/>
    <w:rsid w:val="00006B52"/>
    <w:rsid w:val="00007026"/>
    <w:rsid w:val="00007461"/>
    <w:rsid w:val="000079A2"/>
    <w:rsid w:val="00007DDA"/>
    <w:rsid w:val="00007EFD"/>
    <w:rsid w:val="00011135"/>
    <w:rsid w:val="0001118E"/>
    <w:rsid w:val="00011359"/>
    <w:rsid w:val="0001138D"/>
    <w:rsid w:val="00011539"/>
    <w:rsid w:val="00011647"/>
    <w:rsid w:val="000118F3"/>
    <w:rsid w:val="00011A68"/>
    <w:rsid w:val="00011A82"/>
    <w:rsid w:val="0001220B"/>
    <w:rsid w:val="00012958"/>
    <w:rsid w:val="00012A8D"/>
    <w:rsid w:val="00012ADD"/>
    <w:rsid w:val="00013E4E"/>
    <w:rsid w:val="000143B5"/>
    <w:rsid w:val="0001490D"/>
    <w:rsid w:val="00014CF7"/>
    <w:rsid w:val="00014E43"/>
    <w:rsid w:val="00014F13"/>
    <w:rsid w:val="000152A8"/>
    <w:rsid w:val="00015446"/>
    <w:rsid w:val="000156AD"/>
    <w:rsid w:val="00015BE3"/>
    <w:rsid w:val="00016018"/>
    <w:rsid w:val="000160D0"/>
    <w:rsid w:val="00016DF5"/>
    <w:rsid w:val="000177E8"/>
    <w:rsid w:val="00017828"/>
    <w:rsid w:val="00017935"/>
    <w:rsid w:val="000205D3"/>
    <w:rsid w:val="0002105F"/>
    <w:rsid w:val="000215DD"/>
    <w:rsid w:val="00021785"/>
    <w:rsid w:val="000217AB"/>
    <w:rsid w:val="0002184F"/>
    <w:rsid w:val="00021876"/>
    <w:rsid w:val="00021C5D"/>
    <w:rsid w:val="00021E41"/>
    <w:rsid w:val="00022340"/>
    <w:rsid w:val="000227F5"/>
    <w:rsid w:val="000237A7"/>
    <w:rsid w:val="00023FCD"/>
    <w:rsid w:val="0002486D"/>
    <w:rsid w:val="00024C9B"/>
    <w:rsid w:val="00024DDC"/>
    <w:rsid w:val="00024F33"/>
    <w:rsid w:val="00025435"/>
    <w:rsid w:val="00025C62"/>
    <w:rsid w:val="00026249"/>
    <w:rsid w:val="00026554"/>
    <w:rsid w:val="000276E5"/>
    <w:rsid w:val="00027700"/>
    <w:rsid w:val="00027D02"/>
    <w:rsid w:val="00027F75"/>
    <w:rsid w:val="00030032"/>
    <w:rsid w:val="00030806"/>
    <w:rsid w:val="00030CD1"/>
    <w:rsid w:val="000310E0"/>
    <w:rsid w:val="000312B5"/>
    <w:rsid w:val="00031345"/>
    <w:rsid w:val="00031C5A"/>
    <w:rsid w:val="00032006"/>
    <w:rsid w:val="000324B9"/>
    <w:rsid w:val="0003290B"/>
    <w:rsid w:val="00032BA3"/>
    <w:rsid w:val="00033766"/>
    <w:rsid w:val="00033A8B"/>
    <w:rsid w:val="00033B2D"/>
    <w:rsid w:val="00033B3F"/>
    <w:rsid w:val="00033B9E"/>
    <w:rsid w:val="00033DC8"/>
    <w:rsid w:val="00033ECC"/>
    <w:rsid w:val="00034271"/>
    <w:rsid w:val="00034563"/>
    <w:rsid w:val="00034699"/>
    <w:rsid w:val="000348BE"/>
    <w:rsid w:val="000355B8"/>
    <w:rsid w:val="00035AAD"/>
    <w:rsid w:val="00036295"/>
    <w:rsid w:val="000367B7"/>
    <w:rsid w:val="00037760"/>
    <w:rsid w:val="000377BE"/>
    <w:rsid w:val="00037A85"/>
    <w:rsid w:val="00037AB4"/>
    <w:rsid w:val="00037D71"/>
    <w:rsid w:val="00040162"/>
    <w:rsid w:val="000401DA"/>
    <w:rsid w:val="00040797"/>
    <w:rsid w:val="00040A6B"/>
    <w:rsid w:val="00041CD2"/>
    <w:rsid w:val="00041D61"/>
    <w:rsid w:val="00041F8D"/>
    <w:rsid w:val="0004200B"/>
    <w:rsid w:val="00042209"/>
    <w:rsid w:val="0004287C"/>
    <w:rsid w:val="00042D24"/>
    <w:rsid w:val="000439C9"/>
    <w:rsid w:val="00044017"/>
    <w:rsid w:val="000441A9"/>
    <w:rsid w:val="000441CC"/>
    <w:rsid w:val="00044540"/>
    <w:rsid w:val="0004490A"/>
    <w:rsid w:val="00044B61"/>
    <w:rsid w:val="00045CEC"/>
    <w:rsid w:val="00045EC2"/>
    <w:rsid w:val="00045FE4"/>
    <w:rsid w:val="0004632A"/>
    <w:rsid w:val="00051186"/>
    <w:rsid w:val="00051A2B"/>
    <w:rsid w:val="00051C26"/>
    <w:rsid w:val="00052069"/>
    <w:rsid w:val="000524F7"/>
    <w:rsid w:val="00052615"/>
    <w:rsid w:val="00052B2E"/>
    <w:rsid w:val="00052BBF"/>
    <w:rsid w:val="00052C9D"/>
    <w:rsid w:val="00052FF3"/>
    <w:rsid w:val="00053308"/>
    <w:rsid w:val="000534BA"/>
    <w:rsid w:val="000539E1"/>
    <w:rsid w:val="00053CDC"/>
    <w:rsid w:val="00054F56"/>
    <w:rsid w:val="000556D8"/>
    <w:rsid w:val="000556E0"/>
    <w:rsid w:val="000558AF"/>
    <w:rsid w:val="00055FAF"/>
    <w:rsid w:val="000563AD"/>
    <w:rsid w:val="00056A2B"/>
    <w:rsid w:val="00056E99"/>
    <w:rsid w:val="00056EF9"/>
    <w:rsid w:val="000572BE"/>
    <w:rsid w:val="00057C9C"/>
    <w:rsid w:val="00060116"/>
    <w:rsid w:val="000607E3"/>
    <w:rsid w:val="00060919"/>
    <w:rsid w:val="00060EEC"/>
    <w:rsid w:val="00061B52"/>
    <w:rsid w:val="00061D9F"/>
    <w:rsid w:val="00062B85"/>
    <w:rsid w:val="00062D1C"/>
    <w:rsid w:val="00062D85"/>
    <w:rsid w:val="00063398"/>
    <w:rsid w:val="0006371E"/>
    <w:rsid w:val="00063C8A"/>
    <w:rsid w:val="00064D9E"/>
    <w:rsid w:val="00064E75"/>
    <w:rsid w:val="0006586D"/>
    <w:rsid w:val="00065A39"/>
    <w:rsid w:val="000663B6"/>
    <w:rsid w:val="00066705"/>
    <w:rsid w:val="00066BC0"/>
    <w:rsid w:val="0006743A"/>
    <w:rsid w:val="0006761D"/>
    <w:rsid w:val="0007013E"/>
    <w:rsid w:val="000717A8"/>
    <w:rsid w:val="000718B9"/>
    <w:rsid w:val="00071ABB"/>
    <w:rsid w:val="00071C46"/>
    <w:rsid w:val="000720D6"/>
    <w:rsid w:val="00072522"/>
    <w:rsid w:val="00072D21"/>
    <w:rsid w:val="00073ABC"/>
    <w:rsid w:val="00073C3C"/>
    <w:rsid w:val="00073CA1"/>
    <w:rsid w:val="00074282"/>
    <w:rsid w:val="00074468"/>
    <w:rsid w:val="00074602"/>
    <w:rsid w:val="00075D97"/>
    <w:rsid w:val="00075DA4"/>
    <w:rsid w:val="0007617E"/>
    <w:rsid w:val="00076BF1"/>
    <w:rsid w:val="0007752B"/>
    <w:rsid w:val="00077805"/>
    <w:rsid w:val="00077AA0"/>
    <w:rsid w:val="00080C81"/>
    <w:rsid w:val="00081116"/>
    <w:rsid w:val="000818A6"/>
    <w:rsid w:val="00081B2A"/>
    <w:rsid w:val="00081E1C"/>
    <w:rsid w:val="00081F4F"/>
    <w:rsid w:val="00081F93"/>
    <w:rsid w:val="00082695"/>
    <w:rsid w:val="00082C5C"/>
    <w:rsid w:val="00082E48"/>
    <w:rsid w:val="0008429F"/>
    <w:rsid w:val="00084406"/>
    <w:rsid w:val="00086FE5"/>
    <w:rsid w:val="000872BC"/>
    <w:rsid w:val="00087C35"/>
    <w:rsid w:val="0009049E"/>
    <w:rsid w:val="000908C7"/>
    <w:rsid w:val="00090AAA"/>
    <w:rsid w:val="00090EF6"/>
    <w:rsid w:val="00090F0F"/>
    <w:rsid w:val="000911FB"/>
    <w:rsid w:val="000918DC"/>
    <w:rsid w:val="00091C2E"/>
    <w:rsid w:val="000925BB"/>
    <w:rsid w:val="0009275A"/>
    <w:rsid w:val="00093132"/>
    <w:rsid w:val="00093570"/>
    <w:rsid w:val="000936C2"/>
    <w:rsid w:val="0009399F"/>
    <w:rsid w:val="00094542"/>
    <w:rsid w:val="00094E8D"/>
    <w:rsid w:val="0009564B"/>
    <w:rsid w:val="000966BC"/>
    <w:rsid w:val="00096BB6"/>
    <w:rsid w:val="00096BC9"/>
    <w:rsid w:val="00096CAD"/>
    <w:rsid w:val="00097968"/>
    <w:rsid w:val="00097A1B"/>
    <w:rsid w:val="00097EF1"/>
    <w:rsid w:val="00097EFB"/>
    <w:rsid w:val="000A0248"/>
    <w:rsid w:val="000A11C2"/>
    <w:rsid w:val="000A1333"/>
    <w:rsid w:val="000A18B6"/>
    <w:rsid w:val="000A1BB3"/>
    <w:rsid w:val="000A21E4"/>
    <w:rsid w:val="000A24C6"/>
    <w:rsid w:val="000A278F"/>
    <w:rsid w:val="000A2AA1"/>
    <w:rsid w:val="000A350E"/>
    <w:rsid w:val="000A4A24"/>
    <w:rsid w:val="000A4D3D"/>
    <w:rsid w:val="000A5567"/>
    <w:rsid w:val="000A575D"/>
    <w:rsid w:val="000A5C2C"/>
    <w:rsid w:val="000A6AF0"/>
    <w:rsid w:val="000A6D0F"/>
    <w:rsid w:val="000A6E5D"/>
    <w:rsid w:val="000A6E8B"/>
    <w:rsid w:val="000A6EA5"/>
    <w:rsid w:val="000A7069"/>
    <w:rsid w:val="000A72A2"/>
    <w:rsid w:val="000A7B09"/>
    <w:rsid w:val="000A7FD8"/>
    <w:rsid w:val="000B00BF"/>
    <w:rsid w:val="000B06E5"/>
    <w:rsid w:val="000B0BD1"/>
    <w:rsid w:val="000B1204"/>
    <w:rsid w:val="000B2275"/>
    <w:rsid w:val="000B227E"/>
    <w:rsid w:val="000B2D5D"/>
    <w:rsid w:val="000B31ED"/>
    <w:rsid w:val="000B3BBC"/>
    <w:rsid w:val="000B3FAA"/>
    <w:rsid w:val="000B4525"/>
    <w:rsid w:val="000B49FD"/>
    <w:rsid w:val="000B4F68"/>
    <w:rsid w:val="000B5159"/>
    <w:rsid w:val="000B534D"/>
    <w:rsid w:val="000B5361"/>
    <w:rsid w:val="000B6143"/>
    <w:rsid w:val="000B6155"/>
    <w:rsid w:val="000B6929"/>
    <w:rsid w:val="000B6A7D"/>
    <w:rsid w:val="000B7729"/>
    <w:rsid w:val="000C07FF"/>
    <w:rsid w:val="000C0D66"/>
    <w:rsid w:val="000C1228"/>
    <w:rsid w:val="000C1E08"/>
    <w:rsid w:val="000C2054"/>
    <w:rsid w:val="000C23ED"/>
    <w:rsid w:val="000C25C4"/>
    <w:rsid w:val="000C28F9"/>
    <w:rsid w:val="000C2A4D"/>
    <w:rsid w:val="000C2EC5"/>
    <w:rsid w:val="000C327A"/>
    <w:rsid w:val="000C37C8"/>
    <w:rsid w:val="000C4132"/>
    <w:rsid w:val="000C41B4"/>
    <w:rsid w:val="000C43D9"/>
    <w:rsid w:val="000C4404"/>
    <w:rsid w:val="000C44F0"/>
    <w:rsid w:val="000C45EF"/>
    <w:rsid w:val="000C472C"/>
    <w:rsid w:val="000C4C26"/>
    <w:rsid w:val="000C581A"/>
    <w:rsid w:val="000C5DE5"/>
    <w:rsid w:val="000C5EC9"/>
    <w:rsid w:val="000C5ED4"/>
    <w:rsid w:val="000C68DB"/>
    <w:rsid w:val="000C7FEF"/>
    <w:rsid w:val="000D0541"/>
    <w:rsid w:val="000D0819"/>
    <w:rsid w:val="000D0C77"/>
    <w:rsid w:val="000D0CBD"/>
    <w:rsid w:val="000D1876"/>
    <w:rsid w:val="000D230F"/>
    <w:rsid w:val="000D2586"/>
    <w:rsid w:val="000D34B8"/>
    <w:rsid w:val="000D379D"/>
    <w:rsid w:val="000D3A2F"/>
    <w:rsid w:val="000D4071"/>
    <w:rsid w:val="000D4287"/>
    <w:rsid w:val="000D4FDC"/>
    <w:rsid w:val="000D5862"/>
    <w:rsid w:val="000D61C1"/>
    <w:rsid w:val="000D6AD6"/>
    <w:rsid w:val="000D6B05"/>
    <w:rsid w:val="000D6CA5"/>
    <w:rsid w:val="000D7067"/>
    <w:rsid w:val="000D724A"/>
    <w:rsid w:val="000D7A6F"/>
    <w:rsid w:val="000D7F97"/>
    <w:rsid w:val="000E009E"/>
    <w:rsid w:val="000E07B6"/>
    <w:rsid w:val="000E1B1B"/>
    <w:rsid w:val="000E1EB4"/>
    <w:rsid w:val="000E3BF3"/>
    <w:rsid w:val="000E5253"/>
    <w:rsid w:val="000E5972"/>
    <w:rsid w:val="000E5975"/>
    <w:rsid w:val="000E5E98"/>
    <w:rsid w:val="000E6724"/>
    <w:rsid w:val="000E6C9D"/>
    <w:rsid w:val="000E6F6D"/>
    <w:rsid w:val="000E7138"/>
    <w:rsid w:val="000E7B6D"/>
    <w:rsid w:val="000E7B9F"/>
    <w:rsid w:val="000E7F6C"/>
    <w:rsid w:val="000F05DD"/>
    <w:rsid w:val="000F074D"/>
    <w:rsid w:val="000F0BBF"/>
    <w:rsid w:val="000F0D64"/>
    <w:rsid w:val="000F1232"/>
    <w:rsid w:val="000F139F"/>
    <w:rsid w:val="000F14DB"/>
    <w:rsid w:val="000F15DF"/>
    <w:rsid w:val="000F1CB6"/>
    <w:rsid w:val="000F1CDF"/>
    <w:rsid w:val="000F1F53"/>
    <w:rsid w:val="000F21D4"/>
    <w:rsid w:val="000F25E9"/>
    <w:rsid w:val="000F26BE"/>
    <w:rsid w:val="000F2B3D"/>
    <w:rsid w:val="000F366F"/>
    <w:rsid w:val="000F3A40"/>
    <w:rsid w:val="000F48E0"/>
    <w:rsid w:val="000F4CE4"/>
    <w:rsid w:val="000F5E8D"/>
    <w:rsid w:val="000F6414"/>
    <w:rsid w:val="000F6850"/>
    <w:rsid w:val="000F6E76"/>
    <w:rsid w:val="000F6F3F"/>
    <w:rsid w:val="000F6FF0"/>
    <w:rsid w:val="000F7274"/>
    <w:rsid w:val="000F7321"/>
    <w:rsid w:val="0010000F"/>
    <w:rsid w:val="00100E67"/>
    <w:rsid w:val="001011CB"/>
    <w:rsid w:val="001012A0"/>
    <w:rsid w:val="00101375"/>
    <w:rsid w:val="00101FD6"/>
    <w:rsid w:val="00102E84"/>
    <w:rsid w:val="00102FE9"/>
    <w:rsid w:val="001031D8"/>
    <w:rsid w:val="00103AE1"/>
    <w:rsid w:val="00103D1A"/>
    <w:rsid w:val="001041EA"/>
    <w:rsid w:val="001043DC"/>
    <w:rsid w:val="0010481B"/>
    <w:rsid w:val="00104CFE"/>
    <w:rsid w:val="00104F95"/>
    <w:rsid w:val="001050E6"/>
    <w:rsid w:val="00105DC0"/>
    <w:rsid w:val="00106196"/>
    <w:rsid w:val="001065F9"/>
    <w:rsid w:val="00107B06"/>
    <w:rsid w:val="0011065C"/>
    <w:rsid w:val="001115C3"/>
    <w:rsid w:val="00111B38"/>
    <w:rsid w:val="00111DDF"/>
    <w:rsid w:val="00112704"/>
    <w:rsid w:val="00112858"/>
    <w:rsid w:val="00112964"/>
    <w:rsid w:val="00112DDA"/>
    <w:rsid w:val="00113216"/>
    <w:rsid w:val="0011321B"/>
    <w:rsid w:val="00113686"/>
    <w:rsid w:val="00113CA4"/>
    <w:rsid w:val="00114352"/>
    <w:rsid w:val="0011444D"/>
    <w:rsid w:val="0011468F"/>
    <w:rsid w:val="00114760"/>
    <w:rsid w:val="001149C3"/>
    <w:rsid w:val="00114E58"/>
    <w:rsid w:val="001159FD"/>
    <w:rsid w:val="001162DE"/>
    <w:rsid w:val="00116575"/>
    <w:rsid w:val="0011681D"/>
    <w:rsid w:val="00117061"/>
    <w:rsid w:val="00117AE7"/>
    <w:rsid w:val="00117DA3"/>
    <w:rsid w:val="00117E35"/>
    <w:rsid w:val="00121615"/>
    <w:rsid w:val="001216A5"/>
    <w:rsid w:val="00121E31"/>
    <w:rsid w:val="00121FD9"/>
    <w:rsid w:val="001223E2"/>
    <w:rsid w:val="001224A7"/>
    <w:rsid w:val="00122AAE"/>
    <w:rsid w:val="00122E8D"/>
    <w:rsid w:val="0012333F"/>
    <w:rsid w:val="00123380"/>
    <w:rsid w:val="001236D5"/>
    <w:rsid w:val="001238DA"/>
    <w:rsid w:val="001243F2"/>
    <w:rsid w:val="001244C5"/>
    <w:rsid w:val="00124C4D"/>
    <w:rsid w:val="00124D33"/>
    <w:rsid w:val="001255EA"/>
    <w:rsid w:val="00125810"/>
    <w:rsid w:val="00125B02"/>
    <w:rsid w:val="00126144"/>
    <w:rsid w:val="0012643A"/>
    <w:rsid w:val="00126B3F"/>
    <w:rsid w:val="00126D03"/>
    <w:rsid w:val="00126FF5"/>
    <w:rsid w:val="001275B6"/>
    <w:rsid w:val="00127855"/>
    <w:rsid w:val="00127B55"/>
    <w:rsid w:val="00130565"/>
    <w:rsid w:val="00130C29"/>
    <w:rsid w:val="00130CBC"/>
    <w:rsid w:val="00130E28"/>
    <w:rsid w:val="00131119"/>
    <w:rsid w:val="00131509"/>
    <w:rsid w:val="001317B9"/>
    <w:rsid w:val="00131BE4"/>
    <w:rsid w:val="00131C04"/>
    <w:rsid w:val="00131DD6"/>
    <w:rsid w:val="00131F5E"/>
    <w:rsid w:val="00133112"/>
    <w:rsid w:val="00134589"/>
    <w:rsid w:val="00135258"/>
    <w:rsid w:val="001354EE"/>
    <w:rsid w:val="0013584D"/>
    <w:rsid w:val="0013586D"/>
    <w:rsid w:val="00135A3E"/>
    <w:rsid w:val="00135F75"/>
    <w:rsid w:val="001367B0"/>
    <w:rsid w:val="00136926"/>
    <w:rsid w:val="00136B3E"/>
    <w:rsid w:val="00136B91"/>
    <w:rsid w:val="00136F08"/>
    <w:rsid w:val="00137292"/>
    <w:rsid w:val="0013790C"/>
    <w:rsid w:val="00137919"/>
    <w:rsid w:val="00137BFC"/>
    <w:rsid w:val="00140C4C"/>
    <w:rsid w:val="0014167B"/>
    <w:rsid w:val="0014251A"/>
    <w:rsid w:val="00142F17"/>
    <w:rsid w:val="00143391"/>
    <w:rsid w:val="001433F2"/>
    <w:rsid w:val="0014356E"/>
    <w:rsid w:val="00143951"/>
    <w:rsid w:val="00143B46"/>
    <w:rsid w:val="00143CB9"/>
    <w:rsid w:val="001445B2"/>
    <w:rsid w:val="00144C32"/>
    <w:rsid w:val="00145F31"/>
    <w:rsid w:val="001464FD"/>
    <w:rsid w:val="00146C9E"/>
    <w:rsid w:val="00146F40"/>
    <w:rsid w:val="00147848"/>
    <w:rsid w:val="00147A23"/>
    <w:rsid w:val="00147C18"/>
    <w:rsid w:val="00147C92"/>
    <w:rsid w:val="00150285"/>
    <w:rsid w:val="00150799"/>
    <w:rsid w:val="00150F59"/>
    <w:rsid w:val="00151487"/>
    <w:rsid w:val="001514F1"/>
    <w:rsid w:val="0015170E"/>
    <w:rsid w:val="001519B1"/>
    <w:rsid w:val="00151AE3"/>
    <w:rsid w:val="00152791"/>
    <w:rsid w:val="001527EB"/>
    <w:rsid w:val="00152A44"/>
    <w:rsid w:val="00152AFC"/>
    <w:rsid w:val="00153038"/>
    <w:rsid w:val="00153DA0"/>
    <w:rsid w:val="00153ED9"/>
    <w:rsid w:val="001542E3"/>
    <w:rsid w:val="0015448C"/>
    <w:rsid w:val="00154AC5"/>
    <w:rsid w:val="00154DFA"/>
    <w:rsid w:val="00154F83"/>
    <w:rsid w:val="00155208"/>
    <w:rsid w:val="001554EF"/>
    <w:rsid w:val="00155607"/>
    <w:rsid w:val="00155CD2"/>
    <w:rsid w:val="00157033"/>
    <w:rsid w:val="00157C16"/>
    <w:rsid w:val="00157D5C"/>
    <w:rsid w:val="00160193"/>
    <w:rsid w:val="0016023B"/>
    <w:rsid w:val="0016035E"/>
    <w:rsid w:val="0016071D"/>
    <w:rsid w:val="00161000"/>
    <w:rsid w:val="00161A3A"/>
    <w:rsid w:val="0016242C"/>
    <w:rsid w:val="001626F8"/>
    <w:rsid w:val="0016292C"/>
    <w:rsid w:val="00163D14"/>
    <w:rsid w:val="00163E40"/>
    <w:rsid w:val="00164039"/>
    <w:rsid w:val="00164D9F"/>
    <w:rsid w:val="00164DAA"/>
    <w:rsid w:val="0016516C"/>
    <w:rsid w:val="001653BA"/>
    <w:rsid w:val="00165912"/>
    <w:rsid w:val="00165AC8"/>
    <w:rsid w:val="00165E2A"/>
    <w:rsid w:val="00166400"/>
    <w:rsid w:val="00167873"/>
    <w:rsid w:val="00167984"/>
    <w:rsid w:val="00167A50"/>
    <w:rsid w:val="001704EF"/>
    <w:rsid w:val="001707AE"/>
    <w:rsid w:val="00170D3F"/>
    <w:rsid w:val="00170D7C"/>
    <w:rsid w:val="00170DE3"/>
    <w:rsid w:val="001713E8"/>
    <w:rsid w:val="00171735"/>
    <w:rsid w:val="00171C46"/>
    <w:rsid w:val="001721FC"/>
    <w:rsid w:val="001735F7"/>
    <w:rsid w:val="00173792"/>
    <w:rsid w:val="00173E8A"/>
    <w:rsid w:val="0017495E"/>
    <w:rsid w:val="00174AD3"/>
    <w:rsid w:val="00174E95"/>
    <w:rsid w:val="0017516D"/>
    <w:rsid w:val="001752C1"/>
    <w:rsid w:val="0017534D"/>
    <w:rsid w:val="0017570D"/>
    <w:rsid w:val="001762E3"/>
    <w:rsid w:val="0017690F"/>
    <w:rsid w:val="00176EB9"/>
    <w:rsid w:val="00176F66"/>
    <w:rsid w:val="001770F5"/>
    <w:rsid w:val="0017711C"/>
    <w:rsid w:val="00177694"/>
    <w:rsid w:val="00177AC6"/>
    <w:rsid w:val="001806EB"/>
    <w:rsid w:val="00180820"/>
    <w:rsid w:val="00180C08"/>
    <w:rsid w:val="00180E4D"/>
    <w:rsid w:val="00181129"/>
    <w:rsid w:val="0018172A"/>
    <w:rsid w:val="00181783"/>
    <w:rsid w:val="00181CEF"/>
    <w:rsid w:val="001822FD"/>
    <w:rsid w:val="001826F8"/>
    <w:rsid w:val="0018355E"/>
    <w:rsid w:val="00183D55"/>
    <w:rsid w:val="001841D2"/>
    <w:rsid w:val="00184330"/>
    <w:rsid w:val="0018453A"/>
    <w:rsid w:val="00184764"/>
    <w:rsid w:val="0018479D"/>
    <w:rsid w:val="0018482E"/>
    <w:rsid w:val="001849F0"/>
    <w:rsid w:val="00184A46"/>
    <w:rsid w:val="00184AB3"/>
    <w:rsid w:val="00185337"/>
    <w:rsid w:val="00185417"/>
    <w:rsid w:val="00185856"/>
    <w:rsid w:val="001858C8"/>
    <w:rsid w:val="00185C67"/>
    <w:rsid w:val="00186212"/>
    <w:rsid w:val="00186BB6"/>
    <w:rsid w:val="0018772D"/>
    <w:rsid w:val="00187F47"/>
    <w:rsid w:val="00190110"/>
    <w:rsid w:val="0019031F"/>
    <w:rsid w:val="00190F22"/>
    <w:rsid w:val="001910F9"/>
    <w:rsid w:val="001919F9"/>
    <w:rsid w:val="00191A68"/>
    <w:rsid w:val="00191D41"/>
    <w:rsid w:val="001925C7"/>
    <w:rsid w:val="00192652"/>
    <w:rsid w:val="00192B9F"/>
    <w:rsid w:val="00192EDE"/>
    <w:rsid w:val="001930EC"/>
    <w:rsid w:val="00193606"/>
    <w:rsid w:val="00194023"/>
    <w:rsid w:val="00194025"/>
    <w:rsid w:val="001943B2"/>
    <w:rsid w:val="00194B1B"/>
    <w:rsid w:val="00194BCD"/>
    <w:rsid w:val="00194F13"/>
    <w:rsid w:val="001957DE"/>
    <w:rsid w:val="001959A6"/>
    <w:rsid w:val="0019641F"/>
    <w:rsid w:val="00197FCE"/>
    <w:rsid w:val="001A0434"/>
    <w:rsid w:val="001A0B7B"/>
    <w:rsid w:val="001A0CD9"/>
    <w:rsid w:val="001A22DE"/>
    <w:rsid w:val="001A2F7B"/>
    <w:rsid w:val="001A4615"/>
    <w:rsid w:val="001A537F"/>
    <w:rsid w:val="001A5910"/>
    <w:rsid w:val="001A5C35"/>
    <w:rsid w:val="001A5C48"/>
    <w:rsid w:val="001A602B"/>
    <w:rsid w:val="001A60DE"/>
    <w:rsid w:val="001A6689"/>
    <w:rsid w:val="001A6BA9"/>
    <w:rsid w:val="001A753E"/>
    <w:rsid w:val="001A7F4F"/>
    <w:rsid w:val="001B03EF"/>
    <w:rsid w:val="001B049A"/>
    <w:rsid w:val="001B0F6A"/>
    <w:rsid w:val="001B12BE"/>
    <w:rsid w:val="001B21B8"/>
    <w:rsid w:val="001B221E"/>
    <w:rsid w:val="001B2A78"/>
    <w:rsid w:val="001B2B05"/>
    <w:rsid w:val="001B2BA6"/>
    <w:rsid w:val="001B303A"/>
    <w:rsid w:val="001B3395"/>
    <w:rsid w:val="001B400D"/>
    <w:rsid w:val="001B40D9"/>
    <w:rsid w:val="001B4251"/>
    <w:rsid w:val="001B4510"/>
    <w:rsid w:val="001B4660"/>
    <w:rsid w:val="001B46F0"/>
    <w:rsid w:val="001B4763"/>
    <w:rsid w:val="001B4CE2"/>
    <w:rsid w:val="001B4E01"/>
    <w:rsid w:val="001B52EC"/>
    <w:rsid w:val="001B5383"/>
    <w:rsid w:val="001B575C"/>
    <w:rsid w:val="001B5B1B"/>
    <w:rsid w:val="001B6D50"/>
    <w:rsid w:val="001B7B3D"/>
    <w:rsid w:val="001B7ECC"/>
    <w:rsid w:val="001C01A2"/>
    <w:rsid w:val="001C0519"/>
    <w:rsid w:val="001C05E0"/>
    <w:rsid w:val="001C089C"/>
    <w:rsid w:val="001C0D30"/>
    <w:rsid w:val="001C1028"/>
    <w:rsid w:val="001C1B03"/>
    <w:rsid w:val="001C1CE6"/>
    <w:rsid w:val="001C2721"/>
    <w:rsid w:val="001C28B4"/>
    <w:rsid w:val="001C2D94"/>
    <w:rsid w:val="001C2F33"/>
    <w:rsid w:val="001C3C0B"/>
    <w:rsid w:val="001C4247"/>
    <w:rsid w:val="001C4DA5"/>
    <w:rsid w:val="001C53BA"/>
    <w:rsid w:val="001C5609"/>
    <w:rsid w:val="001C5714"/>
    <w:rsid w:val="001C597A"/>
    <w:rsid w:val="001C5E4F"/>
    <w:rsid w:val="001C5ED2"/>
    <w:rsid w:val="001C69C4"/>
    <w:rsid w:val="001C72A5"/>
    <w:rsid w:val="001C7A82"/>
    <w:rsid w:val="001C7A83"/>
    <w:rsid w:val="001C7D6F"/>
    <w:rsid w:val="001D0A36"/>
    <w:rsid w:val="001D0D15"/>
    <w:rsid w:val="001D0E52"/>
    <w:rsid w:val="001D1517"/>
    <w:rsid w:val="001D164A"/>
    <w:rsid w:val="001D1A2D"/>
    <w:rsid w:val="001D2584"/>
    <w:rsid w:val="001D290C"/>
    <w:rsid w:val="001D312F"/>
    <w:rsid w:val="001D314A"/>
    <w:rsid w:val="001D3595"/>
    <w:rsid w:val="001D3714"/>
    <w:rsid w:val="001D3FE6"/>
    <w:rsid w:val="001D4132"/>
    <w:rsid w:val="001D424A"/>
    <w:rsid w:val="001D454D"/>
    <w:rsid w:val="001D4A0B"/>
    <w:rsid w:val="001D4B0F"/>
    <w:rsid w:val="001D5127"/>
    <w:rsid w:val="001D535A"/>
    <w:rsid w:val="001D59E3"/>
    <w:rsid w:val="001D5A0C"/>
    <w:rsid w:val="001D64B8"/>
    <w:rsid w:val="001D6962"/>
    <w:rsid w:val="001D6A36"/>
    <w:rsid w:val="001D7F80"/>
    <w:rsid w:val="001E0BC1"/>
    <w:rsid w:val="001E0CCA"/>
    <w:rsid w:val="001E0E56"/>
    <w:rsid w:val="001E12F0"/>
    <w:rsid w:val="001E13E7"/>
    <w:rsid w:val="001E1A1A"/>
    <w:rsid w:val="001E1F1C"/>
    <w:rsid w:val="001E23AA"/>
    <w:rsid w:val="001E254B"/>
    <w:rsid w:val="001E2F0C"/>
    <w:rsid w:val="001E4629"/>
    <w:rsid w:val="001E462B"/>
    <w:rsid w:val="001E4C57"/>
    <w:rsid w:val="001E525B"/>
    <w:rsid w:val="001E5A8D"/>
    <w:rsid w:val="001E60AA"/>
    <w:rsid w:val="001E67EB"/>
    <w:rsid w:val="001E6E8F"/>
    <w:rsid w:val="001E77C9"/>
    <w:rsid w:val="001F055B"/>
    <w:rsid w:val="001F0B73"/>
    <w:rsid w:val="001F11FB"/>
    <w:rsid w:val="001F12D7"/>
    <w:rsid w:val="001F14FA"/>
    <w:rsid w:val="001F24ED"/>
    <w:rsid w:val="001F260A"/>
    <w:rsid w:val="001F26A8"/>
    <w:rsid w:val="001F3179"/>
    <w:rsid w:val="001F32DD"/>
    <w:rsid w:val="001F3377"/>
    <w:rsid w:val="001F3F9A"/>
    <w:rsid w:val="001F4AF0"/>
    <w:rsid w:val="001F4DE8"/>
    <w:rsid w:val="001F5133"/>
    <w:rsid w:val="001F5DDE"/>
    <w:rsid w:val="001F62F7"/>
    <w:rsid w:val="001F66FD"/>
    <w:rsid w:val="001F6C27"/>
    <w:rsid w:val="001F7638"/>
    <w:rsid w:val="001F76E6"/>
    <w:rsid w:val="002003EF"/>
    <w:rsid w:val="00200773"/>
    <w:rsid w:val="00200DC3"/>
    <w:rsid w:val="00201253"/>
    <w:rsid w:val="00202A1F"/>
    <w:rsid w:val="00202D57"/>
    <w:rsid w:val="00203436"/>
    <w:rsid w:val="00203E36"/>
    <w:rsid w:val="0020469A"/>
    <w:rsid w:val="0020475A"/>
    <w:rsid w:val="00204819"/>
    <w:rsid w:val="00205823"/>
    <w:rsid w:val="00205F7D"/>
    <w:rsid w:val="002063FE"/>
    <w:rsid w:val="00206861"/>
    <w:rsid w:val="00206992"/>
    <w:rsid w:val="00206A55"/>
    <w:rsid w:val="00206BA8"/>
    <w:rsid w:val="00206D55"/>
    <w:rsid w:val="002071CA"/>
    <w:rsid w:val="00207C82"/>
    <w:rsid w:val="00207FB8"/>
    <w:rsid w:val="0021094F"/>
    <w:rsid w:val="00210AA4"/>
    <w:rsid w:val="00211B51"/>
    <w:rsid w:val="00211CE0"/>
    <w:rsid w:val="00211E5B"/>
    <w:rsid w:val="00213910"/>
    <w:rsid w:val="00213B82"/>
    <w:rsid w:val="00213C47"/>
    <w:rsid w:val="00213CD8"/>
    <w:rsid w:val="00213D7D"/>
    <w:rsid w:val="002144E6"/>
    <w:rsid w:val="002145DE"/>
    <w:rsid w:val="002149B3"/>
    <w:rsid w:val="00215269"/>
    <w:rsid w:val="002165A7"/>
    <w:rsid w:val="00216AC0"/>
    <w:rsid w:val="00217621"/>
    <w:rsid w:val="0021766F"/>
    <w:rsid w:val="00217CF9"/>
    <w:rsid w:val="002206F6"/>
    <w:rsid w:val="00220809"/>
    <w:rsid w:val="002214A3"/>
    <w:rsid w:val="00221510"/>
    <w:rsid w:val="0022151B"/>
    <w:rsid w:val="00221812"/>
    <w:rsid w:val="00222634"/>
    <w:rsid w:val="00222D11"/>
    <w:rsid w:val="00222EE2"/>
    <w:rsid w:val="00224184"/>
    <w:rsid w:val="002241B1"/>
    <w:rsid w:val="00224763"/>
    <w:rsid w:val="002247C3"/>
    <w:rsid w:val="0022489C"/>
    <w:rsid w:val="00225082"/>
    <w:rsid w:val="00225454"/>
    <w:rsid w:val="002257B0"/>
    <w:rsid w:val="00225F8F"/>
    <w:rsid w:val="00226189"/>
    <w:rsid w:val="00226C6A"/>
    <w:rsid w:val="00227004"/>
    <w:rsid w:val="002300CC"/>
    <w:rsid w:val="0023079A"/>
    <w:rsid w:val="0023082A"/>
    <w:rsid w:val="00230AF8"/>
    <w:rsid w:val="002316DE"/>
    <w:rsid w:val="002319F9"/>
    <w:rsid w:val="0023307F"/>
    <w:rsid w:val="0023367B"/>
    <w:rsid w:val="002336CF"/>
    <w:rsid w:val="00233996"/>
    <w:rsid w:val="00233A2D"/>
    <w:rsid w:val="00233CBE"/>
    <w:rsid w:val="00233EA4"/>
    <w:rsid w:val="00234463"/>
    <w:rsid w:val="0023447A"/>
    <w:rsid w:val="002345E4"/>
    <w:rsid w:val="00234795"/>
    <w:rsid w:val="00234E3F"/>
    <w:rsid w:val="00235CB3"/>
    <w:rsid w:val="00236304"/>
    <w:rsid w:val="00236684"/>
    <w:rsid w:val="002366A9"/>
    <w:rsid w:val="00236BDE"/>
    <w:rsid w:val="00237401"/>
    <w:rsid w:val="00237522"/>
    <w:rsid w:val="0024017C"/>
    <w:rsid w:val="00240496"/>
    <w:rsid w:val="0024069E"/>
    <w:rsid w:val="0024107D"/>
    <w:rsid w:val="00241220"/>
    <w:rsid w:val="002419DC"/>
    <w:rsid w:val="00241E19"/>
    <w:rsid w:val="0024203F"/>
    <w:rsid w:val="00242DA1"/>
    <w:rsid w:val="002432CD"/>
    <w:rsid w:val="002435C3"/>
    <w:rsid w:val="002435FA"/>
    <w:rsid w:val="00243784"/>
    <w:rsid w:val="00244000"/>
    <w:rsid w:val="0024506A"/>
    <w:rsid w:val="00245088"/>
    <w:rsid w:val="00245D38"/>
    <w:rsid w:val="0024610A"/>
    <w:rsid w:val="0024667C"/>
    <w:rsid w:val="00246999"/>
    <w:rsid w:val="00246AAB"/>
    <w:rsid w:val="00246B8A"/>
    <w:rsid w:val="00246CF6"/>
    <w:rsid w:val="00246D51"/>
    <w:rsid w:val="00246F52"/>
    <w:rsid w:val="00247117"/>
    <w:rsid w:val="00247F2F"/>
    <w:rsid w:val="002503D3"/>
    <w:rsid w:val="00250411"/>
    <w:rsid w:val="00250778"/>
    <w:rsid w:val="00250793"/>
    <w:rsid w:val="002508B1"/>
    <w:rsid w:val="00250C11"/>
    <w:rsid w:val="00252B8E"/>
    <w:rsid w:val="00253208"/>
    <w:rsid w:val="0025354B"/>
    <w:rsid w:val="00253FCD"/>
    <w:rsid w:val="002546A8"/>
    <w:rsid w:val="00254C7A"/>
    <w:rsid w:val="00254D56"/>
    <w:rsid w:val="00255769"/>
    <w:rsid w:val="002558F7"/>
    <w:rsid w:val="0025673A"/>
    <w:rsid w:val="00256CFC"/>
    <w:rsid w:val="00256E2E"/>
    <w:rsid w:val="00257322"/>
    <w:rsid w:val="00260156"/>
    <w:rsid w:val="002603E3"/>
    <w:rsid w:val="002607D2"/>
    <w:rsid w:val="0026080A"/>
    <w:rsid w:val="002608B6"/>
    <w:rsid w:val="00260B88"/>
    <w:rsid w:val="00260BEC"/>
    <w:rsid w:val="002610AB"/>
    <w:rsid w:val="00261432"/>
    <w:rsid w:val="0026167B"/>
    <w:rsid w:val="00261E77"/>
    <w:rsid w:val="00262808"/>
    <w:rsid w:val="00262821"/>
    <w:rsid w:val="00262B40"/>
    <w:rsid w:val="00262C61"/>
    <w:rsid w:val="0026378F"/>
    <w:rsid w:val="002638A2"/>
    <w:rsid w:val="0026393E"/>
    <w:rsid w:val="0026396F"/>
    <w:rsid w:val="00263C5B"/>
    <w:rsid w:val="00264796"/>
    <w:rsid w:val="00264871"/>
    <w:rsid w:val="00264D8A"/>
    <w:rsid w:val="00264E9F"/>
    <w:rsid w:val="0026529A"/>
    <w:rsid w:val="00265332"/>
    <w:rsid w:val="00265624"/>
    <w:rsid w:val="00265659"/>
    <w:rsid w:val="002656CC"/>
    <w:rsid w:val="00265813"/>
    <w:rsid w:val="0026585B"/>
    <w:rsid w:val="00265901"/>
    <w:rsid w:val="00265A91"/>
    <w:rsid w:val="00265AE3"/>
    <w:rsid w:val="00266164"/>
    <w:rsid w:val="002663B2"/>
    <w:rsid w:val="002663CE"/>
    <w:rsid w:val="00266B96"/>
    <w:rsid w:val="00266BF8"/>
    <w:rsid w:val="00267AC3"/>
    <w:rsid w:val="00270DB8"/>
    <w:rsid w:val="00271225"/>
    <w:rsid w:val="002718D8"/>
    <w:rsid w:val="002725AC"/>
    <w:rsid w:val="00272628"/>
    <w:rsid w:val="002726BC"/>
    <w:rsid w:val="00272B6D"/>
    <w:rsid w:val="00272DD3"/>
    <w:rsid w:val="00272F70"/>
    <w:rsid w:val="0027302F"/>
    <w:rsid w:val="00273064"/>
    <w:rsid w:val="002741EB"/>
    <w:rsid w:val="002743EC"/>
    <w:rsid w:val="00274472"/>
    <w:rsid w:val="002749C1"/>
    <w:rsid w:val="00274DCD"/>
    <w:rsid w:val="00275287"/>
    <w:rsid w:val="0027550C"/>
    <w:rsid w:val="002773A8"/>
    <w:rsid w:val="00277AED"/>
    <w:rsid w:val="002802FC"/>
    <w:rsid w:val="00280438"/>
    <w:rsid w:val="00280915"/>
    <w:rsid w:val="00280D26"/>
    <w:rsid w:val="0028136E"/>
    <w:rsid w:val="00281402"/>
    <w:rsid w:val="002816D0"/>
    <w:rsid w:val="00281DC5"/>
    <w:rsid w:val="00282099"/>
    <w:rsid w:val="002820C1"/>
    <w:rsid w:val="00282891"/>
    <w:rsid w:val="00282CB8"/>
    <w:rsid w:val="00282E7B"/>
    <w:rsid w:val="002842E8"/>
    <w:rsid w:val="00284657"/>
    <w:rsid w:val="00285684"/>
    <w:rsid w:val="00285849"/>
    <w:rsid w:val="0028611D"/>
    <w:rsid w:val="002865A2"/>
    <w:rsid w:val="00286913"/>
    <w:rsid w:val="0028696B"/>
    <w:rsid w:val="00286B82"/>
    <w:rsid w:val="00286D80"/>
    <w:rsid w:val="00287239"/>
    <w:rsid w:val="00287523"/>
    <w:rsid w:val="002875CB"/>
    <w:rsid w:val="00287DC5"/>
    <w:rsid w:val="0029005F"/>
    <w:rsid w:val="00290360"/>
    <w:rsid w:val="00290664"/>
    <w:rsid w:val="00290DCF"/>
    <w:rsid w:val="002911EE"/>
    <w:rsid w:val="00291264"/>
    <w:rsid w:val="002918F8"/>
    <w:rsid w:val="0029196F"/>
    <w:rsid w:val="00291DAF"/>
    <w:rsid w:val="00292810"/>
    <w:rsid w:val="00292D32"/>
    <w:rsid w:val="00292F06"/>
    <w:rsid w:val="002931CA"/>
    <w:rsid w:val="0029326F"/>
    <w:rsid w:val="002932FD"/>
    <w:rsid w:val="002939C1"/>
    <w:rsid w:val="00294832"/>
    <w:rsid w:val="002948DA"/>
    <w:rsid w:val="00294A5C"/>
    <w:rsid w:val="00294D82"/>
    <w:rsid w:val="002953A6"/>
    <w:rsid w:val="00295B8F"/>
    <w:rsid w:val="00295DE5"/>
    <w:rsid w:val="00296C87"/>
    <w:rsid w:val="00296E59"/>
    <w:rsid w:val="00296E61"/>
    <w:rsid w:val="00296F62"/>
    <w:rsid w:val="0029730A"/>
    <w:rsid w:val="00297365"/>
    <w:rsid w:val="002A0239"/>
    <w:rsid w:val="002A12FD"/>
    <w:rsid w:val="002A1A6C"/>
    <w:rsid w:val="002A21DA"/>
    <w:rsid w:val="002A23FF"/>
    <w:rsid w:val="002A241B"/>
    <w:rsid w:val="002A2694"/>
    <w:rsid w:val="002A2716"/>
    <w:rsid w:val="002A2954"/>
    <w:rsid w:val="002A2BE4"/>
    <w:rsid w:val="002A3286"/>
    <w:rsid w:val="002A32CA"/>
    <w:rsid w:val="002A4379"/>
    <w:rsid w:val="002A4676"/>
    <w:rsid w:val="002A5293"/>
    <w:rsid w:val="002A53D5"/>
    <w:rsid w:val="002A55EF"/>
    <w:rsid w:val="002A56F1"/>
    <w:rsid w:val="002A5B9D"/>
    <w:rsid w:val="002A5F52"/>
    <w:rsid w:val="002A5FB3"/>
    <w:rsid w:val="002A6227"/>
    <w:rsid w:val="002A6419"/>
    <w:rsid w:val="002A72FA"/>
    <w:rsid w:val="002A76BD"/>
    <w:rsid w:val="002A7CEC"/>
    <w:rsid w:val="002A7DA0"/>
    <w:rsid w:val="002B0B2D"/>
    <w:rsid w:val="002B0B7D"/>
    <w:rsid w:val="002B10C0"/>
    <w:rsid w:val="002B1167"/>
    <w:rsid w:val="002B16E9"/>
    <w:rsid w:val="002B19D6"/>
    <w:rsid w:val="002B1EE2"/>
    <w:rsid w:val="002B28DB"/>
    <w:rsid w:val="002B345C"/>
    <w:rsid w:val="002B3635"/>
    <w:rsid w:val="002B41E6"/>
    <w:rsid w:val="002B47D3"/>
    <w:rsid w:val="002B503A"/>
    <w:rsid w:val="002B53C3"/>
    <w:rsid w:val="002B53CD"/>
    <w:rsid w:val="002B5C11"/>
    <w:rsid w:val="002B5EAA"/>
    <w:rsid w:val="002B6576"/>
    <w:rsid w:val="002B6A30"/>
    <w:rsid w:val="002B7358"/>
    <w:rsid w:val="002B7797"/>
    <w:rsid w:val="002B7AA0"/>
    <w:rsid w:val="002B7ACF"/>
    <w:rsid w:val="002C0963"/>
    <w:rsid w:val="002C0A23"/>
    <w:rsid w:val="002C0B99"/>
    <w:rsid w:val="002C0D03"/>
    <w:rsid w:val="002C0EE2"/>
    <w:rsid w:val="002C1A35"/>
    <w:rsid w:val="002C1F94"/>
    <w:rsid w:val="002C2605"/>
    <w:rsid w:val="002C2D35"/>
    <w:rsid w:val="002C39BB"/>
    <w:rsid w:val="002C4C9F"/>
    <w:rsid w:val="002C5809"/>
    <w:rsid w:val="002C637E"/>
    <w:rsid w:val="002C6C58"/>
    <w:rsid w:val="002C6E6D"/>
    <w:rsid w:val="002C727B"/>
    <w:rsid w:val="002C7695"/>
    <w:rsid w:val="002C7EA5"/>
    <w:rsid w:val="002D08D2"/>
    <w:rsid w:val="002D0D38"/>
    <w:rsid w:val="002D1676"/>
    <w:rsid w:val="002D1A8E"/>
    <w:rsid w:val="002D1CA2"/>
    <w:rsid w:val="002D2AB5"/>
    <w:rsid w:val="002D3FC7"/>
    <w:rsid w:val="002D4234"/>
    <w:rsid w:val="002D45D2"/>
    <w:rsid w:val="002D462F"/>
    <w:rsid w:val="002D4828"/>
    <w:rsid w:val="002D4E53"/>
    <w:rsid w:val="002D5075"/>
    <w:rsid w:val="002D52D6"/>
    <w:rsid w:val="002D63B5"/>
    <w:rsid w:val="002D6727"/>
    <w:rsid w:val="002D7310"/>
    <w:rsid w:val="002D7346"/>
    <w:rsid w:val="002D7C7B"/>
    <w:rsid w:val="002D7DD4"/>
    <w:rsid w:val="002E0773"/>
    <w:rsid w:val="002E0FA7"/>
    <w:rsid w:val="002E189A"/>
    <w:rsid w:val="002E2759"/>
    <w:rsid w:val="002E28FE"/>
    <w:rsid w:val="002E2C6D"/>
    <w:rsid w:val="002E3223"/>
    <w:rsid w:val="002E3246"/>
    <w:rsid w:val="002E3482"/>
    <w:rsid w:val="002E3879"/>
    <w:rsid w:val="002E3D04"/>
    <w:rsid w:val="002E434E"/>
    <w:rsid w:val="002E555C"/>
    <w:rsid w:val="002E6104"/>
    <w:rsid w:val="002E7689"/>
    <w:rsid w:val="002F0414"/>
    <w:rsid w:val="002F0C47"/>
    <w:rsid w:val="002F0CDF"/>
    <w:rsid w:val="002F0E6C"/>
    <w:rsid w:val="002F16DE"/>
    <w:rsid w:val="002F183E"/>
    <w:rsid w:val="002F1F02"/>
    <w:rsid w:val="002F26CA"/>
    <w:rsid w:val="002F2A1E"/>
    <w:rsid w:val="002F2EC2"/>
    <w:rsid w:val="002F2FC9"/>
    <w:rsid w:val="002F38B7"/>
    <w:rsid w:val="002F4292"/>
    <w:rsid w:val="002F4688"/>
    <w:rsid w:val="002F4A02"/>
    <w:rsid w:val="002F5049"/>
    <w:rsid w:val="002F5703"/>
    <w:rsid w:val="002F5C00"/>
    <w:rsid w:val="002F5D89"/>
    <w:rsid w:val="002F60B5"/>
    <w:rsid w:val="002F67EC"/>
    <w:rsid w:val="002F6E19"/>
    <w:rsid w:val="002F6EB1"/>
    <w:rsid w:val="002F6F66"/>
    <w:rsid w:val="002F70A3"/>
    <w:rsid w:val="002F7F04"/>
    <w:rsid w:val="00300813"/>
    <w:rsid w:val="003012B3"/>
    <w:rsid w:val="00301460"/>
    <w:rsid w:val="003020FF"/>
    <w:rsid w:val="003025AD"/>
    <w:rsid w:val="003025EE"/>
    <w:rsid w:val="00302639"/>
    <w:rsid w:val="00302BA3"/>
    <w:rsid w:val="003030A0"/>
    <w:rsid w:val="0030368C"/>
    <w:rsid w:val="00303B89"/>
    <w:rsid w:val="00303CD7"/>
    <w:rsid w:val="00303D25"/>
    <w:rsid w:val="003045B6"/>
    <w:rsid w:val="00304F1A"/>
    <w:rsid w:val="00305C98"/>
    <w:rsid w:val="003063E3"/>
    <w:rsid w:val="003064F8"/>
    <w:rsid w:val="00306E74"/>
    <w:rsid w:val="0030747E"/>
    <w:rsid w:val="003077DF"/>
    <w:rsid w:val="00307A71"/>
    <w:rsid w:val="003103A9"/>
    <w:rsid w:val="003104A4"/>
    <w:rsid w:val="00310541"/>
    <w:rsid w:val="00310C26"/>
    <w:rsid w:val="003111A8"/>
    <w:rsid w:val="003111D8"/>
    <w:rsid w:val="00311E36"/>
    <w:rsid w:val="00311E62"/>
    <w:rsid w:val="0031236A"/>
    <w:rsid w:val="00312449"/>
    <w:rsid w:val="0031249F"/>
    <w:rsid w:val="0031287B"/>
    <w:rsid w:val="00312DD2"/>
    <w:rsid w:val="003135D4"/>
    <w:rsid w:val="00313673"/>
    <w:rsid w:val="00313842"/>
    <w:rsid w:val="00313E23"/>
    <w:rsid w:val="00313FCF"/>
    <w:rsid w:val="0031442B"/>
    <w:rsid w:val="0031442E"/>
    <w:rsid w:val="00314950"/>
    <w:rsid w:val="003159BE"/>
    <w:rsid w:val="003159EE"/>
    <w:rsid w:val="00315FEB"/>
    <w:rsid w:val="00316109"/>
    <w:rsid w:val="0031764E"/>
    <w:rsid w:val="003178FF"/>
    <w:rsid w:val="00317C65"/>
    <w:rsid w:val="00320BD0"/>
    <w:rsid w:val="00320FA8"/>
    <w:rsid w:val="00321DFC"/>
    <w:rsid w:val="00322247"/>
    <w:rsid w:val="0032260C"/>
    <w:rsid w:val="00323723"/>
    <w:rsid w:val="00323A6E"/>
    <w:rsid w:val="00323B13"/>
    <w:rsid w:val="00323CD6"/>
    <w:rsid w:val="00323F49"/>
    <w:rsid w:val="00323FC0"/>
    <w:rsid w:val="003253ED"/>
    <w:rsid w:val="0032555F"/>
    <w:rsid w:val="00325713"/>
    <w:rsid w:val="003257DB"/>
    <w:rsid w:val="00326613"/>
    <w:rsid w:val="00327829"/>
    <w:rsid w:val="00327BD1"/>
    <w:rsid w:val="003302AE"/>
    <w:rsid w:val="00330750"/>
    <w:rsid w:val="00330807"/>
    <w:rsid w:val="00331767"/>
    <w:rsid w:val="003319B9"/>
    <w:rsid w:val="003324E6"/>
    <w:rsid w:val="00332833"/>
    <w:rsid w:val="00332CF4"/>
    <w:rsid w:val="00333133"/>
    <w:rsid w:val="00333166"/>
    <w:rsid w:val="003353ED"/>
    <w:rsid w:val="00335508"/>
    <w:rsid w:val="003356BF"/>
    <w:rsid w:val="003356DE"/>
    <w:rsid w:val="00335922"/>
    <w:rsid w:val="00336997"/>
    <w:rsid w:val="0033699C"/>
    <w:rsid w:val="003373A3"/>
    <w:rsid w:val="00337A64"/>
    <w:rsid w:val="00337A8A"/>
    <w:rsid w:val="003401CC"/>
    <w:rsid w:val="0034068A"/>
    <w:rsid w:val="003407A8"/>
    <w:rsid w:val="00340DA0"/>
    <w:rsid w:val="00340DDA"/>
    <w:rsid w:val="0034174B"/>
    <w:rsid w:val="003418E1"/>
    <w:rsid w:val="00341D85"/>
    <w:rsid w:val="00342D7F"/>
    <w:rsid w:val="00342FCD"/>
    <w:rsid w:val="00343092"/>
    <w:rsid w:val="00343125"/>
    <w:rsid w:val="003431D4"/>
    <w:rsid w:val="00343614"/>
    <w:rsid w:val="00343B08"/>
    <w:rsid w:val="00343BC7"/>
    <w:rsid w:val="00344194"/>
    <w:rsid w:val="00344765"/>
    <w:rsid w:val="00345709"/>
    <w:rsid w:val="00345CB6"/>
    <w:rsid w:val="00345DF6"/>
    <w:rsid w:val="00346041"/>
    <w:rsid w:val="0034689A"/>
    <w:rsid w:val="00346E04"/>
    <w:rsid w:val="00347386"/>
    <w:rsid w:val="0035181A"/>
    <w:rsid w:val="00351E90"/>
    <w:rsid w:val="00352199"/>
    <w:rsid w:val="00352798"/>
    <w:rsid w:val="0035298E"/>
    <w:rsid w:val="00352B13"/>
    <w:rsid w:val="00352FFE"/>
    <w:rsid w:val="00353AF5"/>
    <w:rsid w:val="00354154"/>
    <w:rsid w:val="003541A7"/>
    <w:rsid w:val="003541C5"/>
    <w:rsid w:val="00355268"/>
    <w:rsid w:val="003558CC"/>
    <w:rsid w:val="003559EE"/>
    <w:rsid w:val="00355BA3"/>
    <w:rsid w:val="00355BF3"/>
    <w:rsid w:val="00355EA2"/>
    <w:rsid w:val="00355F25"/>
    <w:rsid w:val="00355FC5"/>
    <w:rsid w:val="003564BB"/>
    <w:rsid w:val="0035720A"/>
    <w:rsid w:val="0035774F"/>
    <w:rsid w:val="003602BE"/>
    <w:rsid w:val="00360997"/>
    <w:rsid w:val="00360B85"/>
    <w:rsid w:val="00360F6A"/>
    <w:rsid w:val="00361201"/>
    <w:rsid w:val="00361353"/>
    <w:rsid w:val="003615A0"/>
    <w:rsid w:val="00361EC9"/>
    <w:rsid w:val="00361FAD"/>
    <w:rsid w:val="00362ABC"/>
    <w:rsid w:val="003631E0"/>
    <w:rsid w:val="00363249"/>
    <w:rsid w:val="003632F1"/>
    <w:rsid w:val="00364240"/>
    <w:rsid w:val="003644D3"/>
    <w:rsid w:val="003648F8"/>
    <w:rsid w:val="003649BB"/>
    <w:rsid w:val="00365479"/>
    <w:rsid w:val="00365A1A"/>
    <w:rsid w:val="00365C69"/>
    <w:rsid w:val="003669BC"/>
    <w:rsid w:val="00366B24"/>
    <w:rsid w:val="00366C8F"/>
    <w:rsid w:val="003675B8"/>
    <w:rsid w:val="00370A35"/>
    <w:rsid w:val="00370C8C"/>
    <w:rsid w:val="0037114B"/>
    <w:rsid w:val="00371695"/>
    <w:rsid w:val="003716B1"/>
    <w:rsid w:val="00371711"/>
    <w:rsid w:val="00371CE9"/>
    <w:rsid w:val="0037209A"/>
    <w:rsid w:val="003721D1"/>
    <w:rsid w:val="0037250A"/>
    <w:rsid w:val="00372CA1"/>
    <w:rsid w:val="00372EBB"/>
    <w:rsid w:val="0037330A"/>
    <w:rsid w:val="00373A01"/>
    <w:rsid w:val="003741FA"/>
    <w:rsid w:val="0037482D"/>
    <w:rsid w:val="0037553E"/>
    <w:rsid w:val="00375601"/>
    <w:rsid w:val="00375814"/>
    <w:rsid w:val="00375C70"/>
    <w:rsid w:val="00375FAE"/>
    <w:rsid w:val="003761CC"/>
    <w:rsid w:val="00376200"/>
    <w:rsid w:val="0037673D"/>
    <w:rsid w:val="00376911"/>
    <w:rsid w:val="003777D9"/>
    <w:rsid w:val="00377AF9"/>
    <w:rsid w:val="00377C4B"/>
    <w:rsid w:val="00381874"/>
    <w:rsid w:val="0038213E"/>
    <w:rsid w:val="00382158"/>
    <w:rsid w:val="00383EAE"/>
    <w:rsid w:val="00384A88"/>
    <w:rsid w:val="003859DA"/>
    <w:rsid w:val="00385F5B"/>
    <w:rsid w:val="00385FCA"/>
    <w:rsid w:val="00386417"/>
    <w:rsid w:val="00387259"/>
    <w:rsid w:val="0038733A"/>
    <w:rsid w:val="00387362"/>
    <w:rsid w:val="00387D81"/>
    <w:rsid w:val="00390488"/>
    <w:rsid w:val="003905D0"/>
    <w:rsid w:val="003907FA"/>
    <w:rsid w:val="00390976"/>
    <w:rsid w:val="00391C26"/>
    <w:rsid w:val="0039276B"/>
    <w:rsid w:val="0039308B"/>
    <w:rsid w:val="003931AC"/>
    <w:rsid w:val="003932C7"/>
    <w:rsid w:val="003932E6"/>
    <w:rsid w:val="003933C0"/>
    <w:rsid w:val="00394344"/>
    <w:rsid w:val="003947B0"/>
    <w:rsid w:val="003947B5"/>
    <w:rsid w:val="00394DC0"/>
    <w:rsid w:val="003956EB"/>
    <w:rsid w:val="00395861"/>
    <w:rsid w:val="00395BF8"/>
    <w:rsid w:val="00395D53"/>
    <w:rsid w:val="003960AD"/>
    <w:rsid w:val="003965BF"/>
    <w:rsid w:val="00396801"/>
    <w:rsid w:val="00396EA6"/>
    <w:rsid w:val="00397598"/>
    <w:rsid w:val="00397FD4"/>
    <w:rsid w:val="003A04DE"/>
    <w:rsid w:val="003A08F3"/>
    <w:rsid w:val="003A0A71"/>
    <w:rsid w:val="003A0C7E"/>
    <w:rsid w:val="003A0DFE"/>
    <w:rsid w:val="003A0FCD"/>
    <w:rsid w:val="003A1270"/>
    <w:rsid w:val="003A1400"/>
    <w:rsid w:val="003A1691"/>
    <w:rsid w:val="003A1A5A"/>
    <w:rsid w:val="003A1AFB"/>
    <w:rsid w:val="003A2540"/>
    <w:rsid w:val="003A290F"/>
    <w:rsid w:val="003A2921"/>
    <w:rsid w:val="003A365E"/>
    <w:rsid w:val="003A3AC7"/>
    <w:rsid w:val="003A3E06"/>
    <w:rsid w:val="003A3F4E"/>
    <w:rsid w:val="003A45DB"/>
    <w:rsid w:val="003A4744"/>
    <w:rsid w:val="003A4F41"/>
    <w:rsid w:val="003A5556"/>
    <w:rsid w:val="003A5872"/>
    <w:rsid w:val="003A602A"/>
    <w:rsid w:val="003A63F5"/>
    <w:rsid w:val="003A6567"/>
    <w:rsid w:val="003A67B8"/>
    <w:rsid w:val="003A6B4F"/>
    <w:rsid w:val="003A6B8C"/>
    <w:rsid w:val="003A6D3A"/>
    <w:rsid w:val="003A7680"/>
    <w:rsid w:val="003A776D"/>
    <w:rsid w:val="003A7C4C"/>
    <w:rsid w:val="003A7F2A"/>
    <w:rsid w:val="003B03A1"/>
    <w:rsid w:val="003B0584"/>
    <w:rsid w:val="003B0676"/>
    <w:rsid w:val="003B0BC6"/>
    <w:rsid w:val="003B0F6F"/>
    <w:rsid w:val="003B129C"/>
    <w:rsid w:val="003B1484"/>
    <w:rsid w:val="003B1F81"/>
    <w:rsid w:val="003B220B"/>
    <w:rsid w:val="003B2367"/>
    <w:rsid w:val="003B2B39"/>
    <w:rsid w:val="003B2B7B"/>
    <w:rsid w:val="003B304C"/>
    <w:rsid w:val="003B31E0"/>
    <w:rsid w:val="003B363C"/>
    <w:rsid w:val="003B388B"/>
    <w:rsid w:val="003B454A"/>
    <w:rsid w:val="003B48CD"/>
    <w:rsid w:val="003B4DC9"/>
    <w:rsid w:val="003B54B8"/>
    <w:rsid w:val="003B5BCF"/>
    <w:rsid w:val="003B5DA6"/>
    <w:rsid w:val="003B5DD2"/>
    <w:rsid w:val="003B6621"/>
    <w:rsid w:val="003B6E91"/>
    <w:rsid w:val="003B6F33"/>
    <w:rsid w:val="003B7228"/>
    <w:rsid w:val="003B75E6"/>
    <w:rsid w:val="003B7728"/>
    <w:rsid w:val="003B7D9A"/>
    <w:rsid w:val="003C0329"/>
    <w:rsid w:val="003C03B5"/>
    <w:rsid w:val="003C06C5"/>
    <w:rsid w:val="003C14E4"/>
    <w:rsid w:val="003C1BFD"/>
    <w:rsid w:val="003C3250"/>
    <w:rsid w:val="003C3278"/>
    <w:rsid w:val="003C40C7"/>
    <w:rsid w:val="003C417C"/>
    <w:rsid w:val="003C4C37"/>
    <w:rsid w:val="003C5344"/>
    <w:rsid w:val="003C5402"/>
    <w:rsid w:val="003C545A"/>
    <w:rsid w:val="003C5EF2"/>
    <w:rsid w:val="003C6133"/>
    <w:rsid w:val="003C652A"/>
    <w:rsid w:val="003C6837"/>
    <w:rsid w:val="003C6AB6"/>
    <w:rsid w:val="003C6CEE"/>
    <w:rsid w:val="003C70D3"/>
    <w:rsid w:val="003C7167"/>
    <w:rsid w:val="003C72E9"/>
    <w:rsid w:val="003C73F3"/>
    <w:rsid w:val="003C76F8"/>
    <w:rsid w:val="003C7AC6"/>
    <w:rsid w:val="003D04B7"/>
    <w:rsid w:val="003D070D"/>
    <w:rsid w:val="003D1AF3"/>
    <w:rsid w:val="003D24E7"/>
    <w:rsid w:val="003D2611"/>
    <w:rsid w:val="003D2B47"/>
    <w:rsid w:val="003D2B84"/>
    <w:rsid w:val="003D3208"/>
    <w:rsid w:val="003D356C"/>
    <w:rsid w:val="003D3F9E"/>
    <w:rsid w:val="003D4380"/>
    <w:rsid w:val="003D4B2E"/>
    <w:rsid w:val="003D4C70"/>
    <w:rsid w:val="003D5261"/>
    <w:rsid w:val="003D5424"/>
    <w:rsid w:val="003D5685"/>
    <w:rsid w:val="003D5C1A"/>
    <w:rsid w:val="003D650A"/>
    <w:rsid w:val="003D7087"/>
    <w:rsid w:val="003D7290"/>
    <w:rsid w:val="003D735F"/>
    <w:rsid w:val="003D75F0"/>
    <w:rsid w:val="003D762A"/>
    <w:rsid w:val="003D7D6D"/>
    <w:rsid w:val="003E034C"/>
    <w:rsid w:val="003E0DB0"/>
    <w:rsid w:val="003E0DCB"/>
    <w:rsid w:val="003E149F"/>
    <w:rsid w:val="003E1B23"/>
    <w:rsid w:val="003E1B39"/>
    <w:rsid w:val="003E1D35"/>
    <w:rsid w:val="003E1D8A"/>
    <w:rsid w:val="003E1DE4"/>
    <w:rsid w:val="003E1EDB"/>
    <w:rsid w:val="003E2545"/>
    <w:rsid w:val="003E2925"/>
    <w:rsid w:val="003E2DCA"/>
    <w:rsid w:val="003E3126"/>
    <w:rsid w:val="003E3AD2"/>
    <w:rsid w:val="003E3B9E"/>
    <w:rsid w:val="003E3E3A"/>
    <w:rsid w:val="003E4906"/>
    <w:rsid w:val="003E4E82"/>
    <w:rsid w:val="003E4F1C"/>
    <w:rsid w:val="003E51FF"/>
    <w:rsid w:val="003E52AA"/>
    <w:rsid w:val="003E5D6A"/>
    <w:rsid w:val="003E5EBD"/>
    <w:rsid w:val="003E65D8"/>
    <w:rsid w:val="003E67E8"/>
    <w:rsid w:val="003E67FA"/>
    <w:rsid w:val="003E68B7"/>
    <w:rsid w:val="003E71DD"/>
    <w:rsid w:val="003E7BAD"/>
    <w:rsid w:val="003F05EC"/>
    <w:rsid w:val="003F07EB"/>
    <w:rsid w:val="003F09D6"/>
    <w:rsid w:val="003F18BB"/>
    <w:rsid w:val="003F1997"/>
    <w:rsid w:val="003F1A99"/>
    <w:rsid w:val="003F1DA5"/>
    <w:rsid w:val="003F1EAA"/>
    <w:rsid w:val="003F1FCB"/>
    <w:rsid w:val="003F27F6"/>
    <w:rsid w:val="003F3355"/>
    <w:rsid w:val="003F3392"/>
    <w:rsid w:val="003F3D9F"/>
    <w:rsid w:val="003F3E17"/>
    <w:rsid w:val="003F3EBD"/>
    <w:rsid w:val="003F43B9"/>
    <w:rsid w:val="003F4982"/>
    <w:rsid w:val="003F5405"/>
    <w:rsid w:val="003F5952"/>
    <w:rsid w:val="003F6881"/>
    <w:rsid w:val="003F6F8C"/>
    <w:rsid w:val="003F7B4D"/>
    <w:rsid w:val="004000B2"/>
    <w:rsid w:val="0040036C"/>
    <w:rsid w:val="0040097A"/>
    <w:rsid w:val="00400FE1"/>
    <w:rsid w:val="004013F1"/>
    <w:rsid w:val="00401746"/>
    <w:rsid w:val="004018A0"/>
    <w:rsid w:val="00401E00"/>
    <w:rsid w:val="00402408"/>
    <w:rsid w:val="00402B2A"/>
    <w:rsid w:val="00402DFB"/>
    <w:rsid w:val="00403531"/>
    <w:rsid w:val="00403734"/>
    <w:rsid w:val="004037FC"/>
    <w:rsid w:val="00403D14"/>
    <w:rsid w:val="00403F1B"/>
    <w:rsid w:val="00403F4A"/>
    <w:rsid w:val="00404131"/>
    <w:rsid w:val="00404981"/>
    <w:rsid w:val="0040516A"/>
    <w:rsid w:val="00405713"/>
    <w:rsid w:val="0040595E"/>
    <w:rsid w:val="004066DF"/>
    <w:rsid w:val="00406ECD"/>
    <w:rsid w:val="0040786A"/>
    <w:rsid w:val="00407D93"/>
    <w:rsid w:val="00407E26"/>
    <w:rsid w:val="00407EB6"/>
    <w:rsid w:val="00407EBE"/>
    <w:rsid w:val="00410E26"/>
    <w:rsid w:val="00411335"/>
    <w:rsid w:val="004119FD"/>
    <w:rsid w:val="00411BCF"/>
    <w:rsid w:val="004125B0"/>
    <w:rsid w:val="00412975"/>
    <w:rsid w:val="00412F5A"/>
    <w:rsid w:val="004138C8"/>
    <w:rsid w:val="00413C4C"/>
    <w:rsid w:val="00413DA2"/>
    <w:rsid w:val="00414032"/>
    <w:rsid w:val="00414152"/>
    <w:rsid w:val="004141AA"/>
    <w:rsid w:val="00414241"/>
    <w:rsid w:val="004144AE"/>
    <w:rsid w:val="00414A28"/>
    <w:rsid w:val="00414CF9"/>
    <w:rsid w:val="00415103"/>
    <w:rsid w:val="004153DC"/>
    <w:rsid w:val="0041593C"/>
    <w:rsid w:val="00416A05"/>
    <w:rsid w:val="00416A47"/>
    <w:rsid w:val="004205C7"/>
    <w:rsid w:val="00420D2E"/>
    <w:rsid w:val="00420E85"/>
    <w:rsid w:val="00420F00"/>
    <w:rsid w:val="00421C0F"/>
    <w:rsid w:val="004222C1"/>
    <w:rsid w:val="00422550"/>
    <w:rsid w:val="00422A33"/>
    <w:rsid w:val="00423246"/>
    <w:rsid w:val="0042341B"/>
    <w:rsid w:val="004237F7"/>
    <w:rsid w:val="0042395D"/>
    <w:rsid w:val="00423D02"/>
    <w:rsid w:val="004240A1"/>
    <w:rsid w:val="0042439F"/>
    <w:rsid w:val="00424731"/>
    <w:rsid w:val="00424E16"/>
    <w:rsid w:val="00425010"/>
    <w:rsid w:val="004259B3"/>
    <w:rsid w:val="00426359"/>
    <w:rsid w:val="00426641"/>
    <w:rsid w:val="00426B0B"/>
    <w:rsid w:val="00427B9E"/>
    <w:rsid w:val="0043094A"/>
    <w:rsid w:val="00430E51"/>
    <w:rsid w:val="00430F47"/>
    <w:rsid w:val="0043160D"/>
    <w:rsid w:val="00431CEB"/>
    <w:rsid w:val="00432438"/>
    <w:rsid w:val="004325CB"/>
    <w:rsid w:val="00432B22"/>
    <w:rsid w:val="00432E1C"/>
    <w:rsid w:val="0043332C"/>
    <w:rsid w:val="004336B6"/>
    <w:rsid w:val="004336D5"/>
    <w:rsid w:val="0043375B"/>
    <w:rsid w:val="00433E53"/>
    <w:rsid w:val="00434013"/>
    <w:rsid w:val="00434A90"/>
    <w:rsid w:val="004350CE"/>
    <w:rsid w:val="00435BDD"/>
    <w:rsid w:val="00435C36"/>
    <w:rsid w:val="004364B1"/>
    <w:rsid w:val="00436740"/>
    <w:rsid w:val="0043695F"/>
    <w:rsid w:val="00436BDE"/>
    <w:rsid w:val="004373F6"/>
    <w:rsid w:val="0044012E"/>
    <w:rsid w:val="004406A8"/>
    <w:rsid w:val="00440DB1"/>
    <w:rsid w:val="00440DF5"/>
    <w:rsid w:val="00440F33"/>
    <w:rsid w:val="00441017"/>
    <w:rsid w:val="004413D8"/>
    <w:rsid w:val="004414A0"/>
    <w:rsid w:val="0044150A"/>
    <w:rsid w:val="004416E6"/>
    <w:rsid w:val="00441B3A"/>
    <w:rsid w:val="00441EF7"/>
    <w:rsid w:val="00441F3B"/>
    <w:rsid w:val="0044266A"/>
    <w:rsid w:val="00444197"/>
    <w:rsid w:val="00444635"/>
    <w:rsid w:val="004449C4"/>
    <w:rsid w:val="00444C16"/>
    <w:rsid w:val="00444E7B"/>
    <w:rsid w:val="00445627"/>
    <w:rsid w:val="00445BA1"/>
    <w:rsid w:val="004466C2"/>
    <w:rsid w:val="00446C0D"/>
    <w:rsid w:val="00446F06"/>
    <w:rsid w:val="0044706D"/>
    <w:rsid w:val="0044718C"/>
    <w:rsid w:val="00447845"/>
    <w:rsid w:val="00447A45"/>
    <w:rsid w:val="00447F43"/>
    <w:rsid w:val="00450D15"/>
    <w:rsid w:val="00451431"/>
    <w:rsid w:val="00451D4C"/>
    <w:rsid w:val="00452520"/>
    <w:rsid w:val="0045272E"/>
    <w:rsid w:val="00452B0A"/>
    <w:rsid w:val="00452F8F"/>
    <w:rsid w:val="00453084"/>
    <w:rsid w:val="0045348A"/>
    <w:rsid w:val="00454482"/>
    <w:rsid w:val="00455783"/>
    <w:rsid w:val="0045590B"/>
    <w:rsid w:val="00455B24"/>
    <w:rsid w:val="00455EDE"/>
    <w:rsid w:val="00456E8C"/>
    <w:rsid w:val="00457024"/>
    <w:rsid w:val="00457036"/>
    <w:rsid w:val="0045747B"/>
    <w:rsid w:val="004576E3"/>
    <w:rsid w:val="00457820"/>
    <w:rsid w:val="00457CC5"/>
    <w:rsid w:val="00460186"/>
    <w:rsid w:val="00461833"/>
    <w:rsid w:val="004618C5"/>
    <w:rsid w:val="00461946"/>
    <w:rsid w:val="00462170"/>
    <w:rsid w:val="004621EF"/>
    <w:rsid w:val="004622EC"/>
    <w:rsid w:val="00462C37"/>
    <w:rsid w:val="00463949"/>
    <w:rsid w:val="00463C95"/>
    <w:rsid w:val="00463FE9"/>
    <w:rsid w:val="00464801"/>
    <w:rsid w:val="00464F3D"/>
    <w:rsid w:val="004653DE"/>
    <w:rsid w:val="0046594E"/>
    <w:rsid w:val="00465C36"/>
    <w:rsid w:val="00466095"/>
    <w:rsid w:val="004664A2"/>
    <w:rsid w:val="004672C9"/>
    <w:rsid w:val="004674EC"/>
    <w:rsid w:val="004676A6"/>
    <w:rsid w:val="00467ACC"/>
    <w:rsid w:val="00467FBD"/>
    <w:rsid w:val="00470A0A"/>
    <w:rsid w:val="00470B48"/>
    <w:rsid w:val="00470E20"/>
    <w:rsid w:val="00471097"/>
    <w:rsid w:val="004713C1"/>
    <w:rsid w:val="00471526"/>
    <w:rsid w:val="00471906"/>
    <w:rsid w:val="004723C6"/>
    <w:rsid w:val="004725DA"/>
    <w:rsid w:val="0047290D"/>
    <w:rsid w:val="00472B03"/>
    <w:rsid w:val="00472E3D"/>
    <w:rsid w:val="00473255"/>
    <w:rsid w:val="00473C2E"/>
    <w:rsid w:val="0047437E"/>
    <w:rsid w:val="00474966"/>
    <w:rsid w:val="00474C91"/>
    <w:rsid w:val="00475F6A"/>
    <w:rsid w:val="00476992"/>
    <w:rsid w:val="00476C5B"/>
    <w:rsid w:val="00476FD1"/>
    <w:rsid w:val="00477026"/>
    <w:rsid w:val="004773D5"/>
    <w:rsid w:val="00477738"/>
    <w:rsid w:val="00477772"/>
    <w:rsid w:val="00477AD1"/>
    <w:rsid w:val="00480613"/>
    <w:rsid w:val="004806F7"/>
    <w:rsid w:val="00481190"/>
    <w:rsid w:val="0048164A"/>
    <w:rsid w:val="00481660"/>
    <w:rsid w:val="004816AE"/>
    <w:rsid w:val="00481B54"/>
    <w:rsid w:val="00482643"/>
    <w:rsid w:val="004826BC"/>
    <w:rsid w:val="00482B15"/>
    <w:rsid w:val="00482C5F"/>
    <w:rsid w:val="0048306F"/>
    <w:rsid w:val="00483561"/>
    <w:rsid w:val="004838E4"/>
    <w:rsid w:val="00483A8C"/>
    <w:rsid w:val="00483D5D"/>
    <w:rsid w:val="0048402F"/>
    <w:rsid w:val="00484331"/>
    <w:rsid w:val="004848A4"/>
    <w:rsid w:val="00484D9C"/>
    <w:rsid w:val="00485162"/>
    <w:rsid w:val="00485EFC"/>
    <w:rsid w:val="004861DC"/>
    <w:rsid w:val="00486A5E"/>
    <w:rsid w:val="00486AF3"/>
    <w:rsid w:val="0048737C"/>
    <w:rsid w:val="004874F5"/>
    <w:rsid w:val="0049029B"/>
    <w:rsid w:val="00490C3E"/>
    <w:rsid w:val="00491343"/>
    <w:rsid w:val="00491880"/>
    <w:rsid w:val="00491EA7"/>
    <w:rsid w:val="00492266"/>
    <w:rsid w:val="004929DC"/>
    <w:rsid w:val="00492A76"/>
    <w:rsid w:val="00492B92"/>
    <w:rsid w:val="00492C6C"/>
    <w:rsid w:val="00492D6E"/>
    <w:rsid w:val="004934D6"/>
    <w:rsid w:val="004935A2"/>
    <w:rsid w:val="00493CA3"/>
    <w:rsid w:val="004941B8"/>
    <w:rsid w:val="00494A81"/>
    <w:rsid w:val="00494CEE"/>
    <w:rsid w:val="00495759"/>
    <w:rsid w:val="00495FFD"/>
    <w:rsid w:val="004961D1"/>
    <w:rsid w:val="00496945"/>
    <w:rsid w:val="00496CAC"/>
    <w:rsid w:val="00497048"/>
    <w:rsid w:val="004978C2"/>
    <w:rsid w:val="00497EE2"/>
    <w:rsid w:val="004A1236"/>
    <w:rsid w:val="004A1369"/>
    <w:rsid w:val="004A1372"/>
    <w:rsid w:val="004A164C"/>
    <w:rsid w:val="004A2760"/>
    <w:rsid w:val="004A27AE"/>
    <w:rsid w:val="004A3111"/>
    <w:rsid w:val="004A3200"/>
    <w:rsid w:val="004A32A7"/>
    <w:rsid w:val="004A34E8"/>
    <w:rsid w:val="004A3E92"/>
    <w:rsid w:val="004A4137"/>
    <w:rsid w:val="004A580F"/>
    <w:rsid w:val="004A58C4"/>
    <w:rsid w:val="004A5953"/>
    <w:rsid w:val="004A6000"/>
    <w:rsid w:val="004A6114"/>
    <w:rsid w:val="004A651A"/>
    <w:rsid w:val="004A6614"/>
    <w:rsid w:val="004A7129"/>
    <w:rsid w:val="004A75EC"/>
    <w:rsid w:val="004A79A0"/>
    <w:rsid w:val="004A7B32"/>
    <w:rsid w:val="004A7CB2"/>
    <w:rsid w:val="004B0078"/>
    <w:rsid w:val="004B01F9"/>
    <w:rsid w:val="004B04BC"/>
    <w:rsid w:val="004B0C5D"/>
    <w:rsid w:val="004B0F0C"/>
    <w:rsid w:val="004B139E"/>
    <w:rsid w:val="004B3231"/>
    <w:rsid w:val="004B40D8"/>
    <w:rsid w:val="004B462C"/>
    <w:rsid w:val="004B4997"/>
    <w:rsid w:val="004B54AD"/>
    <w:rsid w:val="004B57EB"/>
    <w:rsid w:val="004B630E"/>
    <w:rsid w:val="004B6DD2"/>
    <w:rsid w:val="004B71AF"/>
    <w:rsid w:val="004B7470"/>
    <w:rsid w:val="004B7860"/>
    <w:rsid w:val="004B786F"/>
    <w:rsid w:val="004B7875"/>
    <w:rsid w:val="004B7A43"/>
    <w:rsid w:val="004B7C5E"/>
    <w:rsid w:val="004C005B"/>
    <w:rsid w:val="004C015B"/>
    <w:rsid w:val="004C0597"/>
    <w:rsid w:val="004C0A7A"/>
    <w:rsid w:val="004C26AA"/>
    <w:rsid w:val="004C293E"/>
    <w:rsid w:val="004C3172"/>
    <w:rsid w:val="004C3386"/>
    <w:rsid w:val="004C33CF"/>
    <w:rsid w:val="004C3D04"/>
    <w:rsid w:val="004C46E5"/>
    <w:rsid w:val="004C4B0F"/>
    <w:rsid w:val="004C4D38"/>
    <w:rsid w:val="004C4F91"/>
    <w:rsid w:val="004C5000"/>
    <w:rsid w:val="004C5B97"/>
    <w:rsid w:val="004C6A10"/>
    <w:rsid w:val="004C72C7"/>
    <w:rsid w:val="004C7A7F"/>
    <w:rsid w:val="004C7BDD"/>
    <w:rsid w:val="004C7C2B"/>
    <w:rsid w:val="004C7D02"/>
    <w:rsid w:val="004C7D73"/>
    <w:rsid w:val="004C7FFE"/>
    <w:rsid w:val="004D0D62"/>
    <w:rsid w:val="004D14AB"/>
    <w:rsid w:val="004D1C82"/>
    <w:rsid w:val="004D2110"/>
    <w:rsid w:val="004D228F"/>
    <w:rsid w:val="004D2633"/>
    <w:rsid w:val="004D2799"/>
    <w:rsid w:val="004D3518"/>
    <w:rsid w:val="004D435B"/>
    <w:rsid w:val="004D4880"/>
    <w:rsid w:val="004D4B32"/>
    <w:rsid w:val="004D4D2F"/>
    <w:rsid w:val="004D4D5E"/>
    <w:rsid w:val="004D526A"/>
    <w:rsid w:val="004D5303"/>
    <w:rsid w:val="004D5598"/>
    <w:rsid w:val="004D570F"/>
    <w:rsid w:val="004D59EF"/>
    <w:rsid w:val="004D658E"/>
    <w:rsid w:val="004D6596"/>
    <w:rsid w:val="004D69A5"/>
    <w:rsid w:val="004D6ECD"/>
    <w:rsid w:val="004D7483"/>
    <w:rsid w:val="004D74FA"/>
    <w:rsid w:val="004D7B11"/>
    <w:rsid w:val="004E001F"/>
    <w:rsid w:val="004E0113"/>
    <w:rsid w:val="004E02DE"/>
    <w:rsid w:val="004E0E58"/>
    <w:rsid w:val="004E1298"/>
    <w:rsid w:val="004E160F"/>
    <w:rsid w:val="004E1B6D"/>
    <w:rsid w:val="004E1D8E"/>
    <w:rsid w:val="004E232D"/>
    <w:rsid w:val="004E2535"/>
    <w:rsid w:val="004E37DE"/>
    <w:rsid w:val="004E381C"/>
    <w:rsid w:val="004E3F10"/>
    <w:rsid w:val="004E3F83"/>
    <w:rsid w:val="004E40AA"/>
    <w:rsid w:val="004E45AC"/>
    <w:rsid w:val="004E496B"/>
    <w:rsid w:val="004E4A9F"/>
    <w:rsid w:val="004E4E34"/>
    <w:rsid w:val="004E4F21"/>
    <w:rsid w:val="004E5AE1"/>
    <w:rsid w:val="004E5B08"/>
    <w:rsid w:val="004E5BE1"/>
    <w:rsid w:val="004E6456"/>
    <w:rsid w:val="004E76CA"/>
    <w:rsid w:val="004E7D25"/>
    <w:rsid w:val="004E7E7B"/>
    <w:rsid w:val="004F03A9"/>
    <w:rsid w:val="004F0590"/>
    <w:rsid w:val="004F121A"/>
    <w:rsid w:val="004F173E"/>
    <w:rsid w:val="004F1D12"/>
    <w:rsid w:val="004F21A8"/>
    <w:rsid w:val="004F2AEB"/>
    <w:rsid w:val="004F3142"/>
    <w:rsid w:val="004F36D4"/>
    <w:rsid w:val="004F370D"/>
    <w:rsid w:val="004F3BCA"/>
    <w:rsid w:val="004F4422"/>
    <w:rsid w:val="004F4B9A"/>
    <w:rsid w:val="004F5116"/>
    <w:rsid w:val="004F54E0"/>
    <w:rsid w:val="004F5987"/>
    <w:rsid w:val="004F5B72"/>
    <w:rsid w:val="004F60CC"/>
    <w:rsid w:val="004F63ED"/>
    <w:rsid w:val="004F6710"/>
    <w:rsid w:val="004F6743"/>
    <w:rsid w:val="004F6A61"/>
    <w:rsid w:val="004F6D25"/>
    <w:rsid w:val="004F6F4F"/>
    <w:rsid w:val="004F71E7"/>
    <w:rsid w:val="004F761A"/>
    <w:rsid w:val="004F778C"/>
    <w:rsid w:val="004F7906"/>
    <w:rsid w:val="0050001B"/>
    <w:rsid w:val="00500106"/>
    <w:rsid w:val="005004B4"/>
    <w:rsid w:val="00500EF7"/>
    <w:rsid w:val="00501154"/>
    <w:rsid w:val="00501229"/>
    <w:rsid w:val="00501257"/>
    <w:rsid w:val="00501695"/>
    <w:rsid w:val="00501886"/>
    <w:rsid w:val="00501D0F"/>
    <w:rsid w:val="00502A8A"/>
    <w:rsid w:val="00502B86"/>
    <w:rsid w:val="00502F46"/>
    <w:rsid w:val="0050324F"/>
    <w:rsid w:val="0050369F"/>
    <w:rsid w:val="00503B46"/>
    <w:rsid w:val="00503D59"/>
    <w:rsid w:val="00503E45"/>
    <w:rsid w:val="00503F0A"/>
    <w:rsid w:val="005048EC"/>
    <w:rsid w:val="005050A7"/>
    <w:rsid w:val="005051EA"/>
    <w:rsid w:val="00505C94"/>
    <w:rsid w:val="005060AE"/>
    <w:rsid w:val="00506135"/>
    <w:rsid w:val="0050617D"/>
    <w:rsid w:val="0050703A"/>
    <w:rsid w:val="0050709F"/>
    <w:rsid w:val="005072B8"/>
    <w:rsid w:val="0050732D"/>
    <w:rsid w:val="00507377"/>
    <w:rsid w:val="00507492"/>
    <w:rsid w:val="00507644"/>
    <w:rsid w:val="00507888"/>
    <w:rsid w:val="00507931"/>
    <w:rsid w:val="005079DB"/>
    <w:rsid w:val="0051062F"/>
    <w:rsid w:val="005107A6"/>
    <w:rsid w:val="00510FFE"/>
    <w:rsid w:val="00511A03"/>
    <w:rsid w:val="00512733"/>
    <w:rsid w:val="0051276C"/>
    <w:rsid w:val="00512EE5"/>
    <w:rsid w:val="00513029"/>
    <w:rsid w:val="005138BA"/>
    <w:rsid w:val="00513DEB"/>
    <w:rsid w:val="00513E10"/>
    <w:rsid w:val="005150F1"/>
    <w:rsid w:val="00515170"/>
    <w:rsid w:val="0051529C"/>
    <w:rsid w:val="00515970"/>
    <w:rsid w:val="00515AD2"/>
    <w:rsid w:val="00515E87"/>
    <w:rsid w:val="005163D2"/>
    <w:rsid w:val="00516C06"/>
    <w:rsid w:val="005171C7"/>
    <w:rsid w:val="005176E1"/>
    <w:rsid w:val="00517740"/>
    <w:rsid w:val="00517794"/>
    <w:rsid w:val="00517995"/>
    <w:rsid w:val="005179D2"/>
    <w:rsid w:val="00517FF8"/>
    <w:rsid w:val="005209BF"/>
    <w:rsid w:val="00520BE9"/>
    <w:rsid w:val="00521468"/>
    <w:rsid w:val="00521518"/>
    <w:rsid w:val="00521728"/>
    <w:rsid w:val="00521815"/>
    <w:rsid w:val="00521D97"/>
    <w:rsid w:val="0052204A"/>
    <w:rsid w:val="0052258F"/>
    <w:rsid w:val="00522D7C"/>
    <w:rsid w:val="0052369D"/>
    <w:rsid w:val="00524213"/>
    <w:rsid w:val="00524446"/>
    <w:rsid w:val="00524876"/>
    <w:rsid w:val="00524A76"/>
    <w:rsid w:val="00525389"/>
    <w:rsid w:val="00525996"/>
    <w:rsid w:val="00526DB0"/>
    <w:rsid w:val="00526E1C"/>
    <w:rsid w:val="00527239"/>
    <w:rsid w:val="00527A41"/>
    <w:rsid w:val="005300E3"/>
    <w:rsid w:val="00530983"/>
    <w:rsid w:val="00530C2C"/>
    <w:rsid w:val="0053107F"/>
    <w:rsid w:val="00531858"/>
    <w:rsid w:val="005319F9"/>
    <w:rsid w:val="005328C4"/>
    <w:rsid w:val="00532EC3"/>
    <w:rsid w:val="005333E1"/>
    <w:rsid w:val="0053398D"/>
    <w:rsid w:val="00533E02"/>
    <w:rsid w:val="00533E26"/>
    <w:rsid w:val="00533E7F"/>
    <w:rsid w:val="005346E1"/>
    <w:rsid w:val="00534AE6"/>
    <w:rsid w:val="00534E3D"/>
    <w:rsid w:val="00535482"/>
    <w:rsid w:val="0053619A"/>
    <w:rsid w:val="00536922"/>
    <w:rsid w:val="00536ACE"/>
    <w:rsid w:val="00540065"/>
    <w:rsid w:val="00540395"/>
    <w:rsid w:val="00540399"/>
    <w:rsid w:val="0054113F"/>
    <w:rsid w:val="005412C7"/>
    <w:rsid w:val="005421F2"/>
    <w:rsid w:val="00542547"/>
    <w:rsid w:val="0054297B"/>
    <w:rsid w:val="00542D11"/>
    <w:rsid w:val="0054389D"/>
    <w:rsid w:val="00543913"/>
    <w:rsid w:val="00543C6E"/>
    <w:rsid w:val="00543DF5"/>
    <w:rsid w:val="00545002"/>
    <w:rsid w:val="005455BC"/>
    <w:rsid w:val="00546414"/>
    <w:rsid w:val="00546CDD"/>
    <w:rsid w:val="00546DE3"/>
    <w:rsid w:val="00546EAC"/>
    <w:rsid w:val="005471EF"/>
    <w:rsid w:val="005475D1"/>
    <w:rsid w:val="00547CA9"/>
    <w:rsid w:val="00547D08"/>
    <w:rsid w:val="00547D82"/>
    <w:rsid w:val="00547EAE"/>
    <w:rsid w:val="00550B85"/>
    <w:rsid w:val="00551564"/>
    <w:rsid w:val="00551744"/>
    <w:rsid w:val="00551959"/>
    <w:rsid w:val="00551E66"/>
    <w:rsid w:val="00551F69"/>
    <w:rsid w:val="00552002"/>
    <w:rsid w:val="00552024"/>
    <w:rsid w:val="005522F7"/>
    <w:rsid w:val="00552333"/>
    <w:rsid w:val="00552697"/>
    <w:rsid w:val="00552712"/>
    <w:rsid w:val="00552D2B"/>
    <w:rsid w:val="00552E39"/>
    <w:rsid w:val="0055384B"/>
    <w:rsid w:val="0055398D"/>
    <w:rsid w:val="00553C62"/>
    <w:rsid w:val="00553F56"/>
    <w:rsid w:val="005542C8"/>
    <w:rsid w:val="005544AF"/>
    <w:rsid w:val="00554D72"/>
    <w:rsid w:val="00554DA7"/>
    <w:rsid w:val="00554EED"/>
    <w:rsid w:val="0055540F"/>
    <w:rsid w:val="005555A1"/>
    <w:rsid w:val="005557CA"/>
    <w:rsid w:val="00555A4D"/>
    <w:rsid w:val="00555B52"/>
    <w:rsid w:val="00555DBD"/>
    <w:rsid w:val="0055621D"/>
    <w:rsid w:val="00556579"/>
    <w:rsid w:val="00556ADC"/>
    <w:rsid w:val="00556DC7"/>
    <w:rsid w:val="00556E05"/>
    <w:rsid w:val="00557102"/>
    <w:rsid w:val="005577D2"/>
    <w:rsid w:val="00557917"/>
    <w:rsid w:val="00557B19"/>
    <w:rsid w:val="0056047C"/>
    <w:rsid w:val="00560818"/>
    <w:rsid w:val="00561720"/>
    <w:rsid w:val="005618C0"/>
    <w:rsid w:val="00561A07"/>
    <w:rsid w:val="00561AAC"/>
    <w:rsid w:val="00562399"/>
    <w:rsid w:val="00562D16"/>
    <w:rsid w:val="00563472"/>
    <w:rsid w:val="005634B9"/>
    <w:rsid w:val="0056358D"/>
    <w:rsid w:val="0056376F"/>
    <w:rsid w:val="00563BD2"/>
    <w:rsid w:val="005640CB"/>
    <w:rsid w:val="005643D2"/>
    <w:rsid w:val="00564576"/>
    <w:rsid w:val="00565289"/>
    <w:rsid w:val="00565ED1"/>
    <w:rsid w:val="005663D0"/>
    <w:rsid w:val="00566CC5"/>
    <w:rsid w:val="005675E6"/>
    <w:rsid w:val="005676D1"/>
    <w:rsid w:val="00567B5E"/>
    <w:rsid w:val="00567EF3"/>
    <w:rsid w:val="0057029A"/>
    <w:rsid w:val="0057038F"/>
    <w:rsid w:val="00570479"/>
    <w:rsid w:val="00571D0C"/>
    <w:rsid w:val="005722F0"/>
    <w:rsid w:val="005728B3"/>
    <w:rsid w:val="00572F6A"/>
    <w:rsid w:val="00573B53"/>
    <w:rsid w:val="00574235"/>
    <w:rsid w:val="005748D3"/>
    <w:rsid w:val="00574F98"/>
    <w:rsid w:val="005751C5"/>
    <w:rsid w:val="00575E01"/>
    <w:rsid w:val="0057619D"/>
    <w:rsid w:val="00576297"/>
    <w:rsid w:val="0057713F"/>
    <w:rsid w:val="005804BC"/>
    <w:rsid w:val="0058073F"/>
    <w:rsid w:val="005811AB"/>
    <w:rsid w:val="005812BA"/>
    <w:rsid w:val="00581EDA"/>
    <w:rsid w:val="00582267"/>
    <w:rsid w:val="005827C6"/>
    <w:rsid w:val="00582DF8"/>
    <w:rsid w:val="00583411"/>
    <w:rsid w:val="005837A7"/>
    <w:rsid w:val="00583B66"/>
    <w:rsid w:val="005842E0"/>
    <w:rsid w:val="00584466"/>
    <w:rsid w:val="00584478"/>
    <w:rsid w:val="00584686"/>
    <w:rsid w:val="0058484C"/>
    <w:rsid w:val="005849B5"/>
    <w:rsid w:val="00584C71"/>
    <w:rsid w:val="00584CBC"/>
    <w:rsid w:val="0058538F"/>
    <w:rsid w:val="0058627D"/>
    <w:rsid w:val="0058647F"/>
    <w:rsid w:val="0058671B"/>
    <w:rsid w:val="00586C5F"/>
    <w:rsid w:val="005870BC"/>
    <w:rsid w:val="00587535"/>
    <w:rsid w:val="00587694"/>
    <w:rsid w:val="00587FB8"/>
    <w:rsid w:val="005912B2"/>
    <w:rsid w:val="005912C0"/>
    <w:rsid w:val="00591737"/>
    <w:rsid w:val="005918B7"/>
    <w:rsid w:val="0059190A"/>
    <w:rsid w:val="005923DA"/>
    <w:rsid w:val="0059265E"/>
    <w:rsid w:val="00592888"/>
    <w:rsid w:val="005935B5"/>
    <w:rsid w:val="0059395D"/>
    <w:rsid w:val="00593CC1"/>
    <w:rsid w:val="00594AD6"/>
    <w:rsid w:val="005952F6"/>
    <w:rsid w:val="00595473"/>
    <w:rsid w:val="00595585"/>
    <w:rsid w:val="00595764"/>
    <w:rsid w:val="00595CFB"/>
    <w:rsid w:val="005965E5"/>
    <w:rsid w:val="00596868"/>
    <w:rsid w:val="00596C22"/>
    <w:rsid w:val="005975CB"/>
    <w:rsid w:val="005A056C"/>
    <w:rsid w:val="005A078D"/>
    <w:rsid w:val="005A1C0D"/>
    <w:rsid w:val="005A3903"/>
    <w:rsid w:val="005A3FFF"/>
    <w:rsid w:val="005A50DC"/>
    <w:rsid w:val="005A5191"/>
    <w:rsid w:val="005A5466"/>
    <w:rsid w:val="005A5BD2"/>
    <w:rsid w:val="005A6744"/>
    <w:rsid w:val="005A6A05"/>
    <w:rsid w:val="005A6AB1"/>
    <w:rsid w:val="005A6E09"/>
    <w:rsid w:val="005A6E2D"/>
    <w:rsid w:val="005A7839"/>
    <w:rsid w:val="005A7B38"/>
    <w:rsid w:val="005B044C"/>
    <w:rsid w:val="005B128B"/>
    <w:rsid w:val="005B1858"/>
    <w:rsid w:val="005B196C"/>
    <w:rsid w:val="005B21D8"/>
    <w:rsid w:val="005B255E"/>
    <w:rsid w:val="005B2A5F"/>
    <w:rsid w:val="005B315C"/>
    <w:rsid w:val="005B3452"/>
    <w:rsid w:val="005B346B"/>
    <w:rsid w:val="005B3496"/>
    <w:rsid w:val="005B34C7"/>
    <w:rsid w:val="005B34F2"/>
    <w:rsid w:val="005B47D6"/>
    <w:rsid w:val="005B4E14"/>
    <w:rsid w:val="005B4F74"/>
    <w:rsid w:val="005B59BB"/>
    <w:rsid w:val="005B5AA3"/>
    <w:rsid w:val="005B6B94"/>
    <w:rsid w:val="005B6FFE"/>
    <w:rsid w:val="005B71C4"/>
    <w:rsid w:val="005B7ABB"/>
    <w:rsid w:val="005B7E19"/>
    <w:rsid w:val="005B7F18"/>
    <w:rsid w:val="005C01F3"/>
    <w:rsid w:val="005C0827"/>
    <w:rsid w:val="005C242E"/>
    <w:rsid w:val="005C2AC2"/>
    <w:rsid w:val="005C3023"/>
    <w:rsid w:val="005C309C"/>
    <w:rsid w:val="005C348D"/>
    <w:rsid w:val="005C34A2"/>
    <w:rsid w:val="005C361A"/>
    <w:rsid w:val="005C407C"/>
    <w:rsid w:val="005C4680"/>
    <w:rsid w:val="005C4A0B"/>
    <w:rsid w:val="005C55EE"/>
    <w:rsid w:val="005C603E"/>
    <w:rsid w:val="005C61C7"/>
    <w:rsid w:val="005C6470"/>
    <w:rsid w:val="005C675E"/>
    <w:rsid w:val="005C7985"/>
    <w:rsid w:val="005C7C26"/>
    <w:rsid w:val="005D01E1"/>
    <w:rsid w:val="005D043E"/>
    <w:rsid w:val="005D0766"/>
    <w:rsid w:val="005D13B3"/>
    <w:rsid w:val="005D18FC"/>
    <w:rsid w:val="005D1D13"/>
    <w:rsid w:val="005D2251"/>
    <w:rsid w:val="005D2708"/>
    <w:rsid w:val="005D2827"/>
    <w:rsid w:val="005D2BE0"/>
    <w:rsid w:val="005D2D90"/>
    <w:rsid w:val="005D336D"/>
    <w:rsid w:val="005D4697"/>
    <w:rsid w:val="005D4D06"/>
    <w:rsid w:val="005D5AB1"/>
    <w:rsid w:val="005D6032"/>
    <w:rsid w:val="005D693E"/>
    <w:rsid w:val="005D77C4"/>
    <w:rsid w:val="005D7AC5"/>
    <w:rsid w:val="005D7B85"/>
    <w:rsid w:val="005E01EC"/>
    <w:rsid w:val="005E03E4"/>
    <w:rsid w:val="005E041D"/>
    <w:rsid w:val="005E0D7F"/>
    <w:rsid w:val="005E1FFB"/>
    <w:rsid w:val="005E2523"/>
    <w:rsid w:val="005E2839"/>
    <w:rsid w:val="005E2BB8"/>
    <w:rsid w:val="005E2F44"/>
    <w:rsid w:val="005E2FA3"/>
    <w:rsid w:val="005E3395"/>
    <w:rsid w:val="005E3467"/>
    <w:rsid w:val="005E35F0"/>
    <w:rsid w:val="005E420B"/>
    <w:rsid w:val="005E61EF"/>
    <w:rsid w:val="005E64D9"/>
    <w:rsid w:val="005E664A"/>
    <w:rsid w:val="005E6789"/>
    <w:rsid w:val="005E67C7"/>
    <w:rsid w:val="005E6959"/>
    <w:rsid w:val="005E6EBC"/>
    <w:rsid w:val="005E7889"/>
    <w:rsid w:val="005E79F1"/>
    <w:rsid w:val="005E7C57"/>
    <w:rsid w:val="005F0248"/>
    <w:rsid w:val="005F02D0"/>
    <w:rsid w:val="005F05E0"/>
    <w:rsid w:val="005F076F"/>
    <w:rsid w:val="005F106A"/>
    <w:rsid w:val="005F10FA"/>
    <w:rsid w:val="005F1187"/>
    <w:rsid w:val="005F123B"/>
    <w:rsid w:val="005F14AF"/>
    <w:rsid w:val="005F1744"/>
    <w:rsid w:val="005F1E12"/>
    <w:rsid w:val="005F2CED"/>
    <w:rsid w:val="005F3079"/>
    <w:rsid w:val="005F352F"/>
    <w:rsid w:val="005F4447"/>
    <w:rsid w:val="005F4BE2"/>
    <w:rsid w:val="005F4CE8"/>
    <w:rsid w:val="005F4DA1"/>
    <w:rsid w:val="005F4ED8"/>
    <w:rsid w:val="005F637B"/>
    <w:rsid w:val="005F6506"/>
    <w:rsid w:val="005F653D"/>
    <w:rsid w:val="005F6C2C"/>
    <w:rsid w:val="0060005D"/>
    <w:rsid w:val="006005F4"/>
    <w:rsid w:val="0060084F"/>
    <w:rsid w:val="00600F92"/>
    <w:rsid w:val="006012BD"/>
    <w:rsid w:val="0060197F"/>
    <w:rsid w:val="00601DAD"/>
    <w:rsid w:val="00602004"/>
    <w:rsid w:val="006024B8"/>
    <w:rsid w:val="0060285D"/>
    <w:rsid w:val="006028B6"/>
    <w:rsid w:val="00603B67"/>
    <w:rsid w:val="00603D1A"/>
    <w:rsid w:val="00603EBC"/>
    <w:rsid w:val="006044E4"/>
    <w:rsid w:val="00605CFB"/>
    <w:rsid w:val="006067FD"/>
    <w:rsid w:val="00607192"/>
    <w:rsid w:val="006072A6"/>
    <w:rsid w:val="006102D3"/>
    <w:rsid w:val="0061038E"/>
    <w:rsid w:val="006103C8"/>
    <w:rsid w:val="00610D5B"/>
    <w:rsid w:val="00610D8A"/>
    <w:rsid w:val="006110C7"/>
    <w:rsid w:val="00611A2F"/>
    <w:rsid w:val="00611E5C"/>
    <w:rsid w:val="0061244A"/>
    <w:rsid w:val="00612598"/>
    <w:rsid w:val="00612DBF"/>
    <w:rsid w:val="00613269"/>
    <w:rsid w:val="006133E4"/>
    <w:rsid w:val="0061374C"/>
    <w:rsid w:val="00613A47"/>
    <w:rsid w:val="006140B0"/>
    <w:rsid w:val="006148B0"/>
    <w:rsid w:val="00614B11"/>
    <w:rsid w:val="00614B52"/>
    <w:rsid w:val="00614F01"/>
    <w:rsid w:val="00615075"/>
    <w:rsid w:val="00615125"/>
    <w:rsid w:val="006159B5"/>
    <w:rsid w:val="006166E1"/>
    <w:rsid w:val="00616A5A"/>
    <w:rsid w:val="00616F21"/>
    <w:rsid w:val="006176B4"/>
    <w:rsid w:val="00617DC8"/>
    <w:rsid w:val="0062035A"/>
    <w:rsid w:val="00620550"/>
    <w:rsid w:val="006208DD"/>
    <w:rsid w:val="00620AD3"/>
    <w:rsid w:val="00621575"/>
    <w:rsid w:val="006219FC"/>
    <w:rsid w:val="0062229E"/>
    <w:rsid w:val="00622564"/>
    <w:rsid w:val="00622A0E"/>
    <w:rsid w:val="00622BBE"/>
    <w:rsid w:val="0062422A"/>
    <w:rsid w:val="00624FB5"/>
    <w:rsid w:val="006250A6"/>
    <w:rsid w:val="00625336"/>
    <w:rsid w:val="00625415"/>
    <w:rsid w:val="00625482"/>
    <w:rsid w:val="006256D1"/>
    <w:rsid w:val="006256FE"/>
    <w:rsid w:val="0062591B"/>
    <w:rsid w:val="006263E9"/>
    <w:rsid w:val="00626BF6"/>
    <w:rsid w:val="006275AE"/>
    <w:rsid w:val="0063068D"/>
    <w:rsid w:val="00631615"/>
    <w:rsid w:val="00631F9E"/>
    <w:rsid w:val="0063236F"/>
    <w:rsid w:val="00632402"/>
    <w:rsid w:val="00632D5D"/>
    <w:rsid w:val="00633BE1"/>
    <w:rsid w:val="00633C48"/>
    <w:rsid w:val="0063459D"/>
    <w:rsid w:val="0063494B"/>
    <w:rsid w:val="006349B4"/>
    <w:rsid w:val="00635130"/>
    <w:rsid w:val="00635208"/>
    <w:rsid w:val="00635E19"/>
    <w:rsid w:val="0063648B"/>
    <w:rsid w:val="00636963"/>
    <w:rsid w:val="00636AA3"/>
    <w:rsid w:val="00636AD7"/>
    <w:rsid w:val="00636CE3"/>
    <w:rsid w:val="00636F0C"/>
    <w:rsid w:val="0063701B"/>
    <w:rsid w:val="006370EF"/>
    <w:rsid w:val="00637102"/>
    <w:rsid w:val="00637737"/>
    <w:rsid w:val="00637B9B"/>
    <w:rsid w:val="00637F2E"/>
    <w:rsid w:val="0064132C"/>
    <w:rsid w:val="00641589"/>
    <w:rsid w:val="00642178"/>
    <w:rsid w:val="006428B6"/>
    <w:rsid w:val="0064370A"/>
    <w:rsid w:val="00643957"/>
    <w:rsid w:val="0064410F"/>
    <w:rsid w:val="006444AB"/>
    <w:rsid w:val="0064473A"/>
    <w:rsid w:val="00644BF1"/>
    <w:rsid w:val="00644FBB"/>
    <w:rsid w:val="006456E6"/>
    <w:rsid w:val="00646362"/>
    <w:rsid w:val="00646A50"/>
    <w:rsid w:val="00646DF3"/>
    <w:rsid w:val="00647265"/>
    <w:rsid w:val="00647928"/>
    <w:rsid w:val="00647A31"/>
    <w:rsid w:val="0065030F"/>
    <w:rsid w:val="006505CD"/>
    <w:rsid w:val="00650BCE"/>
    <w:rsid w:val="00651094"/>
    <w:rsid w:val="006512C0"/>
    <w:rsid w:val="00651596"/>
    <w:rsid w:val="00651784"/>
    <w:rsid w:val="006518F9"/>
    <w:rsid w:val="00651CC8"/>
    <w:rsid w:val="006520BB"/>
    <w:rsid w:val="00652858"/>
    <w:rsid w:val="00653909"/>
    <w:rsid w:val="00653ACA"/>
    <w:rsid w:val="00653D4C"/>
    <w:rsid w:val="00653E81"/>
    <w:rsid w:val="00653EB1"/>
    <w:rsid w:val="0065493F"/>
    <w:rsid w:val="00655561"/>
    <w:rsid w:val="00655A80"/>
    <w:rsid w:val="00655E0D"/>
    <w:rsid w:val="00656D2A"/>
    <w:rsid w:val="006570E6"/>
    <w:rsid w:val="006579B2"/>
    <w:rsid w:val="00657F0C"/>
    <w:rsid w:val="0066082E"/>
    <w:rsid w:val="0066124B"/>
    <w:rsid w:val="00661BFC"/>
    <w:rsid w:val="00662350"/>
    <w:rsid w:val="0066283C"/>
    <w:rsid w:val="0066309C"/>
    <w:rsid w:val="0066371D"/>
    <w:rsid w:val="006640C7"/>
    <w:rsid w:val="00664280"/>
    <w:rsid w:val="00664687"/>
    <w:rsid w:val="006649BC"/>
    <w:rsid w:val="00664AB6"/>
    <w:rsid w:val="00664F06"/>
    <w:rsid w:val="00665031"/>
    <w:rsid w:val="00665198"/>
    <w:rsid w:val="00665449"/>
    <w:rsid w:val="00666113"/>
    <w:rsid w:val="00666B88"/>
    <w:rsid w:val="00666E6E"/>
    <w:rsid w:val="006672C9"/>
    <w:rsid w:val="006674B9"/>
    <w:rsid w:val="0066791C"/>
    <w:rsid w:val="006679E6"/>
    <w:rsid w:val="006703E4"/>
    <w:rsid w:val="006706EC"/>
    <w:rsid w:val="00670777"/>
    <w:rsid w:val="006711F0"/>
    <w:rsid w:val="0067177C"/>
    <w:rsid w:val="00671983"/>
    <w:rsid w:val="00671ED5"/>
    <w:rsid w:val="006724A4"/>
    <w:rsid w:val="006726FB"/>
    <w:rsid w:val="00672935"/>
    <w:rsid w:val="00672C6C"/>
    <w:rsid w:val="00672FFA"/>
    <w:rsid w:val="006735AC"/>
    <w:rsid w:val="00673C0E"/>
    <w:rsid w:val="00674394"/>
    <w:rsid w:val="0067440F"/>
    <w:rsid w:val="00674744"/>
    <w:rsid w:val="00675569"/>
    <w:rsid w:val="006763C8"/>
    <w:rsid w:val="0067644F"/>
    <w:rsid w:val="006766C0"/>
    <w:rsid w:val="006766F5"/>
    <w:rsid w:val="006813B7"/>
    <w:rsid w:val="00682618"/>
    <w:rsid w:val="0068395F"/>
    <w:rsid w:val="00683B2B"/>
    <w:rsid w:val="0068453A"/>
    <w:rsid w:val="00684608"/>
    <w:rsid w:val="0068509B"/>
    <w:rsid w:val="00685704"/>
    <w:rsid w:val="006857B5"/>
    <w:rsid w:val="00686746"/>
    <w:rsid w:val="00686CAA"/>
    <w:rsid w:val="00687067"/>
    <w:rsid w:val="0068772B"/>
    <w:rsid w:val="00687B26"/>
    <w:rsid w:val="006901F5"/>
    <w:rsid w:val="0069077C"/>
    <w:rsid w:val="006908B3"/>
    <w:rsid w:val="006908EC"/>
    <w:rsid w:val="006912AE"/>
    <w:rsid w:val="00691534"/>
    <w:rsid w:val="0069219C"/>
    <w:rsid w:val="006922F5"/>
    <w:rsid w:val="006923BD"/>
    <w:rsid w:val="00692F3F"/>
    <w:rsid w:val="006930B8"/>
    <w:rsid w:val="00693201"/>
    <w:rsid w:val="00693358"/>
    <w:rsid w:val="00693625"/>
    <w:rsid w:val="00693DD5"/>
    <w:rsid w:val="00694911"/>
    <w:rsid w:val="006956AB"/>
    <w:rsid w:val="006961BE"/>
    <w:rsid w:val="006968EE"/>
    <w:rsid w:val="00697454"/>
    <w:rsid w:val="00697F8F"/>
    <w:rsid w:val="006A0082"/>
    <w:rsid w:val="006A0FAA"/>
    <w:rsid w:val="006A15B2"/>
    <w:rsid w:val="006A1B7C"/>
    <w:rsid w:val="006A1C9C"/>
    <w:rsid w:val="006A2ED0"/>
    <w:rsid w:val="006A3E0A"/>
    <w:rsid w:val="006A3F81"/>
    <w:rsid w:val="006A4056"/>
    <w:rsid w:val="006A41A4"/>
    <w:rsid w:val="006A428A"/>
    <w:rsid w:val="006A4633"/>
    <w:rsid w:val="006A4F08"/>
    <w:rsid w:val="006A5D89"/>
    <w:rsid w:val="006A69A4"/>
    <w:rsid w:val="006A6BB5"/>
    <w:rsid w:val="006A6C37"/>
    <w:rsid w:val="006A7293"/>
    <w:rsid w:val="006A7323"/>
    <w:rsid w:val="006A788A"/>
    <w:rsid w:val="006B032B"/>
    <w:rsid w:val="006B0643"/>
    <w:rsid w:val="006B1306"/>
    <w:rsid w:val="006B1C29"/>
    <w:rsid w:val="006B1ED5"/>
    <w:rsid w:val="006B1FE1"/>
    <w:rsid w:val="006B257A"/>
    <w:rsid w:val="006B2B63"/>
    <w:rsid w:val="006B3B0F"/>
    <w:rsid w:val="006B4D8C"/>
    <w:rsid w:val="006B5744"/>
    <w:rsid w:val="006B5BF5"/>
    <w:rsid w:val="006B659E"/>
    <w:rsid w:val="006B7AB1"/>
    <w:rsid w:val="006B7AC5"/>
    <w:rsid w:val="006C03F1"/>
    <w:rsid w:val="006C0928"/>
    <w:rsid w:val="006C0A44"/>
    <w:rsid w:val="006C0E2B"/>
    <w:rsid w:val="006C123B"/>
    <w:rsid w:val="006C1758"/>
    <w:rsid w:val="006C25FC"/>
    <w:rsid w:val="006C26B5"/>
    <w:rsid w:val="006C2AA0"/>
    <w:rsid w:val="006C2CA7"/>
    <w:rsid w:val="006C34FF"/>
    <w:rsid w:val="006C3930"/>
    <w:rsid w:val="006C3D70"/>
    <w:rsid w:val="006C40F1"/>
    <w:rsid w:val="006C419A"/>
    <w:rsid w:val="006C479C"/>
    <w:rsid w:val="006C5585"/>
    <w:rsid w:val="006C5D68"/>
    <w:rsid w:val="006C679B"/>
    <w:rsid w:val="006C70D3"/>
    <w:rsid w:val="006C7460"/>
    <w:rsid w:val="006C753A"/>
    <w:rsid w:val="006C76AC"/>
    <w:rsid w:val="006C78E3"/>
    <w:rsid w:val="006D09BF"/>
    <w:rsid w:val="006D0C4A"/>
    <w:rsid w:val="006D0C98"/>
    <w:rsid w:val="006D0DA1"/>
    <w:rsid w:val="006D11CF"/>
    <w:rsid w:val="006D1EB4"/>
    <w:rsid w:val="006D2E4D"/>
    <w:rsid w:val="006D310D"/>
    <w:rsid w:val="006D3907"/>
    <w:rsid w:val="006D39CB"/>
    <w:rsid w:val="006D3C85"/>
    <w:rsid w:val="006D3D3A"/>
    <w:rsid w:val="006D4177"/>
    <w:rsid w:val="006D42FF"/>
    <w:rsid w:val="006D4B73"/>
    <w:rsid w:val="006D53C0"/>
    <w:rsid w:val="006D5633"/>
    <w:rsid w:val="006D6093"/>
    <w:rsid w:val="006D6389"/>
    <w:rsid w:val="006D63CE"/>
    <w:rsid w:val="006D6C98"/>
    <w:rsid w:val="006D6F93"/>
    <w:rsid w:val="006D70F0"/>
    <w:rsid w:val="006D7CE4"/>
    <w:rsid w:val="006D7D38"/>
    <w:rsid w:val="006E0285"/>
    <w:rsid w:val="006E043D"/>
    <w:rsid w:val="006E0788"/>
    <w:rsid w:val="006E09B2"/>
    <w:rsid w:val="006E11FA"/>
    <w:rsid w:val="006E1394"/>
    <w:rsid w:val="006E1C5F"/>
    <w:rsid w:val="006E1EBD"/>
    <w:rsid w:val="006E2290"/>
    <w:rsid w:val="006E2304"/>
    <w:rsid w:val="006E30DD"/>
    <w:rsid w:val="006E30EA"/>
    <w:rsid w:val="006E328C"/>
    <w:rsid w:val="006E38CE"/>
    <w:rsid w:val="006E3925"/>
    <w:rsid w:val="006E43EA"/>
    <w:rsid w:val="006E52C5"/>
    <w:rsid w:val="006E574F"/>
    <w:rsid w:val="006E5C27"/>
    <w:rsid w:val="006E5D5B"/>
    <w:rsid w:val="006E5F4F"/>
    <w:rsid w:val="006E664C"/>
    <w:rsid w:val="006E6C52"/>
    <w:rsid w:val="006E7278"/>
    <w:rsid w:val="006E75E8"/>
    <w:rsid w:val="006E7634"/>
    <w:rsid w:val="006E7801"/>
    <w:rsid w:val="006E7998"/>
    <w:rsid w:val="006F00E9"/>
    <w:rsid w:val="006F0540"/>
    <w:rsid w:val="006F064E"/>
    <w:rsid w:val="006F080E"/>
    <w:rsid w:val="006F08E9"/>
    <w:rsid w:val="006F0A1D"/>
    <w:rsid w:val="006F183D"/>
    <w:rsid w:val="006F1874"/>
    <w:rsid w:val="006F26AC"/>
    <w:rsid w:val="006F2E45"/>
    <w:rsid w:val="006F4759"/>
    <w:rsid w:val="006F5348"/>
    <w:rsid w:val="006F5648"/>
    <w:rsid w:val="006F59E7"/>
    <w:rsid w:val="006F6258"/>
    <w:rsid w:val="006F62AB"/>
    <w:rsid w:val="006F64EC"/>
    <w:rsid w:val="006F686D"/>
    <w:rsid w:val="006F7096"/>
    <w:rsid w:val="006F7100"/>
    <w:rsid w:val="006F716E"/>
    <w:rsid w:val="006F71BE"/>
    <w:rsid w:val="006F7EB7"/>
    <w:rsid w:val="007004D7"/>
    <w:rsid w:val="00700605"/>
    <w:rsid w:val="00700840"/>
    <w:rsid w:val="00700CC3"/>
    <w:rsid w:val="007014A5"/>
    <w:rsid w:val="00701572"/>
    <w:rsid w:val="007016A3"/>
    <w:rsid w:val="007016E6"/>
    <w:rsid w:val="007019B1"/>
    <w:rsid w:val="007024B3"/>
    <w:rsid w:val="007025EE"/>
    <w:rsid w:val="00702D0F"/>
    <w:rsid w:val="00702F11"/>
    <w:rsid w:val="007030B8"/>
    <w:rsid w:val="007031F8"/>
    <w:rsid w:val="0070347F"/>
    <w:rsid w:val="00703668"/>
    <w:rsid w:val="00703B58"/>
    <w:rsid w:val="00703E61"/>
    <w:rsid w:val="007041D9"/>
    <w:rsid w:val="00704751"/>
    <w:rsid w:val="00704BBF"/>
    <w:rsid w:val="00704CD1"/>
    <w:rsid w:val="007051E6"/>
    <w:rsid w:val="00705BF7"/>
    <w:rsid w:val="00706345"/>
    <w:rsid w:val="007067AC"/>
    <w:rsid w:val="00707221"/>
    <w:rsid w:val="007072FF"/>
    <w:rsid w:val="00707ABE"/>
    <w:rsid w:val="00707FAB"/>
    <w:rsid w:val="00710397"/>
    <w:rsid w:val="00710702"/>
    <w:rsid w:val="00710885"/>
    <w:rsid w:val="007109C4"/>
    <w:rsid w:val="007113B1"/>
    <w:rsid w:val="0071141D"/>
    <w:rsid w:val="00712175"/>
    <w:rsid w:val="00713C7F"/>
    <w:rsid w:val="0071431E"/>
    <w:rsid w:val="007152E1"/>
    <w:rsid w:val="007161D2"/>
    <w:rsid w:val="00716B9B"/>
    <w:rsid w:val="00716F2F"/>
    <w:rsid w:val="00716F6B"/>
    <w:rsid w:val="00716FF8"/>
    <w:rsid w:val="0071716D"/>
    <w:rsid w:val="00717978"/>
    <w:rsid w:val="0072040B"/>
    <w:rsid w:val="00720436"/>
    <w:rsid w:val="00720628"/>
    <w:rsid w:val="00720D9D"/>
    <w:rsid w:val="007217E0"/>
    <w:rsid w:val="00721CC5"/>
    <w:rsid w:val="007220DD"/>
    <w:rsid w:val="00722127"/>
    <w:rsid w:val="0072221A"/>
    <w:rsid w:val="00723480"/>
    <w:rsid w:val="007239C9"/>
    <w:rsid w:val="00725008"/>
    <w:rsid w:val="00725046"/>
    <w:rsid w:val="00725107"/>
    <w:rsid w:val="0072532B"/>
    <w:rsid w:val="0072589B"/>
    <w:rsid w:val="00725D5C"/>
    <w:rsid w:val="0072697B"/>
    <w:rsid w:val="00727632"/>
    <w:rsid w:val="007300CC"/>
    <w:rsid w:val="00730D6F"/>
    <w:rsid w:val="007313D0"/>
    <w:rsid w:val="00731DBF"/>
    <w:rsid w:val="00731DC1"/>
    <w:rsid w:val="0073242B"/>
    <w:rsid w:val="00732772"/>
    <w:rsid w:val="0073301C"/>
    <w:rsid w:val="00733471"/>
    <w:rsid w:val="00733C17"/>
    <w:rsid w:val="00733F3B"/>
    <w:rsid w:val="007341DF"/>
    <w:rsid w:val="00734FE2"/>
    <w:rsid w:val="00735278"/>
    <w:rsid w:val="007352EC"/>
    <w:rsid w:val="00735350"/>
    <w:rsid w:val="00735685"/>
    <w:rsid w:val="00735781"/>
    <w:rsid w:val="00735A22"/>
    <w:rsid w:val="00735A77"/>
    <w:rsid w:val="00735B68"/>
    <w:rsid w:val="00735F0E"/>
    <w:rsid w:val="00736648"/>
    <w:rsid w:val="00736A30"/>
    <w:rsid w:val="00736D56"/>
    <w:rsid w:val="00737787"/>
    <w:rsid w:val="00737809"/>
    <w:rsid w:val="00737829"/>
    <w:rsid w:val="00737A7D"/>
    <w:rsid w:val="00737FAA"/>
    <w:rsid w:val="0074021A"/>
    <w:rsid w:val="007405A7"/>
    <w:rsid w:val="007408ED"/>
    <w:rsid w:val="0074166E"/>
    <w:rsid w:val="00742206"/>
    <w:rsid w:val="007425A0"/>
    <w:rsid w:val="00742D52"/>
    <w:rsid w:val="007433B7"/>
    <w:rsid w:val="00743A18"/>
    <w:rsid w:val="00744173"/>
    <w:rsid w:val="00744AEF"/>
    <w:rsid w:val="00744EBA"/>
    <w:rsid w:val="007453B9"/>
    <w:rsid w:val="00745757"/>
    <w:rsid w:val="00745A4B"/>
    <w:rsid w:val="00745DF4"/>
    <w:rsid w:val="00746027"/>
    <w:rsid w:val="00746105"/>
    <w:rsid w:val="00746437"/>
    <w:rsid w:val="007469BF"/>
    <w:rsid w:val="00746AEB"/>
    <w:rsid w:val="00746D26"/>
    <w:rsid w:val="00746ED0"/>
    <w:rsid w:val="00747B71"/>
    <w:rsid w:val="0075005B"/>
    <w:rsid w:val="007510DE"/>
    <w:rsid w:val="00752376"/>
    <w:rsid w:val="0075280E"/>
    <w:rsid w:val="00752CA5"/>
    <w:rsid w:val="00752FBB"/>
    <w:rsid w:val="00753106"/>
    <w:rsid w:val="0075362B"/>
    <w:rsid w:val="00753C2E"/>
    <w:rsid w:val="00753F78"/>
    <w:rsid w:val="00753FD7"/>
    <w:rsid w:val="0075440D"/>
    <w:rsid w:val="00755F7C"/>
    <w:rsid w:val="0075643E"/>
    <w:rsid w:val="00756819"/>
    <w:rsid w:val="00756A8F"/>
    <w:rsid w:val="00756CC9"/>
    <w:rsid w:val="00756D22"/>
    <w:rsid w:val="00756E2D"/>
    <w:rsid w:val="00756E92"/>
    <w:rsid w:val="00757666"/>
    <w:rsid w:val="00757760"/>
    <w:rsid w:val="0075780C"/>
    <w:rsid w:val="007603BA"/>
    <w:rsid w:val="00760485"/>
    <w:rsid w:val="00760C2B"/>
    <w:rsid w:val="00760C86"/>
    <w:rsid w:val="00760F2B"/>
    <w:rsid w:val="00760FBD"/>
    <w:rsid w:val="007614BC"/>
    <w:rsid w:val="007615A0"/>
    <w:rsid w:val="0076173E"/>
    <w:rsid w:val="00761AA4"/>
    <w:rsid w:val="00761B4E"/>
    <w:rsid w:val="00761E01"/>
    <w:rsid w:val="00761EC0"/>
    <w:rsid w:val="00761FD0"/>
    <w:rsid w:val="00762167"/>
    <w:rsid w:val="007621B6"/>
    <w:rsid w:val="007623A0"/>
    <w:rsid w:val="007624F0"/>
    <w:rsid w:val="0076327C"/>
    <w:rsid w:val="00763B40"/>
    <w:rsid w:val="007645C1"/>
    <w:rsid w:val="00764F1B"/>
    <w:rsid w:val="00765513"/>
    <w:rsid w:val="00765C62"/>
    <w:rsid w:val="00765D1E"/>
    <w:rsid w:val="00766820"/>
    <w:rsid w:val="00766A1F"/>
    <w:rsid w:val="00766AA6"/>
    <w:rsid w:val="007670B8"/>
    <w:rsid w:val="0076724B"/>
    <w:rsid w:val="0076777B"/>
    <w:rsid w:val="007678B9"/>
    <w:rsid w:val="00771253"/>
    <w:rsid w:val="00771486"/>
    <w:rsid w:val="007715F8"/>
    <w:rsid w:val="00771BE6"/>
    <w:rsid w:val="0077209A"/>
    <w:rsid w:val="00772434"/>
    <w:rsid w:val="007727F5"/>
    <w:rsid w:val="00772B19"/>
    <w:rsid w:val="0077358B"/>
    <w:rsid w:val="00773ACC"/>
    <w:rsid w:val="00773B4C"/>
    <w:rsid w:val="007749D7"/>
    <w:rsid w:val="00774AAE"/>
    <w:rsid w:val="007754C3"/>
    <w:rsid w:val="0077577C"/>
    <w:rsid w:val="007760C0"/>
    <w:rsid w:val="00776375"/>
    <w:rsid w:val="0077663C"/>
    <w:rsid w:val="007769E1"/>
    <w:rsid w:val="00777578"/>
    <w:rsid w:val="00777A2A"/>
    <w:rsid w:val="00780086"/>
    <w:rsid w:val="00780288"/>
    <w:rsid w:val="00780B05"/>
    <w:rsid w:val="007816F9"/>
    <w:rsid w:val="0078264A"/>
    <w:rsid w:val="00783BC9"/>
    <w:rsid w:val="00783E36"/>
    <w:rsid w:val="007840E9"/>
    <w:rsid w:val="00784629"/>
    <w:rsid w:val="00784CCA"/>
    <w:rsid w:val="00784F84"/>
    <w:rsid w:val="00785361"/>
    <w:rsid w:val="007854B4"/>
    <w:rsid w:val="0078554C"/>
    <w:rsid w:val="00786ADC"/>
    <w:rsid w:val="007870A7"/>
    <w:rsid w:val="007872B5"/>
    <w:rsid w:val="007876B9"/>
    <w:rsid w:val="00787B6D"/>
    <w:rsid w:val="00787C3C"/>
    <w:rsid w:val="0079075F"/>
    <w:rsid w:val="00790AD9"/>
    <w:rsid w:val="0079144C"/>
    <w:rsid w:val="00791A27"/>
    <w:rsid w:val="0079228B"/>
    <w:rsid w:val="007923F4"/>
    <w:rsid w:val="00792C06"/>
    <w:rsid w:val="00793355"/>
    <w:rsid w:val="007936AD"/>
    <w:rsid w:val="007938D3"/>
    <w:rsid w:val="00793E11"/>
    <w:rsid w:val="0079407A"/>
    <w:rsid w:val="00794207"/>
    <w:rsid w:val="00795108"/>
    <w:rsid w:val="00795BBA"/>
    <w:rsid w:val="00795ED2"/>
    <w:rsid w:val="00795FFA"/>
    <w:rsid w:val="00796009"/>
    <w:rsid w:val="00796136"/>
    <w:rsid w:val="007969C0"/>
    <w:rsid w:val="00797231"/>
    <w:rsid w:val="007972F5"/>
    <w:rsid w:val="007979D9"/>
    <w:rsid w:val="00797B2F"/>
    <w:rsid w:val="00797DAC"/>
    <w:rsid w:val="007A05A2"/>
    <w:rsid w:val="007A0672"/>
    <w:rsid w:val="007A07A9"/>
    <w:rsid w:val="007A0B8D"/>
    <w:rsid w:val="007A257B"/>
    <w:rsid w:val="007A2CF0"/>
    <w:rsid w:val="007A3122"/>
    <w:rsid w:val="007A3290"/>
    <w:rsid w:val="007A34A1"/>
    <w:rsid w:val="007A3E53"/>
    <w:rsid w:val="007A4016"/>
    <w:rsid w:val="007A411E"/>
    <w:rsid w:val="007A42A4"/>
    <w:rsid w:val="007A4CE3"/>
    <w:rsid w:val="007A5203"/>
    <w:rsid w:val="007A53A4"/>
    <w:rsid w:val="007A5B2E"/>
    <w:rsid w:val="007A5C2F"/>
    <w:rsid w:val="007A5FB8"/>
    <w:rsid w:val="007A657A"/>
    <w:rsid w:val="007A67DB"/>
    <w:rsid w:val="007A6CB3"/>
    <w:rsid w:val="007A6DF5"/>
    <w:rsid w:val="007A6E87"/>
    <w:rsid w:val="007A7122"/>
    <w:rsid w:val="007A7469"/>
    <w:rsid w:val="007A7950"/>
    <w:rsid w:val="007A7C3E"/>
    <w:rsid w:val="007A7E95"/>
    <w:rsid w:val="007A7F87"/>
    <w:rsid w:val="007B06A6"/>
    <w:rsid w:val="007B077C"/>
    <w:rsid w:val="007B09CB"/>
    <w:rsid w:val="007B0A55"/>
    <w:rsid w:val="007B11C7"/>
    <w:rsid w:val="007B175C"/>
    <w:rsid w:val="007B189D"/>
    <w:rsid w:val="007B1B6F"/>
    <w:rsid w:val="007B1EA7"/>
    <w:rsid w:val="007B2371"/>
    <w:rsid w:val="007B23EE"/>
    <w:rsid w:val="007B2DF8"/>
    <w:rsid w:val="007B362E"/>
    <w:rsid w:val="007B36B6"/>
    <w:rsid w:val="007B435D"/>
    <w:rsid w:val="007B4878"/>
    <w:rsid w:val="007B4E77"/>
    <w:rsid w:val="007B4FA6"/>
    <w:rsid w:val="007B59E2"/>
    <w:rsid w:val="007B5B38"/>
    <w:rsid w:val="007B5D55"/>
    <w:rsid w:val="007B657F"/>
    <w:rsid w:val="007B6E01"/>
    <w:rsid w:val="007B7194"/>
    <w:rsid w:val="007B7F41"/>
    <w:rsid w:val="007C015E"/>
    <w:rsid w:val="007C0163"/>
    <w:rsid w:val="007C0AAD"/>
    <w:rsid w:val="007C1BFD"/>
    <w:rsid w:val="007C201F"/>
    <w:rsid w:val="007C20C0"/>
    <w:rsid w:val="007C2576"/>
    <w:rsid w:val="007C2682"/>
    <w:rsid w:val="007C376D"/>
    <w:rsid w:val="007C3CB4"/>
    <w:rsid w:val="007C3FA9"/>
    <w:rsid w:val="007C49DD"/>
    <w:rsid w:val="007C534F"/>
    <w:rsid w:val="007C53BA"/>
    <w:rsid w:val="007C5615"/>
    <w:rsid w:val="007C56F0"/>
    <w:rsid w:val="007C57AF"/>
    <w:rsid w:val="007C5CC6"/>
    <w:rsid w:val="007C629C"/>
    <w:rsid w:val="007C63BA"/>
    <w:rsid w:val="007C644D"/>
    <w:rsid w:val="007C717B"/>
    <w:rsid w:val="007C7241"/>
    <w:rsid w:val="007C7425"/>
    <w:rsid w:val="007C7EF8"/>
    <w:rsid w:val="007D0826"/>
    <w:rsid w:val="007D0C2D"/>
    <w:rsid w:val="007D148B"/>
    <w:rsid w:val="007D1F65"/>
    <w:rsid w:val="007D21F0"/>
    <w:rsid w:val="007D238E"/>
    <w:rsid w:val="007D2666"/>
    <w:rsid w:val="007D2FED"/>
    <w:rsid w:val="007D3858"/>
    <w:rsid w:val="007D3A60"/>
    <w:rsid w:val="007D4048"/>
    <w:rsid w:val="007D4885"/>
    <w:rsid w:val="007D4B9D"/>
    <w:rsid w:val="007D4D34"/>
    <w:rsid w:val="007D4F6F"/>
    <w:rsid w:val="007D5759"/>
    <w:rsid w:val="007D5A8A"/>
    <w:rsid w:val="007D5E38"/>
    <w:rsid w:val="007D602E"/>
    <w:rsid w:val="007D6498"/>
    <w:rsid w:val="007D6763"/>
    <w:rsid w:val="007D6775"/>
    <w:rsid w:val="007D6DE9"/>
    <w:rsid w:val="007D7919"/>
    <w:rsid w:val="007D7DA3"/>
    <w:rsid w:val="007E0783"/>
    <w:rsid w:val="007E0D27"/>
    <w:rsid w:val="007E0E52"/>
    <w:rsid w:val="007E0E63"/>
    <w:rsid w:val="007E15F6"/>
    <w:rsid w:val="007E1830"/>
    <w:rsid w:val="007E18E6"/>
    <w:rsid w:val="007E1DC2"/>
    <w:rsid w:val="007E1EAD"/>
    <w:rsid w:val="007E21C1"/>
    <w:rsid w:val="007E23B2"/>
    <w:rsid w:val="007E25AE"/>
    <w:rsid w:val="007E2658"/>
    <w:rsid w:val="007E2C67"/>
    <w:rsid w:val="007E329E"/>
    <w:rsid w:val="007E32BD"/>
    <w:rsid w:val="007E360D"/>
    <w:rsid w:val="007E4ED5"/>
    <w:rsid w:val="007E5511"/>
    <w:rsid w:val="007E68AB"/>
    <w:rsid w:val="007E68EB"/>
    <w:rsid w:val="007E6B75"/>
    <w:rsid w:val="007E7231"/>
    <w:rsid w:val="007E7347"/>
    <w:rsid w:val="007E75E9"/>
    <w:rsid w:val="007E7BDF"/>
    <w:rsid w:val="007F083A"/>
    <w:rsid w:val="007F1E23"/>
    <w:rsid w:val="007F2256"/>
    <w:rsid w:val="007F25AC"/>
    <w:rsid w:val="007F276B"/>
    <w:rsid w:val="007F2B0A"/>
    <w:rsid w:val="007F2D41"/>
    <w:rsid w:val="007F3541"/>
    <w:rsid w:val="007F3BE0"/>
    <w:rsid w:val="007F3DB4"/>
    <w:rsid w:val="007F4116"/>
    <w:rsid w:val="007F425E"/>
    <w:rsid w:val="007F52C2"/>
    <w:rsid w:val="007F5434"/>
    <w:rsid w:val="007F5A06"/>
    <w:rsid w:val="007F652A"/>
    <w:rsid w:val="007F7AE3"/>
    <w:rsid w:val="00800B71"/>
    <w:rsid w:val="00801362"/>
    <w:rsid w:val="008016C9"/>
    <w:rsid w:val="00801A1E"/>
    <w:rsid w:val="0080266E"/>
    <w:rsid w:val="0080271D"/>
    <w:rsid w:val="00802CF4"/>
    <w:rsid w:val="00802EAC"/>
    <w:rsid w:val="0080332C"/>
    <w:rsid w:val="0080383D"/>
    <w:rsid w:val="00803C5B"/>
    <w:rsid w:val="00803D0A"/>
    <w:rsid w:val="00804C99"/>
    <w:rsid w:val="00804E9E"/>
    <w:rsid w:val="00805845"/>
    <w:rsid w:val="00805A61"/>
    <w:rsid w:val="00805F39"/>
    <w:rsid w:val="00805FDC"/>
    <w:rsid w:val="00806027"/>
    <w:rsid w:val="00810059"/>
    <w:rsid w:val="00810097"/>
    <w:rsid w:val="008105C6"/>
    <w:rsid w:val="008108EF"/>
    <w:rsid w:val="00810CDD"/>
    <w:rsid w:val="00811838"/>
    <w:rsid w:val="00811CD7"/>
    <w:rsid w:val="00811D17"/>
    <w:rsid w:val="00811F2A"/>
    <w:rsid w:val="008123C9"/>
    <w:rsid w:val="00812507"/>
    <w:rsid w:val="00813053"/>
    <w:rsid w:val="0081309C"/>
    <w:rsid w:val="00813114"/>
    <w:rsid w:val="00813D32"/>
    <w:rsid w:val="008144F1"/>
    <w:rsid w:val="00814716"/>
    <w:rsid w:val="00815227"/>
    <w:rsid w:val="00815407"/>
    <w:rsid w:val="00815694"/>
    <w:rsid w:val="0081571B"/>
    <w:rsid w:val="00815C6D"/>
    <w:rsid w:val="0081711D"/>
    <w:rsid w:val="00817B03"/>
    <w:rsid w:val="00820812"/>
    <w:rsid w:val="00820837"/>
    <w:rsid w:val="00821200"/>
    <w:rsid w:val="00821266"/>
    <w:rsid w:val="0082150B"/>
    <w:rsid w:val="0082247F"/>
    <w:rsid w:val="008225A6"/>
    <w:rsid w:val="0082301E"/>
    <w:rsid w:val="00823225"/>
    <w:rsid w:val="008232E8"/>
    <w:rsid w:val="00823FB6"/>
    <w:rsid w:val="008243FC"/>
    <w:rsid w:val="008262BB"/>
    <w:rsid w:val="008262E0"/>
    <w:rsid w:val="00827174"/>
    <w:rsid w:val="00827634"/>
    <w:rsid w:val="00830373"/>
    <w:rsid w:val="00830B2B"/>
    <w:rsid w:val="008311CB"/>
    <w:rsid w:val="00831380"/>
    <w:rsid w:val="008318A2"/>
    <w:rsid w:val="00831E31"/>
    <w:rsid w:val="00832EFE"/>
    <w:rsid w:val="00833189"/>
    <w:rsid w:val="00833AB7"/>
    <w:rsid w:val="00834214"/>
    <w:rsid w:val="00834311"/>
    <w:rsid w:val="00834727"/>
    <w:rsid w:val="00835313"/>
    <w:rsid w:val="00835867"/>
    <w:rsid w:val="00835DCB"/>
    <w:rsid w:val="00836057"/>
    <w:rsid w:val="00836FB0"/>
    <w:rsid w:val="00837312"/>
    <w:rsid w:val="00837A75"/>
    <w:rsid w:val="00837E9E"/>
    <w:rsid w:val="008400A5"/>
    <w:rsid w:val="00840794"/>
    <w:rsid w:val="00840BDB"/>
    <w:rsid w:val="00840F58"/>
    <w:rsid w:val="008410F1"/>
    <w:rsid w:val="00841869"/>
    <w:rsid w:val="00841C1D"/>
    <w:rsid w:val="00841F4A"/>
    <w:rsid w:val="00842060"/>
    <w:rsid w:val="0084227E"/>
    <w:rsid w:val="008422A6"/>
    <w:rsid w:val="00842815"/>
    <w:rsid w:val="00842FF6"/>
    <w:rsid w:val="00843082"/>
    <w:rsid w:val="0084359B"/>
    <w:rsid w:val="008444E4"/>
    <w:rsid w:val="00844562"/>
    <w:rsid w:val="008447ED"/>
    <w:rsid w:val="00845772"/>
    <w:rsid w:val="00845F10"/>
    <w:rsid w:val="008460E2"/>
    <w:rsid w:val="00846679"/>
    <w:rsid w:val="00846FA8"/>
    <w:rsid w:val="008470EE"/>
    <w:rsid w:val="00847C49"/>
    <w:rsid w:val="00847ECF"/>
    <w:rsid w:val="00847FAC"/>
    <w:rsid w:val="008508E5"/>
    <w:rsid w:val="00850DCC"/>
    <w:rsid w:val="0085192A"/>
    <w:rsid w:val="00852B85"/>
    <w:rsid w:val="00852D20"/>
    <w:rsid w:val="00853BED"/>
    <w:rsid w:val="00854049"/>
    <w:rsid w:val="00854383"/>
    <w:rsid w:val="00854EB6"/>
    <w:rsid w:val="0085544D"/>
    <w:rsid w:val="008559DE"/>
    <w:rsid w:val="00855A54"/>
    <w:rsid w:val="00855E41"/>
    <w:rsid w:val="00855ED2"/>
    <w:rsid w:val="008566C5"/>
    <w:rsid w:val="008569B3"/>
    <w:rsid w:val="00856F7D"/>
    <w:rsid w:val="00857FE4"/>
    <w:rsid w:val="00863040"/>
    <w:rsid w:val="008636D9"/>
    <w:rsid w:val="00863B08"/>
    <w:rsid w:val="00864846"/>
    <w:rsid w:val="00864B50"/>
    <w:rsid w:val="00865998"/>
    <w:rsid w:val="00865C77"/>
    <w:rsid w:val="00866066"/>
    <w:rsid w:val="00866924"/>
    <w:rsid w:val="0086692E"/>
    <w:rsid w:val="008669AC"/>
    <w:rsid w:val="00866DC1"/>
    <w:rsid w:val="00867240"/>
    <w:rsid w:val="0086776F"/>
    <w:rsid w:val="00870086"/>
    <w:rsid w:val="008702B6"/>
    <w:rsid w:val="008709EF"/>
    <w:rsid w:val="00870AD0"/>
    <w:rsid w:val="00870C48"/>
    <w:rsid w:val="00871155"/>
    <w:rsid w:val="00871170"/>
    <w:rsid w:val="008711D9"/>
    <w:rsid w:val="00871835"/>
    <w:rsid w:val="00871891"/>
    <w:rsid w:val="00871E04"/>
    <w:rsid w:val="00871E66"/>
    <w:rsid w:val="00872F76"/>
    <w:rsid w:val="008734C3"/>
    <w:rsid w:val="00873C76"/>
    <w:rsid w:val="0087474F"/>
    <w:rsid w:val="00874A1E"/>
    <w:rsid w:val="00874B3C"/>
    <w:rsid w:val="00874CDF"/>
    <w:rsid w:val="00875402"/>
    <w:rsid w:val="0087658E"/>
    <w:rsid w:val="0087693E"/>
    <w:rsid w:val="00876DE1"/>
    <w:rsid w:val="00876F40"/>
    <w:rsid w:val="00877762"/>
    <w:rsid w:val="00877BB1"/>
    <w:rsid w:val="00877D4C"/>
    <w:rsid w:val="00877FC3"/>
    <w:rsid w:val="008801FA"/>
    <w:rsid w:val="0088090E"/>
    <w:rsid w:val="00880D51"/>
    <w:rsid w:val="00880D61"/>
    <w:rsid w:val="00880FA1"/>
    <w:rsid w:val="00880FCD"/>
    <w:rsid w:val="00881284"/>
    <w:rsid w:val="0088136B"/>
    <w:rsid w:val="0088139C"/>
    <w:rsid w:val="00881A6E"/>
    <w:rsid w:val="00881C3B"/>
    <w:rsid w:val="00881D33"/>
    <w:rsid w:val="008823F4"/>
    <w:rsid w:val="00882A5B"/>
    <w:rsid w:val="00882A6F"/>
    <w:rsid w:val="00882AE8"/>
    <w:rsid w:val="00882E04"/>
    <w:rsid w:val="008837C2"/>
    <w:rsid w:val="00883BB1"/>
    <w:rsid w:val="00883F54"/>
    <w:rsid w:val="00884268"/>
    <w:rsid w:val="00884454"/>
    <w:rsid w:val="00884A8B"/>
    <w:rsid w:val="00884F12"/>
    <w:rsid w:val="0088508F"/>
    <w:rsid w:val="008852A3"/>
    <w:rsid w:val="00885356"/>
    <w:rsid w:val="00885469"/>
    <w:rsid w:val="00885C31"/>
    <w:rsid w:val="008861AC"/>
    <w:rsid w:val="0088680E"/>
    <w:rsid w:val="00886F93"/>
    <w:rsid w:val="00887347"/>
    <w:rsid w:val="008877D9"/>
    <w:rsid w:val="00887D6B"/>
    <w:rsid w:val="00887EE4"/>
    <w:rsid w:val="008900FE"/>
    <w:rsid w:val="0089044C"/>
    <w:rsid w:val="008911EF"/>
    <w:rsid w:val="00891301"/>
    <w:rsid w:val="00891950"/>
    <w:rsid w:val="008920A7"/>
    <w:rsid w:val="0089253B"/>
    <w:rsid w:val="00892784"/>
    <w:rsid w:val="00893391"/>
    <w:rsid w:val="00893592"/>
    <w:rsid w:val="0089419D"/>
    <w:rsid w:val="0089524E"/>
    <w:rsid w:val="008952CD"/>
    <w:rsid w:val="008953A2"/>
    <w:rsid w:val="00896611"/>
    <w:rsid w:val="00896955"/>
    <w:rsid w:val="00896B3D"/>
    <w:rsid w:val="00897403"/>
    <w:rsid w:val="008975B0"/>
    <w:rsid w:val="00897BD6"/>
    <w:rsid w:val="00897E55"/>
    <w:rsid w:val="008A168F"/>
    <w:rsid w:val="008A2780"/>
    <w:rsid w:val="008A28FA"/>
    <w:rsid w:val="008A3547"/>
    <w:rsid w:val="008A38F2"/>
    <w:rsid w:val="008A3B9B"/>
    <w:rsid w:val="008A4129"/>
    <w:rsid w:val="008A41AB"/>
    <w:rsid w:val="008A4DE9"/>
    <w:rsid w:val="008A4E81"/>
    <w:rsid w:val="008A5658"/>
    <w:rsid w:val="008A5FB5"/>
    <w:rsid w:val="008A6203"/>
    <w:rsid w:val="008A6BE3"/>
    <w:rsid w:val="008A6CD8"/>
    <w:rsid w:val="008A77F0"/>
    <w:rsid w:val="008A7D45"/>
    <w:rsid w:val="008A7FC6"/>
    <w:rsid w:val="008B04BA"/>
    <w:rsid w:val="008B0A7D"/>
    <w:rsid w:val="008B0E68"/>
    <w:rsid w:val="008B15F8"/>
    <w:rsid w:val="008B1A0B"/>
    <w:rsid w:val="008B1A4A"/>
    <w:rsid w:val="008B1B2A"/>
    <w:rsid w:val="008B23BE"/>
    <w:rsid w:val="008B25DF"/>
    <w:rsid w:val="008B2A5E"/>
    <w:rsid w:val="008B2BED"/>
    <w:rsid w:val="008B2E59"/>
    <w:rsid w:val="008B344F"/>
    <w:rsid w:val="008B3524"/>
    <w:rsid w:val="008B3A4C"/>
    <w:rsid w:val="008B4A53"/>
    <w:rsid w:val="008B4AE6"/>
    <w:rsid w:val="008B4CB4"/>
    <w:rsid w:val="008B4FB8"/>
    <w:rsid w:val="008B61E1"/>
    <w:rsid w:val="008B6CEF"/>
    <w:rsid w:val="008B6D05"/>
    <w:rsid w:val="008B6E7C"/>
    <w:rsid w:val="008B7864"/>
    <w:rsid w:val="008B7CB8"/>
    <w:rsid w:val="008B7E00"/>
    <w:rsid w:val="008C072B"/>
    <w:rsid w:val="008C1C17"/>
    <w:rsid w:val="008C2724"/>
    <w:rsid w:val="008C2F0D"/>
    <w:rsid w:val="008C3116"/>
    <w:rsid w:val="008C3C82"/>
    <w:rsid w:val="008C41C9"/>
    <w:rsid w:val="008C4590"/>
    <w:rsid w:val="008C46A9"/>
    <w:rsid w:val="008C47CA"/>
    <w:rsid w:val="008C48E4"/>
    <w:rsid w:val="008C50A5"/>
    <w:rsid w:val="008C5CE7"/>
    <w:rsid w:val="008C693F"/>
    <w:rsid w:val="008C6D6A"/>
    <w:rsid w:val="008C755D"/>
    <w:rsid w:val="008D0847"/>
    <w:rsid w:val="008D0C8A"/>
    <w:rsid w:val="008D0F05"/>
    <w:rsid w:val="008D12B8"/>
    <w:rsid w:val="008D159D"/>
    <w:rsid w:val="008D1C0B"/>
    <w:rsid w:val="008D1DAE"/>
    <w:rsid w:val="008D21CA"/>
    <w:rsid w:val="008D293B"/>
    <w:rsid w:val="008D2A92"/>
    <w:rsid w:val="008D2B9C"/>
    <w:rsid w:val="008D2D90"/>
    <w:rsid w:val="008D2F4B"/>
    <w:rsid w:val="008D3EF6"/>
    <w:rsid w:val="008D405B"/>
    <w:rsid w:val="008D4C3D"/>
    <w:rsid w:val="008D4EED"/>
    <w:rsid w:val="008D55FE"/>
    <w:rsid w:val="008D5B7D"/>
    <w:rsid w:val="008D5F3E"/>
    <w:rsid w:val="008D6620"/>
    <w:rsid w:val="008D746F"/>
    <w:rsid w:val="008D7627"/>
    <w:rsid w:val="008D7762"/>
    <w:rsid w:val="008D7A8D"/>
    <w:rsid w:val="008E0A5A"/>
    <w:rsid w:val="008E0DE7"/>
    <w:rsid w:val="008E1535"/>
    <w:rsid w:val="008E1775"/>
    <w:rsid w:val="008E1B26"/>
    <w:rsid w:val="008E2732"/>
    <w:rsid w:val="008E37F7"/>
    <w:rsid w:val="008E4099"/>
    <w:rsid w:val="008E5260"/>
    <w:rsid w:val="008E5A04"/>
    <w:rsid w:val="008E5E25"/>
    <w:rsid w:val="008E62DD"/>
    <w:rsid w:val="008E679E"/>
    <w:rsid w:val="008E67AA"/>
    <w:rsid w:val="008E6958"/>
    <w:rsid w:val="008E745D"/>
    <w:rsid w:val="008E75DF"/>
    <w:rsid w:val="008E77D5"/>
    <w:rsid w:val="008E7F38"/>
    <w:rsid w:val="008F01FF"/>
    <w:rsid w:val="008F089D"/>
    <w:rsid w:val="008F104E"/>
    <w:rsid w:val="008F139C"/>
    <w:rsid w:val="008F13FF"/>
    <w:rsid w:val="008F178B"/>
    <w:rsid w:val="008F22B3"/>
    <w:rsid w:val="008F2520"/>
    <w:rsid w:val="008F2F03"/>
    <w:rsid w:val="008F38FB"/>
    <w:rsid w:val="008F3B08"/>
    <w:rsid w:val="008F4459"/>
    <w:rsid w:val="008F4509"/>
    <w:rsid w:val="008F4575"/>
    <w:rsid w:val="008F45FA"/>
    <w:rsid w:val="008F469E"/>
    <w:rsid w:val="008F47E3"/>
    <w:rsid w:val="008F503A"/>
    <w:rsid w:val="008F509D"/>
    <w:rsid w:val="008F583D"/>
    <w:rsid w:val="008F5C23"/>
    <w:rsid w:val="008F6166"/>
    <w:rsid w:val="008F61F4"/>
    <w:rsid w:val="008F63DD"/>
    <w:rsid w:val="008F7593"/>
    <w:rsid w:val="008F767D"/>
    <w:rsid w:val="008F7B66"/>
    <w:rsid w:val="008F7B9A"/>
    <w:rsid w:val="008F7E27"/>
    <w:rsid w:val="008F7E78"/>
    <w:rsid w:val="008F7F54"/>
    <w:rsid w:val="009000F6"/>
    <w:rsid w:val="00900678"/>
    <w:rsid w:val="00901010"/>
    <w:rsid w:val="009011EE"/>
    <w:rsid w:val="00901418"/>
    <w:rsid w:val="00901824"/>
    <w:rsid w:val="00901AEE"/>
    <w:rsid w:val="00901DFF"/>
    <w:rsid w:val="00901FE0"/>
    <w:rsid w:val="00902B1A"/>
    <w:rsid w:val="00902C12"/>
    <w:rsid w:val="00902FB2"/>
    <w:rsid w:val="009039E9"/>
    <w:rsid w:val="0090502B"/>
    <w:rsid w:val="0090522D"/>
    <w:rsid w:val="00905535"/>
    <w:rsid w:val="00905582"/>
    <w:rsid w:val="00905DA3"/>
    <w:rsid w:val="00905DF2"/>
    <w:rsid w:val="00906C49"/>
    <w:rsid w:val="009072CC"/>
    <w:rsid w:val="009073F1"/>
    <w:rsid w:val="0090791D"/>
    <w:rsid w:val="00910446"/>
    <w:rsid w:val="009104E7"/>
    <w:rsid w:val="0091060C"/>
    <w:rsid w:val="00910620"/>
    <w:rsid w:val="00910896"/>
    <w:rsid w:val="0091090A"/>
    <w:rsid w:val="00910E68"/>
    <w:rsid w:val="0091109A"/>
    <w:rsid w:val="009110C5"/>
    <w:rsid w:val="009111A4"/>
    <w:rsid w:val="009112BC"/>
    <w:rsid w:val="00911481"/>
    <w:rsid w:val="00911FCC"/>
    <w:rsid w:val="00912DD7"/>
    <w:rsid w:val="00912E4C"/>
    <w:rsid w:val="0091352A"/>
    <w:rsid w:val="009137F5"/>
    <w:rsid w:val="00913CF0"/>
    <w:rsid w:val="0091412C"/>
    <w:rsid w:val="0091416A"/>
    <w:rsid w:val="00914431"/>
    <w:rsid w:val="009145CF"/>
    <w:rsid w:val="0091485A"/>
    <w:rsid w:val="0091536B"/>
    <w:rsid w:val="0091540F"/>
    <w:rsid w:val="009155BC"/>
    <w:rsid w:val="00915F47"/>
    <w:rsid w:val="0091605E"/>
    <w:rsid w:val="009164F6"/>
    <w:rsid w:val="00916656"/>
    <w:rsid w:val="00916A6B"/>
    <w:rsid w:val="00916BB1"/>
    <w:rsid w:val="009178A5"/>
    <w:rsid w:val="00917922"/>
    <w:rsid w:val="00917B8E"/>
    <w:rsid w:val="00917CC4"/>
    <w:rsid w:val="00920B55"/>
    <w:rsid w:val="00920C7A"/>
    <w:rsid w:val="00921310"/>
    <w:rsid w:val="0092192F"/>
    <w:rsid w:val="009221DD"/>
    <w:rsid w:val="0092224D"/>
    <w:rsid w:val="0092255F"/>
    <w:rsid w:val="0092311C"/>
    <w:rsid w:val="009236C0"/>
    <w:rsid w:val="009241A5"/>
    <w:rsid w:val="00924248"/>
    <w:rsid w:val="009254A7"/>
    <w:rsid w:val="00925D24"/>
    <w:rsid w:val="00925D39"/>
    <w:rsid w:val="00926138"/>
    <w:rsid w:val="00926719"/>
    <w:rsid w:val="00927628"/>
    <w:rsid w:val="00927669"/>
    <w:rsid w:val="00927BD3"/>
    <w:rsid w:val="00927FC3"/>
    <w:rsid w:val="009301FA"/>
    <w:rsid w:val="00930409"/>
    <w:rsid w:val="00930D30"/>
    <w:rsid w:val="00931021"/>
    <w:rsid w:val="0093218C"/>
    <w:rsid w:val="00932642"/>
    <w:rsid w:val="009327C2"/>
    <w:rsid w:val="00932C70"/>
    <w:rsid w:val="009337D0"/>
    <w:rsid w:val="00934189"/>
    <w:rsid w:val="00934B06"/>
    <w:rsid w:val="009354B0"/>
    <w:rsid w:val="009364C0"/>
    <w:rsid w:val="00936C64"/>
    <w:rsid w:val="00936E8B"/>
    <w:rsid w:val="009407D3"/>
    <w:rsid w:val="00940E9E"/>
    <w:rsid w:val="009411C6"/>
    <w:rsid w:val="00941260"/>
    <w:rsid w:val="00941502"/>
    <w:rsid w:val="00941FDA"/>
    <w:rsid w:val="00942517"/>
    <w:rsid w:val="0094252C"/>
    <w:rsid w:val="0094353B"/>
    <w:rsid w:val="00943654"/>
    <w:rsid w:val="009438F1"/>
    <w:rsid w:val="0094425C"/>
    <w:rsid w:val="00944D8E"/>
    <w:rsid w:val="00945299"/>
    <w:rsid w:val="00945796"/>
    <w:rsid w:val="00945924"/>
    <w:rsid w:val="00945926"/>
    <w:rsid w:val="009463B1"/>
    <w:rsid w:val="009466C7"/>
    <w:rsid w:val="009468B0"/>
    <w:rsid w:val="00946DD2"/>
    <w:rsid w:val="0094759F"/>
    <w:rsid w:val="00950090"/>
    <w:rsid w:val="009506AC"/>
    <w:rsid w:val="00951391"/>
    <w:rsid w:val="00951C7F"/>
    <w:rsid w:val="00951E11"/>
    <w:rsid w:val="00952429"/>
    <w:rsid w:val="0095246A"/>
    <w:rsid w:val="009529FD"/>
    <w:rsid w:val="00952F4E"/>
    <w:rsid w:val="0095327F"/>
    <w:rsid w:val="0095380E"/>
    <w:rsid w:val="00953DCD"/>
    <w:rsid w:val="00953E25"/>
    <w:rsid w:val="0095480B"/>
    <w:rsid w:val="009548AA"/>
    <w:rsid w:val="00954ADA"/>
    <w:rsid w:val="00954D5D"/>
    <w:rsid w:val="00955292"/>
    <w:rsid w:val="009558B8"/>
    <w:rsid w:val="00955984"/>
    <w:rsid w:val="00955C52"/>
    <w:rsid w:val="0095675E"/>
    <w:rsid w:val="00956E67"/>
    <w:rsid w:val="00957A44"/>
    <w:rsid w:val="00957A99"/>
    <w:rsid w:val="00960600"/>
    <w:rsid w:val="00960A8F"/>
    <w:rsid w:val="00960DB2"/>
    <w:rsid w:val="00961333"/>
    <w:rsid w:val="00961A18"/>
    <w:rsid w:val="009621C9"/>
    <w:rsid w:val="009621FA"/>
    <w:rsid w:val="009628B3"/>
    <w:rsid w:val="00962AD0"/>
    <w:rsid w:val="00962F29"/>
    <w:rsid w:val="00963B5C"/>
    <w:rsid w:val="00964176"/>
    <w:rsid w:val="009641FB"/>
    <w:rsid w:val="009642FA"/>
    <w:rsid w:val="00964885"/>
    <w:rsid w:val="00964B08"/>
    <w:rsid w:val="00964E98"/>
    <w:rsid w:val="00965070"/>
    <w:rsid w:val="00965942"/>
    <w:rsid w:val="0096655E"/>
    <w:rsid w:val="00966703"/>
    <w:rsid w:val="00966998"/>
    <w:rsid w:val="00966D9C"/>
    <w:rsid w:val="00967981"/>
    <w:rsid w:val="00967A65"/>
    <w:rsid w:val="00967F86"/>
    <w:rsid w:val="00970570"/>
    <w:rsid w:val="009706F9"/>
    <w:rsid w:val="00970A16"/>
    <w:rsid w:val="00970BA4"/>
    <w:rsid w:val="00970D46"/>
    <w:rsid w:val="00970D8D"/>
    <w:rsid w:val="00970DF5"/>
    <w:rsid w:val="00971726"/>
    <w:rsid w:val="009718AB"/>
    <w:rsid w:val="00971DB9"/>
    <w:rsid w:val="009721CF"/>
    <w:rsid w:val="0097278E"/>
    <w:rsid w:val="009727BE"/>
    <w:rsid w:val="00973237"/>
    <w:rsid w:val="00973FC3"/>
    <w:rsid w:val="00974D61"/>
    <w:rsid w:val="00975013"/>
    <w:rsid w:val="0097573E"/>
    <w:rsid w:val="0097589A"/>
    <w:rsid w:val="00975919"/>
    <w:rsid w:val="00975FC8"/>
    <w:rsid w:val="00976206"/>
    <w:rsid w:val="00976C4A"/>
    <w:rsid w:val="00977159"/>
    <w:rsid w:val="00977418"/>
    <w:rsid w:val="009775AB"/>
    <w:rsid w:val="009778AF"/>
    <w:rsid w:val="00977B66"/>
    <w:rsid w:val="00977DA0"/>
    <w:rsid w:val="00980130"/>
    <w:rsid w:val="00980A55"/>
    <w:rsid w:val="00980DD1"/>
    <w:rsid w:val="00980E44"/>
    <w:rsid w:val="00981773"/>
    <w:rsid w:val="00982609"/>
    <w:rsid w:val="00982A58"/>
    <w:rsid w:val="00982AA1"/>
    <w:rsid w:val="0098327C"/>
    <w:rsid w:val="00983BD7"/>
    <w:rsid w:val="00984E07"/>
    <w:rsid w:val="00984F93"/>
    <w:rsid w:val="00985BAD"/>
    <w:rsid w:val="00986442"/>
    <w:rsid w:val="009867E5"/>
    <w:rsid w:val="0098681B"/>
    <w:rsid w:val="00990AEC"/>
    <w:rsid w:val="00991290"/>
    <w:rsid w:val="009917BF"/>
    <w:rsid w:val="00991A14"/>
    <w:rsid w:val="0099226B"/>
    <w:rsid w:val="00992E0E"/>
    <w:rsid w:val="009930BF"/>
    <w:rsid w:val="00993B49"/>
    <w:rsid w:val="00993EAC"/>
    <w:rsid w:val="00993F38"/>
    <w:rsid w:val="009947C6"/>
    <w:rsid w:val="00994A1D"/>
    <w:rsid w:val="00994C14"/>
    <w:rsid w:val="00994F43"/>
    <w:rsid w:val="009958B2"/>
    <w:rsid w:val="009963BA"/>
    <w:rsid w:val="009963E4"/>
    <w:rsid w:val="00996452"/>
    <w:rsid w:val="0099758C"/>
    <w:rsid w:val="009975BE"/>
    <w:rsid w:val="0099775F"/>
    <w:rsid w:val="009A08F0"/>
    <w:rsid w:val="009A0AC3"/>
    <w:rsid w:val="009A0DE1"/>
    <w:rsid w:val="009A1118"/>
    <w:rsid w:val="009A1588"/>
    <w:rsid w:val="009A18A7"/>
    <w:rsid w:val="009A1F63"/>
    <w:rsid w:val="009A25C9"/>
    <w:rsid w:val="009A28A2"/>
    <w:rsid w:val="009A2C7C"/>
    <w:rsid w:val="009A3CA6"/>
    <w:rsid w:val="009A5E44"/>
    <w:rsid w:val="009A68E3"/>
    <w:rsid w:val="009A6AB9"/>
    <w:rsid w:val="009A6D63"/>
    <w:rsid w:val="009A774F"/>
    <w:rsid w:val="009A77E2"/>
    <w:rsid w:val="009A791D"/>
    <w:rsid w:val="009A7EAE"/>
    <w:rsid w:val="009B027F"/>
    <w:rsid w:val="009B1351"/>
    <w:rsid w:val="009B1706"/>
    <w:rsid w:val="009B24FF"/>
    <w:rsid w:val="009B2DDF"/>
    <w:rsid w:val="009B322D"/>
    <w:rsid w:val="009B4BAF"/>
    <w:rsid w:val="009B531B"/>
    <w:rsid w:val="009B577D"/>
    <w:rsid w:val="009B5F23"/>
    <w:rsid w:val="009B61B6"/>
    <w:rsid w:val="009B69A8"/>
    <w:rsid w:val="009B7586"/>
    <w:rsid w:val="009C05FB"/>
    <w:rsid w:val="009C0BFD"/>
    <w:rsid w:val="009C0FB5"/>
    <w:rsid w:val="009C122A"/>
    <w:rsid w:val="009C1590"/>
    <w:rsid w:val="009C15B5"/>
    <w:rsid w:val="009C1A2B"/>
    <w:rsid w:val="009C20A5"/>
    <w:rsid w:val="009C21B3"/>
    <w:rsid w:val="009C2805"/>
    <w:rsid w:val="009C3355"/>
    <w:rsid w:val="009C33E3"/>
    <w:rsid w:val="009C3E01"/>
    <w:rsid w:val="009C4798"/>
    <w:rsid w:val="009C5004"/>
    <w:rsid w:val="009C504E"/>
    <w:rsid w:val="009C50B8"/>
    <w:rsid w:val="009C51A6"/>
    <w:rsid w:val="009C5C60"/>
    <w:rsid w:val="009C5D12"/>
    <w:rsid w:val="009C5F62"/>
    <w:rsid w:val="009C7857"/>
    <w:rsid w:val="009D120F"/>
    <w:rsid w:val="009D1AE9"/>
    <w:rsid w:val="009D1BC9"/>
    <w:rsid w:val="009D2647"/>
    <w:rsid w:val="009D2AD7"/>
    <w:rsid w:val="009D3450"/>
    <w:rsid w:val="009D36F0"/>
    <w:rsid w:val="009D3A30"/>
    <w:rsid w:val="009D3C38"/>
    <w:rsid w:val="009D4510"/>
    <w:rsid w:val="009D4E8B"/>
    <w:rsid w:val="009D5647"/>
    <w:rsid w:val="009D5DCD"/>
    <w:rsid w:val="009D6181"/>
    <w:rsid w:val="009D620C"/>
    <w:rsid w:val="009D6484"/>
    <w:rsid w:val="009D6643"/>
    <w:rsid w:val="009D6AEB"/>
    <w:rsid w:val="009D6E40"/>
    <w:rsid w:val="009D718A"/>
    <w:rsid w:val="009D7331"/>
    <w:rsid w:val="009D7933"/>
    <w:rsid w:val="009D7C73"/>
    <w:rsid w:val="009E09C0"/>
    <w:rsid w:val="009E0E1E"/>
    <w:rsid w:val="009E143C"/>
    <w:rsid w:val="009E1BC6"/>
    <w:rsid w:val="009E1F55"/>
    <w:rsid w:val="009E20D5"/>
    <w:rsid w:val="009E26A7"/>
    <w:rsid w:val="009E26B0"/>
    <w:rsid w:val="009E2946"/>
    <w:rsid w:val="009E3952"/>
    <w:rsid w:val="009E431E"/>
    <w:rsid w:val="009E5521"/>
    <w:rsid w:val="009E5859"/>
    <w:rsid w:val="009E6247"/>
    <w:rsid w:val="009E678D"/>
    <w:rsid w:val="009E7207"/>
    <w:rsid w:val="009E72A6"/>
    <w:rsid w:val="009E72C9"/>
    <w:rsid w:val="009F01A7"/>
    <w:rsid w:val="009F0910"/>
    <w:rsid w:val="009F092B"/>
    <w:rsid w:val="009F0E12"/>
    <w:rsid w:val="009F1273"/>
    <w:rsid w:val="009F288C"/>
    <w:rsid w:val="009F2F31"/>
    <w:rsid w:val="009F2FE5"/>
    <w:rsid w:val="009F33B2"/>
    <w:rsid w:val="009F353A"/>
    <w:rsid w:val="009F3AD3"/>
    <w:rsid w:val="009F3C51"/>
    <w:rsid w:val="009F3CE8"/>
    <w:rsid w:val="009F47AF"/>
    <w:rsid w:val="009F4A22"/>
    <w:rsid w:val="009F5C6B"/>
    <w:rsid w:val="009F5D3B"/>
    <w:rsid w:val="009F669D"/>
    <w:rsid w:val="009F6889"/>
    <w:rsid w:val="009F6B39"/>
    <w:rsid w:val="009F7352"/>
    <w:rsid w:val="009F7746"/>
    <w:rsid w:val="009F7B1C"/>
    <w:rsid w:val="009F7D7E"/>
    <w:rsid w:val="00A0022F"/>
    <w:rsid w:val="00A00734"/>
    <w:rsid w:val="00A00860"/>
    <w:rsid w:val="00A00B23"/>
    <w:rsid w:val="00A00DB2"/>
    <w:rsid w:val="00A01045"/>
    <w:rsid w:val="00A0195D"/>
    <w:rsid w:val="00A01BFF"/>
    <w:rsid w:val="00A02291"/>
    <w:rsid w:val="00A0279A"/>
    <w:rsid w:val="00A028B2"/>
    <w:rsid w:val="00A036DA"/>
    <w:rsid w:val="00A03726"/>
    <w:rsid w:val="00A0394D"/>
    <w:rsid w:val="00A043A4"/>
    <w:rsid w:val="00A045CA"/>
    <w:rsid w:val="00A047D8"/>
    <w:rsid w:val="00A048E9"/>
    <w:rsid w:val="00A049A6"/>
    <w:rsid w:val="00A05896"/>
    <w:rsid w:val="00A06354"/>
    <w:rsid w:val="00A0653C"/>
    <w:rsid w:val="00A06C15"/>
    <w:rsid w:val="00A071E6"/>
    <w:rsid w:val="00A0748E"/>
    <w:rsid w:val="00A07DA4"/>
    <w:rsid w:val="00A07FDE"/>
    <w:rsid w:val="00A108C2"/>
    <w:rsid w:val="00A1107E"/>
    <w:rsid w:val="00A11BE4"/>
    <w:rsid w:val="00A120B1"/>
    <w:rsid w:val="00A12ADE"/>
    <w:rsid w:val="00A12B93"/>
    <w:rsid w:val="00A12F1E"/>
    <w:rsid w:val="00A130EE"/>
    <w:rsid w:val="00A1319B"/>
    <w:rsid w:val="00A1333C"/>
    <w:rsid w:val="00A13FBB"/>
    <w:rsid w:val="00A1431B"/>
    <w:rsid w:val="00A14BD2"/>
    <w:rsid w:val="00A15052"/>
    <w:rsid w:val="00A1554E"/>
    <w:rsid w:val="00A1570E"/>
    <w:rsid w:val="00A157C1"/>
    <w:rsid w:val="00A15AD4"/>
    <w:rsid w:val="00A15C37"/>
    <w:rsid w:val="00A16047"/>
    <w:rsid w:val="00A16336"/>
    <w:rsid w:val="00A1703C"/>
    <w:rsid w:val="00A175DC"/>
    <w:rsid w:val="00A17B46"/>
    <w:rsid w:val="00A17B6E"/>
    <w:rsid w:val="00A20216"/>
    <w:rsid w:val="00A20523"/>
    <w:rsid w:val="00A2065A"/>
    <w:rsid w:val="00A207A4"/>
    <w:rsid w:val="00A209AB"/>
    <w:rsid w:val="00A2145D"/>
    <w:rsid w:val="00A217CE"/>
    <w:rsid w:val="00A21864"/>
    <w:rsid w:val="00A21D12"/>
    <w:rsid w:val="00A21DF1"/>
    <w:rsid w:val="00A22930"/>
    <w:rsid w:val="00A22939"/>
    <w:rsid w:val="00A22B01"/>
    <w:rsid w:val="00A22D4C"/>
    <w:rsid w:val="00A23286"/>
    <w:rsid w:val="00A23745"/>
    <w:rsid w:val="00A23A2C"/>
    <w:rsid w:val="00A243B5"/>
    <w:rsid w:val="00A2490B"/>
    <w:rsid w:val="00A25063"/>
    <w:rsid w:val="00A25F26"/>
    <w:rsid w:val="00A26009"/>
    <w:rsid w:val="00A264FF"/>
    <w:rsid w:val="00A265BA"/>
    <w:rsid w:val="00A26AA9"/>
    <w:rsid w:val="00A30049"/>
    <w:rsid w:val="00A301EB"/>
    <w:rsid w:val="00A307E6"/>
    <w:rsid w:val="00A30CFD"/>
    <w:rsid w:val="00A326DD"/>
    <w:rsid w:val="00A33168"/>
    <w:rsid w:val="00A331BC"/>
    <w:rsid w:val="00A332A4"/>
    <w:rsid w:val="00A33765"/>
    <w:rsid w:val="00A34F97"/>
    <w:rsid w:val="00A350B5"/>
    <w:rsid w:val="00A352B5"/>
    <w:rsid w:val="00A355B9"/>
    <w:rsid w:val="00A35FF7"/>
    <w:rsid w:val="00A3609A"/>
    <w:rsid w:val="00A36421"/>
    <w:rsid w:val="00A364BA"/>
    <w:rsid w:val="00A37127"/>
    <w:rsid w:val="00A3723F"/>
    <w:rsid w:val="00A4053F"/>
    <w:rsid w:val="00A40687"/>
    <w:rsid w:val="00A40A83"/>
    <w:rsid w:val="00A40C57"/>
    <w:rsid w:val="00A41C15"/>
    <w:rsid w:val="00A41E05"/>
    <w:rsid w:val="00A42030"/>
    <w:rsid w:val="00A421C8"/>
    <w:rsid w:val="00A42258"/>
    <w:rsid w:val="00A431B5"/>
    <w:rsid w:val="00A4331A"/>
    <w:rsid w:val="00A43601"/>
    <w:rsid w:val="00A4382C"/>
    <w:rsid w:val="00A44226"/>
    <w:rsid w:val="00A44586"/>
    <w:rsid w:val="00A449EE"/>
    <w:rsid w:val="00A44F9F"/>
    <w:rsid w:val="00A44FE7"/>
    <w:rsid w:val="00A45111"/>
    <w:rsid w:val="00A4540B"/>
    <w:rsid w:val="00A45669"/>
    <w:rsid w:val="00A458AE"/>
    <w:rsid w:val="00A45F92"/>
    <w:rsid w:val="00A460C3"/>
    <w:rsid w:val="00A46199"/>
    <w:rsid w:val="00A46B68"/>
    <w:rsid w:val="00A476F4"/>
    <w:rsid w:val="00A502BC"/>
    <w:rsid w:val="00A50E80"/>
    <w:rsid w:val="00A513B2"/>
    <w:rsid w:val="00A523EC"/>
    <w:rsid w:val="00A5249C"/>
    <w:rsid w:val="00A52848"/>
    <w:rsid w:val="00A52971"/>
    <w:rsid w:val="00A53ACC"/>
    <w:rsid w:val="00A53B06"/>
    <w:rsid w:val="00A54177"/>
    <w:rsid w:val="00A544FA"/>
    <w:rsid w:val="00A54AA5"/>
    <w:rsid w:val="00A54E1B"/>
    <w:rsid w:val="00A561FE"/>
    <w:rsid w:val="00A56C8B"/>
    <w:rsid w:val="00A57ED6"/>
    <w:rsid w:val="00A60F4B"/>
    <w:rsid w:val="00A612BA"/>
    <w:rsid w:val="00A6131D"/>
    <w:rsid w:val="00A620C7"/>
    <w:rsid w:val="00A62199"/>
    <w:rsid w:val="00A62274"/>
    <w:rsid w:val="00A63560"/>
    <w:rsid w:val="00A63ADF"/>
    <w:rsid w:val="00A63F8B"/>
    <w:rsid w:val="00A64B06"/>
    <w:rsid w:val="00A64C3F"/>
    <w:rsid w:val="00A650EA"/>
    <w:rsid w:val="00A6516C"/>
    <w:rsid w:val="00A658DF"/>
    <w:rsid w:val="00A65D4D"/>
    <w:rsid w:val="00A65FBE"/>
    <w:rsid w:val="00A66400"/>
    <w:rsid w:val="00A66412"/>
    <w:rsid w:val="00A66E0D"/>
    <w:rsid w:val="00A70A10"/>
    <w:rsid w:val="00A70B52"/>
    <w:rsid w:val="00A70C47"/>
    <w:rsid w:val="00A70EB6"/>
    <w:rsid w:val="00A7133D"/>
    <w:rsid w:val="00A71566"/>
    <w:rsid w:val="00A716E5"/>
    <w:rsid w:val="00A71E19"/>
    <w:rsid w:val="00A72253"/>
    <w:rsid w:val="00A73577"/>
    <w:rsid w:val="00A73C8F"/>
    <w:rsid w:val="00A743B2"/>
    <w:rsid w:val="00A74710"/>
    <w:rsid w:val="00A7474C"/>
    <w:rsid w:val="00A74964"/>
    <w:rsid w:val="00A75624"/>
    <w:rsid w:val="00A75D88"/>
    <w:rsid w:val="00A75ED0"/>
    <w:rsid w:val="00A76590"/>
    <w:rsid w:val="00A766CB"/>
    <w:rsid w:val="00A77435"/>
    <w:rsid w:val="00A774DD"/>
    <w:rsid w:val="00A777C7"/>
    <w:rsid w:val="00A777F6"/>
    <w:rsid w:val="00A7797F"/>
    <w:rsid w:val="00A77BD0"/>
    <w:rsid w:val="00A77E64"/>
    <w:rsid w:val="00A77F80"/>
    <w:rsid w:val="00A80635"/>
    <w:rsid w:val="00A806C0"/>
    <w:rsid w:val="00A80768"/>
    <w:rsid w:val="00A812BA"/>
    <w:rsid w:val="00A818D6"/>
    <w:rsid w:val="00A81AE9"/>
    <w:rsid w:val="00A81D95"/>
    <w:rsid w:val="00A81DCD"/>
    <w:rsid w:val="00A8295C"/>
    <w:rsid w:val="00A82C97"/>
    <w:rsid w:val="00A83412"/>
    <w:rsid w:val="00A8343B"/>
    <w:rsid w:val="00A8446E"/>
    <w:rsid w:val="00A85200"/>
    <w:rsid w:val="00A85286"/>
    <w:rsid w:val="00A852C0"/>
    <w:rsid w:val="00A85AEF"/>
    <w:rsid w:val="00A85B00"/>
    <w:rsid w:val="00A85DA6"/>
    <w:rsid w:val="00A862D3"/>
    <w:rsid w:val="00A8692E"/>
    <w:rsid w:val="00A86FC2"/>
    <w:rsid w:val="00A8712B"/>
    <w:rsid w:val="00A87836"/>
    <w:rsid w:val="00A87D86"/>
    <w:rsid w:val="00A90008"/>
    <w:rsid w:val="00A909B3"/>
    <w:rsid w:val="00A910A0"/>
    <w:rsid w:val="00A910D4"/>
    <w:rsid w:val="00A916C0"/>
    <w:rsid w:val="00A91748"/>
    <w:rsid w:val="00A92989"/>
    <w:rsid w:val="00A92A88"/>
    <w:rsid w:val="00A933A6"/>
    <w:rsid w:val="00A933DE"/>
    <w:rsid w:val="00A93B9F"/>
    <w:rsid w:val="00A94762"/>
    <w:rsid w:val="00A94834"/>
    <w:rsid w:val="00A94BB5"/>
    <w:rsid w:val="00A94D7E"/>
    <w:rsid w:val="00A952E4"/>
    <w:rsid w:val="00A95521"/>
    <w:rsid w:val="00A95590"/>
    <w:rsid w:val="00A95689"/>
    <w:rsid w:val="00A95BF7"/>
    <w:rsid w:val="00A963FC"/>
    <w:rsid w:val="00A9688F"/>
    <w:rsid w:val="00A96F42"/>
    <w:rsid w:val="00AA032F"/>
    <w:rsid w:val="00AA0600"/>
    <w:rsid w:val="00AA0BE2"/>
    <w:rsid w:val="00AA1B54"/>
    <w:rsid w:val="00AA1B6F"/>
    <w:rsid w:val="00AA1F05"/>
    <w:rsid w:val="00AA2571"/>
    <w:rsid w:val="00AA37B6"/>
    <w:rsid w:val="00AA3A2C"/>
    <w:rsid w:val="00AA3B7B"/>
    <w:rsid w:val="00AA40D1"/>
    <w:rsid w:val="00AA487D"/>
    <w:rsid w:val="00AA4D66"/>
    <w:rsid w:val="00AA584B"/>
    <w:rsid w:val="00AA59D0"/>
    <w:rsid w:val="00AA5F92"/>
    <w:rsid w:val="00AA6A4B"/>
    <w:rsid w:val="00AA6B27"/>
    <w:rsid w:val="00AA7087"/>
    <w:rsid w:val="00AB107C"/>
    <w:rsid w:val="00AB1A41"/>
    <w:rsid w:val="00AB2782"/>
    <w:rsid w:val="00AB2EE8"/>
    <w:rsid w:val="00AB2F4D"/>
    <w:rsid w:val="00AB3675"/>
    <w:rsid w:val="00AB36A4"/>
    <w:rsid w:val="00AB3BB7"/>
    <w:rsid w:val="00AB3C12"/>
    <w:rsid w:val="00AB4A70"/>
    <w:rsid w:val="00AB51EE"/>
    <w:rsid w:val="00AB57D2"/>
    <w:rsid w:val="00AB5952"/>
    <w:rsid w:val="00AB5A15"/>
    <w:rsid w:val="00AB5CD2"/>
    <w:rsid w:val="00AB5E64"/>
    <w:rsid w:val="00AB60CC"/>
    <w:rsid w:val="00AB64F3"/>
    <w:rsid w:val="00AB68A4"/>
    <w:rsid w:val="00AB7672"/>
    <w:rsid w:val="00AB7A78"/>
    <w:rsid w:val="00AB7E55"/>
    <w:rsid w:val="00AB7F1D"/>
    <w:rsid w:val="00AC093C"/>
    <w:rsid w:val="00AC0AB5"/>
    <w:rsid w:val="00AC0BEC"/>
    <w:rsid w:val="00AC1122"/>
    <w:rsid w:val="00AC1224"/>
    <w:rsid w:val="00AC1C13"/>
    <w:rsid w:val="00AC1DF4"/>
    <w:rsid w:val="00AC1E04"/>
    <w:rsid w:val="00AC1EAA"/>
    <w:rsid w:val="00AC23CC"/>
    <w:rsid w:val="00AC2A7D"/>
    <w:rsid w:val="00AC358C"/>
    <w:rsid w:val="00AC3DEC"/>
    <w:rsid w:val="00AC4F38"/>
    <w:rsid w:val="00AC50BF"/>
    <w:rsid w:val="00AC510D"/>
    <w:rsid w:val="00AC5B62"/>
    <w:rsid w:val="00AC5DB7"/>
    <w:rsid w:val="00AC63DC"/>
    <w:rsid w:val="00AC734E"/>
    <w:rsid w:val="00AC7EE0"/>
    <w:rsid w:val="00AD011C"/>
    <w:rsid w:val="00AD0B73"/>
    <w:rsid w:val="00AD1E78"/>
    <w:rsid w:val="00AD23B7"/>
    <w:rsid w:val="00AD24D3"/>
    <w:rsid w:val="00AD2ABC"/>
    <w:rsid w:val="00AD2B25"/>
    <w:rsid w:val="00AD3354"/>
    <w:rsid w:val="00AD3EEF"/>
    <w:rsid w:val="00AD4162"/>
    <w:rsid w:val="00AD4509"/>
    <w:rsid w:val="00AD461A"/>
    <w:rsid w:val="00AD559E"/>
    <w:rsid w:val="00AD66AA"/>
    <w:rsid w:val="00AD68BC"/>
    <w:rsid w:val="00AD6976"/>
    <w:rsid w:val="00AD6988"/>
    <w:rsid w:val="00AD6BB4"/>
    <w:rsid w:val="00AD6E81"/>
    <w:rsid w:val="00AD7293"/>
    <w:rsid w:val="00AD7591"/>
    <w:rsid w:val="00AD7B4C"/>
    <w:rsid w:val="00AD7E4B"/>
    <w:rsid w:val="00AE18FA"/>
    <w:rsid w:val="00AE1D80"/>
    <w:rsid w:val="00AE2200"/>
    <w:rsid w:val="00AE28CA"/>
    <w:rsid w:val="00AE32F6"/>
    <w:rsid w:val="00AE336F"/>
    <w:rsid w:val="00AE337B"/>
    <w:rsid w:val="00AE3B68"/>
    <w:rsid w:val="00AE40BB"/>
    <w:rsid w:val="00AE49FA"/>
    <w:rsid w:val="00AE4C36"/>
    <w:rsid w:val="00AE4D1D"/>
    <w:rsid w:val="00AE5026"/>
    <w:rsid w:val="00AE5AB8"/>
    <w:rsid w:val="00AE5EAF"/>
    <w:rsid w:val="00AE6267"/>
    <w:rsid w:val="00AE6AD5"/>
    <w:rsid w:val="00AE7319"/>
    <w:rsid w:val="00AE7460"/>
    <w:rsid w:val="00AE76A8"/>
    <w:rsid w:val="00AE7E4E"/>
    <w:rsid w:val="00AF0414"/>
    <w:rsid w:val="00AF0C37"/>
    <w:rsid w:val="00AF151B"/>
    <w:rsid w:val="00AF1BEA"/>
    <w:rsid w:val="00AF207A"/>
    <w:rsid w:val="00AF28D3"/>
    <w:rsid w:val="00AF2960"/>
    <w:rsid w:val="00AF3381"/>
    <w:rsid w:val="00AF394E"/>
    <w:rsid w:val="00AF3B42"/>
    <w:rsid w:val="00AF4080"/>
    <w:rsid w:val="00AF4275"/>
    <w:rsid w:val="00AF43A7"/>
    <w:rsid w:val="00AF4578"/>
    <w:rsid w:val="00AF47BA"/>
    <w:rsid w:val="00AF4DE6"/>
    <w:rsid w:val="00AF4EA7"/>
    <w:rsid w:val="00AF562F"/>
    <w:rsid w:val="00AF5662"/>
    <w:rsid w:val="00AF5CC9"/>
    <w:rsid w:val="00AF607F"/>
    <w:rsid w:val="00AF6112"/>
    <w:rsid w:val="00AF6617"/>
    <w:rsid w:val="00AF6697"/>
    <w:rsid w:val="00AF6A8F"/>
    <w:rsid w:val="00AF6DC4"/>
    <w:rsid w:val="00AF7B2A"/>
    <w:rsid w:val="00AF7FEC"/>
    <w:rsid w:val="00B005C9"/>
    <w:rsid w:val="00B0085B"/>
    <w:rsid w:val="00B00A85"/>
    <w:rsid w:val="00B00AC0"/>
    <w:rsid w:val="00B00B6C"/>
    <w:rsid w:val="00B00D3C"/>
    <w:rsid w:val="00B01104"/>
    <w:rsid w:val="00B030EC"/>
    <w:rsid w:val="00B03261"/>
    <w:rsid w:val="00B0332E"/>
    <w:rsid w:val="00B03BD4"/>
    <w:rsid w:val="00B03F5C"/>
    <w:rsid w:val="00B04545"/>
    <w:rsid w:val="00B055E8"/>
    <w:rsid w:val="00B05ACB"/>
    <w:rsid w:val="00B05B33"/>
    <w:rsid w:val="00B060ED"/>
    <w:rsid w:val="00B06C99"/>
    <w:rsid w:val="00B06EA9"/>
    <w:rsid w:val="00B103FD"/>
    <w:rsid w:val="00B1059D"/>
    <w:rsid w:val="00B10A3A"/>
    <w:rsid w:val="00B116AE"/>
    <w:rsid w:val="00B11BE2"/>
    <w:rsid w:val="00B11EAE"/>
    <w:rsid w:val="00B1207E"/>
    <w:rsid w:val="00B121B6"/>
    <w:rsid w:val="00B12674"/>
    <w:rsid w:val="00B129A8"/>
    <w:rsid w:val="00B12A75"/>
    <w:rsid w:val="00B12AE6"/>
    <w:rsid w:val="00B13719"/>
    <w:rsid w:val="00B1405B"/>
    <w:rsid w:val="00B14AE3"/>
    <w:rsid w:val="00B14C69"/>
    <w:rsid w:val="00B15520"/>
    <w:rsid w:val="00B166F6"/>
    <w:rsid w:val="00B16C39"/>
    <w:rsid w:val="00B16CF8"/>
    <w:rsid w:val="00B170C8"/>
    <w:rsid w:val="00B171B2"/>
    <w:rsid w:val="00B171B3"/>
    <w:rsid w:val="00B179DB"/>
    <w:rsid w:val="00B2013E"/>
    <w:rsid w:val="00B201B4"/>
    <w:rsid w:val="00B20503"/>
    <w:rsid w:val="00B20599"/>
    <w:rsid w:val="00B20A3F"/>
    <w:rsid w:val="00B20FEF"/>
    <w:rsid w:val="00B21582"/>
    <w:rsid w:val="00B219F3"/>
    <w:rsid w:val="00B21BA2"/>
    <w:rsid w:val="00B226B2"/>
    <w:rsid w:val="00B2283B"/>
    <w:rsid w:val="00B235D2"/>
    <w:rsid w:val="00B23791"/>
    <w:rsid w:val="00B23DD1"/>
    <w:rsid w:val="00B244F3"/>
    <w:rsid w:val="00B24512"/>
    <w:rsid w:val="00B249C8"/>
    <w:rsid w:val="00B24A88"/>
    <w:rsid w:val="00B24ADD"/>
    <w:rsid w:val="00B24DE2"/>
    <w:rsid w:val="00B25024"/>
    <w:rsid w:val="00B25642"/>
    <w:rsid w:val="00B27022"/>
    <w:rsid w:val="00B2731C"/>
    <w:rsid w:val="00B27EF3"/>
    <w:rsid w:val="00B27FE6"/>
    <w:rsid w:val="00B30089"/>
    <w:rsid w:val="00B301A5"/>
    <w:rsid w:val="00B30916"/>
    <w:rsid w:val="00B30C84"/>
    <w:rsid w:val="00B30E77"/>
    <w:rsid w:val="00B3137C"/>
    <w:rsid w:val="00B3145D"/>
    <w:rsid w:val="00B314D0"/>
    <w:rsid w:val="00B3177D"/>
    <w:rsid w:val="00B31F81"/>
    <w:rsid w:val="00B3212B"/>
    <w:rsid w:val="00B3215A"/>
    <w:rsid w:val="00B32FCB"/>
    <w:rsid w:val="00B3336F"/>
    <w:rsid w:val="00B35D38"/>
    <w:rsid w:val="00B35D46"/>
    <w:rsid w:val="00B3656D"/>
    <w:rsid w:val="00B36750"/>
    <w:rsid w:val="00B36887"/>
    <w:rsid w:val="00B369E1"/>
    <w:rsid w:val="00B36C77"/>
    <w:rsid w:val="00B37345"/>
    <w:rsid w:val="00B3734E"/>
    <w:rsid w:val="00B3738B"/>
    <w:rsid w:val="00B3755A"/>
    <w:rsid w:val="00B3757F"/>
    <w:rsid w:val="00B37642"/>
    <w:rsid w:val="00B3764F"/>
    <w:rsid w:val="00B37C28"/>
    <w:rsid w:val="00B4096B"/>
    <w:rsid w:val="00B40C9A"/>
    <w:rsid w:val="00B40D1F"/>
    <w:rsid w:val="00B40FC4"/>
    <w:rsid w:val="00B4106F"/>
    <w:rsid w:val="00B413E9"/>
    <w:rsid w:val="00B41AFD"/>
    <w:rsid w:val="00B41C24"/>
    <w:rsid w:val="00B4231B"/>
    <w:rsid w:val="00B427C0"/>
    <w:rsid w:val="00B429F2"/>
    <w:rsid w:val="00B42D36"/>
    <w:rsid w:val="00B42F74"/>
    <w:rsid w:val="00B43234"/>
    <w:rsid w:val="00B432A0"/>
    <w:rsid w:val="00B43413"/>
    <w:rsid w:val="00B43670"/>
    <w:rsid w:val="00B4380B"/>
    <w:rsid w:val="00B43EB8"/>
    <w:rsid w:val="00B44478"/>
    <w:rsid w:val="00B445A7"/>
    <w:rsid w:val="00B44910"/>
    <w:rsid w:val="00B449C1"/>
    <w:rsid w:val="00B44B43"/>
    <w:rsid w:val="00B44DC1"/>
    <w:rsid w:val="00B44E1F"/>
    <w:rsid w:val="00B45CD4"/>
    <w:rsid w:val="00B45D62"/>
    <w:rsid w:val="00B45EFF"/>
    <w:rsid w:val="00B46C72"/>
    <w:rsid w:val="00B46C94"/>
    <w:rsid w:val="00B46E0A"/>
    <w:rsid w:val="00B4761C"/>
    <w:rsid w:val="00B47B81"/>
    <w:rsid w:val="00B47F58"/>
    <w:rsid w:val="00B506AA"/>
    <w:rsid w:val="00B5159D"/>
    <w:rsid w:val="00B5197E"/>
    <w:rsid w:val="00B5228F"/>
    <w:rsid w:val="00B52307"/>
    <w:rsid w:val="00B526AB"/>
    <w:rsid w:val="00B52A98"/>
    <w:rsid w:val="00B532FC"/>
    <w:rsid w:val="00B53360"/>
    <w:rsid w:val="00B53C3F"/>
    <w:rsid w:val="00B53EFE"/>
    <w:rsid w:val="00B55093"/>
    <w:rsid w:val="00B5619B"/>
    <w:rsid w:val="00B56DE9"/>
    <w:rsid w:val="00B57451"/>
    <w:rsid w:val="00B57763"/>
    <w:rsid w:val="00B57801"/>
    <w:rsid w:val="00B57E60"/>
    <w:rsid w:val="00B6032D"/>
    <w:rsid w:val="00B60E56"/>
    <w:rsid w:val="00B613E5"/>
    <w:rsid w:val="00B61D6D"/>
    <w:rsid w:val="00B61EE1"/>
    <w:rsid w:val="00B62C91"/>
    <w:rsid w:val="00B62F82"/>
    <w:rsid w:val="00B63049"/>
    <w:rsid w:val="00B63B76"/>
    <w:rsid w:val="00B6411C"/>
    <w:rsid w:val="00B6450F"/>
    <w:rsid w:val="00B64558"/>
    <w:rsid w:val="00B647C5"/>
    <w:rsid w:val="00B655DD"/>
    <w:rsid w:val="00B65E54"/>
    <w:rsid w:val="00B661EF"/>
    <w:rsid w:val="00B66970"/>
    <w:rsid w:val="00B674D2"/>
    <w:rsid w:val="00B677A9"/>
    <w:rsid w:val="00B703EC"/>
    <w:rsid w:val="00B70621"/>
    <w:rsid w:val="00B7077A"/>
    <w:rsid w:val="00B70ACC"/>
    <w:rsid w:val="00B715D4"/>
    <w:rsid w:val="00B71FC8"/>
    <w:rsid w:val="00B723F7"/>
    <w:rsid w:val="00B7241D"/>
    <w:rsid w:val="00B72595"/>
    <w:rsid w:val="00B73483"/>
    <w:rsid w:val="00B73DEE"/>
    <w:rsid w:val="00B7416A"/>
    <w:rsid w:val="00B74296"/>
    <w:rsid w:val="00B743FE"/>
    <w:rsid w:val="00B74CC9"/>
    <w:rsid w:val="00B74CF4"/>
    <w:rsid w:val="00B7513A"/>
    <w:rsid w:val="00B7667A"/>
    <w:rsid w:val="00B77048"/>
    <w:rsid w:val="00B77D1B"/>
    <w:rsid w:val="00B77D9F"/>
    <w:rsid w:val="00B80954"/>
    <w:rsid w:val="00B810B8"/>
    <w:rsid w:val="00B81242"/>
    <w:rsid w:val="00B828D8"/>
    <w:rsid w:val="00B82B4E"/>
    <w:rsid w:val="00B830D5"/>
    <w:rsid w:val="00B8383E"/>
    <w:rsid w:val="00B83A16"/>
    <w:rsid w:val="00B83BD4"/>
    <w:rsid w:val="00B83CA5"/>
    <w:rsid w:val="00B841BA"/>
    <w:rsid w:val="00B842B5"/>
    <w:rsid w:val="00B84B51"/>
    <w:rsid w:val="00B85255"/>
    <w:rsid w:val="00B8548C"/>
    <w:rsid w:val="00B85656"/>
    <w:rsid w:val="00B85797"/>
    <w:rsid w:val="00B85FDF"/>
    <w:rsid w:val="00B8600F"/>
    <w:rsid w:val="00B86191"/>
    <w:rsid w:val="00B86645"/>
    <w:rsid w:val="00B867FA"/>
    <w:rsid w:val="00B8685F"/>
    <w:rsid w:val="00B870A3"/>
    <w:rsid w:val="00B87350"/>
    <w:rsid w:val="00B8782C"/>
    <w:rsid w:val="00B90683"/>
    <w:rsid w:val="00B90C42"/>
    <w:rsid w:val="00B90DA8"/>
    <w:rsid w:val="00B91270"/>
    <w:rsid w:val="00B919A4"/>
    <w:rsid w:val="00B922FD"/>
    <w:rsid w:val="00B92561"/>
    <w:rsid w:val="00B92D54"/>
    <w:rsid w:val="00B92E45"/>
    <w:rsid w:val="00B94383"/>
    <w:rsid w:val="00B944AE"/>
    <w:rsid w:val="00B9466C"/>
    <w:rsid w:val="00B955B5"/>
    <w:rsid w:val="00B957F3"/>
    <w:rsid w:val="00B96021"/>
    <w:rsid w:val="00B96816"/>
    <w:rsid w:val="00B96CED"/>
    <w:rsid w:val="00B9780D"/>
    <w:rsid w:val="00B97C49"/>
    <w:rsid w:val="00BA032C"/>
    <w:rsid w:val="00BA04E4"/>
    <w:rsid w:val="00BA058F"/>
    <w:rsid w:val="00BA0A5A"/>
    <w:rsid w:val="00BA0B49"/>
    <w:rsid w:val="00BA1CAB"/>
    <w:rsid w:val="00BA1CAD"/>
    <w:rsid w:val="00BA1E4F"/>
    <w:rsid w:val="00BA244D"/>
    <w:rsid w:val="00BA2CB5"/>
    <w:rsid w:val="00BA2FAB"/>
    <w:rsid w:val="00BA39C1"/>
    <w:rsid w:val="00BA3FBC"/>
    <w:rsid w:val="00BA4663"/>
    <w:rsid w:val="00BA4EDE"/>
    <w:rsid w:val="00BA4F97"/>
    <w:rsid w:val="00BA52E6"/>
    <w:rsid w:val="00BA5F2A"/>
    <w:rsid w:val="00BA60D2"/>
    <w:rsid w:val="00BA658C"/>
    <w:rsid w:val="00BA676D"/>
    <w:rsid w:val="00BA7244"/>
    <w:rsid w:val="00BA7794"/>
    <w:rsid w:val="00BA7E19"/>
    <w:rsid w:val="00BA7ECC"/>
    <w:rsid w:val="00BB0226"/>
    <w:rsid w:val="00BB040B"/>
    <w:rsid w:val="00BB0862"/>
    <w:rsid w:val="00BB08F0"/>
    <w:rsid w:val="00BB0B13"/>
    <w:rsid w:val="00BB0CF6"/>
    <w:rsid w:val="00BB0D4F"/>
    <w:rsid w:val="00BB10E0"/>
    <w:rsid w:val="00BB1838"/>
    <w:rsid w:val="00BB2039"/>
    <w:rsid w:val="00BB239D"/>
    <w:rsid w:val="00BB262F"/>
    <w:rsid w:val="00BB2CE6"/>
    <w:rsid w:val="00BB32AC"/>
    <w:rsid w:val="00BB368F"/>
    <w:rsid w:val="00BB3F00"/>
    <w:rsid w:val="00BB4051"/>
    <w:rsid w:val="00BB4A7F"/>
    <w:rsid w:val="00BB4C25"/>
    <w:rsid w:val="00BB57FB"/>
    <w:rsid w:val="00BB582A"/>
    <w:rsid w:val="00BB5A7B"/>
    <w:rsid w:val="00BB5A97"/>
    <w:rsid w:val="00BB5BB2"/>
    <w:rsid w:val="00BB5D8E"/>
    <w:rsid w:val="00BB6E9D"/>
    <w:rsid w:val="00BB727D"/>
    <w:rsid w:val="00BC0079"/>
    <w:rsid w:val="00BC02B3"/>
    <w:rsid w:val="00BC0530"/>
    <w:rsid w:val="00BC0661"/>
    <w:rsid w:val="00BC0728"/>
    <w:rsid w:val="00BC1845"/>
    <w:rsid w:val="00BC1D10"/>
    <w:rsid w:val="00BC250A"/>
    <w:rsid w:val="00BC2827"/>
    <w:rsid w:val="00BC2BC1"/>
    <w:rsid w:val="00BC33BE"/>
    <w:rsid w:val="00BC34DB"/>
    <w:rsid w:val="00BC3920"/>
    <w:rsid w:val="00BC3B4D"/>
    <w:rsid w:val="00BC45DE"/>
    <w:rsid w:val="00BC49D9"/>
    <w:rsid w:val="00BC4E7E"/>
    <w:rsid w:val="00BC5611"/>
    <w:rsid w:val="00BC5753"/>
    <w:rsid w:val="00BC5AB2"/>
    <w:rsid w:val="00BC60E9"/>
    <w:rsid w:val="00BC6189"/>
    <w:rsid w:val="00BC6778"/>
    <w:rsid w:val="00BC6DBC"/>
    <w:rsid w:val="00BC7028"/>
    <w:rsid w:val="00BC70AA"/>
    <w:rsid w:val="00BC78BC"/>
    <w:rsid w:val="00BC7E07"/>
    <w:rsid w:val="00BD0600"/>
    <w:rsid w:val="00BD060B"/>
    <w:rsid w:val="00BD09E6"/>
    <w:rsid w:val="00BD0D95"/>
    <w:rsid w:val="00BD0DB0"/>
    <w:rsid w:val="00BD2333"/>
    <w:rsid w:val="00BD23B6"/>
    <w:rsid w:val="00BD275C"/>
    <w:rsid w:val="00BD2D0C"/>
    <w:rsid w:val="00BD2DEC"/>
    <w:rsid w:val="00BD372D"/>
    <w:rsid w:val="00BD3F5E"/>
    <w:rsid w:val="00BD45AF"/>
    <w:rsid w:val="00BD4798"/>
    <w:rsid w:val="00BD506C"/>
    <w:rsid w:val="00BD5B1E"/>
    <w:rsid w:val="00BD6865"/>
    <w:rsid w:val="00BD6888"/>
    <w:rsid w:val="00BD763C"/>
    <w:rsid w:val="00BD7709"/>
    <w:rsid w:val="00BD7CF6"/>
    <w:rsid w:val="00BD7F17"/>
    <w:rsid w:val="00BE0313"/>
    <w:rsid w:val="00BE04CC"/>
    <w:rsid w:val="00BE0C1A"/>
    <w:rsid w:val="00BE0E5B"/>
    <w:rsid w:val="00BE12F2"/>
    <w:rsid w:val="00BE12F7"/>
    <w:rsid w:val="00BE23C2"/>
    <w:rsid w:val="00BE280C"/>
    <w:rsid w:val="00BE4A2A"/>
    <w:rsid w:val="00BE4F1C"/>
    <w:rsid w:val="00BE4FE4"/>
    <w:rsid w:val="00BE53DB"/>
    <w:rsid w:val="00BE5702"/>
    <w:rsid w:val="00BE5A2C"/>
    <w:rsid w:val="00BE5C07"/>
    <w:rsid w:val="00BE5C88"/>
    <w:rsid w:val="00BE5F4D"/>
    <w:rsid w:val="00BE684E"/>
    <w:rsid w:val="00BE6B59"/>
    <w:rsid w:val="00BE6B7B"/>
    <w:rsid w:val="00BE6BE5"/>
    <w:rsid w:val="00BE7076"/>
    <w:rsid w:val="00BE70B1"/>
    <w:rsid w:val="00BE713E"/>
    <w:rsid w:val="00BE7443"/>
    <w:rsid w:val="00BE7C04"/>
    <w:rsid w:val="00BE7F00"/>
    <w:rsid w:val="00BF0B0F"/>
    <w:rsid w:val="00BF0F70"/>
    <w:rsid w:val="00BF1308"/>
    <w:rsid w:val="00BF13FF"/>
    <w:rsid w:val="00BF2055"/>
    <w:rsid w:val="00BF2078"/>
    <w:rsid w:val="00BF246F"/>
    <w:rsid w:val="00BF256E"/>
    <w:rsid w:val="00BF261E"/>
    <w:rsid w:val="00BF2AC2"/>
    <w:rsid w:val="00BF4423"/>
    <w:rsid w:val="00BF443B"/>
    <w:rsid w:val="00BF4C63"/>
    <w:rsid w:val="00BF547C"/>
    <w:rsid w:val="00BF5AD7"/>
    <w:rsid w:val="00BF5FF9"/>
    <w:rsid w:val="00BF6693"/>
    <w:rsid w:val="00BF684B"/>
    <w:rsid w:val="00BF68DC"/>
    <w:rsid w:val="00BF7407"/>
    <w:rsid w:val="00BF764B"/>
    <w:rsid w:val="00BF78E9"/>
    <w:rsid w:val="00BF7938"/>
    <w:rsid w:val="00BF7BF1"/>
    <w:rsid w:val="00BF7C52"/>
    <w:rsid w:val="00C003FB"/>
    <w:rsid w:val="00C006BB"/>
    <w:rsid w:val="00C00722"/>
    <w:rsid w:val="00C0189F"/>
    <w:rsid w:val="00C01D24"/>
    <w:rsid w:val="00C02A08"/>
    <w:rsid w:val="00C02BAD"/>
    <w:rsid w:val="00C0330C"/>
    <w:rsid w:val="00C0392B"/>
    <w:rsid w:val="00C04616"/>
    <w:rsid w:val="00C04CF6"/>
    <w:rsid w:val="00C05084"/>
    <w:rsid w:val="00C051FF"/>
    <w:rsid w:val="00C05343"/>
    <w:rsid w:val="00C05A08"/>
    <w:rsid w:val="00C05AD1"/>
    <w:rsid w:val="00C05CC8"/>
    <w:rsid w:val="00C0647E"/>
    <w:rsid w:val="00C06639"/>
    <w:rsid w:val="00C073A6"/>
    <w:rsid w:val="00C07C16"/>
    <w:rsid w:val="00C07C1B"/>
    <w:rsid w:val="00C10115"/>
    <w:rsid w:val="00C10555"/>
    <w:rsid w:val="00C10588"/>
    <w:rsid w:val="00C1086C"/>
    <w:rsid w:val="00C10B5F"/>
    <w:rsid w:val="00C110B4"/>
    <w:rsid w:val="00C11A47"/>
    <w:rsid w:val="00C11D59"/>
    <w:rsid w:val="00C129C2"/>
    <w:rsid w:val="00C13276"/>
    <w:rsid w:val="00C13907"/>
    <w:rsid w:val="00C13C69"/>
    <w:rsid w:val="00C1442F"/>
    <w:rsid w:val="00C14F2C"/>
    <w:rsid w:val="00C1546C"/>
    <w:rsid w:val="00C157D2"/>
    <w:rsid w:val="00C16425"/>
    <w:rsid w:val="00C1671E"/>
    <w:rsid w:val="00C16ADD"/>
    <w:rsid w:val="00C16AF7"/>
    <w:rsid w:val="00C170DF"/>
    <w:rsid w:val="00C17493"/>
    <w:rsid w:val="00C175DD"/>
    <w:rsid w:val="00C17614"/>
    <w:rsid w:val="00C17E3D"/>
    <w:rsid w:val="00C200DE"/>
    <w:rsid w:val="00C2041A"/>
    <w:rsid w:val="00C2042D"/>
    <w:rsid w:val="00C205AB"/>
    <w:rsid w:val="00C20906"/>
    <w:rsid w:val="00C217DA"/>
    <w:rsid w:val="00C219BF"/>
    <w:rsid w:val="00C223C4"/>
    <w:rsid w:val="00C22D31"/>
    <w:rsid w:val="00C2336A"/>
    <w:rsid w:val="00C237C2"/>
    <w:rsid w:val="00C23A51"/>
    <w:rsid w:val="00C23E1B"/>
    <w:rsid w:val="00C2446A"/>
    <w:rsid w:val="00C245FE"/>
    <w:rsid w:val="00C24A7A"/>
    <w:rsid w:val="00C2563F"/>
    <w:rsid w:val="00C25F34"/>
    <w:rsid w:val="00C25F7A"/>
    <w:rsid w:val="00C262A8"/>
    <w:rsid w:val="00C26A64"/>
    <w:rsid w:val="00C26FF8"/>
    <w:rsid w:val="00C27C6D"/>
    <w:rsid w:val="00C27E71"/>
    <w:rsid w:val="00C30008"/>
    <w:rsid w:val="00C301AD"/>
    <w:rsid w:val="00C3112D"/>
    <w:rsid w:val="00C313F8"/>
    <w:rsid w:val="00C31902"/>
    <w:rsid w:val="00C31B4F"/>
    <w:rsid w:val="00C31D94"/>
    <w:rsid w:val="00C32376"/>
    <w:rsid w:val="00C32566"/>
    <w:rsid w:val="00C33161"/>
    <w:rsid w:val="00C334B5"/>
    <w:rsid w:val="00C337B4"/>
    <w:rsid w:val="00C338E9"/>
    <w:rsid w:val="00C33E8B"/>
    <w:rsid w:val="00C35493"/>
    <w:rsid w:val="00C35871"/>
    <w:rsid w:val="00C361FD"/>
    <w:rsid w:val="00C36AFD"/>
    <w:rsid w:val="00C377FA"/>
    <w:rsid w:val="00C37E45"/>
    <w:rsid w:val="00C400B0"/>
    <w:rsid w:val="00C408B1"/>
    <w:rsid w:val="00C4098F"/>
    <w:rsid w:val="00C40B78"/>
    <w:rsid w:val="00C40F3F"/>
    <w:rsid w:val="00C415C4"/>
    <w:rsid w:val="00C41623"/>
    <w:rsid w:val="00C4210E"/>
    <w:rsid w:val="00C421A0"/>
    <w:rsid w:val="00C42234"/>
    <w:rsid w:val="00C4226A"/>
    <w:rsid w:val="00C4298D"/>
    <w:rsid w:val="00C42D3A"/>
    <w:rsid w:val="00C42D7C"/>
    <w:rsid w:val="00C42DD3"/>
    <w:rsid w:val="00C43343"/>
    <w:rsid w:val="00C436C5"/>
    <w:rsid w:val="00C43861"/>
    <w:rsid w:val="00C43C54"/>
    <w:rsid w:val="00C43D0B"/>
    <w:rsid w:val="00C44C48"/>
    <w:rsid w:val="00C450DE"/>
    <w:rsid w:val="00C454E7"/>
    <w:rsid w:val="00C45D9E"/>
    <w:rsid w:val="00C46DCE"/>
    <w:rsid w:val="00C46FBE"/>
    <w:rsid w:val="00C50A0B"/>
    <w:rsid w:val="00C50CE5"/>
    <w:rsid w:val="00C50E54"/>
    <w:rsid w:val="00C50F56"/>
    <w:rsid w:val="00C51229"/>
    <w:rsid w:val="00C51425"/>
    <w:rsid w:val="00C517C6"/>
    <w:rsid w:val="00C519E8"/>
    <w:rsid w:val="00C52071"/>
    <w:rsid w:val="00C52102"/>
    <w:rsid w:val="00C52860"/>
    <w:rsid w:val="00C5292F"/>
    <w:rsid w:val="00C52A1A"/>
    <w:rsid w:val="00C52F2E"/>
    <w:rsid w:val="00C53178"/>
    <w:rsid w:val="00C53C5D"/>
    <w:rsid w:val="00C54777"/>
    <w:rsid w:val="00C55F5D"/>
    <w:rsid w:val="00C56C11"/>
    <w:rsid w:val="00C56CDE"/>
    <w:rsid w:val="00C57F5A"/>
    <w:rsid w:val="00C600C2"/>
    <w:rsid w:val="00C60374"/>
    <w:rsid w:val="00C60763"/>
    <w:rsid w:val="00C60A8D"/>
    <w:rsid w:val="00C619BB"/>
    <w:rsid w:val="00C61E90"/>
    <w:rsid w:val="00C62210"/>
    <w:rsid w:val="00C62626"/>
    <w:rsid w:val="00C62E55"/>
    <w:rsid w:val="00C6411C"/>
    <w:rsid w:val="00C64134"/>
    <w:rsid w:val="00C6419E"/>
    <w:rsid w:val="00C64568"/>
    <w:rsid w:val="00C646CE"/>
    <w:rsid w:val="00C64FF8"/>
    <w:rsid w:val="00C655AC"/>
    <w:rsid w:val="00C6584E"/>
    <w:rsid w:val="00C65CA7"/>
    <w:rsid w:val="00C65F58"/>
    <w:rsid w:val="00C6606F"/>
    <w:rsid w:val="00C6689D"/>
    <w:rsid w:val="00C66C12"/>
    <w:rsid w:val="00C66C58"/>
    <w:rsid w:val="00C6785D"/>
    <w:rsid w:val="00C70057"/>
    <w:rsid w:val="00C70093"/>
    <w:rsid w:val="00C70265"/>
    <w:rsid w:val="00C703ED"/>
    <w:rsid w:val="00C70611"/>
    <w:rsid w:val="00C7081F"/>
    <w:rsid w:val="00C72148"/>
    <w:rsid w:val="00C723DC"/>
    <w:rsid w:val="00C7245F"/>
    <w:rsid w:val="00C72485"/>
    <w:rsid w:val="00C72EC7"/>
    <w:rsid w:val="00C7308A"/>
    <w:rsid w:val="00C73612"/>
    <w:rsid w:val="00C744FD"/>
    <w:rsid w:val="00C74DF3"/>
    <w:rsid w:val="00C74EC2"/>
    <w:rsid w:val="00C75EA2"/>
    <w:rsid w:val="00C763E3"/>
    <w:rsid w:val="00C7695E"/>
    <w:rsid w:val="00C76BB1"/>
    <w:rsid w:val="00C76FF9"/>
    <w:rsid w:val="00C7722F"/>
    <w:rsid w:val="00C774AB"/>
    <w:rsid w:val="00C77674"/>
    <w:rsid w:val="00C77D21"/>
    <w:rsid w:val="00C80685"/>
    <w:rsid w:val="00C80C0F"/>
    <w:rsid w:val="00C80F59"/>
    <w:rsid w:val="00C8108B"/>
    <w:rsid w:val="00C81A06"/>
    <w:rsid w:val="00C81B4C"/>
    <w:rsid w:val="00C81B74"/>
    <w:rsid w:val="00C81C57"/>
    <w:rsid w:val="00C81D32"/>
    <w:rsid w:val="00C81DAC"/>
    <w:rsid w:val="00C82B70"/>
    <w:rsid w:val="00C834CD"/>
    <w:rsid w:val="00C8451B"/>
    <w:rsid w:val="00C8492B"/>
    <w:rsid w:val="00C850F7"/>
    <w:rsid w:val="00C850FD"/>
    <w:rsid w:val="00C85288"/>
    <w:rsid w:val="00C85691"/>
    <w:rsid w:val="00C85B93"/>
    <w:rsid w:val="00C873CC"/>
    <w:rsid w:val="00C87515"/>
    <w:rsid w:val="00C87E48"/>
    <w:rsid w:val="00C903F4"/>
    <w:rsid w:val="00C9045D"/>
    <w:rsid w:val="00C90752"/>
    <w:rsid w:val="00C907E4"/>
    <w:rsid w:val="00C90BDF"/>
    <w:rsid w:val="00C91183"/>
    <w:rsid w:val="00C91E2B"/>
    <w:rsid w:val="00C922E0"/>
    <w:rsid w:val="00C92593"/>
    <w:rsid w:val="00C92CAD"/>
    <w:rsid w:val="00C937F0"/>
    <w:rsid w:val="00C93A12"/>
    <w:rsid w:val="00C93CF3"/>
    <w:rsid w:val="00C942A5"/>
    <w:rsid w:val="00C9462B"/>
    <w:rsid w:val="00C94877"/>
    <w:rsid w:val="00C95782"/>
    <w:rsid w:val="00C95876"/>
    <w:rsid w:val="00C95D73"/>
    <w:rsid w:val="00C96257"/>
    <w:rsid w:val="00C965F9"/>
    <w:rsid w:val="00C96A85"/>
    <w:rsid w:val="00C96BF7"/>
    <w:rsid w:val="00C96F50"/>
    <w:rsid w:val="00C97013"/>
    <w:rsid w:val="00C979B6"/>
    <w:rsid w:val="00C97EAD"/>
    <w:rsid w:val="00C97EDD"/>
    <w:rsid w:val="00CA01E2"/>
    <w:rsid w:val="00CA025C"/>
    <w:rsid w:val="00CA0531"/>
    <w:rsid w:val="00CA0543"/>
    <w:rsid w:val="00CA12F4"/>
    <w:rsid w:val="00CA1A9D"/>
    <w:rsid w:val="00CA1B7E"/>
    <w:rsid w:val="00CA22FB"/>
    <w:rsid w:val="00CA2C5A"/>
    <w:rsid w:val="00CA34E2"/>
    <w:rsid w:val="00CA3A70"/>
    <w:rsid w:val="00CA4153"/>
    <w:rsid w:val="00CA5034"/>
    <w:rsid w:val="00CA5DAB"/>
    <w:rsid w:val="00CA6880"/>
    <w:rsid w:val="00CA749A"/>
    <w:rsid w:val="00CA7D85"/>
    <w:rsid w:val="00CA7D91"/>
    <w:rsid w:val="00CB0367"/>
    <w:rsid w:val="00CB1AC2"/>
    <w:rsid w:val="00CB217B"/>
    <w:rsid w:val="00CB3E2B"/>
    <w:rsid w:val="00CB448B"/>
    <w:rsid w:val="00CB466A"/>
    <w:rsid w:val="00CB5EB6"/>
    <w:rsid w:val="00CB5F9E"/>
    <w:rsid w:val="00CB6578"/>
    <w:rsid w:val="00CB69B8"/>
    <w:rsid w:val="00CB6D2E"/>
    <w:rsid w:val="00CB6FE8"/>
    <w:rsid w:val="00CB7C98"/>
    <w:rsid w:val="00CB7E97"/>
    <w:rsid w:val="00CC00E2"/>
    <w:rsid w:val="00CC018C"/>
    <w:rsid w:val="00CC0490"/>
    <w:rsid w:val="00CC0839"/>
    <w:rsid w:val="00CC1181"/>
    <w:rsid w:val="00CC138D"/>
    <w:rsid w:val="00CC2353"/>
    <w:rsid w:val="00CC27C9"/>
    <w:rsid w:val="00CC298C"/>
    <w:rsid w:val="00CC2B3F"/>
    <w:rsid w:val="00CC2D1B"/>
    <w:rsid w:val="00CC335D"/>
    <w:rsid w:val="00CC3389"/>
    <w:rsid w:val="00CC3791"/>
    <w:rsid w:val="00CC386F"/>
    <w:rsid w:val="00CC3B23"/>
    <w:rsid w:val="00CC3C11"/>
    <w:rsid w:val="00CC4069"/>
    <w:rsid w:val="00CC4576"/>
    <w:rsid w:val="00CC4999"/>
    <w:rsid w:val="00CC49AC"/>
    <w:rsid w:val="00CC5346"/>
    <w:rsid w:val="00CC5860"/>
    <w:rsid w:val="00CC5A7A"/>
    <w:rsid w:val="00CC626E"/>
    <w:rsid w:val="00CC6605"/>
    <w:rsid w:val="00CC68B5"/>
    <w:rsid w:val="00CC7093"/>
    <w:rsid w:val="00CC7554"/>
    <w:rsid w:val="00CC75A2"/>
    <w:rsid w:val="00CC78BF"/>
    <w:rsid w:val="00CC7A74"/>
    <w:rsid w:val="00CD003E"/>
    <w:rsid w:val="00CD01C8"/>
    <w:rsid w:val="00CD03CB"/>
    <w:rsid w:val="00CD0628"/>
    <w:rsid w:val="00CD085A"/>
    <w:rsid w:val="00CD09A8"/>
    <w:rsid w:val="00CD1028"/>
    <w:rsid w:val="00CD1202"/>
    <w:rsid w:val="00CD1878"/>
    <w:rsid w:val="00CD195B"/>
    <w:rsid w:val="00CD1C8D"/>
    <w:rsid w:val="00CD26D9"/>
    <w:rsid w:val="00CD290D"/>
    <w:rsid w:val="00CD34A3"/>
    <w:rsid w:val="00CD3A4C"/>
    <w:rsid w:val="00CD3E7A"/>
    <w:rsid w:val="00CD4656"/>
    <w:rsid w:val="00CD47CD"/>
    <w:rsid w:val="00CD49F1"/>
    <w:rsid w:val="00CD6633"/>
    <w:rsid w:val="00CD69B6"/>
    <w:rsid w:val="00CD69DA"/>
    <w:rsid w:val="00CD6C15"/>
    <w:rsid w:val="00CD7A1E"/>
    <w:rsid w:val="00CE0B22"/>
    <w:rsid w:val="00CE0C77"/>
    <w:rsid w:val="00CE0E43"/>
    <w:rsid w:val="00CE1013"/>
    <w:rsid w:val="00CE1574"/>
    <w:rsid w:val="00CE2CB0"/>
    <w:rsid w:val="00CE308F"/>
    <w:rsid w:val="00CE32EE"/>
    <w:rsid w:val="00CE38BB"/>
    <w:rsid w:val="00CE38FF"/>
    <w:rsid w:val="00CE3976"/>
    <w:rsid w:val="00CE468B"/>
    <w:rsid w:val="00CE46D7"/>
    <w:rsid w:val="00CE47D4"/>
    <w:rsid w:val="00CE4901"/>
    <w:rsid w:val="00CE4A3A"/>
    <w:rsid w:val="00CE4B3D"/>
    <w:rsid w:val="00CE4EE2"/>
    <w:rsid w:val="00CE5347"/>
    <w:rsid w:val="00CE5463"/>
    <w:rsid w:val="00CE55D4"/>
    <w:rsid w:val="00CE6149"/>
    <w:rsid w:val="00CE6A0D"/>
    <w:rsid w:val="00CE6A50"/>
    <w:rsid w:val="00CE703B"/>
    <w:rsid w:val="00CE7952"/>
    <w:rsid w:val="00CF13EC"/>
    <w:rsid w:val="00CF14D7"/>
    <w:rsid w:val="00CF1B73"/>
    <w:rsid w:val="00CF1DB5"/>
    <w:rsid w:val="00CF20D8"/>
    <w:rsid w:val="00CF26F7"/>
    <w:rsid w:val="00CF2A19"/>
    <w:rsid w:val="00CF2EEE"/>
    <w:rsid w:val="00CF31FF"/>
    <w:rsid w:val="00CF3300"/>
    <w:rsid w:val="00CF365A"/>
    <w:rsid w:val="00CF38B1"/>
    <w:rsid w:val="00CF3A5E"/>
    <w:rsid w:val="00CF48BF"/>
    <w:rsid w:val="00CF50A8"/>
    <w:rsid w:val="00CF576C"/>
    <w:rsid w:val="00CF5BD3"/>
    <w:rsid w:val="00CF5DF3"/>
    <w:rsid w:val="00CF5EDB"/>
    <w:rsid w:val="00CF619B"/>
    <w:rsid w:val="00CF6DC2"/>
    <w:rsid w:val="00CF7F61"/>
    <w:rsid w:val="00D0097B"/>
    <w:rsid w:val="00D00E21"/>
    <w:rsid w:val="00D00F21"/>
    <w:rsid w:val="00D015E0"/>
    <w:rsid w:val="00D025C7"/>
    <w:rsid w:val="00D02935"/>
    <w:rsid w:val="00D039D6"/>
    <w:rsid w:val="00D03A79"/>
    <w:rsid w:val="00D03C97"/>
    <w:rsid w:val="00D049C3"/>
    <w:rsid w:val="00D04D66"/>
    <w:rsid w:val="00D04FBC"/>
    <w:rsid w:val="00D052A1"/>
    <w:rsid w:val="00D060CA"/>
    <w:rsid w:val="00D0631E"/>
    <w:rsid w:val="00D06C63"/>
    <w:rsid w:val="00D070A0"/>
    <w:rsid w:val="00D073D5"/>
    <w:rsid w:val="00D07C82"/>
    <w:rsid w:val="00D07F37"/>
    <w:rsid w:val="00D10092"/>
    <w:rsid w:val="00D1032B"/>
    <w:rsid w:val="00D103D4"/>
    <w:rsid w:val="00D1077D"/>
    <w:rsid w:val="00D10E84"/>
    <w:rsid w:val="00D10F98"/>
    <w:rsid w:val="00D110FC"/>
    <w:rsid w:val="00D114FE"/>
    <w:rsid w:val="00D11760"/>
    <w:rsid w:val="00D11771"/>
    <w:rsid w:val="00D117CD"/>
    <w:rsid w:val="00D11F5F"/>
    <w:rsid w:val="00D12175"/>
    <w:rsid w:val="00D12866"/>
    <w:rsid w:val="00D12B50"/>
    <w:rsid w:val="00D14490"/>
    <w:rsid w:val="00D1497D"/>
    <w:rsid w:val="00D14AD1"/>
    <w:rsid w:val="00D15771"/>
    <w:rsid w:val="00D158A9"/>
    <w:rsid w:val="00D15AF4"/>
    <w:rsid w:val="00D1633A"/>
    <w:rsid w:val="00D1677A"/>
    <w:rsid w:val="00D17035"/>
    <w:rsid w:val="00D17A52"/>
    <w:rsid w:val="00D17D33"/>
    <w:rsid w:val="00D17D84"/>
    <w:rsid w:val="00D20FA3"/>
    <w:rsid w:val="00D213CC"/>
    <w:rsid w:val="00D2162C"/>
    <w:rsid w:val="00D22C02"/>
    <w:rsid w:val="00D235E4"/>
    <w:rsid w:val="00D2392D"/>
    <w:rsid w:val="00D23B84"/>
    <w:rsid w:val="00D23BED"/>
    <w:rsid w:val="00D23C2F"/>
    <w:rsid w:val="00D2491F"/>
    <w:rsid w:val="00D250C7"/>
    <w:rsid w:val="00D25201"/>
    <w:rsid w:val="00D254AE"/>
    <w:rsid w:val="00D2554B"/>
    <w:rsid w:val="00D262C5"/>
    <w:rsid w:val="00D26BB7"/>
    <w:rsid w:val="00D26F38"/>
    <w:rsid w:val="00D2744A"/>
    <w:rsid w:val="00D275DA"/>
    <w:rsid w:val="00D278AF"/>
    <w:rsid w:val="00D27A5B"/>
    <w:rsid w:val="00D27CE3"/>
    <w:rsid w:val="00D27F19"/>
    <w:rsid w:val="00D301BF"/>
    <w:rsid w:val="00D3035D"/>
    <w:rsid w:val="00D30696"/>
    <w:rsid w:val="00D30EDA"/>
    <w:rsid w:val="00D30F0B"/>
    <w:rsid w:val="00D31FDA"/>
    <w:rsid w:val="00D32A40"/>
    <w:rsid w:val="00D32A92"/>
    <w:rsid w:val="00D32C3A"/>
    <w:rsid w:val="00D32D9D"/>
    <w:rsid w:val="00D32F79"/>
    <w:rsid w:val="00D33232"/>
    <w:rsid w:val="00D3349B"/>
    <w:rsid w:val="00D338C4"/>
    <w:rsid w:val="00D33A64"/>
    <w:rsid w:val="00D33A70"/>
    <w:rsid w:val="00D33AA5"/>
    <w:rsid w:val="00D3406A"/>
    <w:rsid w:val="00D344EC"/>
    <w:rsid w:val="00D34887"/>
    <w:rsid w:val="00D348CC"/>
    <w:rsid w:val="00D34A73"/>
    <w:rsid w:val="00D34E29"/>
    <w:rsid w:val="00D3652C"/>
    <w:rsid w:val="00D367A4"/>
    <w:rsid w:val="00D36DA2"/>
    <w:rsid w:val="00D36ED8"/>
    <w:rsid w:val="00D40769"/>
    <w:rsid w:val="00D40ADE"/>
    <w:rsid w:val="00D40EAD"/>
    <w:rsid w:val="00D412F7"/>
    <w:rsid w:val="00D416CF"/>
    <w:rsid w:val="00D41AAD"/>
    <w:rsid w:val="00D41B34"/>
    <w:rsid w:val="00D41D02"/>
    <w:rsid w:val="00D422C2"/>
    <w:rsid w:val="00D42597"/>
    <w:rsid w:val="00D42730"/>
    <w:rsid w:val="00D42E37"/>
    <w:rsid w:val="00D43037"/>
    <w:rsid w:val="00D43885"/>
    <w:rsid w:val="00D43BBB"/>
    <w:rsid w:val="00D44559"/>
    <w:rsid w:val="00D4530B"/>
    <w:rsid w:val="00D45726"/>
    <w:rsid w:val="00D45FCF"/>
    <w:rsid w:val="00D4600C"/>
    <w:rsid w:val="00D46075"/>
    <w:rsid w:val="00D4692B"/>
    <w:rsid w:val="00D47738"/>
    <w:rsid w:val="00D4784F"/>
    <w:rsid w:val="00D5005C"/>
    <w:rsid w:val="00D51228"/>
    <w:rsid w:val="00D516CC"/>
    <w:rsid w:val="00D51A2C"/>
    <w:rsid w:val="00D51A60"/>
    <w:rsid w:val="00D52343"/>
    <w:rsid w:val="00D526CD"/>
    <w:rsid w:val="00D52C1E"/>
    <w:rsid w:val="00D52C23"/>
    <w:rsid w:val="00D53CAF"/>
    <w:rsid w:val="00D53CC4"/>
    <w:rsid w:val="00D5489D"/>
    <w:rsid w:val="00D54FA0"/>
    <w:rsid w:val="00D55246"/>
    <w:rsid w:val="00D55A6A"/>
    <w:rsid w:val="00D55ACD"/>
    <w:rsid w:val="00D55BAB"/>
    <w:rsid w:val="00D567C1"/>
    <w:rsid w:val="00D5683C"/>
    <w:rsid w:val="00D568DA"/>
    <w:rsid w:val="00D56C51"/>
    <w:rsid w:val="00D573F5"/>
    <w:rsid w:val="00D57AA0"/>
    <w:rsid w:val="00D57E02"/>
    <w:rsid w:val="00D60728"/>
    <w:rsid w:val="00D6133C"/>
    <w:rsid w:val="00D613B7"/>
    <w:rsid w:val="00D616C6"/>
    <w:rsid w:val="00D6182B"/>
    <w:rsid w:val="00D62078"/>
    <w:rsid w:val="00D62912"/>
    <w:rsid w:val="00D62EC3"/>
    <w:rsid w:val="00D62FEE"/>
    <w:rsid w:val="00D6327C"/>
    <w:rsid w:val="00D633B5"/>
    <w:rsid w:val="00D63424"/>
    <w:rsid w:val="00D63A63"/>
    <w:rsid w:val="00D64E1F"/>
    <w:rsid w:val="00D65531"/>
    <w:rsid w:val="00D65895"/>
    <w:rsid w:val="00D6607E"/>
    <w:rsid w:val="00D66354"/>
    <w:rsid w:val="00D667AB"/>
    <w:rsid w:val="00D6792A"/>
    <w:rsid w:val="00D67B92"/>
    <w:rsid w:val="00D7098B"/>
    <w:rsid w:val="00D70D80"/>
    <w:rsid w:val="00D70EBA"/>
    <w:rsid w:val="00D711F0"/>
    <w:rsid w:val="00D71F2B"/>
    <w:rsid w:val="00D727A1"/>
    <w:rsid w:val="00D727A6"/>
    <w:rsid w:val="00D73355"/>
    <w:rsid w:val="00D73560"/>
    <w:rsid w:val="00D73615"/>
    <w:rsid w:val="00D739B4"/>
    <w:rsid w:val="00D743ED"/>
    <w:rsid w:val="00D74682"/>
    <w:rsid w:val="00D74B8D"/>
    <w:rsid w:val="00D74DA5"/>
    <w:rsid w:val="00D7526A"/>
    <w:rsid w:val="00D75434"/>
    <w:rsid w:val="00D75455"/>
    <w:rsid w:val="00D75F4E"/>
    <w:rsid w:val="00D7621C"/>
    <w:rsid w:val="00D764AC"/>
    <w:rsid w:val="00D766BE"/>
    <w:rsid w:val="00D7675E"/>
    <w:rsid w:val="00D8087D"/>
    <w:rsid w:val="00D80C2E"/>
    <w:rsid w:val="00D814B5"/>
    <w:rsid w:val="00D8159D"/>
    <w:rsid w:val="00D82362"/>
    <w:rsid w:val="00D82C06"/>
    <w:rsid w:val="00D82F39"/>
    <w:rsid w:val="00D83277"/>
    <w:rsid w:val="00D834EC"/>
    <w:rsid w:val="00D83628"/>
    <w:rsid w:val="00D8362A"/>
    <w:rsid w:val="00D83F1F"/>
    <w:rsid w:val="00D84061"/>
    <w:rsid w:val="00D84BEC"/>
    <w:rsid w:val="00D850DE"/>
    <w:rsid w:val="00D86F59"/>
    <w:rsid w:val="00D86F5B"/>
    <w:rsid w:val="00D8759D"/>
    <w:rsid w:val="00D879C9"/>
    <w:rsid w:val="00D90546"/>
    <w:rsid w:val="00D91817"/>
    <w:rsid w:val="00D93685"/>
    <w:rsid w:val="00D93B9B"/>
    <w:rsid w:val="00D93EDF"/>
    <w:rsid w:val="00D951FD"/>
    <w:rsid w:val="00D95746"/>
    <w:rsid w:val="00D95DC6"/>
    <w:rsid w:val="00D96263"/>
    <w:rsid w:val="00D9655C"/>
    <w:rsid w:val="00D96D73"/>
    <w:rsid w:val="00D96EF5"/>
    <w:rsid w:val="00D970B1"/>
    <w:rsid w:val="00D9759C"/>
    <w:rsid w:val="00D9790E"/>
    <w:rsid w:val="00D97915"/>
    <w:rsid w:val="00DA019D"/>
    <w:rsid w:val="00DA071A"/>
    <w:rsid w:val="00DA0830"/>
    <w:rsid w:val="00DA0B68"/>
    <w:rsid w:val="00DA0D1B"/>
    <w:rsid w:val="00DA102C"/>
    <w:rsid w:val="00DA1348"/>
    <w:rsid w:val="00DA2D10"/>
    <w:rsid w:val="00DA2DD3"/>
    <w:rsid w:val="00DA2DFE"/>
    <w:rsid w:val="00DA2F24"/>
    <w:rsid w:val="00DA32C8"/>
    <w:rsid w:val="00DA3445"/>
    <w:rsid w:val="00DA4C0F"/>
    <w:rsid w:val="00DA5204"/>
    <w:rsid w:val="00DA5467"/>
    <w:rsid w:val="00DA5569"/>
    <w:rsid w:val="00DA565B"/>
    <w:rsid w:val="00DA59A7"/>
    <w:rsid w:val="00DA59F2"/>
    <w:rsid w:val="00DA5F8F"/>
    <w:rsid w:val="00DA610C"/>
    <w:rsid w:val="00DA6505"/>
    <w:rsid w:val="00DA6772"/>
    <w:rsid w:val="00DA6A98"/>
    <w:rsid w:val="00DA7631"/>
    <w:rsid w:val="00DA79F4"/>
    <w:rsid w:val="00DA7A9F"/>
    <w:rsid w:val="00DA7D11"/>
    <w:rsid w:val="00DA7F53"/>
    <w:rsid w:val="00DB02C1"/>
    <w:rsid w:val="00DB04F0"/>
    <w:rsid w:val="00DB0DC7"/>
    <w:rsid w:val="00DB1310"/>
    <w:rsid w:val="00DB1482"/>
    <w:rsid w:val="00DB1754"/>
    <w:rsid w:val="00DB17BF"/>
    <w:rsid w:val="00DB1953"/>
    <w:rsid w:val="00DB1A0A"/>
    <w:rsid w:val="00DB1E1C"/>
    <w:rsid w:val="00DB201A"/>
    <w:rsid w:val="00DB22BC"/>
    <w:rsid w:val="00DB2791"/>
    <w:rsid w:val="00DB2932"/>
    <w:rsid w:val="00DB2BB0"/>
    <w:rsid w:val="00DB4C4B"/>
    <w:rsid w:val="00DB4DA7"/>
    <w:rsid w:val="00DB5623"/>
    <w:rsid w:val="00DB65F7"/>
    <w:rsid w:val="00DB69F3"/>
    <w:rsid w:val="00DB6B91"/>
    <w:rsid w:val="00DB6C8C"/>
    <w:rsid w:val="00DB7055"/>
    <w:rsid w:val="00DB77FB"/>
    <w:rsid w:val="00DC00FB"/>
    <w:rsid w:val="00DC0BBB"/>
    <w:rsid w:val="00DC1334"/>
    <w:rsid w:val="00DC1CF9"/>
    <w:rsid w:val="00DC1D8C"/>
    <w:rsid w:val="00DC2297"/>
    <w:rsid w:val="00DC2327"/>
    <w:rsid w:val="00DC2ABA"/>
    <w:rsid w:val="00DC2E5D"/>
    <w:rsid w:val="00DC2F84"/>
    <w:rsid w:val="00DC311D"/>
    <w:rsid w:val="00DC3C98"/>
    <w:rsid w:val="00DC3DEB"/>
    <w:rsid w:val="00DC3E91"/>
    <w:rsid w:val="00DC42D6"/>
    <w:rsid w:val="00DC4AFE"/>
    <w:rsid w:val="00DC4C27"/>
    <w:rsid w:val="00DC5698"/>
    <w:rsid w:val="00DC575C"/>
    <w:rsid w:val="00DC5871"/>
    <w:rsid w:val="00DC6222"/>
    <w:rsid w:val="00DC6582"/>
    <w:rsid w:val="00DC69BE"/>
    <w:rsid w:val="00DC7576"/>
    <w:rsid w:val="00DC765E"/>
    <w:rsid w:val="00DC7919"/>
    <w:rsid w:val="00DC7A70"/>
    <w:rsid w:val="00DC7FF5"/>
    <w:rsid w:val="00DD0A23"/>
    <w:rsid w:val="00DD0E3E"/>
    <w:rsid w:val="00DD0E9E"/>
    <w:rsid w:val="00DD1072"/>
    <w:rsid w:val="00DD1290"/>
    <w:rsid w:val="00DD15CC"/>
    <w:rsid w:val="00DD2147"/>
    <w:rsid w:val="00DD257C"/>
    <w:rsid w:val="00DD2883"/>
    <w:rsid w:val="00DD2E3D"/>
    <w:rsid w:val="00DD317D"/>
    <w:rsid w:val="00DD359E"/>
    <w:rsid w:val="00DD3CDE"/>
    <w:rsid w:val="00DD3F11"/>
    <w:rsid w:val="00DD3F85"/>
    <w:rsid w:val="00DD4FA1"/>
    <w:rsid w:val="00DD4FA2"/>
    <w:rsid w:val="00DD5076"/>
    <w:rsid w:val="00DD53AF"/>
    <w:rsid w:val="00DD5530"/>
    <w:rsid w:val="00DD5937"/>
    <w:rsid w:val="00DD5D46"/>
    <w:rsid w:val="00DD6717"/>
    <w:rsid w:val="00DD6A05"/>
    <w:rsid w:val="00DD7058"/>
    <w:rsid w:val="00DD76D8"/>
    <w:rsid w:val="00DD7BC6"/>
    <w:rsid w:val="00DD7E48"/>
    <w:rsid w:val="00DE0271"/>
    <w:rsid w:val="00DE0555"/>
    <w:rsid w:val="00DE059E"/>
    <w:rsid w:val="00DE069A"/>
    <w:rsid w:val="00DE0F45"/>
    <w:rsid w:val="00DE120E"/>
    <w:rsid w:val="00DE1772"/>
    <w:rsid w:val="00DE1D08"/>
    <w:rsid w:val="00DE1D4D"/>
    <w:rsid w:val="00DE24FB"/>
    <w:rsid w:val="00DE2E3C"/>
    <w:rsid w:val="00DE2F65"/>
    <w:rsid w:val="00DE30B2"/>
    <w:rsid w:val="00DE3139"/>
    <w:rsid w:val="00DE31CA"/>
    <w:rsid w:val="00DE3BF8"/>
    <w:rsid w:val="00DE3E36"/>
    <w:rsid w:val="00DE3EFE"/>
    <w:rsid w:val="00DE445D"/>
    <w:rsid w:val="00DE4B4D"/>
    <w:rsid w:val="00DE4F85"/>
    <w:rsid w:val="00DE524D"/>
    <w:rsid w:val="00DE52A5"/>
    <w:rsid w:val="00DE53B9"/>
    <w:rsid w:val="00DE6465"/>
    <w:rsid w:val="00DE6A3C"/>
    <w:rsid w:val="00DE6B15"/>
    <w:rsid w:val="00DE7045"/>
    <w:rsid w:val="00DE7087"/>
    <w:rsid w:val="00DE76F0"/>
    <w:rsid w:val="00DE772D"/>
    <w:rsid w:val="00DF0318"/>
    <w:rsid w:val="00DF03F1"/>
    <w:rsid w:val="00DF063A"/>
    <w:rsid w:val="00DF0816"/>
    <w:rsid w:val="00DF0EB8"/>
    <w:rsid w:val="00DF15A6"/>
    <w:rsid w:val="00DF1BCF"/>
    <w:rsid w:val="00DF1D09"/>
    <w:rsid w:val="00DF1DD0"/>
    <w:rsid w:val="00DF20A3"/>
    <w:rsid w:val="00DF26D4"/>
    <w:rsid w:val="00DF2789"/>
    <w:rsid w:val="00DF2C42"/>
    <w:rsid w:val="00DF2E92"/>
    <w:rsid w:val="00DF34DF"/>
    <w:rsid w:val="00DF3C02"/>
    <w:rsid w:val="00DF3FED"/>
    <w:rsid w:val="00DF468D"/>
    <w:rsid w:val="00DF47DC"/>
    <w:rsid w:val="00DF5C62"/>
    <w:rsid w:val="00DF6158"/>
    <w:rsid w:val="00DF645C"/>
    <w:rsid w:val="00DF6DCF"/>
    <w:rsid w:val="00DF6E27"/>
    <w:rsid w:val="00DF6FF3"/>
    <w:rsid w:val="00DF70D3"/>
    <w:rsid w:val="00DF71A1"/>
    <w:rsid w:val="00DF7C47"/>
    <w:rsid w:val="00E0088D"/>
    <w:rsid w:val="00E01189"/>
    <w:rsid w:val="00E01A66"/>
    <w:rsid w:val="00E01BFF"/>
    <w:rsid w:val="00E0202A"/>
    <w:rsid w:val="00E02269"/>
    <w:rsid w:val="00E022B6"/>
    <w:rsid w:val="00E024C0"/>
    <w:rsid w:val="00E02690"/>
    <w:rsid w:val="00E02DAC"/>
    <w:rsid w:val="00E031DF"/>
    <w:rsid w:val="00E035BA"/>
    <w:rsid w:val="00E03D29"/>
    <w:rsid w:val="00E03E33"/>
    <w:rsid w:val="00E0434F"/>
    <w:rsid w:val="00E047C5"/>
    <w:rsid w:val="00E04891"/>
    <w:rsid w:val="00E04E21"/>
    <w:rsid w:val="00E05130"/>
    <w:rsid w:val="00E051A7"/>
    <w:rsid w:val="00E057D9"/>
    <w:rsid w:val="00E059A7"/>
    <w:rsid w:val="00E05AE2"/>
    <w:rsid w:val="00E05DBA"/>
    <w:rsid w:val="00E05F83"/>
    <w:rsid w:val="00E06392"/>
    <w:rsid w:val="00E06654"/>
    <w:rsid w:val="00E06BB5"/>
    <w:rsid w:val="00E07294"/>
    <w:rsid w:val="00E074AB"/>
    <w:rsid w:val="00E07705"/>
    <w:rsid w:val="00E07A13"/>
    <w:rsid w:val="00E106AD"/>
    <w:rsid w:val="00E10B23"/>
    <w:rsid w:val="00E11AFC"/>
    <w:rsid w:val="00E121BD"/>
    <w:rsid w:val="00E12639"/>
    <w:rsid w:val="00E1295A"/>
    <w:rsid w:val="00E12A92"/>
    <w:rsid w:val="00E13543"/>
    <w:rsid w:val="00E139C8"/>
    <w:rsid w:val="00E13A7B"/>
    <w:rsid w:val="00E13EC9"/>
    <w:rsid w:val="00E14CC1"/>
    <w:rsid w:val="00E14E0E"/>
    <w:rsid w:val="00E16510"/>
    <w:rsid w:val="00E16869"/>
    <w:rsid w:val="00E176AA"/>
    <w:rsid w:val="00E20202"/>
    <w:rsid w:val="00E20931"/>
    <w:rsid w:val="00E20DA4"/>
    <w:rsid w:val="00E21270"/>
    <w:rsid w:val="00E212A1"/>
    <w:rsid w:val="00E21621"/>
    <w:rsid w:val="00E21785"/>
    <w:rsid w:val="00E217DA"/>
    <w:rsid w:val="00E21915"/>
    <w:rsid w:val="00E223B5"/>
    <w:rsid w:val="00E22A0D"/>
    <w:rsid w:val="00E22BE2"/>
    <w:rsid w:val="00E22E62"/>
    <w:rsid w:val="00E23314"/>
    <w:rsid w:val="00E23AD1"/>
    <w:rsid w:val="00E2401D"/>
    <w:rsid w:val="00E24315"/>
    <w:rsid w:val="00E249BA"/>
    <w:rsid w:val="00E249D5"/>
    <w:rsid w:val="00E25C15"/>
    <w:rsid w:val="00E25C9E"/>
    <w:rsid w:val="00E27171"/>
    <w:rsid w:val="00E27750"/>
    <w:rsid w:val="00E2780F"/>
    <w:rsid w:val="00E27C16"/>
    <w:rsid w:val="00E30186"/>
    <w:rsid w:val="00E302FD"/>
    <w:rsid w:val="00E3048F"/>
    <w:rsid w:val="00E30756"/>
    <w:rsid w:val="00E30811"/>
    <w:rsid w:val="00E30DE0"/>
    <w:rsid w:val="00E30FCB"/>
    <w:rsid w:val="00E3105F"/>
    <w:rsid w:val="00E31841"/>
    <w:rsid w:val="00E319E0"/>
    <w:rsid w:val="00E31D9E"/>
    <w:rsid w:val="00E32192"/>
    <w:rsid w:val="00E32397"/>
    <w:rsid w:val="00E324C2"/>
    <w:rsid w:val="00E32D8A"/>
    <w:rsid w:val="00E331C0"/>
    <w:rsid w:val="00E33DAA"/>
    <w:rsid w:val="00E33FE9"/>
    <w:rsid w:val="00E341F5"/>
    <w:rsid w:val="00E347C0"/>
    <w:rsid w:val="00E34EDE"/>
    <w:rsid w:val="00E35F6C"/>
    <w:rsid w:val="00E36083"/>
    <w:rsid w:val="00E3723F"/>
    <w:rsid w:val="00E3779E"/>
    <w:rsid w:val="00E37AD1"/>
    <w:rsid w:val="00E37FAE"/>
    <w:rsid w:val="00E40421"/>
    <w:rsid w:val="00E4069F"/>
    <w:rsid w:val="00E40B9D"/>
    <w:rsid w:val="00E41C81"/>
    <w:rsid w:val="00E41D55"/>
    <w:rsid w:val="00E41F1C"/>
    <w:rsid w:val="00E422A9"/>
    <w:rsid w:val="00E42B23"/>
    <w:rsid w:val="00E42E1F"/>
    <w:rsid w:val="00E4355F"/>
    <w:rsid w:val="00E43E38"/>
    <w:rsid w:val="00E4488F"/>
    <w:rsid w:val="00E45183"/>
    <w:rsid w:val="00E4521E"/>
    <w:rsid w:val="00E453E8"/>
    <w:rsid w:val="00E45B08"/>
    <w:rsid w:val="00E45F0E"/>
    <w:rsid w:val="00E463A2"/>
    <w:rsid w:val="00E46862"/>
    <w:rsid w:val="00E46883"/>
    <w:rsid w:val="00E46FBF"/>
    <w:rsid w:val="00E47089"/>
    <w:rsid w:val="00E4716E"/>
    <w:rsid w:val="00E4725E"/>
    <w:rsid w:val="00E476CA"/>
    <w:rsid w:val="00E47B3A"/>
    <w:rsid w:val="00E47BA9"/>
    <w:rsid w:val="00E5009E"/>
    <w:rsid w:val="00E50386"/>
    <w:rsid w:val="00E503DD"/>
    <w:rsid w:val="00E505E4"/>
    <w:rsid w:val="00E51170"/>
    <w:rsid w:val="00E51EC4"/>
    <w:rsid w:val="00E528E7"/>
    <w:rsid w:val="00E52C64"/>
    <w:rsid w:val="00E52E31"/>
    <w:rsid w:val="00E533B2"/>
    <w:rsid w:val="00E5361A"/>
    <w:rsid w:val="00E544F1"/>
    <w:rsid w:val="00E546F3"/>
    <w:rsid w:val="00E54C3B"/>
    <w:rsid w:val="00E55205"/>
    <w:rsid w:val="00E553A9"/>
    <w:rsid w:val="00E56493"/>
    <w:rsid w:val="00E567A2"/>
    <w:rsid w:val="00E569C4"/>
    <w:rsid w:val="00E56EA3"/>
    <w:rsid w:val="00E56FF4"/>
    <w:rsid w:val="00E57179"/>
    <w:rsid w:val="00E57281"/>
    <w:rsid w:val="00E57818"/>
    <w:rsid w:val="00E57909"/>
    <w:rsid w:val="00E600D2"/>
    <w:rsid w:val="00E605D5"/>
    <w:rsid w:val="00E607B8"/>
    <w:rsid w:val="00E60D10"/>
    <w:rsid w:val="00E60E65"/>
    <w:rsid w:val="00E60F35"/>
    <w:rsid w:val="00E61494"/>
    <w:rsid w:val="00E61899"/>
    <w:rsid w:val="00E61B93"/>
    <w:rsid w:val="00E62104"/>
    <w:rsid w:val="00E6222F"/>
    <w:rsid w:val="00E6231C"/>
    <w:rsid w:val="00E62DEF"/>
    <w:rsid w:val="00E63546"/>
    <w:rsid w:val="00E636EC"/>
    <w:rsid w:val="00E64116"/>
    <w:rsid w:val="00E643A8"/>
    <w:rsid w:val="00E6446E"/>
    <w:rsid w:val="00E64773"/>
    <w:rsid w:val="00E650B2"/>
    <w:rsid w:val="00E6542C"/>
    <w:rsid w:val="00E65B43"/>
    <w:rsid w:val="00E661B6"/>
    <w:rsid w:val="00E661BB"/>
    <w:rsid w:val="00E6678A"/>
    <w:rsid w:val="00E66E25"/>
    <w:rsid w:val="00E679C1"/>
    <w:rsid w:val="00E703AE"/>
    <w:rsid w:val="00E70A2E"/>
    <w:rsid w:val="00E70BD3"/>
    <w:rsid w:val="00E70E3A"/>
    <w:rsid w:val="00E70FDC"/>
    <w:rsid w:val="00E7154E"/>
    <w:rsid w:val="00E71863"/>
    <w:rsid w:val="00E7206D"/>
    <w:rsid w:val="00E732FE"/>
    <w:rsid w:val="00E73B1E"/>
    <w:rsid w:val="00E73D07"/>
    <w:rsid w:val="00E74BA6"/>
    <w:rsid w:val="00E74C7A"/>
    <w:rsid w:val="00E75E69"/>
    <w:rsid w:val="00E75F85"/>
    <w:rsid w:val="00E76312"/>
    <w:rsid w:val="00E80289"/>
    <w:rsid w:val="00E80B32"/>
    <w:rsid w:val="00E81081"/>
    <w:rsid w:val="00E81122"/>
    <w:rsid w:val="00E81389"/>
    <w:rsid w:val="00E81DC3"/>
    <w:rsid w:val="00E84C1D"/>
    <w:rsid w:val="00E84C95"/>
    <w:rsid w:val="00E84DEA"/>
    <w:rsid w:val="00E851CE"/>
    <w:rsid w:val="00E856A3"/>
    <w:rsid w:val="00E85CBD"/>
    <w:rsid w:val="00E86C99"/>
    <w:rsid w:val="00E86C9B"/>
    <w:rsid w:val="00E86F55"/>
    <w:rsid w:val="00E87170"/>
    <w:rsid w:val="00E871D5"/>
    <w:rsid w:val="00E873B3"/>
    <w:rsid w:val="00E87A79"/>
    <w:rsid w:val="00E91541"/>
    <w:rsid w:val="00E915B3"/>
    <w:rsid w:val="00E91721"/>
    <w:rsid w:val="00E917CF"/>
    <w:rsid w:val="00E917D1"/>
    <w:rsid w:val="00E9222B"/>
    <w:rsid w:val="00E922B3"/>
    <w:rsid w:val="00E923FE"/>
    <w:rsid w:val="00E927CC"/>
    <w:rsid w:val="00E92C00"/>
    <w:rsid w:val="00E92DAD"/>
    <w:rsid w:val="00E9678E"/>
    <w:rsid w:val="00E97026"/>
    <w:rsid w:val="00E9791B"/>
    <w:rsid w:val="00E97FE2"/>
    <w:rsid w:val="00EA01DE"/>
    <w:rsid w:val="00EA04A5"/>
    <w:rsid w:val="00EA1161"/>
    <w:rsid w:val="00EA1261"/>
    <w:rsid w:val="00EA16F9"/>
    <w:rsid w:val="00EA1938"/>
    <w:rsid w:val="00EA2C40"/>
    <w:rsid w:val="00EA2E60"/>
    <w:rsid w:val="00EA3108"/>
    <w:rsid w:val="00EA327E"/>
    <w:rsid w:val="00EA32F3"/>
    <w:rsid w:val="00EA36B3"/>
    <w:rsid w:val="00EA36F3"/>
    <w:rsid w:val="00EA4260"/>
    <w:rsid w:val="00EA4963"/>
    <w:rsid w:val="00EA4AC9"/>
    <w:rsid w:val="00EA4AFA"/>
    <w:rsid w:val="00EA532A"/>
    <w:rsid w:val="00EA5E15"/>
    <w:rsid w:val="00EA60B2"/>
    <w:rsid w:val="00EA6D01"/>
    <w:rsid w:val="00EA6F0A"/>
    <w:rsid w:val="00EA780A"/>
    <w:rsid w:val="00EA7C50"/>
    <w:rsid w:val="00EA7E89"/>
    <w:rsid w:val="00EB037D"/>
    <w:rsid w:val="00EB0484"/>
    <w:rsid w:val="00EB089B"/>
    <w:rsid w:val="00EB08E6"/>
    <w:rsid w:val="00EB0A3E"/>
    <w:rsid w:val="00EB1153"/>
    <w:rsid w:val="00EB11B4"/>
    <w:rsid w:val="00EB1758"/>
    <w:rsid w:val="00EB1DBA"/>
    <w:rsid w:val="00EB1E6D"/>
    <w:rsid w:val="00EB1E7A"/>
    <w:rsid w:val="00EB2349"/>
    <w:rsid w:val="00EB2DC5"/>
    <w:rsid w:val="00EB2F39"/>
    <w:rsid w:val="00EB35CC"/>
    <w:rsid w:val="00EB36B8"/>
    <w:rsid w:val="00EB451E"/>
    <w:rsid w:val="00EB4FF0"/>
    <w:rsid w:val="00EB5156"/>
    <w:rsid w:val="00EB5529"/>
    <w:rsid w:val="00EB59A2"/>
    <w:rsid w:val="00EB59E8"/>
    <w:rsid w:val="00EB5D46"/>
    <w:rsid w:val="00EB600B"/>
    <w:rsid w:val="00EB61E5"/>
    <w:rsid w:val="00EB6387"/>
    <w:rsid w:val="00EB6C80"/>
    <w:rsid w:val="00EB7092"/>
    <w:rsid w:val="00EB7798"/>
    <w:rsid w:val="00EB78F5"/>
    <w:rsid w:val="00EC0643"/>
    <w:rsid w:val="00EC0808"/>
    <w:rsid w:val="00EC0D85"/>
    <w:rsid w:val="00EC336E"/>
    <w:rsid w:val="00EC3972"/>
    <w:rsid w:val="00EC3DD2"/>
    <w:rsid w:val="00EC424C"/>
    <w:rsid w:val="00EC4291"/>
    <w:rsid w:val="00EC453A"/>
    <w:rsid w:val="00EC5134"/>
    <w:rsid w:val="00EC5B21"/>
    <w:rsid w:val="00EC60EF"/>
    <w:rsid w:val="00EC6F71"/>
    <w:rsid w:val="00EC7228"/>
    <w:rsid w:val="00EC7BFB"/>
    <w:rsid w:val="00ED0004"/>
    <w:rsid w:val="00ED0611"/>
    <w:rsid w:val="00ED1D69"/>
    <w:rsid w:val="00ED1DE8"/>
    <w:rsid w:val="00ED1E41"/>
    <w:rsid w:val="00ED2338"/>
    <w:rsid w:val="00ED26FF"/>
    <w:rsid w:val="00ED2989"/>
    <w:rsid w:val="00ED2C76"/>
    <w:rsid w:val="00ED38CA"/>
    <w:rsid w:val="00ED41D9"/>
    <w:rsid w:val="00ED551B"/>
    <w:rsid w:val="00ED5A1C"/>
    <w:rsid w:val="00ED6348"/>
    <w:rsid w:val="00ED6F78"/>
    <w:rsid w:val="00ED6FF0"/>
    <w:rsid w:val="00ED7035"/>
    <w:rsid w:val="00ED716E"/>
    <w:rsid w:val="00ED7D3B"/>
    <w:rsid w:val="00EE026F"/>
    <w:rsid w:val="00EE0AF0"/>
    <w:rsid w:val="00EE0CB6"/>
    <w:rsid w:val="00EE0D69"/>
    <w:rsid w:val="00EE10B5"/>
    <w:rsid w:val="00EE17C5"/>
    <w:rsid w:val="00EE17CD"/>
    <w:rsid w:val="00EE1A15"/>
    <w:rsid w:val="00EE1DFC"/>
    <w:rsid w:val="00EE2158"/>
    <w:rsid w:val="00EE22D5"/>
    <w:rsid w:val="00EE2E46"/>
    <w:rsid w:val="00EE3A74"/>
    <w:rsid w:val="00EE3C47"/>
    <w:rsid w:val="00EE3DFD"/>
    <w:rsid w:val="00EE4DC9"/>
    <w:rsid w:val="00EE4F9B"/>
    <w:rsid w:val="00EE5054"/>
    <w:rsid w:val="00EE50BB"/>
    <w:rsid w:val="00EE523D"/>
    <w:rsid w:val="00EE54E7"/>
    <w:rsid w:val="00EE559C"/>
    <w:rsid w:val="00EE58A3"/>
    <w:rsid w:val="00EE6661"/>
    <w:rsid w:val="00EE6D43"/>
    <w:rsid w:val="00EE6DCE"/>
    <w:rsid w:val="00EE763D"/>
    <w:rsid w:val="00EF09B5"/>
    <w:rsid w:val="00EF0FBF"/>
    <w:rsid w:val="00EF1440"/>
    <w:rsid w:val="00EF163C"/>
    <w:rsid w:val="00EF18D3"/>
    <w:rsid w:val="00EF20F9"/>
    <w:rsid w:val="00EF21EF"/>
    <w:rsid w:val="00EF225F"/>
    <w:rsid w:val="00EF3A37"/>
    <w:rsid w:val="00EF4864"/>
    <w:rsid w:val="00EF49EF"/>
    <w:rsid w:val="00EF4B54"/>
    <w:rsid w:val="00EF4E03"/>
    <w:rsid w:val="00EF54DC"/>
    <w:rsid w:val="00EF567A"/>
    <w:rsid w:val="00EF6120"/>
    <w:rsid w:val="00EF6420"/>
    <w:rsid w:val="00EF6DF4"/>
    <w:rsid w:val="00EF7CD8"/>
    <w:rsid w:val="00F00741"/>
    <w:rsid w:val="00F009BE"/>
    <w:rsid w:val="00F00AE8"/>
    <w:rsid w:val="00F00D0D"/>
    <w:rsid w:val="00F00EBE"/>
    <w:rsid w:val="00F019EC"/>
    <w:rsid w:val="00F01A23"/>
    <w:rsid w:val="00F02761"/>
    <w:rsid w:val="00F02F82"/>
    <w:rsid w:val="00F031EE"/>
    <w:rsid w:val="00F0393B"/>
    <w:rsid w:val="00F03E3C"/>
    <w:rsid w:val="00F03EDE"/>
    <w:rsid w:val="00F043CD"/>
    <w:rsid w:val="00F04AB4"/>
    <w:rsid w:val="00F04B0D"/>
    <w:rsid w:val="00F06443"/>
    <w:rsid w:val="00F06578"/>
    <w:rsid w:val="00F0692E"/>
    <w:rsid w:val="00F06EF0"/>
    <w:rsid w:val="00F075BC"/>
    <w:rsid w:val="00F07790"/>
    <w:rsid w:val="00F07872"/>
    <w:rsid w:val="00F07CAB"/>
    <w:rsid w:val="00F07F17"/>
    <w:rsid w:val="00F1011F"/>
    <w:rsid w:val="00F1070E"/>
    <w:rsid w:val="00F1079B"/>
    <w:rsid w:val="00F10858"/>
    <w:rsid w:val="00F108B8"/>
    <w:rsid w:val="00F10ABF"/>
    <w:rsid w:val="00F12029"/>
    <w:rsid w:val="00F12200"/>
    <w:rsid w:val="00F13581"/>
    <w:rsid w:val="00F138DD"/>
    <w:rsid w:val="00F13AFE"/>
    <w:rsid w:val="00F14293"/>
    <w:rsid w:val="00F14415"/>
    <w:rsid w:val="00F145B2"/>
    <w:rsid w:val="00F1499B"/>
    <w:rsid w:val="00F14A29"/>
    <w:rsid w:val="00F14A51"/>
    <w:rsid w:val="00F154B6"/>
    <w:rsid w:val="00F15B86"/>
    <w:rsid w:val="00F16395"/>
    <w:rsid w:val="00F1646A"/>
    <w:rsid w:val="00F16A98"/>
    <w:rsid w:val="00F16DAE"/>
    <w:rsid w:val="00F170D9"/>
    <w:rsid w:val="00F17C83"/>
    <w:rsid w:val="00F17D99"/>
    <w:rsid w:val="00F17E22"/>
    <w:rsid w:val="00F20C64"/>
    <w:rsid w:val="00F20D69"/>
    <w:rsid w:val="00F20E5D"/>
    <w:rsid w:val="00F216E0"/>
    <w:rsid w:val="00F2176B"/>
    <w:rsid w:val="00F21815"/>
    <w:rsid w:val="00F21B38"/>
    <w:rsid w:val="00F21EC6"/>
    <w:rsid w:val="00F223C1"/>
    <w:rsid w:val="00F227DC"/>
    <w:rsid w:val="00F22C80"/>
    <w:rsid w:val="00F2330B"/>
    <w:rsid w:val="00F23966"/>
    <w:rsid w:val="00F23B1A"/>
    <w:rsid w:val="00F249ED"/>
    <w:rsid w:val="00F24D05"/>
    <w:rsid w:val="00F24EFA"/>
    <w:rsid w:val="00F25396"/>
    <w:rsid w:val="00F25AC8"/>
    <w:rsid w:val="00F25DB6"/>
    <w:rsid w:val="00F25E23"/>
    <w:rsid w:val="00F263FF"/>
    <w:rsid w:val="00F26535"/>
    <w:rsid w:val="00F2661B"/>
    <w:rsid w:val="00F27122"/>
    <w:rsid w:val="00F27143"/>
    <w:rsid w:val="00F271EE"/>
    <w:rsid w:val="00F271F5"/>
    <w:rsid w:val="00F2762F"/>
    <w:rsid w:val="00F27C2E"/>
    <w:rsid w:val="00F301BB"/>
    <w:rsid w:val="00F305F1"/>
    <w:rsid w:val="00F30A88"/>
    <w:rsid w:val="00F30CF2"/>
    <w:rsid w:val="00F30D1D"/>
    <w:rsid w:val="00F312F5"/>
    <w:rsid w:val="00F31591"/>
    <w:rsid w:val="00F329AE"/>
    <w:rsid w:val="00F32DC5"/>
    <w:rsid w:val="00F3358C"/>
    <w:rsid w:val="00F33646"/>
    <w:rsid w:val="00F3383A"/>
    <w:rsid w:val="00F34368"/>
    <w:rsid w:val="00F3437C"/>
    <w:rsid w:val="00F348F9"/>
    <w:rsid w:val="00F34D8B"/>
    <w:rsid w:val="00F35C5B"/>
    <w:rsid w:val="00F35E60"/>
    <w:rsid w:val="00F36049"/>
    <w:rsid w:val="00F367D8"/>
    <w:rsid w:val="00F37232"/>
    <w:rsid w:val="00F37401"/>
    <w:rsid w:val="00F3769C"/>
    <w:rsid w:val="00F37E63"/>
    <w:rsid w:val="00F400FB"/>
    <w:rsid w:val="00F402B8"/>
    <w:rsid w:val="00F40985"/>
    <w:rsid w:val="00F40992"/>
    <w:rsid w:val="00F41830"/>
    <w:rsid w:val="00F419D5"/>
    <w:rsid w:val="00F4202A"/>
    <w:rsid w:val="00F427D5"/>
    <w:rsid w:val="00F42B8B"/>
    <w:rsid w:val="00F43612"/>
    <w:rsid w:val="00F436A1"/>
    <w:rsid w:val="00F43B2D"/>
    <w:rsid w:val="00F43FB6"/>
    <w:rsid w:val="00F448B7"/>
    <w:rsid w:val="00F44F18"/>
    <w:rsid w:val="00F460B2"/>
    <w:rsid w:val="00F461B3"/>
    <w:rsid w:val="00F4691F"/>
    <w:rsid w:val="00F46C7C"/>
    <w:rsid w:val="00F47592"/>
    <w:rsid w:val="00F503EC"/>
    <w:rsid w:val="00F506D8"/>
    <w:rsid w:val="00F50818"/>
    <w:rsid w:val="00F50978"/>
    <w:rsid w:val="00F50B0C"/>
    <w:rsid w:val="00F51949"/>
    <w:rsid w:val="00F5214D"/>
    <w:rsid w:val="00F521F9"/>
    <w:rsid w:val="00F5243D"/>
    <w:rsid w:val="00F52A21"/>
    <w:rsid w:val="00F52B55"/>
    <w:rsid w:val="00F52DE9"/>
    <w:rsid w:val="00F53462"/>
    <w:rsid w:val="00F5399D"/>
    <w:rsid w:val="00F546FA"/>
    <w:rsid w:val="00F54C0B"/>
    <w:rsid w:val="00F555A0"/>
    <w:rsid w:val="00F556DD"/>
    <w:rsid w:val="00F55988"/>
    <w:rsid w:val="00F56C61"/>
    <w:rsid w:val="00F576F6"/>
    <w:rsid w:val="00F6041F"/>
    <w:rsid w:val="00F6067C"/>
    <w:rsid w:val="00F6107F"/>
    <w:rsid w:val="00F612CE"/>
    <w:rsid w:val="00F61F1F"/>
    <w:rsid w:val="00F62C3B"/>
    <w:rsid w:val="00F62DB4"/>
    <w:rsid w:val="00F63856"/>
    <w:rsid w:val="00F63CE7"/>
    <w:rsid w:val="00F642F4"/>
    <w:rsid w:val="00F64414"/>
    <w:rsid w:val="00F644FC"/>
    <w:rsid w:val="00F64658"/>
    <w:rsid w:val="00F64673"/>
    <w:rsid w:val="00F64FD9"/>
    <w:rsid w:val="00F651A6"/>
    <w:rsid w:val="00F65AA9"/>
    <w:rsid w:val="00F662F2"/>
    <w:rsid w:val="00F66356"/>
    <w:rsid w:val="00F667D9"/>
    <w:rsid w:val="00F66B18"/>
    <w:rsid w:val="00F66ED3"/>
    <w:rsid w:val="00F670B0"/>
    <w:rsid w:val="00F67988"/>
    <w:rsid w:val="00F709E8"/>
    <w:rsid w:val="00F70BF3"/>
    <w:rsid w:val="00F70C19"/>
    <w:rsid w:val="00F71BC5"/>
    <w:rsid w:val="00F71C0C"/>
    <w:rsid w:val="00F721E9"/>
    <w:rsid w:val="00F72242"/>
    <w:rsid w:val="00F7270F"/>
    <w:rsid w:val="00F72AE1"/>
    <w:rsid w:val="00F72F5E"/>
    <w:rsid w:val="00F745FA"/>
    <w:rsid w:val="00F74B24"/>
    <w:rsid w:val="00F759C0"/>
    <w:rsid w:val="00F75A61"/>
    <w:rsid w:val="00F76134"/>
    <w:rsid w:val="00F7632D"/>
    <w:rsid w:val="00F77195"/>
    <w:rsid w:val="00F77358"/>
    <w:rsid w:val="00F801A0"/>
    <w:rsid w:val="00F804F9"/>
    <w:rsid w:val="00F80774"/>
    <w:rsid w:val="00F81343"/>
    <w:rsid w:val="00F81677"/>
    <w:rsid w:val="00F81711"/>
    <w:rsid w:val="00F81A2D"/>
    <w:rsid w:val="00F8241A"/>
    <w:rsid w:val="00F8273A"/>
    <w:rsid w:val="00F82C76"/>
    <w:rsid w:val="00F830EA"/>
    <w:rsid w:val="00F83BAE"/>
    <w:rsid w:val="00F8471F"/>
    <w:rsid w:val="00F84A55"/>
    <w:rsid w:val="00F84D23"/>
    <w:rsid w:val="00F85E84"/>
    <w:rsid w:val="00F861A3"/>
    <w:rsid w:val="00F863E6"/>
    <w:rsid w:val="00F86DEF"/>
    <w:rsid w:val="00F871F5"/>
    <w:rsid w:val="00F87456"/>
    <w:rsid w:val="00F87D4B"/>
    <w:rsid w:val="00F900AD"/>
    <w:rsid w:val="00F90895"/>
    <w:rsid w:val="00F913ED"/>
    <w:rsid w:val="00F91720"/>
    <w:rsid w:val="00F91F68"/>
    <w:rsid w:val="00F926A7"/>
    <w:rsid w:val="00F9286C"/>
    <w:rsid w:val="00F929B3"/>
    <w:rsid w:val="00F92FB6"/>
    <w:rsid w:val="00F934BB"/>
    <w:rsid w:val="00F937BE"/>
    <w:rsid w:val="00F93F7F"/>
    <w:rsid w:val="00F950EF"/>
    <w:rsid w:val="00F950FA"/>
    <w:rsid w:val="00F95417"/>
    <w:rsid w:val="00F95AB4"/>
    <w:rsid w:val="00F95C0D"/>
    <w:rsid w:val="00F95FEB"/>
    <w:rsid w:val="00F96220"/>
    <w:rsid w:val="00F96253"/>
    <w:rsid w:val="00F96AEF"/>
    <w:rsid w:val="00F97402"/>
    <w:rsid w:val="00F97414"/>
    <w:rsid w:val="00FA01A3"/>
    <w:rsid w:val="00FA14A7"/>
    <w:rsid w:val="00FA2897"/>
    <w:rsid w:val="00FA2DAE"/>
    <w:rsid w:val="00FA3021"/>
    <w:rsid w:val="00FA3AF1"/>
    <w:rsid w:val="00FA3CFF"/>
    <w:rsid w:val="00FA3D00"/>
    <w:rsid w:val="00FA3D65"/>
    <w:rsid w:val="00FA3FB1"/>
    <w:rsid w:val="00FA4507"/>
    <w:rsid w:val="00FA4523"/>
    <w:rsid w:val="00FA4DFA"/>
    <w:rsid w:val="00FA5626"/>
    <w:rsid w:val="00FA67DC"/>
    <w:rsid w:val="00FA686D"/>
    <w:rsid w:val="00FA6C9E"/>
    <w:rsid w:val="00FA78CB"/>
    <w:rsid w:val="00FA7CDE"/>
    <w:rsid w:val="00FA7F85"/>
    <w:rsid w:val="00FB00E9"/>
    <w:rsid w:val="00FB05EE"/>
    <w:rsid w:val="00FB0BAF"/>
    <w:rsid w:val="00FB0EEC"/>
    <w:rsid w:val="00FB11E5"/>
    <w:rsid w:val="00FB14FE"/>
    <w:rsid w:val="00FB15FE"/>
    <w:rsid w:val="00FB19E0"/>
    <w:rsid w:val="00FB1C8F"/>
    <w:rsid w:val="00FB1DB6"/>
    <w:rsid w:val="00FB1F80"/>
    <w:rsid w:val="00FB2651"/>
    <w:rsid w:val="00FB3147"/>
    <w:rsid w:val="00FB35F1"/>
    <w:rsid w:val="00FB36D9"/>
    <w:rsid w:val="00FB37B2"/>
    <w:rsid w:val="00FB39D5"/>
    <w:rsid w:val="00FB39DA"/>
    <w:rsid w:val="00FB3E08"/>
    <w:rsid w:val="00FB4774"/>
    <w:rsid w:val="00FB4A45"/>
    <w:rsid w:val="00FB4BFB"/>
    <w:rsid w:val="00FB5032"/>
    <w:rsid w:val="00FB5AC5"/>
    <w:rsid w:val="00FB5DCF"/>
    <w:rsid w:val="00FB6E7F"/>
    <w:rsid w:val="00FB6EA2"/>
    <w:rsid w:val="00FB71CF"/>
    <w:rsid w:val="00FB774A"/>
    <w:rsid w:val="00FC021B"/>
    <w:rsid w:val="00FC0528"/>
    <w:rsid w:val="00FC0857"/>
    <w:rsid w:val="00FC0A97"/>
    <w:rsid w:val="00FC0BB4"/>
    <w:rsid w:val="00FC18A6"/>
    <w:rsid w:val="00FC2092"/>
    <w:rsid w:val="00FC2324"/>
    <w:rsid w:val="00FC2A2D"/>
    <w:rsid w:val="00FC2D49"/>
    <w:rsid w:val="00FC2E36"/>
    <w:rsid w:val="00FC2E4C"/>
    <w:rsid w:val="00FC31B5"/>
    <w:rsid w:val="00FC3454"/>
    <w:rsid w:val="00FC3DC5"/>
    <w:rsid w:val="00FC3EF2"/>
    <w:rsid w:val="00FC4809"/>
    <w:rsid w:val="00FC5B51"/>
    <w:rsid w:val="00FC6504"/>
    <w:rsid w:val="00FC6AC3"/>
    <w:rsid w:val="00FC6ADF"/>
    <w:rsid w:val="00FC6B17"/>
    <w:rsid w:val="00FC6D8E"/>
    <w:rsid w:val="00FC75BF"/>
    <w:rsid w:val="00FC7FBD"/>
    <w:rsid w:val="00FD06A8"/>
    <w:rsid w:val="00FD0927"/>
    <w:rsid w:val="00FD0B56"/>
    <w:rsid w:val="00FD0BDF"/>
    <w:rsid w:val="00FD0C87"/>
    <w:rsid w:val="00FD0E6D"/>
    <w:rsid w:val="00FD1457"/>
    <w:rsid w:val="00FD17E7"/>
    <w:rsid w:val="00FD197E"/>
    <w:rsid w:val="00FD1AF3"/>
    <w:rsid w:val="00FD1E6A"/>
    <w:rsid w:val="00FD1E87"/>
    <w:rsid w:val="00FD22E6"/>
    <w:rsid w:val="00FD2E87"/>
    <w:rsid w:val="00FD3252"/>
    <w:rsid w:val="00FD33E1"/>
    <w:rsid w:val="00FD3EB9"/>
    <w:rsid w:val="00FD3F39"/>
    <w:rsid w:val="00FD437D"/>
    <w:rsid w:val="00FD4584"/>
    <w:rsid w:val="00FD4846"/>
    <w:rsid w:val="00FD4F8C"/>
    <w:rsid w:val="00FD585F"/>
    <w:rsid w:val="00FD6106"/>
    <w:rsid w:val="00FD6A31"/>
    <w:rsid w:val="00FD7370"/>
    <w:rsid w:val="00FD76A0"/>
    <w:rsid w:val="00FE00BB"/>
    <w:rsid w:val="00FE00FA"/>
    <w:rsid w:val="00FE0690"/>
    <w:rsid w:val="00FE0A3F"/>
    <w:rsid w:val="00FE0DD4"/>
    <w:rsid w:val="00FE108D"/>
    <w:rsid w:val="00FE1D71"/>
    <w:rsid w:val="00FE2075"/>
    <w:rsid w:val="00FE236B"/>
    <w:rsid w:val="00FE2629"/>
    <w:rsid w:val="00FE3143"/>
    <w:rsid w:val="00FE3773"/>
    <w:rsid w:val="00FE3CE6"/>
    <w:rsid w:val="00FE43EB"/>
    <w:rsid w:val="00FE50DB"/>
    <w:rsid w:val="00FE5352"/>
    <w:rsid w:val="00FE5520"/>
    <w:rsid w:val="00FE55A8"/>
    <w:rsid w:val="00FE5C69"/>
    <w:rsid w:val="00FE5E60"/>
    <w:rsid w:val="00FE651F"/>
    <w:rsid w:val="00FE6738"/>
    <w:rsid w:val="00FE6EC9"/>
    <w:rsid w:val="00FE6F2D"/>
    <w:rsid w:val="00FE747D"/>
    <w:rsid w:val="00FE7674"/>
    <w:rsid w:val="00FE7AA2"/>
    <w:rsid w:val="00FE7D23"/>
    <w:rsid w:val="00FF00F0"/>
    <w:rsid w:val="00FF1278"/>
    <w:rsid w:val="00FF2607"/>
    <w:rsid w:val="00FF3557"/>
    <w:rsid w:val="00FF35B1"/>
    <w:rsid w:val="00FF4597"/>
    <w:rsid w:val="00FF5497"/>
    <w:rsid w:val="00FF638A"/>
    <w:rsid w:val="00FF6546"/>
    <w:rsid w:val="00FF6C95"/>
    <w:rsid w:val="00FF70DC"/>
    <w:rsid w:val="13587A3E"/>
    <w:rsid w:val="16F581FC"/>
    <w:rsid w:val="21A362C7"/>
    <w:rsid w:val="277A6BD6"/>
    <w:rsid w:val="298B7ACD"/>
    <w:rsid w:val="2B117A45"/>
    <w:rsid w:val="2E921FCE"/>
    <w:rsid w:val="300B0BD9"/>
    <w:rsid w:val="3A754071"/>
    <w:rsid w:val="3D0EFF6C"/>
    <w:rsid w:val="3E3D1491"/>
    <w:rsid w:val="3E8070B6"/>
    <w:rsid w:val="3F57AFEA"/>
    <w:rsid w:val="400B96A1"/>
    <w:rsid w:val="4012FC00"/>
    <w:rsid w:val="4AD12042"/>
    <w:rsid w:val="4FB709FA"/>
    <w:rsid w:val="543FD7FB"/>
    <w:rsid w:val="58CADFAC"/>
    <w:rsid w:val="5B89A2FF"/>
    <w:rsid w:val="6A9992A1"/>
    <w:rsid w:val="6C9D4A8A"/>
    <w:rsid w:val="6CB7E044"/>
    <w:rsid w:val="6E68C4B0"/>
    <w:rsid w:val="78F856CA"/>
    <w:rsid w:val="7A1B053E"/>
    <w:rsid w:val="7C640778"/>
    <w:rsid w:val="7FB49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460C2"/>
  <w15:chartTrackingRefBased/>
  <w15:docId w15:val="{DA803601-AA4D-431F-9D96-DA6EB3DC4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59E"/>
    <w:pPr>
      <w:spacing w:after="0" w:line="312"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591737"/>
    <w:pPr>
      <w:keepNext/>
      <w:keepLines/>
      <w:numPr>
        <w:numId w:val="1"/>
      </w:numPr>
      <w:spacing w:before="240" w:after="120"/>
      <w:outlineLvl w:val="0"/>
    </w:pPr>
    <w:rPr>
      <w:rFonts w:eastAsiaTheme="majorEastAsia"/>
      <w:b/>
      <w:bCs/>
      <w:color w:val="000000" w:themeColor="text1"/>
      <w:sz w:val="44"/>
      <w:szCs w:val="44"/>
    </w:rPr>
  </w:style>
  <w:style w:type="paragraph" w:styleId="Heading2">
    <w:name w:val="heading 2"/>
    <w:basedOn w:val="Normal"/>
    <w:next w:val="Normal"/>
    <w:link w:val="Heading2Char"/>
    <w:uiPriority w:val="9"/>
    <w:unhideWhenUsed/>
    <w:qFormat/>
    <w:rsid w:val="00591737"/>
    <w:pPr>
      <w:keepNext/>
      <w:keepLines/>
      <w:numPr>
        <w:ilvl w:val="1"/>
        <w:numId w:val="1"/>
      </w:numPr>
      <w:spacing w:before="40"/>
      <w:outlineLvl w:val="1"/>
    </w:pPr>
    <w:rPr>
      <w:rFonts w:eastAsiaTheme="majorEastAsia"/>
      <w:b/>
      <w:bCs/>
      <w:color w:val="000000" w:themeColor="text1"/>
      <w:sz w:val="36"/>
      <w:szCs w:val="36"/>
    </w:rPr>
  </w:style>
  <w:style w:type="paragraph" w:styleId="Heading3">
    <w:name w:val="heading 3"/>
    <w:basedOn w:val="Normal"/>
    <w:next w:val="Normal"/>
    <w:link w:val="Heading3Char"/>
    <w:uiPriority w:val="9"/>
    <w:unhideWhenUsed/>
    <w:qFormat/>
    <w:rsid w:val="00032BA3"/>
    <w:pPr>
      <w:keepNext/>
      <w:keepLines/>
      <w:spacing w:before="40"/>
      <w:outlineLvl w:val="2"/>
    </w:pPr>
    <w:rPr>
      <w:rFonts w:eastAsiaTheme="majorEastAsia"/>
      <w:b/>
      <w:bCs/>
      <w:color w:val="000000" w:themeColor="text1"/>
      <w:sz w:val="32"/>
      <w:szCs w:val="32"/>
    </w:rPr>
  </w:style>
  <w:style w:type="paragraph" w:styleId="Heading4">
    <w:name w:val="heading 4"/>
    <w:basedOn w:val="Normal"/>
    <w:next w:val="Normal"/>
    <w:link w:val="Heading4Char"/>
    <w:uiPriority w:val="9"/>
    <w:unhideWhenUsed/>
    <w:qFormat/>
    <w:rsid w:val="00591737"/>
    <w:pPr>
      <w:keepNext/>
      <w:keepLines/>
      <w:numPr>
        <w:ilvl w:val="3"/>
        <w:numId w:val="1"/>
      </w:numPr>
      <w:spacing w:before="40"/>
      <w:outlineLvl w:val="3"/>
    </w:pPr>
    <w:rPr>
      <w:rFonts w:asciiTheme="majorHAnsi" w:eastAsiaTheme="majorEastAsia" w:hAnsiTheme="majorHAnsi" w:cstheme="majorBidi"/>
      <w:i/>
      <w:iCs/>
      <w:color w:val="2F5496" w:themeColor="accent1" w:themeShade="BF"/>
      <w:szCs w:val="26"/>
    </w:rPr>
  </w:style>
  <w:style w:type="paragraph" w:styleId="Heading5">
    <w:name w:val="heading 5"/>
    <w:basedOn w:val="Normal"/>
    <w:next w:val="Normal"/>
    <w:link w:val="Heading5Char"/>
    <w:uiPriority w:val="9"/>
    <w:unhideWhenUsed/>
    <w:qFormat/>
    <w:rsid w:val="00591737"/>
    <w:pPr>
      <w:keepNext/>
      <w:keepLines/>
      <w:numPr>
        <w:ilvl w:val="4"/>
        <w:numId w:val="1"/>
      </w:numPr>
      <w:spacing w:before="40"/>
      <w:outlineLvl w:val="4"/>
    </w:pPr>
    <w:rPr>
      <w:rFonts w:asciiTheme="majorHAnsi" w:eastAsiaTheme="majorEastAsia" w:hAnsiTheme="majorHAnsi" w:cstheme="majorBidi"/>
      <w:color w:val="2F5496" w:themeColor="accent1" w:themeShade="BF"/>
      <w:szCs w:val="26"/>
    </w:rPr>
  </w:style>
  <w:style w:type="paragraph" w:styleId="Heading6">
    <w:name w:val="heading 6"/>
    <w:basedOn w:val="Normal"/>
    <w:next w:val="Normal"/>
    <w:link w:val="Heading6Char"/>
    <w:uiPriority w:val="9"/>
    <w:semiHidden/>
    <w:unhideWhenUsed/>
    <w:qFormat/>
    <w:rsid w:val="00591737"/>
    <w:pPr>
      <w:keepNext/>
      <w:keepLines/>
      <w:numPr>
        <w:ilvl w:val="5"/>
        <w:numId w:val="1"/>
      </w:numPr>
      <w:spacing w:before="40"/>
      <w:outlineLvl w:val="5"/>
    </w:pPr>
    <w:rPr>
      <w:rFonts w:asciiTheme="majorHAnsi" w:eastAsiaTheme="majorEastAsia" w:hAnsiTheme="majorHAnsi" w:cstheme="majorBidi"/>
      <w:color w:val="1F3763" w:themeColor="accent1" w:themeShade="7F"/>
      <w:szCs w:val="26"/>
    </w:rPr>
  </w:style>
  <w:style w:type="paragraph" w:styleId="Heading7">
    <w:name w:val="heading 7"/>
    <w:basedOn w:val="Normal"/>
    <w:next w:val="Normal"/>
    <w:link w:val="Heading7Char"/>
    <w:uiPriority w:val="9"/>
    <w:semiHidden/>
    <w:unhideWhenUsed/>
    <w:qFormat/>
    <w:rsid w:val="00591737"/>
    <w:pPr>
      <w:keepNext/>
      <w:keepLines/>
      <w:numPr>
        <w:ilvl w:val="6"/>
        <w:numId w:val="1"/>
      </w:numPr>
      <w:spacing w:before="40"/>
      <w:outlineLvl w:val="6"/>
    </w:pPr>
    <w:rPr>
      <w:rFonts w:asciiTheme="majorHAnsi" w:eastAsiaTheme="majorEastAsia" w:hAnsiTheme="majorHAnsi" w:cstheme="majorBidi"/>
      <w:i/>
      <w:iCs/>
      <w:color w:val="1F3763" w:themeColor="accent1" w:themeShade="7F"/>
      <w:szCs w:val="26"/>
    </w:rPr>
  </w:style>
  <w:style w:type="paragraph" w:styleId="Heading8">
    <w:name w:val="heading 8"/>
    <w:basedOn w:val="Normal"/>
    <w:next w:val="Normal"/>
    <w:link w:val="Heading8Char"/>
    <w:uiPriority w:val="9"/>
    <w:semiHidden/>
    <w:unhideWhenUsed/>
    <w:qFormat/>
    <w:rsid w:val="0059173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173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2DAE"/>
    <w:pPr>
      <w:spacing w:after="240"/>
      <w:contextualSpacing/>
    </w:pPr>
    <w:rPr>
      <w:rFonts w:eastAsiaTheme="majorEastAsia"/>
      <w:b/>
      <w:bCs/>
      <w:spacing w:val="-10"/>
      <w:kern w:val="28"/>
      <w:sz w:val="44"/>
      <w:szCs w:val="44"/>
    </w:rPr>
  </w:style>
  <w:style w:type="character" w:customStyle="1" w:styleId="TitleChar">
    <w:name w:val="Title Char"/>
    <w:basedOn w:val="DefaultParagraphFont"/>
    <w:link w:val="Title"/>
    <w:uiPriority w:val="10"/>
    <w:rsid w:val="00FA2DAE"/>
    <w:rPr>
      <w:rFonts w:ascii="Times New Roman" w:eastAsiaTheme="majorEastAsia" w:hAnsi="Times New Roman" w:cs="Times New Roman"/>
      <w:b/>
      <w:bCs/>
      <w:spacing w:val="-10"/>
      <w:kern w:val="28"/>
      <w:sz w:val="44"/>
      <w:szCs w:val="44"/>
    </w:rPr>
  </w:style>
  <w:style w:type="character" w:customStyle="1" w:styleId="Heading1Char">
    <w:name w:val="Heading 1 Char"/>
    <w:basedOn w:val="DefaultParagraphFont"/>
    <w:link w:val="Heading1"/>
    <w:uiPriority w:val="9"/>
    <w:rsid w:val="00591737"/>
    <w:rPr>
      <w:rFonts w:ascii="Times New Roman" w:eastAsiaTheme="majorEastAsia" w:hAnsi="Times New Roman" w:cs="Times New Roman"/>
      <w:b/>
      <w:bCs/>
      <w:color w:val="000000" w:themeColor="text1"/>
      <w:sz w:val="44"/>
      <w:szCs w:val="44"/>
    </w:rPr>
  </w:style>
  <w:style w:type="character" w:customStyle="1" w:styleId="Heading2Char">
    <w:name w:val="Heading 2 Char"/>
    <w:basedOn w:val="DefaultParagraphFont"/>
    <w:link w:val="Heading2"/>
    <w:uiPriority w:val="9"/>
    <w:rsid w:val="00591737"/>
    <w:rPr>
      <w:rFonts w:ascii="Times New Roman" w:eastAsiaTheme="majorEastAsia" w:hAnsi="Times New Roman" w:cs="Times New Roman"/>
      <w:b/>
      <w:bCs/>
      <w:color w:val="000000" w:themeColor="text1"/>
      <w:sz w:val="36"/>
      <w:szCs w:val="36"/>
    </w:rPr>
  </w:style>
  <w:style w:type="character" w:customStyle="1" w:styleId="Heading3Char">
    <w:name w:val="Heading 3 Char"/>
    <w:basedOn w:val="DefaultParagraphFont"/>
    <w:link w:val="Heading3"/>
    <w:uiPriority w:val="9"/>
    <w:rsid w:val="00032BA3"/>
    <w:rPr>
      <w:rFonts w:ascii="Times New Roman" w:eastAsiaTheme="majorEastAsia" w:hAnsi="Times New Roman" w:cs="Times New Roman"/>
      <w:b/>
      <w:bCs/>
      <w:color w:val="000000" w:themeColor="text1"/>
      <w:sz w:val="32"/>
      <w:szCs w:val="32"/>
    </w:rPr>
  </w:style>
  <w:style w:type="paragraph" w:customStyle="1" w:styleId="Figure">
    <w:name w:val="Figure"/>
    <w:basedOn w:val="Normal"/>
    <w:link w:val="FigureChar"/>
    <w:qFormat/>
    <w:rsid w:val="00591737"/>
    <w:pPr>
      <w:spacing w:after="120"/>
      <w:jc w:val="center"/>
    </w:pPr>
    <w:rPr>
      <w:rFonts w:eastAsiaTheme="minorHAnsi"/>
      <w:b/>
      <w:bCs/>
      <w:noProof/>
      <w:szCs w:val="26"/>
    </w:rPr>
  </w:style>
  <w:style w:type="paragraph" w:customStyle="1" w:styleId="FigCap">
    <w:name w:val="FigCap"/>
    <w:basedOn w:val="Normal"/>
    <w:link w:val="FigCapChar"/>
    <w:qFormat/>
    <w:rsid w:val="00BA7ECC"/>
    <w:pPr>
      <w:numPr>
        <w:ilvl w:val="7"/>
        <w:numId w:val="1"/>
      </w:numPr>
      <w:spacing w:after="120"/>
      <w:jc w:val="center"/>
    </w:pPr>
    <w:rPr>
      <w:rFonts w:eastAsiaTheme="minorHAnsi"/>
      <w:b/>
      <w:bCs/>
      <w:szCs w:val="26"/>
    </w:rPr>
  </w:style>
  <w:style w:type="character" w:customStyle="1" w:styleId="FigureChar">
    <w:name w:val="Figure Char"/>
    <w:basedOn w:val="DefaultParagraphFont"/>
    <w:link w:val="Figure"/>
    <w:rsid w:val="00591737"/>
    <w:rPr>
      <w:rFonts w:ascii="Times New Roman" w:hAnsi="Times New Roman" w:cs="Times New Roman"/>
      <w:b/>
      <w:bCs/>
      <w:noProof/>
      <w:sz w:val="26"/>
      <w:szCs w:val="26"/>
    </w:rPr>
  </w:style>
  <w:style w:type="paragraph" w:customStyle="1" w:styleId="TabCap">
    <w:name w:val="TabCap"/>
    <w:basedOn w:val="Normal"/>
    <w:link w:val="TabCapChar"/>
    <w:qFormat/>
    <w:rsid w:val="00FA2DAE"/>
    <w:pPr>
      <w:numPr>
        <w:ilvl w:val="8"/>
        <w:numId w:val="1"/>
      </w:numPr>
      <w:spacing w:line="256" w:lineRule="auto"/>
      <w:ind w:right="295"/>
    </w:pPr>
    <w:rPr>
      <w:rFonts w:eastAsiaTheme="minorHAnsi"/>
      <w:b/>
      <w:bCs/>
      <w:szCs w:val="26"/>
    </w:rPr>
  </w:style>
  <w:style w:type="character" w:customStyle="1" w:styleId="FigCapChar">
    <w:name w:val="FigCap Char"/>
    <w:basedOn w:val="DefaultParagraphFont"/>
    <w:link w:val="FigCap"/>
    <w:rsid w:val="00BA7ECC"/>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591737"/>
    <w:rPr>
      <w:rFonts w:asciiTheme="majorHAnsi" w:eastAsiaTheme="majorEastAsia" w:hAnsiTheme="majorHAnsi" w:cstheme="majorBidi"/>
      <w:i/>
      <w:iCs/>
      <w:color w:val="2F5496" w:themeColor="accent1" w:themeShade="BF"/>
      <w:sz w:val="26"/>
      <w:szCs w:val="26"/>
    </w:rPr>
  </w:style>
  <w:style w:type="character" w:customStyle="1" w:styleId="TabCapChar">
    <w:name w:val="TabCap Char"/>
    <w:basedOn w:val="DefaultParagraphFont"/>
    <w:link w:val="TabCap"/>
    <w:rsid w:val="00FA2DAE"/>
    <w:rPr>
      <w:rFonts w:ascii="Times New Roman" w:hAnsi="Times New Roman" w:cs="Times New Roman"/>
      <w:b/>
      <w:bCs/>
      <w:sz w:val="26"/>
      <w:szCs w:val="26"/>
    </w:rPr>
  </w:style>
  <w:style w:type="character" w:customStyle="1" w:styleId="Heading5Char">
    <w:name w:val="Heading 5 Char"/>
    <w:basedOn w:val="DefaultParagraphFont"/>
    <w:link w:val="Heading5"/>
    <w:uiPriority w:val="9"/>
    <w:rsid w:val="00591737"/>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591737"/>
    <w:rPr>
      <w:rFonts w:asciiTheme="majorHAnsi" w:eastAsiaTheme="majorEastAsia" w:hAnsiTheme="majorHAnsi" w:cstheme="majorBidi"/>
      <w:color w:val="1F3763" w:themeColor="accent1" w:themeShade="7F"/>
      <w:sz w:val="26"/>
      <w:szCs w:val="26"/>
    </w:rPr>
  </w:style>
  <w:style w:type="character" w:customStyle="1" w:styleId="Heading7Char">
    <w:name w:val="Heading 7 Char"/>
    <w:basedOn w:val="DefaultParagraphFont"/>
    <w:link w:val="Heading7"/>
    <w:uiPriority w:val="9"/>
    <w:semiHidden/>
    <w:rsid w:val="00591737"/>
    <w:rPr>
      <w:rFonts w:asciiTheme="majorHAnsi" w:eastAsiaTheme="majorEastAsia" w:hAnsiTheme="majorHAnsi" w:cstheme="majorBidi"/>
      <w:i/>
      <w:iCs/>
      <w:color w:val="1F3763" w:themeColor="accent1" w:themeShade="7F"/>
      <w:sz w:val="26"/>
      <w:szCs w:val="26"/>
    </w:rPr>
  </w:style>
  <w:style w:type="character" w:customStyle="1" w:styleId="Heading8Char">
    <w:name w:val="Heading 8 Char"/>
    <w:basedOn w:val="DefaultParagraphFont"/>
    <w:link w:val="Heading8"/>
    <w:uiPriority w:val="9"/>
    <w:semiHidden/>
    <w:rsid w:val="005917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91737"/>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F6A8F"/>
    <w:rPr>
      <w:color w:val="808080"/>
    </w:rPr>
  </w:style>
  <w:style w:type="paragraph" w:styleId="Header">
    <w:name w:val="header"/>
    <w:basedOn w:val="Normal"/>
    <w:link w:val="HeaderChar"/>
    <w:uiPriority w:val="99"/>
    <w:unhideWhenUsed/>
    <w:rsid w:val="00AF6A8F"/>
    <w:pPr>
      <w:tabs>
        <w:tab w:val="center" w:pos="4680"/>
        <w:tab w:val="right" w:pos="9360"/>
      </w:tabs>
      <w:ind w:firstLine="567"/>
    </w:pPr>
    <w:rPr>
      <w:rFonts w:eastAsiaTheme="minorHAnsi"/>
      <w:szCs w:val="26"/>
    </w:rPr>
  </w:style>
  <w:style w:type="character" w:customStyle="1" w:styleId="HeaderChar">
    <w:name w:val="Header Char"/>
    <w:basedOn w:val="DefaultParagraphFont"/>
    <w:link w:val="Header"/>
    <w:uiPriority w:val="99"/>
    <w:rsid w:val="00AF6A8F"/>
    <w:rPr>
      <w:rFonts w:ascii="Times New Roman" w:hAnsi="Times New Roman" w:cs="Times New Roman"/>
      <w:sz w:val="26"/>
      <w:szCs w:val="26"/>
    </w:rPr>
  </w:style>
  <w:style w:type="paragraph" w:styleId="Footer">
    <w:name w:val="footer"/>
    <w:basedOn w:val="Normal"/>
    <w:link w:val="FooterChar"/>
    <w:uiPriority w:val="99"/>
    <w:unhideWhenUsed/>
    <w:rsid w:val="00AF6A8F"/>
    <w:pPr>
      <w:tabs>
        <w:tab w:val="center" w:pos="4680"/>
        <w:tab w:val="right" w:pos="9360"/>
      </w:tabs>
      <w:ind w:firstLine="567"/>
    </w:pPr>
    <w:rPr>
      <w:rFonts w:eastAsiaTheme="minorHAnsi"/>
      <w:szCs w:val="26"/>
    </w:rPr>
  </w:style>
  <w:style w:type="character" w:customStyle="1" w:styleId="FooterChar">
    <w:name w:val="Footer Char"/>
    <w:basedOn w:val="DefaultParagraphFont"/>
    <w:link w:val="Footer"/>
    <w:uiPriority w:val="99"/>
    <w:rsid w:val="00AF6A8F"/>
    <w:rPr>
      <w:rFonts w:ascii="Times New Roman" w:hAnsi="Times New Roman" w:cs="Times New Roman"/>
      <w:sz w:val="26"/>
      <w:szCs w:val="26"/>
    </w:rPr>
  </w:style>
  <w:style w:type="paragraph" w:styleId="TOC1">
    <w:name w:val="toc 1"/>
    <w:basedOn w:val="Normal"/>
    <w:next w:val="Normal"/>
    <w:autoRedefine/>
    <w:uiPriority w:val="39"/>
    <w:unhideWhenUsed/>
    <w:rsid w:val="00BA7ECC"/>
    <w:pPr>
      <w:tabs>
        <w:tab w:val="right" w:leader="dot" w:pos="9061"/>
      </w:tabs>
      <w:spacing w:after="100"/>
    </w:pPr>
    <w:rPr>
      <w:rFonts w:eastAsiaTheme="minorHAnsi"/>
      <w:b/>
      <w:bCs/>
      <w:noProof/>
      <w:szCs w:val="26"/>
    </w:rPr>
  </w:style>
  <w:style w:type="paragraph" w:styleId="TOC2">
    <w:name w:val="toc 2"/>
    <w:basedOn w:val="Normal"/>
    <w:next w:val="Normal"/>
    <w:autoRedefine/>
    <w:uiPriority w:val="39"/>
    <w:unhideWhenUsed/>
    <w:rsid w:val="00BA7ECC"/>
    <w:pPr>
      <w:tabs>
        <w:tab w:val="right" w:leader="dot" w:pos="9061"/>
      </w:tabs>
      <w:spacing w:after="100"/>
      <w:ind w:left="284"/>
    </w:pPr>
    <w:rPr>
      <w:rFonts w:eastAsiaTheme="minorHAnsi"/>
      <w:szCs w:val="26"/>
    </w:rPr>
  </w:style>
  <w:style w:type="paragraph" w:styleId="TOC3">
    <w:name w:val="toc 3"/>
    <w:basedOn w:val="Normal"/>
    <w:next w:val="Normal"/>
    <w:autoRedefine/>
    <w:uiPriority w:val="39"/>
    <w:unhideWhenUsed/>
    <w:rsid w:val="004941B8"/>
    <w:pPr>
      <w:tabs>
        <w:tab w:val="left" w:pos="1440"/>
        <w:tab w:val="right" w:leader="dot" w:pos="9061"/>
      </w:tabs>
      <w:spacing w:after="100"/>
      <w:ind w:left="567"/>
    </w:pPr>
    <w:rPr>
      <w:rFonts w:eastAsiaTheme="minorHAnsi"/>
      <w:szCs w:val="26"/>
    </w:rPr>
  </w:style>
  <w:style w:type="character" w:styleId="Hyperlink">
    <w:name w:val="Hyperlink"/>
    <w:basedOn w:val="DefaultParagraphFont"/>
    <w:uiPriority w:val="99"/>
    <w:unhideWhenUsed/>
    <w:rsid w:val="00AF6A8F"/>
    <w:rPr>
      <w:color w:val="0563C1" w:themeColor="hyperlink"/>
      <w:u w:val="single"/>
    </w:rPr>
  </w:style>
  <w:style w:type="paragraph" w:styleId="TOCHeading">
    <w:name w:val="TOC Heading"/>
    <w:basedOn w:val="Heading1"/>
    <w:next w:val="Normal"/>
    <w:uiPriority w:val="39"/>
    <w:unhideWhenUsed/>
    <w:qFormat/>
    <w:rsid w:val="00AF6A8F"/>
    <w:pPr>
      <w:numPr>
        <w:numId w:val="0"/>
      </w:numPr>
      <w:spacing w:line="259" w:lineRule="auto"/>
      <w:jc w:val="left"/>
      <w:outlineLvl w:val="9"/>
    </w:pPr>
    <w:rPr>
      <w:rFonts w:asciiTheme="majorHAnsi" w:hAnsiTheme="majorHAnsi" w:cstheme="majorBidi"/>
      <w:b w:val="0"/>
      <w:bCs w:val="0"/>
      <w:color w:val="2F5496" w:themeColor="accent1" w:themeShade="BF"/>
      <w:sz w:val="32"/>
      <w:szCs w:val="32"/>
    </w:rPr>
  </w:style>
  <w:style w:type="paragraph" w:styleId="BodyText">
    <w:name w:val="Body Text"/>
    <w:basedOn w:val="Normal"/>
    <w:link w:val="BodyTextChar"/>
    <w:rsid w:val="003319B9"/>
    <w:pPr>
      <w:tabs>
        <w:tab w:val="center" w:pos="1701"/>
      </w:tabs>
      <w:suppressAutoHyphens/>
    </w:pPr>
    <w:rPr>
      <w:rFonts w:ascii=".VnTime" w:hAnsi=".VnTime"/>
      <w:sz w:val="28"/>
      <w:szCs w:val="20"/>
      <w:lang w:val="vi-VN" w:eastAsia="ar-SA"/>
    </w:rPr>
  </w:style>
  <w:style w:type="character" w:customStyle="1" w:styleId="BodyTextChar">
    <w:name w:val="Body Text Char"/>
    <w:basedOn w:val="DefaultParagraphFont"/>
    <w:link w:val="BodyText"/>
    <w:rsid w:val="003319B9"/>
    <w:rPr>
      <w:rFonts w:ascii=".VnTime" w:eastAsia="Times New Roman" w:hAnsi=".VnTime" w:cs="Times New Roman"/>
      <w:sz w:val="28"/>
      <w:szCs w:val="20"/>
      <w:lang w:val="vi-VN" w:eastAsia="ar-SA"/>
    </w:rPr>
  </w:style>
  <w:style w:type="paragraph" w:customStyle="1" w:styleId="free">
    <w:name w:val="free"/>
    <w:link w:val="freeChar"/>
    <w:qFormat/>
    <w:rsid w:val="003319B9"/>
    <w:pPr>
      <w:numPr>
        <w:numId w:val="2"/>
      </w:numPr>
      <w:tabs>
        <w:tab w:val="left" w:pos="0"/>
        <w:tab w:val="center" w:pos="1418"/>
        <w:tab w:val="center" w:pos="1701"/>
      </w:tabs>
      <w:suppressAutoHyphens/>
      <w:spacing w:before="240" w:after="0"/>
      <w:jc w:val="center"/>
    </w:pPr>
    <w:rPr>
      <w:rFonts w:ascii="Times New Roman" w:eastAsiaTheme="majorEastAsia" w:hAnsi="Times New Roman" w:cs="Times New Roman"/>
      <w:b/>
      <w:color w:val="000000" w:themeColor="text1"/>
      <w:sz w:val="30"/>
      <w:szCs w:val="30"/>
    </w:rPr>
  </w:style>
  <w:style w:type="character" w:customStyle="1" w:styleId="freeChar">
    <w:name w:val="free Char"/>
    <w:basedOn w:val="Heading1Char"/>
    <w:link w:val="free"/>
    <w:rsid w:val="003319B9"/>
    <w:rPr>
      <w:rFonts w:ascii="Times New Roman" w:eastAsiaTheme="majorEastAsia" w:hAnsi="Times New Roman" w:cs="Times New Roman"/>
      <w:b/>
      <w:bCs w:val="0"/>
      <w:color w:val="000000" w:themeColor="text1"/>
      <w:sz w:val="30"/>
      <w:szCs w:val="30"/>
    </w:rPr>
  </w:style>
  <w:style w:type="paragraph" w:styleId="ListParagraph">
    <w:name w:val="List Paragraph"/>
    <w:basedOn w:val="Normal"/>
    <w:link w:val="ListParagraphChar"/>
    <w:uiPriority w:val="34"/>
    <w:qFormat/>
    <w:rsid w:val="00746AEB"/>
    <w:pPr>
      <w:spacing w:after="120"/>
      <w:ind w:left="720" w:firstLine="567"/>
      <w:contextualSpacing/>
    </w:pPr>
    <w:rPr>
      <w:rFonts w:eastAsiaTheme="minorHAnsi"/>
      <w:szCs w:val="26"/>
    </w:rPr>
  </w:style>
  <w:style w:type="paragraph" w:customStyle="1" w:styleId="bullet">
    <w:name w:val="bullet"/>
    <w:basedOn w:val="ListParagraph"/>
    <w:link w:val="bulletChar"/>
    <w:qFormat/>
    <w:rsid w:val="00746AEB"/>
    <w:pPr>
      <w:numPr>
        <w:numId w:val="3"/>
      </w:numPr>
    </w:pPr>
  </w:style>
  <w:style w:type="character" w:customStyle="1" w:styleId="ListParagraphChar">
    <w:name w:val="List Paragraph Char"/>
    <w:basedOn w:val="DefaultParagraphFont"/>
    <w:link w:val="ListParagraph"/>
    <w:uiPriority w:val="34"/>
    <w:rsid w:val="00746AEB"/>
    <w:rPr>
      <w:rFonts w:ascii="Times New Roman" w:hAnsi="Times New Roman" w:cs="Times New Roman"/>
      <w:sz w:val="26"/>
      <w:szCs w:val="26"/>
    </w:rPr>
  </w:style>
  <w:style w:type="character" w:customStyle="1" w:styleId="bulletChar">
    <w:name w:val="bullet Char"/>
    <w:basedOn w:val="ListParagraphChar"/>
    <w:link w:val="bullet"/>
    <w:rsid w:val="00746AEB"/>
    <w:rPr>
      <w:rFonts w:ascii="Times New Roman" w:hAnsi="Times New Roman" w:cs="Times New Roman"/>
      <w:sz w:val="26"/>
      <w:szCs w:val="26"/>
    </w:rPr>
  </w:style>
  <w:style w:type="paragraph" w:styleId="NormalWeb">
    <w:name w:val="Normal (Web)"/>
    <w:basedOn w:val="Normal"/>
    <w:uiPriority w:val="99"/>
    <w:unhideWhenUsed/>
    <w:rsid w:val="00F34368"/>
    <w:pPr>
      <w:spacing w:before="100" w:beforeAutospacing="1" w:after="100" w:afterAutospacing="1"/>
    </w:pPr>
  </w:style>
  <w:style w:type="character" w:customStyle="1" w:styleId="normaltextrun">
    <w:name w:val="normaltextrun"/>
    <w:basedOn w:val="DefaultParagraphFont"/>
    <w:rsid w:val="002F26CA"/>
  </w:style>
  <w:style w:type="character" w:customStyle="1" w:styleId="eop">
    <w:name w:val="eop"/>
    <w:basedOn w:val="DefaultParagraphFont"/>
    <w:rsid w:val="002F26CA"/>
  </w:style>
  <w:style w:type="table" w:styleId="TableGrid">
    <w:name w:val="Table Grid"/>
    <w:basedOn w:val="TableNormal"/>
    <w:uiPriority w:val="39"/>
    <w:rsid w:val="00FD0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17DA3"/>
    <w:pPr>
      <w:spacing w:after="0" w:line="240" w:lineRule="auto"/>
    </w:pPr>
    <w:rPr>
      <w:rFonts w:ascii="Times New Roman" w:hAnsi="Times New Roman" w:cs="Times New Roman"/>
      <w:sz w:val="26"/>
      <w:szCs w:val="26"/>
    </w:rPr>
  </w:style>
  <w:style w:type="character" w:styleId="FollowedHyperlink">
    <w:name w:val="FollowedHyperlink"/>
    <w:basedOn w:val="DefaultParagraphFont"/>
    <w:uiPriority w:val="99"/>
    <w:semiHidden/>
    <w:unhideWhenUsed/>
    <w:rsid w:val="00C81A06"/>
    <w:rPr>
      <w:color w:val="954F72" w:themeColor="followedHyperlink"/>
      <w:u w:val="single"/>
    </w:rPr>
  </w:style>
  <w:style w:type="paragraph" w:customStyle="1" w:styleId="paragraph">
    <w:name w:val="paragraph"/>
    <w:basedOn w:val="Normal"/>
    <w:rsid w:val="00CF3300"/>
    <w:pPr>
      <w:spacing w:before="100" w:beforeAutospacing="1" w:after="100" w:afterAutospacing="1"/>
    </w:pPr>
    <w:rPr>
      <w:lang w:eastAsia="ja-JP"/>
    </w:rPr>
  </w:style>
  <w:style w:type="paragraph" w:styleId="Caption">
    <w:name w:val="caption"/>
    <w:aliases w:val="Danh mục bảng biểu"/>
    <w:basedOn w:val="Normal"/>
    <w:next w:val="Normal"/>
    <w:autoRedefine/>
    <w:uiPriority w:val="35"/>
    <w:unhideWhenUsed/>
    <w:qFormat/>
    <w:rsid w:val="000052B3"/>
    <w:pPr>
      <w:spacing w:line="360" w:lineRule="auto"/>
      <w:jc w:val="center"/>
    </w:pPr>
    <w:rPr>
      <w:rFonts w:eastAsiaTheme="minorHAnsi"/>
      <w:b/>
      <w:bCs/>
      <w:color w:val="000000" w:themeColor="text1"/>
      <w:szCs w:val="26"/>
    </w:rPr>
  </w:style>
  <w:style w:type="paragraph" w:styleId="TableofFigures">
    <w:name w:val="table of figures"/>
    <w:basedOn w:val="Normal"/>
    <w:next w:val="Normal"/>
    <w:uiPriority w:val="99"/>
    <w:unhideWhenUsed/>
    <w:rsid w:val="0040036C"/>
    <w:pPr>
      <w:ind w:firstLine="567"/>
    </w:pPr>
    <w:rPr>
      <w:rFonts w:eastAsiaTheme="minorHAnsi"/>
      <w:szCs w:val="26"/>
    </w:rPr>
  </w:style>
  <w:style w:type="paragraph" w:styleId="BalloonText">
    <w:name w:val="Balloon Text"/>
    <w:basedOn w:val="Normal"/>
    <w:link w:val="BalloonTextChar"/>
    <w:uiPriority w:val="99"/>
    <w:semiHidden/>
    <w:unhideWhenUsed/>
    <w:rsid w:val="008D5B7D"/>
    <w:pPr>
      <w:spacing w:line="240" w:lineRule="auto"/>
    </w:pPr>
    <w:rPr>
      <w:sz w:val="18"/>
      <w:szCs w:val="18"/>
    </w:rPr>
  </w:style>
  <w:style w:type="character" w:customStyle="1" w:styleId="BalloonTextChar">
    <w:name w:val="Balloon Text Char"/>
    <w:basedOn w:val="DefaultParagraphFont"/>
    <w:link w:val="BalloonText"/>
    <w:uiPriority w:val="99"/>
    <w:semiHidden/>
    <w:rsid w:val="008D5B7D"/>
    <w:rPr>
      <w:rFonts w:ascii="Times New Roman" w:eastAsia="Times New Roman" w:hAnsi="Times New Roman" w:cs="Times New Roman"/>
      <w:sz w:val="18"/>
      <w:szCs w:val="18"/>
    </w:rPr>
  </w:style>
  <w:style w:type="character" w:customStyle="1" w:styleId="UnresolvedMention1">
    <w:name w:val="Unresolved Mention1"/>
    <w:basedOn w:val="DefaultParagraphFont"/>
    <w:uiPriority w:val="99"/>
    <w:semiHidden/>
    <w:unhideWhenUsed/>
    <w:rsid w:val="00274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948">
      <w:bodyDiv w:val="1"/>
      <w:marLeft w:val="0"/>
      <w:marRight w:val="0"/>
      <w:marTop w:val="0"/>
      <w:marBottom w:val="0"/>
      <w:divBdr>
        <w:top w:val="none" w:sz="0" w:space="0" w:color="auto"/>
        <w:left w:val="none" w:sz="0" w:space="0" w:color="auto"/>
        <w:bottom w:val="none" w:sz="0" w:space="0" w:color="auto"/>
        <w:right w:val="none" w:sz="0" w:space="0" w:color="auto"/>
      </w:divBdr>
      <w:divsChild>
        <w:div w:id="122773978">
          <w:marLeft w:val="0"/>
          <w:marRight w:val="0"/>
          <w:marTop w:val="0"/>
          <w:marBottom w:val="0"/>
          <w:divBdr>
            <w:top w:val="none" w:sz="0" w:space="0" w:color="auto"/>
            <w:left w:val="none" w:sz="0" w:space="0" w:color="auto"/>
            <w:bottom w:val="none" w:sz="0" w:space="0" w:color="auto"/>
            <w:right w:val="none" w:sz="0" w:space="0" w:color="auto"/>
          </w:divBdr>
        </w:div>
        <w:div w:id="237600326">
          <w:marLeft w:val="0"/>
          <w:marRight w:val="0"/>
          <w:marTop w:val="0"/>
          <w:marBottom w:val="0"/>
          <w:divBdr>
            <w:top w:val="none" w:sz="0" w:space="0" w:color="auto"/>
            <w:left w:val="none" w:sz="0" w:space="0" w:color="auto"/>
            <w:bottom w:val="none" w:sz="0" w:space="0" w:color="auto"/>
            <w:right w:val="none" w:sz="0" w:space="0" w:color="auto"/>
          </w:divBdr>
        </w:div>
        <w:div w:id="397174538">
          <w:marLeft w:val="0"/>
          <w:marRight w:val="0"/>
          <w:marTop w:val="0"/>
          <w:marBottom w:val="0"/>
          <w:divBdr>
            <w:top w:val="none" w:sz="0" w:space="0" w:color="auto"/>
            <w:left w:val="none" w:sz="0" w:space="0" w:color="auto"/>
            <w:bottom w:val="none" w:sz="0" w:space="0" w:color="auto"/>
            <w:right w:val="none" w:sz="0" w:space="0" w:color="auto"/>
          </w:divBdr>
        </w:div>
      </w:divsChild>
    </w:div>
    <w:div w:id="30421655">
      <w:bodyDiv w:val="1"/>
      <w:marLeft w:val="0"/>
      <w:marRight w:val="0"/>
      <w:marTop w:val="0"/>
      <w:marBottom w:val="0"/>
      <w:divBdr>
        <w:top w:val="none" w:sz="0" w:space="0" w:color="auto"/>
        <w:left w:val="none" w:sz="0" w:space="0" w:color="auto"/>
        <w:bottom w:val="none" w:sz="0" w:space="0" w:color="auto"/>
        <w:right w:val="none" w:sz="0" w:space="0" w:color="auto"/>
      </w:divBdr>
    </w:div>
    <w:div w:id="35933494">
      <w:bodyDiv w:val="1"/>
      <w:marLeft w:val="0"/>
      <w:marRight w:val="0"/>
      <w:marTop w:val="0"/>
      <w:marBottom w:val="0"/>
      <w:divBdr>
        <w:top w:val="none" w:sz="0" w:space="0" w:color="auto"/>
        <w:left w:val="none" w:sz="0" w:space="0" w:color="auto"/>
        <w:bottom w:val="none" w:sz="0" w:space="0" w:color="auto"/>
        <w:right w:val="none" w:sz="0" w:space="0" w:color="auto"/>
      </w:divBdr>
    </w:div>
    <w:div w:id="40636951">
      <w:bodyDiv w:val="1"/>
      <w:marLeft w:val="0"/>
      <w:marRight w:val="0"/>
      <w:marTop w:val="0"/>
      <w:marBottom w:val="0"/>
      <w:divBdr>
        <w:top w:val="none" w:sz="0" w:space="0" w:color="auto"/>
        <w:left w:val="none" w:sz="0" w:space="0" w:color="auto"/>
        <w:bottom w:val="none" w:sz="0" w:space="0" w:color="auto"/>
        <w:right w:val="none" w:sz="0" w:space="0" w:color="auto"/>
      </w:divBdr>
      <w:divsChild>
        <w:div w:id="108748370">
          <w:marLeft w:val="0"/>
          <w:marRight w:val="0"/>
          <w:marTop w:val="0"/>
          <w:marBottom w:val="0"/>
          <w:divBdr>
            <w:top w:val="none" w:sz="0" w:space="0" w:color="auto"/>
            <w:left w:val="none" w:sz="0" w:space="0" w:color="auto"/>
            <w:bottom w:val="none" w:sz="0" w:space="0" w:color="auto"/>
            <w:right w:val="none" w:sz="0" w:space="0" w:color="auto"/>
          </w:divBdr>
        </w:div>
      </w:divsChild>
    </w:div>
    <w:div w:id="42366971">
      <w:bodyDiv w:val="1"/>
      <w:marLeft w:val="0"/>
      <w:marRight w:val="0"/>
      <w:marTop w:val="0"/>
      <w:marBottom w:val="0"/>
      <w:divBdr>
        <w:top w:val="none" w:sz="0" w:space="0" w:color="auto"/>
        <w:left w:val="none" w:sz="0" w:space="0" w:color="auto"/>
        <w:bottom w:val="none" w:sz="0" w:space="0" w:color="auto"/>
        <w:right w:val="none" w:sz="0" w:space="0" w:color="auto"/>
      </w:divBdr>
    </w:div>
    <w:div w:id="63727559">
      <w:bodyDiv w:val="1"/>
      <w:marLeft w:val="0"/>
      <w:marRight w:val="0"/>
      <w:marTop w:val="0"/>
      <w:marBottom w:val="0"/>
      <w:divBdr>
        <w:top w:val="none" w:sz="0" w:space="0" w:color="auto"/>
        <w:left w:val="none" w:sz="0" w:space="0" w:color="auto"/>
        <w:bottom w:val="none" w:sz="0" w:space="0" w:color="auto"/>
        <w:right w:val="none" w:sz="0" w:space="0" w:color="auto"/>
      </w:divBdr>
      <w:divsChild>
        <w:div w:id="1848907471">
          <w:marLeft w:val="0"/>
          <w:marRight w:val="0"/>
          <w:marTop w:val="0"/>
          <w:marBottom w:val="0"/>
          <w:divBdr>
            <w:top w:val="none" w:sz="0" w:space="0" w:color="auto"/>
            <w:left w:val="none" w:sz="0" w:space="0" w:color="auto"/>
            <w:bottom w:val="none" w:sz="0" w:space="0" w:color="auto"/>
            <w:right w:val="none" w:sz="0" w:space="0" w:color="auto"/>
          </w:divBdr>
        </w:div>
      </w:divsChild>
    </w:div>
    <w:div w:id="96365102">
      <w:bodyDiv w:val="1"/>
      <w:marLeft w:val="0"/>
      <w:marRight w:val="0"/>
      <w:marTop w:val="0"/>
      <w:marBottom w:val="0"/>
      <w:divBdr>
        <w:top w:val="none" w:sz="0" w:space="0" w:color="auto"/>
        <w:left w:val="none" w:sz="0" w:space="0" w:color="auto"/>
        <w:bottom w:val="none" w:sz="0" w:space="0" w:color="auto"/>
        <w:right w:val="none" w:sz="0" w:space="0" w:color="auto"/>
      </w:divBdr>
    </w:div>
    <w:div w:id="146359578">
      <w:bodyDiv w:val="1"/>
      <w:marLeft w:val="0"/>
      <w:marRight w:val="0"/>
      <w:marTop w:val="0"/>
      <w:marBottom w:val="0"/>
      <w:divBdr>
        <w:top w:val="none" w:sz="0" w:space="0" w:color="auto"/>
        <w:left w:val="none" w:sz="0" w:space="0" w:color="auto"/>
        <w:bottom w:val="none" w:sz="0" w:space="0" w:color="auto"/>
        <w:right w:val="none" w:sz="0" w:space="0" w:color="auto"/>
      </w:divBdr>
      <w:divsChild>
        <w:div w:id="1196308090">
          <w:marLeft w:val="0"/>
          <w:marRight w:val="0"/>
          <w:marTop w:val="0"/>
          <w:marBottom w:val="0"/>
          <w:divBdr>
            <w:top w:val="none" w:sz="0" w:space="0" w:color="auto"/>
            <w:left w:val="none" w:sz="0" w:space="0" w:color="auto"/>
            <w:bottom w:val="none" w:sz="0" w:space="0" w:color="auto"/>
            <w:right w:val="none" w:sz="0" w:space="0" w:color="auto"/>
          </w:divBdr>
        </w:div>
      </w:divsChild>
    </w:div>
    <w:div w:id="162279719">
      <w:bodyDiv w:val="1"/>
      <w:marLeft w:val="0"/>
      <w:marRight w:val="0"/>
      <w:marTop w:val="0"/>
      <w:marBottom w:val="0"/>
      <w:divBdr>
        <w:top w:val="none" w:sz="0" w:space="0" w:color="auto"/>
        <w:left w:val="none" w:sz="0" w:space="0" w:color="auto"/>
        <w:bottom w:val="none" w:sz="0" w:space="0" w:color="auto"/>
        <w:right w:val="none" w:sz="0" w:space="0" w:color="auto"/>
      </w:divBdr>
      <w:divsChild>
        <w:div w:id="2078941974">
          <w:marLeft w:val="0"/>
          <w:marRight w:val="0"/>
          <w:marTop w:val="0"/>
          <w:marBottom w:val="0"/>
          <w:divBdr>
            <w:top w:val="none" w:sz="0" w:space="0" w:color="auto"/>
            <w:left w:val="none" w:sz="0" w:space="0" w:color="auto"/>
            <w:bottom w:val="none" w:sz="0" w:space="0" w:color="auto"/>
            <w:right w:val="none" w:sz="0" w:space="0" w:color="auto"/>
          </w:divBdr>
        </w:div>
      </w:divsChild>
    </w:div>
    <w:div w:id="166866858">
      <w:bodyDiv w:val="1"/>
      <w:marLeft w:val="0"/>
      <w:marRight w:val="0"/>
      <w:marTop w:val="0"/>
      <w:marBottom w:val="0"/>
      <w:divBdr>
        <w:top w:val="none" w:sz="0" w:space="0" w:color="auto"/>
        <w:left w:val="none" w:sz="0" w:space="0" w:color="auto"/>
        <w:bottom w:val="none" w:sz="0" w:space="0" w:color="auto"/>
        <w:right w:val="none" w:sz="0" w:space="0" w:color="auto"/>
      </w:divBdr>
    </w:div>
    <w:div w:id="166989276">
      <w:bodyDiv w:val="1"/>
      <w:marLeft w:val="0"/>
      <w:marRight w:val="0"/>
      <w:marTop w:val="0"/>
      <w:marBottom w:val="0"/>
      <w:divBdr>
        <w:top w:val="none" w:sz="0" w:space="0" w:color="auto"/>
        <w:left w:val="none" w:sz="0" w:space="0" w:color="auto"/>
        <w:bottom w:val="none" w:sz="0" w:space="0" w:color="auto"/>
        <w:right w:val="none" w:sz="0" w:space="0" w:color="auto"/>
      </w:divBdr>
    </w:div>
    <w:div w:id="197545289">
      <w:bodyDiv w:val="1"/>
      <w:marLeft w:val="0"/>
      <w:marRight w:val="0"/>
      <w:marTop w:val="0"/>
      <w:marBottom w:val="0"/>
      <w:divBdr>
        <w:top w:val="none" w:sz="0" w:space="0" w:color="auto"/>
        <w:left w:val="none" w:sz="0" w:space="0" w:color="auto"/>
        <w:bottom w:val="none" w:sz="0" w:space="0" w:color="auto"/>
        <w:right w:val="none" w:sz="0" w:space="0" w:color="auto"/>
      </w:divBdr>
    </w:div>
    <w:div w:id="230627503">
      <w:bodyDiv w:val="1"/>
      <w:marLeft w:val="0"/>
      <w:marRight w:val="0"/>
      <w:marTop w:val="0"/>
      <w:marBottom w:val="0"/>
      <w:divBdr>
        <w:top w:val="none" w:sz="0" w:space="0" w:color="auto"/>
        <w:left w:val="none" w:sz="0" w:space="0" w:color="auto"/>
        <w:bottom w:val="none" w:sz="0" w:space="0" w:color="auto"/>
        <w:right w:val="none" w:sz="0" w:space="0" w:color="auto"/>
      </w:divBdr>
    </w:div>
    <w:div w:id="237911455">
      <w:bodyDiv w:val="1"/>
      <w:marLeft w:val="0"/>
      <w:marRight w:val="0"/>
      <w:marTop w:val="0"/>
      <w:marBottom w:val="0"/>
      <w:divBdr>
        <w:top w:val="none" w:sz="0" w:space="0" w:color="auto"/>
        <w:left w:val="none" w:sz="0" w:space="0" w:color="auto"/>
        <w:bottom w:val="none" w:sz="0" w:space="0" w:color="auto"/>
        <w:right w:val="none" w:sz="0" w:space="0" w:color="auto"/>
      </w:divBdr>
    </w:div>
    <w:div w:id="249194679">
      <w:bodyDiv w:val="1"/>
      <w:marLeft w:val="0"/>
      <w:marRight w:val="0"/>
      <w:marTop w:val="0"/>
      <w:marBottom w:val="0"/>
      <w:divBdr>
        <w:top w:val="none" w:sz="0" w:space="0" w:color="auto"/>
        <w:left w:val="none" w:sz="0" w:space="0" w:color="auto"/>
        <w:bottom w:val="none" w:sz="0" w:space="0" w:color="auto"/>
        <w:right w:val="none" w:sz="0" w:space="0" w:color="auto"/>
      </w:divBdr>
    </w:div>
    <w:div w:id="251396756">
      <w:bodyDiv w:val="1"/>
      <w:marLeft w:val="0"/>
      <w:marRight w:val="0"/>
      <w:marTop w:val="0"/>
      <w:marBottom w:val="0"/>
      <w:divBdr>
        <w:top w:val="none" w:sz="0" w:space="0" w:color="auto"/>
        <w:left w:val="none" w:sz="0" w:space="0" w:color="auto"/>
        <w:bottom w:val="none" w:sz="0" w:space="0" w:color="auto"/>
        <w:right w:val="none" w:sz="0" w:space="0" w:color="auto"/>
      </w:divBdr>
    </w:div>
    <w:div w:id="251743572">
      <w:bodyDiv w:val="1"/>
      <w:marLeft w:val="0"/>
      <w:marRight w:val="0"/>
      <w:marTop w:val="0"/>
      <w:marBottom w:val="0"/>
      <w:divBdr>
        <w:top w:val="none" w:sz="0" w:space="0" w:color="auto"/>
        <w:left w:val="none" w:sz="0" w:space="0" w:color="auto"/>
        <w:bottom w:val="none" w:sz="0" w:space="0" w:color="auto"/>
        <w:right w:val="none" w:sz="0" w:space="0" w:color="auto"/>
      </w:divBdr>
    </w:div>
    <w:div w:id="257251220">
      <w:bodyDiv w:val="1"/>
      <w:marLeft w:val="0"/>
      <w:marRight w:val="0"/>
      <w:marTop w:val="0"/>
      <w:marBottom w:val="0"/>
      <w:divBdr>
        <w:top w:val="none" w:sz="0" w:space="0" w:color="auto"/>
        <w:left w:val="none" w:sz="0" w:space="0" w:color="auto"/>
        <w:bottom w:val="none" w:sz="0" w:space="0" w:color="auto"/>
        <w:right w:val="none" w:sz="0" w:space="0" w:color="auto"/>
      </w:divBdr>
      <w:divsChild>
        <w:div w:id="1511096303">
          <w:marLeft w:val="0"/>
          <w:marRight w:val="0"/>
          <w:marTop w:val="0"/>
          <w:marBottom w:val="0"/>
          <w:divBdr>
            <w:top w:val="none" w:sz="0" w:space="0" w:color="auto"/>
            <w:left w:val="none" w:sz="0" w:space="0" w:color="auto"/>
            <w:bottom w:val="none" w:sz="0" w:space="0" w:color="auto"/>
            <w:right w:val="none" w:sz="0" w:space="0" w:color="auto"/>
          </w:divBdr>
        </w:div>
      </w:divsChild>
    </w:div>
    <w:div w:id="292488020">
      <w:bodyDiv w:val="1"/>
      <w:marLeft w:val="0"/>
      <w:marRight w:val="0"/>
      <w:marTop w:val="0"/>
      <w:marBottom w:val="0"/>
      <w:divBdr>
        <w:top w:val="none" w:sz="0" w:space="0" w:color="auto"/>
        <w:left w:val="none" w:sz="0" w:space="0" w:color="auto"/>
        <w:bottom w:val="none" w:sz="0" w:space="0" w:color="auto"/>
        <w:right w:val="none" w:sz="0" w:space="0" w:color="auto"/>
      </w:divBdr>
      <w:divsChild>
        <w:div w:id="1036737303">
          <w:marLeft w:val="0"/>
          <w:marRight w:val="0"/>
          <w:marTop w:val="0"/>
          <w:marBottom w:val="0"/>
          <w:divBdr>
            <w:top w:val="none" w:sz="0" w:space="0" w:color="auto"/>
            <w:left w:val="none" w:sz="0" w:space="0" w:color="auto"/>
            <w:bottom w:val="none" w:sz="0" w:space="0" w:color="auto"/>
            <w:right w:val="none" w:sz="0" w:space="0" w:color="auto"/>
          </w:divBdr>
        </w:div>
      </w:divsChild>
    </w:div>
    <w:div w:id="292492765">
      <w:bodyDiv w:val="1"/>
      <w:marLeft w:val="0"/>
      <w:marRight w:val="0"/>
      <w:marTop w:val="0"/>
      <w:marBottom w:val="0"/>
      <w:divBdr>
        <w:top w:val="none" w:sz="0" w:space="0" w:color="auto"/>
        <w:left w:val="none" w:sz="0" w:space="0" w:color="auto"/>
        <w:bottom w:val="none" w:sz="0" w:space="0" w:color="auto"/>
        <w:right w:val="none" w:sz="0" w:space="0" w:color="auto"/>
      </w:divBdr>
    </w:div>
    <w:div w:id="301925834">
      <w:bodyDiv w:val="1"/>
      <w:marLeft w:val="0"/>
      <w:marRight w:val="0"/>
      <w:marTop w:val="0"/>
      <w:marBottom w:val="0"/>
      <w:divBdr>
        <w:top w:val="none" w:sz="0" w:space="0" w:color="auto"/>
        <w:left w:val="none" w:sz="0" w:space="0" w:color="auto"/>
        <w:bottom w:val="none" w:sz="0" w:space="0" w:color="auto"/>
        <w:right w:val="none" w:sz="0" w:space="0" w:color="auto"/>
      </w:divBdr>
      <w:divsChild>
        <w:div w:id="1767309799">
          <w:marLeft w:val="0"/>
          <w:marRight w:val="0"/>
          <w:marTop w:val="0"/>
          <w:marBottom w:val="0"/>
          <w:divBdr>
            <w:top w:val="none" w:sz="0" w:space="0" w:color="auto"/>
            <w:left w:val="none" w:sz="0" w:space="0" w:color="auto"/>
            <w:bottom w:val="none" w:sz="0" w:space="0" w:color="auto"/>
            <w:right w:val="none" w:sz="0" w:space="0" w:color="auto"/>
          </w:divBdr>
        </w:div>
      </w:divsChild>
    </w:div>
    <w:div w:id="315840211">
      <w:bodyDiv w:val="1"/>
      <w:marLeft w:val="0"/>
      <w:marRight w:val="0"/>
      <w:marTop w:val="0"/>
      <w:marBottom w:val="0"/>
      <w:divBdr>
        <w:top w:val="none" w:sz="0" w:space="0" w:color="auto"/>
        <w:left w:val="none" w:sz="0" w:space="0" w:color="auto"/>
        <w:bottom w:val="none" w:sz="0" w:space="0" w:color="auto"/>
        <w:right w:val="none" w:sz="0" w:space="0" w:color="auto"/>
      </w:divBdr>
    </w:div>
    <w:div w:id="326592136">
      <w:bodyDiv w:val="1"/>
      <w:marLeft w:val="0"/>
      <w:marRight w:val="0"/>
      <w:marTop w:val="0"/>
      <w:marBottom w:val="0"/>
      <w:divBdr>
        <w:top w:val="none" w:sz="0" w:space="0" w:color="auto"/>
        <w:left w:val="none" w:sz="0" w:space="0" w:color="auto"/>
        <w:bottom w:val="none" w:sz="0" w:space="0" w:color="auto"/>
        <w:right w:val="none" w:sz="0" w:space="0" w:color="auto"/>
      </w:divBdr>
      <w:divsChild>
        <w:div w:id="2030787778">
          <w:marLeft w:val="0"/>
          <w:marRight w:val="0"/>
          <w:marTop w:val="0"/>
          <w:marBottom w:val="0"/>
          <w:divBdr>
            <w:top w:val="none" w:sz="0" w:space="0" w:color="auto"/>
            <w:left w:val="none" w:sz="0" w:space="0" w:color="auto"/>
            <w:bottom w:val="none" w:sz="0" w:space="0" w:color="auto"/>
            <w:right w:val="none" w:sz="0" w:space="0" w:color="auto"/>
          </w:divBdr>
        </w:div>
      </w:divsChild>
    </w:div>
    <w:div w:id="360938464">
      <w:bodyDiv w:val="1"/>
      <w:marLeft w:val="0"/>
      <w:marRight w:val="0"/>
      <w:marTop w:val="0"/>
      <w:marBottom w:val="0"/>
      <w:divBdr>
        <w:top w:val="none" w:sz="0" w:space="0" w:color="auto"/>
        <w:left w:val="none" w:sz="0" w:space="0" w:color="auto"/>
        <w:bottom w:val="none" w:sz="0" w:space="0" w:color="auto"/>
        <w:right w:val="none" w:sz="0" w:space="0" w:color="auto"/>
      </w:divBdr>
    </w:div>
    <w:div w:id="362096746">
      <w:bodyDiv w:val="1"/>
      <w:marLeft w:val="0"/>
      <w:marRight w:val="0"/>
      <w:marTop w:val="0"/>
      <w:marBottom w:val="0"/>
      <w:divBdr>
        <w:top w:val="none" w:sz="0" w:space="0" w:color="auto"/>
        <w:left w:val="none" w:sz="0" w:space="0" w:color="auto"/>
        <w:bottom w:val="none" w:sz="0" w:space="0" w:color="auto"/>
        <w:right w:val="none" w:sz="0" w:space="0" w:color="auto"/>
      </w:divBdr>
    </w:div>
    <w:div w:id="390808656">
      <w:bodyDiv w:val="1"/>
      <w:marLeft w:val="0"/>
      <w:marRight w:val="0"/>
      <w:marTop w:val="0"/>
      <w:marBottom w:val="0"/>
      <w:divBdr>
        <w:top w:val="none" w:sz="0" w:space="0" w:color="auto"/>
        <w:left w:val="none" w:sz="0" w:space="0" w:color="auto"/>
        <w:bottom w:val="none" w:sz="0" w:space="0" w:color="auto"/>
        <w:right w:val="none" w:sz="0" w:space="0" w:color="auto"/>
      </w:divBdr>
    </w:div>
    <w:div w:id="415437742">
      <w:bodyDiv w:val="1"/>
      <w:marLeft w:val="0"/>
      <w:marRight w:val="0"/>
      <w:marTop w:val="0"/>
      <w:marBottom w:val="0"/>
      <w:divBdr>
        <w:top w:val="none" w:sz="0" w:space="0" w:color="auto"/>
        <w:left w:val="none" w:sz="0" w:space="0" w:color="auto"/>
        <w:bottom w:val="none" w:sz="0" w:space="0" w:color="auto"/>
        <w:right w:val="none" w:sz="0" w:space="0" w:color="auto"/>
      </w:divBdr>
    </w:div>
    <w:div w:id="469328618">
      <w:bodyDiv w:val="1"/>
      <w:marLeft w:val="0"/>
      <w:marRight w:val="0"/>
      <w:marTop w:val="0"/>
      <w:marBottom w:val="0"/>
      <w:divBdr>
        <w:top w:val="none" w:sz="0" w:space="0" w:color="auto"/>
        <w:left w:val="none" w:sz="0" w:space="0" w:color="auto"/>
        <w:bottom w:val="none" w:sz="0" w:space="0" w:color="auto"/>
        <w:right w:val="none" w:sz="0" w:space="0" w:color="auto"/>
      </w:divBdr>
    </w:div>
    <w:div w:id="470051572">
      <w:bodyDiv w:val="1"/>
      <w:marLeft w:val="0"/>
      <w:marRight w:val="0"/>
      <w:marTop w:val="0"/>
      <w:marBottom w:val="0"/>
      <w:divBdr>
        <w:top w:val="none" w:sz="0" w:space="0" w:color="auto"/>
        <w:left w:val="none" w:sz="0" w:space="0" w:color="auto"/>
        <w:bottom w:val="none" w:sz="0" w:space="0" w:color="auto"/>
        <w:right w:val="none" w:sz="0" w:space="0" w:color="auto"/>
      </w:divBdr>
    </w:div>
    <w:div w:id="500777646">
      <w:bodyDiv w:val="1"/>
      <w:marLeft w:val="0"/>
      <w:marRight w:val="0"/>
      <w:marTop w:val="0"/>
      <w:marBottom w:val="0"/>
      <w:divBdr>
        <w:top w:val="none" w:sz="0" w:space="0" w:color="auto"/>
        <w:left w:val="none" w:sz="0" w:space="0" w:color="auto"/>
        <w:bottom w:val="none" w:sz="0" w:space="0" w:color="auto"/>
        <w:right w:val="none" w:sz="0" w:space="0" w:color="auto"/>
      </w:divBdr>
    </w:div>
    <w:div w:id="511916756">
      <w:bodyDiv w:val="1"/>
      <w:marLeft w:val="0"/>
      <w:marRight w:val="0"/>
      <w:marTop w:val="0"/>
      <w:marBottom w:val="0"/>
      <w:divBdr>
        <w:top w:val="none" w:sz="0" w:space="0" w:color="auto"/>
        <w:left w:val="none" w:sz="0" w:space="0" w:color="auto"/>
        <w:bottom w:val="none" w:sz="0" w:space="0" w:color="auto"/>
        <w:right w:val="none" w:sz="0" w:space="0" w:color="auto"/>
      </w:divBdr>
      <w:divsChild>
        <w:div w:id="1310403144">
          <w:marLeft w:val="0"/>
          <w:marRight w:val="0"/>
          <w:marTop w:val="0"/>
          <w:marBottom w:val="0"/>
          <w:divBdr>
            <w:top w:val="none" w:sz="0" w:space="0" w:color="auto"/>
            <w:left w:val="none" w:sz="0" w:space="0" w:color="auto"/>
            <w:bottom w:val="none" w:sz="0" w:space="0" w:color="auto"/>
            <w:right w:val="none" w:sz="0" w:space="0" w:color="auto"/>
          </w:divBdr>
        </w:div>
      </w:divsChild>
    </w:div>
    <w:div w:id="514419015">
      <w:bodyDiv w:val="1"/>
      <w:marLeft w:val="0"/>
      <w:marRight w:val="0"/>
      <w:marTop w:val="0"/>
      <w:marBottom w:val="0"/>
      <w:divBdr>
        <w:top w:val="none" w:sz="0" w:space="0" w:color="auto"/>
        <w:left w:val="none" w:sz="0" w:space="0" w:color="auto"/>
        <w:bottom w:val="none" w:sz="0" w:space="0" w:color="auto"/>
        <w:right w:val="none" w:sz="0" w:space="0" w:color="auto"/>
      </w:divBdr>
    </w:div>
    <w:div w:id="516891558">
      <w:bodyDiv w:val="1"/>
      <w:marLeft w:val="0"/>
      <w:marRight w:val="0"/>
      <w:marTop w:val="0"/>
      <w:marBottom w:val="0"/>
      <w:divBdr>
        <w:top w:val="none" w:sz="0" w:space="0" w:color="auto"/>
        <w:left w:val="none" w:sz="0" w:space="0" w:color="auto"/>
        <w:bottom w:val="none" w:sz="0" w:space="0" w:color="auto"/>
        <w:right w:val="none" w:sz="0" w:space="0" w:color="auto"/>
      </w:divBdr>
    </w:div>
    <w:div w:id="522403150">
      <w:bodyDiv w:val="1"/>
      <w:marLeft w:val="0"/>
      <w:marRight w:val="0"/>
      <w:marTop w:val="0"/>
      <w:marBottom w:val="0"/>
      <w:divBdr>
        <w:top w:val="none" w:sz="0" w:space="0" w:color="auto"/>
        <w:left w:val="none" w:sz="0" w:space="0" w:color="auto"/>
        <w:bottom w:val="none" w:sz="0" w:space="0" w:color="auto"/>
        <w:right w:val="none" w:sz="0" w:space="0" w:color="auto"/>
      </w:divBdr>
      <w:divsChild>
        <w:div w:id="583151266">
          <w:marLeft w:val="0"/>
          <w:marRight w:val="0"/>
          <w:marTop w:val="0"/>
          <w:marBottom w:val="0"/>
          <w:divBdr>
            <w:top w:val="none" w:sz="0" w:space="0" w:color="auto"/>
            <w:left w:val="none" w:sz="0" w:space="0" w:color="auto"/>
            <w:bottom w:val="none" w:sz="0" w:space="0" w:color="auto"/>
            <w:right w:val="none" w:sz="0" w:space="0" w:color="auto"/>
          </w:divBdr>
        </w:div>
      </w:divsChild>
    </w:div>
    <w:div w:id="523830007">
      <w:bodyDiv w:val="1"/>
      <w:marLeft w:val="0"/>
      <w:marRight w:val="0"/>
      <w:marTop w:val="0"/>
      <w:marBottom w:val="0"/>
      <w:divBdr>
        <w:top w:val="none" w:sz="0" w:space="0" w:color="auto"/>
        <w:left w:val="none" w:sz="0" w:space="0" w:color="auto"/>
        <w:bottom w:val="none" w:sz="0" w:space="0" w:color="auto"/>
        <w:right w:val="none" w:sz="0" w:space="0" w:color="auto"/>
      </w:divBdr>
    </w:div>
    <w:div w:id="552272709">
      <w:bodyDiv w:val="1"/>
      <w:marLeft w:val="0"/>
      <w:marRight w:val="0"/>
      <w:marTop w:val="0"/>
      <w:marBottom w:val="0"/>
      <w:divBdr>
        <w:top w:val="none" w:sz="0" w:space="0" w:color="auto"/>
        <w:left w:val="none" w:sz="0" w:space="0" w:color="auto"/>
        <w:bottom w:val="none" w:sz="0" w:space="0" w:color="auto"/>
        <w:right w:val="none" w:sz="0" w:space="0" w:color="auto"/>
      </w:divBdr>
      <w:divsChild>
        <w:div w:id="367028299">
          <w:marLeft w:val="0"/>
          <w:marRight w:val="0"/>
          <w:marTop w:val="0"/>
          <w:marBottom w:val="0"/>
          <w:divBdr>
            <w:top w:val="none" w:sz="0" w:space="0" w:color="auto"/>
            <w:left w:val="none" w:sz="0" w:space="0" w:color="auto"/>
            <w:bottom w:val="none" w:sz="0" w:space="0" w:color="auto"/>
            <w:right w:val="none" w:sz="0" w:space="0" w:color="auto"/>
          </w:divBdr>
        </w:div>
      </w:divsChild>
    </w:div>
    <w:div w:id="572854793">
      <w:bodyDiv w:val="1"/>
      <w:marLeft w:val="0"/>
      <w:marRight w:val="0"/>
      <w:marTop w:val="0"/>
      <w:marBottom w:val="0"/>
      <w:divBdr>
        <w:top w:val="none" w:sz="0" w:space="0" w:color="auto"/>
        <w:left w:val="none" w:sz="0" w:space="0" w:color="auto"/>
        <w:bottom w:val="none" w:sz="0" w:space="0" w:color="auto"/>
        <w:right w:val="none" w:sz="0" w:space="0" w:color="auto"/>
      </w:divBdr>
    </w:div>
    <w:div w:id="622811464">
      <w:bodyDiv w:val="1"/>
      <w:marLeft w:val="0"/>
      <w:marRight w:val="0"/>
      <w:marTop w:val="0"/>
      <w:marBottom w:val="0"/>
      <w:divBdr>
        <w:top w:val="none" w:sz="0" w:space="0" w:color="auto"/>
        <w:left w:val="none" w:sz="0" w:space="0" w:color="auto"/>
        <w:bottom w:val="none" w:sz="0" w:space="0" w:color="auto"/>
        <w:right w:val="none" w:sz="0" w:space="0" w:color="auto"/>
      </w:divBdr>
    </w:div>
    <w:div w:id="629751391">
      <w:bodyDiv w:val="1"/>
      <w:marLeft w:val="0"/>
      <w:marRight w:val="0"/>
      <w:marTop w:val="0"/>
      <w:marBottom w:val="0"/>
      <w:divBdr>
        <w:top w:val="none" w:sz="0" w:space="0" w:color="auto"/>
        <w:left w:val="none" w:sz="0" w:space="0" w:color="auto"/>
        <w:bottom w:val="none" w:sz="0" w:space="0" w:color="auto"/>
        <w:right w:val="none" w:sz="0" w:space="0" w:color="auto"/>
      </w:divBdr>
    </w:div>
    <w:div w:id="631398236">
      <w:bodyDiv w:val="1"/>
      <w:marLeft w:val="0"/>
      <w:marRight w:val="0"/>
      <w:marTop w:val="0"/>
      <w:marBottom w:val="0"/>
      <w:divBdr>
        <w:top w:val="none" w:sz="0" w:space="0" w:color="auto"/>
        <w:left w:val="none" w:sz="0" w:space="0" w:color="auto"/>
        <w:bottom w:val="none" w:sz="0" w:space="0" w:color="auto"/>
        <w:right w:val="none" w:sz="0" w:space="0" w:color="auto"/>
      </w:divBdr>
      <w:divsChild>
        <w:div w:id="1191188396">
          <w:marLeft w:val="0"/>
          <w:marRight w:val="0"/>
          <w:marTop w:val="0"/>
          <w:marBottom w:val="0"/>
          <w:divBdr>
            <w:top w:val="none" w:sz="0" w:space="0" w:color="auto"/>
            <w:left w:val="none" w:sz="0" w:space="0" w:color="auto"/>
            <w:bottom w:val="none" w:sz="0" w:space="0" w:color="auto"/>
            <w:right w:val="none" w:sz="0" w:space="0" w:color="auto"/>
          </w:divBdr>
        </w:div>
      </w:divsChild>
    </w:div>
    <w:div w:id="648368977">
      <w:bodyDiv w:val="1"/>
      <w:marLeft w:val="0"/>
      <w:marRight w:val="0"/>
      <w:marTop w:val="0"/>
      <w:marBottom w:val="0"/>
      <w:divBdr>
        <w:top w:val="none" w:sz="0" w:space="0" w:color="auto"/>
        <w:left w:val="none" w:sz="0" w:space="0" w:color="auto"/>
        <w:bottom w:val="none" w:sz="0" w:space="0" w:color="auto"/>
        <w:right w:val="none" w:sz="0" w:space="0" w:color="auto"/>
      </w:divBdr>
      <w:divsChild>
        <w:div w:id="294604640">
          <w:marLeft w:val="0"/>
          <w:marRight w:val="0"/>
          <w:marTop w:val="0"/>
          <w:marBottom w:val="0"/>
          <w:divBdr>
            <w:top w:val="none" w:sz="0" w:space="0" w:color="auto"/>
            <w:left w:val="none" w:sz="0" w:space="0" w:color="auto"/>
            <w:bottom w:val="none" w:sz="0" w:space="0" w:color="auto"/>
            <w:right w:val="none" w:sz="0" w:space="0" w:color="auto"/>
          </w:divBdr>
          <w:divsChild>
            <w:div w:id="388771417">
              <w:marLeft w:val="0"/>
              <w:marRight w:val="0"/>
              <w:marTop w:val="0"/>
              <w:marBottom w:val="0"/>
              <w:divBdr>
                <w:top w:val="none" w:sz="0" w:space="0" w:color="auto"/>
                <w:left w:val="none" w:sz="0" w:space="0" w:color="auto"/>
                <w:bottom w:val="none" w:sz="0" w:space="0" w:color="auto"/>
                <w:right w:val="none" w:sz="0" w:space="0" w:color="auto"/>
              </w:divBdr>
              <w:divsChild>
                <w:div w:id="1746494742">
                  <w:marLeft w:val="0"/>
                  <w:marRight w:val="0"/>
                  <w:marTop w:val="0"/>
                  <w:marBottom w:val="0"/>
                  <w:divBdr>
                    <w:top w:val="none" w:sz="0" w:space="0" w:color="auto"/>
                    <w:left w:val="none" w:sz="0" w:space="0" w:color="auto"/>
                    <w:bottom w:val="none" w:sz="0" w:space="0" w:color="auto"/>
                    <w:right w:val="none" w:sz="0" w:space="0" w:color="auto"/>
                  </w:divBdr>
                  <w:divsChild>
                    <w:div w:id="17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615793">
      <w:bodyDiv w:val="1"/>
      <w:marLeft w:val="0"/>
      <w:marRight w:val="0"/>
      <w:marTop w:val="0"/>
      <w:marBottom w:val="0"/>
      <w:divBdr>
        <w:top w:val="none" w:sz="0" w:space="0" w:color="auto"/>
        <w:left w:val="none" w:sz="0" w:space="0" w:color="auto"/>
        <w:bottom w:val="none" w:sz="0" w:space="0" w:color="auto"/>
        <w:right w:val="none" w:sz="0" w:space="0" w:color="auto"/>
      </w:divBdr>
      <w:divsChild>
        <w:div w:id="1250430988">
          <w:marLeft w:val="0"/>
          <w:marRight w:val="0"/>
          <w:marTop w:val="0"/>
          <w:marBottom w:val="0"/>
          <w:divBdr>
            <w:top w:val="none" w:sz="0" w:space="0" w:color="auto"/>
            <w:left w:val="none" w:sz="0" w:space="0" w:color="auto"/>
            <w:bottom w:val="none" w:sz="0" w:space="0" w:color="auto"/>
            <w:right w:val="none" w:sz="0" w:space="0" w:color="auto"/>
          </w:divBdr>
        </w:div>
      </w:divsChild>
    </w:div>
    <w:div w:id="665789443">
      <w:bodyDiv w:val="1"/>
      <w:marLeft w:val="0"/>
      <w:marRight w:val="0"/>
      <w:marTop w:val="0"/>
      <w:marBottom w:val="0"/>
      <w:divBdr>
        <w:top w:val="none" w:sz="0" w:space="0" w:color="auto"/>
        <w:left w:val="none" w:sz="0" w:space="0" w:color="auto"/>
        <w:bottom w:val="none" w:sz="0" w:space="0" w:color="auto"/>
        <w:right w:val="none" w:sz="0" w:space="0" w:color="auto"/>
      </w:divBdr>
      <w:divsChild>
        <w:div w:id="524909638">
          <w:marLeft w:val="0"/>
          <w:marRight w:val="0"/>
          <w:marTop w:val="0"/>
          <w:marBottom w:val="0"/>
          <w:divBdr>
            <w:top w:val="none" w:sz="0" w:space="0" w:color="auto"/>
            <w:left w:val="none" w:sz="0" w:space="0" w:color="auto"/>
            <w:bottom w:val="none" w:sz="0" w:space="0" w:color="auto"/>
            <w:right w:val="none" w:sz="0" w:space="0" w:color="auto"/>
          </w:divBdr>
        </w:div>
      </w:divsChild>
    </w:div>
    <w:div w:id="679239243">
      <w:bodyDiv w:val="1"/>
      <w:marLeft w:val="0"/>
      <w:marRight w:val="0"/>
      <w:marTop w:val="0"/>
      <w:marBottom w:val="0"/>
      <w:divBdr>
        <w:top w:val="none" w:sz="0" w:space="0" w:color="auto"/>
        <w:left w:val="none" w:sz="0" w:space="0" w:color="auto"/>
        <w:bottom w:val="none" w:sz="0" w:space="0" w:color="auto"/>
        <w:right w:val="none" w:sz="0" w:space="0" w:color="auto"/>
      </w:divBdr>
    </w:div>
    <w:div w:id="716055387">
      <w:bodyDiv w:val="1"/>
      <w:marLeft w:val="0"/>
      <w:marRight w:val="0"/>
      <w:marTop w:val="0"/>
      <w:marBottom w:val="0"/>
      <w:divBdr>
        <w:top w:val="none" w:sz="0" w:space="0" w:color="auto"/>
        <w:left w:val="none" w:sz="0" w:space="0" w:color="auto"/>
        <w:bottom w:val="none" w:sz="0" w:space="0" w:color="auto"/>
        <w:right w:val="none" w:sz="0" w:space="0" w:color="auto"/>
      </w:divBdr>
    </w:div>
    <w:div w:id="716514469">
      <w:bodyDiv w:val="1"/>
      <w:marLeft w:val="0"/>
      <w:marRight w:val="0"/>
      <w:marTop w:val="0"/>
      <w:marBottom w:val="0"/>
      <w:divBdr>
        <w:top w:val="none" w:sz="0" w:space="0" w:color="auto"/>
        <w:left w:val="none" w:sz="0" w:space="0" w:color="auto"/>
        <w:bottom w:val="none" w:sz="0" w:space="0" w:color="auto"/>
        <w:right w:val="none" w:sz="0" w:space="0" w:color="auto"/>
      </w:divBdr>
      <w:divsChild>
        <w:div w:id="1164279031">
          <w:marLeft w:val="0"/>
          <w:marRight w:val="0"/>
          <w:marTop w:val="0"/>
          <w:marBottom w:val="0"/>
          <w:divBdr>
            <w:top w:val="none" w:sz="0" w:space="0" w:color="auto"/>
            <w:left w:val="none" w:sz="0" w:space="0" w:color="auto"/>
            <w:bottom w:val="none" w:sz="0" w:space="0" w:color="auto"/>
            <w:right w:val="none" w:sz="0" w:space="0" w:color="auto"/>
          </w:divBdr>
        </w:div>
      </w:divsChild>
    </w:div>
    <w:div w:id="717120261">
      <w:bodyDiv w:val="1"/>
      <w:marLeft w:val="0"/>
      <w:marRight w:val="0"/>
      <w:marTop w:val="0"/>
      <w:marBottom w:val="0"/>
      <w:divBdr>
        <w:top w:val="none" w:sz="0" w:space="0" w:color="auto"/>
        <w:left w:val="none" w:sz="0" w:space="0" w:color="auto"/>
        <w:bottom w:val="none" w:sz="0" w:space="0" w:color="auto"/>
        <w:right w:val="none" w:sz="0" w:space="0" w:color="auto"/>
      </w:divBdr>
    </w:div>
    <w:div w:id="734204662">
      <w:bodyDiv w:val="1"/>
      <w:marLeft w:val="0"/>
      <w:marRight w:val="0"/>
      <w:marTop w:val="0"/>
      <w:marBottom w:val="0"/>
      <w:divBdr>
        <w:top w:val="none" w:sz="0" w:space="0" w:color="auto"/>
        <w:left w:val="none" w:sz="0" w:space="0" w:color="auto"/>
        <w:bottom w:val="none" w:sz="0" w:space="0" w:color="auto"/>
        <w:right w:val="none" w:sz="0" w:space="0" w:color="auto"/>
      </w:divBdr>
    </w:div>
    <w:div w:id="735473852">
      <w:bodyDiv w:val="1"/>
      <w:marLeft w:val="0"/>
      <w:marRight w:val="0"/>
      <w:marTop w:val="0"/>
      <w:marBottom w:val="0"/>
      <w:divBdr>
        <w:top w:val="none" w:sz="0" w:space="0" w:color="auto"/>
        <w:left w:val="none" w:sz="0" w:space="0" w:color="auto"/>
        <w:bottom w:val="none" w:sz="0" w:space="0" w:color="auto"/>
        <w:right w:val="none" w:sz="0" w:space="0" w:color="auto"/>
      </w:divBdr>
    </w:div>
    <w:div w:id="736132439">
      <w:bodyDiv w:val="1"/>
      <w:marLeft w:val="0"/>
      <w:marRight w:val="0"/>
      <w:marTop w:val="0"/>
      <w:marBottom w:val="0"/>
      <w:divBdr>
        <w:top w:val="none" w:sz="0" w:space="0" w:color="auto"/>
        <w:left w:val="none" w:sz="0" w:space="0" w:color="auto"/>
        <w:bottom w:val="none" w:sz="0" w:space="0" w:color="auto"/>
        <w:right w:val="none" w:sz="0" w:space="0" w:color="auto"/>
      </w:divBdr>
    </w:div>
    <w:div w:id="743333482">
      <w:bodyDiv w:val="1"/>
      <w:marLeft w:val="0"/>
      <w:marRight w:val="0"/>
      <w:marTop w:val="0"/>
      <w:marBottom w:val="0"/>
      <w:divBdr>
        <w:top w:val="none" w:sz="0" w:space="0" w:color="auto"/>
        <w:left w:val="none" w:sz="0" w:space="0" w:color="auto"/>
        <w:bottom w:val="none" w:sz="0" w:space="0" w:color="auto"/>
        <w:right w:val="none" w:sz="0" w:space="0" w:color="auto"/>
      </w:divBdr>
    </w:div>
    <w:div w:id="755328654">
      <w:bodyDiv w:val="1"/>
      <w:marLeft w:val="0"/>
      <w:marRight w:val="0"/>
      <w:marTop w:val="0"/>
      <w:marBottom w:val="0"/>
      <w:divBdr>
        <w:top w:val="none" w:sz="0" w:space="0" w:color="auto"/>
        <w:left w:val="none" w:sz="0" w:space="0" w:color="auto"/>
        <w:bottom w:val="none" w:sz="0" w:space="0" w:color="auto"/>
        <w:right w:val="none" w:sz="0" w:space="0" w:color="auto"/>
      </w:divBdr>
    </w:div>
    <w:div w:id="765150661">
      <w:bodyDiv w:val="1"/>
      <w:marLeft w:val="0"/>
      <w:marRight w:val="0"/>
      <w:marTop w:val="0"/>
      <w:marBottom w:val="0"/>
      <w:divBdr>
        <w:top w:val="none" w:sz="0" w:space="0" w:color="auto"/>
        <w:left w:val="none" w:sz="0" w:space="0" w:color="auto"/>
        <w:bottom w:val="none" w:sz="0" w:space="0" w:color="auto"/>
        <w:right w:val="none" w:sz="0" w:space="0" w:color="auto"/>
      </w:divBdr>
      <w:divsChild>
        <w:div w:id="1042557703">
          <w:marLeft w:val="0"/>
          <w:marRight w:val="0"/>
          <w:marTop w:val="0"/>
          <w:marBottom w:val="0"/>
          <w:divBdr>
            <w:top w:val="none" w:sz="0" w:space="0" w:color="auto"/>
            <w:left w:val="none" w:sz="0" w:space="0" w:color="auto"/>
            <w:bottom w:val="none" w:sz="0" w:space="0" w:color="auto"/>
            <w:right w:val="none" w:sz="0" w:space="0" w:color="auto"/>
          </w:divBdr>
        </w:div>
      </w:divsChild>
    </w:div>
    <w:div w:id="772089849">
      <w:bodyDiv w:val="1"/>
      <w:marLeft w:val="0"/>
      <w:marRight w:val="0"/>
      <w:marTop w:val="0"/>
      <w:marBottom w:val="0"/>
      <w:divBdr>
        <w:top w:val="none" w:sz="0" w:space="0" w:color="auto"/>
        <w:left w:val="none" w:sz="0" w:space="0" w:color="auto"/>
        <w:bottom w:val="none" w:sz="0" w:space="0" w:color="auto"/>
        <w:right w:val="none" w:sz="0" w:space="0" w:color="auto"/>
      </w:divBdr>
    </w:div>
    <w:div w:id="783042803">
      <w:bodyDiv w:val="1"/>
      <w:marLeft w:val="0"/>
      <w:marRight w:val="0"/>
      <w:marTop w:val="0"/>
      <w:marBottom w:val="0"/>
      <w:divBdr>
        <w:top w:val="none" w:sz="0" w:space="0" w:color="auto"/>
        <w:left w:val="none" w:sz="0" w:space="0" w:color="auto"/>
        <w:bottom w:val="none" w:sz="0" w:space="0" w:color="auto"/>
        <w:right w:val="none" w:sz="0" w:space="0" w:color="auto"/>
      </w:divBdr>
    </w:div>
    <w:div w:id="792137529">
      <w:bodyDiv w:val="1"/>
      <w:marLeft w:val="0"/>
      <w:marRight w:val="0"/>
      <w:marTop w:val="0"/>
      <w:marBottom w:val="0"/>
      <w:divBdr>
        <w:top w:val="none" w:sz="0" w:space="0" w:color="auto"/>
        <w:left w:val="none" w:sz="0" w:space="0" w:color="auto"/>
        <w:bottom w:val="none" w:sz="0" w:space="0" w:color="auto"/>
        <w:right w:val="none" w:sz="0" w:space="0" w:color="auto"/>
      </w:divBdr>
    </w:div>
    <w:div w:id="808398731">
      <w:bodyDiv w:val="1"/>
      <w:marLeft w:val="0"/>
      <w:marRight w:val="0"/>
      <w:marTop w:val="0"/>
      <w:marBottom w:val="0"/>
      <w:divBdr>
        <w:top w:val="none" w:sz="0" w:space="0" w:color="auto"/>
        <w:left w:val="none" w:sz="0" w:space="0" w:color="auto"/>
        <w:bottom w:val="none" w:sz="0" w:space="0" w:color="auto"/>
        <w:right w:val="none" w:sz="0" w:space="0" w:color="auto"/>
      </w:divBdr>
      <w:divsChild>
        <w:div w:id="538202809">
          <w:marLeft w:val="0"/>
          <w:marRight w:val="0"/>
          <w:marTop w:val="0"/>
          <w:marBottom w:val="0"/>
          <w:divBdr>
            <w:top w:val="none" w:sz="0" w:space="0" w:color="auto"/>
            <w:left w:val="none" w:sz="0" w:space="0" w:color="auto"/>
            <w:bottom w:val="none" w:sz="0" w:space="0" w:color="auto"/>
            <w:right w:val="none" w:sz="0" w:space="0" w:color="auto"/>
          </w:divBdr>
        </w:div>
      </w:divsChild>
    </w:div>
    <w:div w:id="820271691">
      <w:bodyDiv w:val="1"/>
      <w:marLeft w:val="0"/>
      <w:marRight w:val="0"/>
      <w:marTop w:val="0"/>
      <w:marBottom w:val="0"/>
      <w:divBdr>
        <w:top w:val="none" w:sz="0" w:space="0" w:color="auto"/>
        <w:left w:val="none" w:sz="0" w:space="0" w:color="auto"/>
        <w:bottom w:val="none" w:sz="0" w:space="0" w:color="auto"/>
        <w:right w:val="none" w:sz="0" w:space="0" w:color="auto"/>
      </w:divBdr>
    </w:div>
    <w:div w:id="828905915">
      <w:bodyDiv w:val="1"/>
      <w:marLeft w:val="0"/>
      <w:marRight w:val="0"/>
      <w:marTop w:val="0"/>
      <w:marBottom w:val="0"/>
      <w:divBdr>
        <w:top w:val="none" w:sz="0" w:space="0" w:color="auto"/>
        <w:left w:val="none" w:sz="0" w:space="0" w:color="auto"/>
        <w:bottom w:val="none" w:sz="0" w:space="0" w:color="auto"/>
        <w:right w:val="none" w:sz="0" w:space="0" w:color="auto"/>
      </w:divBdr>
    </w:div>
    <w:div w:id="842744431">
      <w:bodyDiv w:val="1"/>
      <w:marLeft w:val="0"/>
      <w:marRight w:val="0"/>
      <w:marTop w:val="0"/>
      <w:marBottom w:val="0"/>
      <w:divBdr>
        <w:top w:val="none" w:sz="0" w:space="0" w:color="auto"/>
        <w:left w:val="none" w:sz="0" w:space="0" w:color="auto"/>
        <w:bottom w:val="none" w:sz="0" w:space="0" w:color="auto"/>
        <w:right w:val="none" w:sz="0" w:space="0" w:color="auto"/>
      </w:divBdr>
    </w:div>
    <w:div w:id="846292216">
      <w:bodyDiv w:val="1"/>
      <w:marLeft w:val="0"/>
      <w:marRight w:val="0"/>
      <w:marTop w:val="0"/>
      <w:marBottom w:val="0"/>
      <w:divBdr>
        <w:top w:val="none" w:sz="0" w:space="0" w:color="auto"/>
        <w:left w:val="none" w:sz="0" w:space="0" w:color="auto"/>
        <w:bottom w:val="none" w:sz="0" w:space="0" w:color="auto"/>
        <w:right w:val="none" w:sz="0" w:space="0" w:color="auto"/>
      </w:divBdr>
    </w:div>
    <w:div w:id="851647600">
      <w:bodyDiv w:val="1"/>
      <w:marLeft w:val="0"/>
      <w:marRight w:val="0"/>
      <w:marTop w:val="0"/>
      <w:marBottom w:val="0"/>
      <w:divBdr>
        <w:top w:val="none" w:sz="0" w:space="0" w:color="auto"/>
        <w:left w:val="none" w:sz="0" w:space="0" w:color="auto"/>
        <w:bottom w:val="none" w:sz="0" w:space="0" w:color="auto"/>
        <w:right w:val="none" w:sz="0" w:space="0" w:color="auto"/>
      </w:divBdr>
    </w:div>
    <w:div w:id="857692171">
      <w:bodyDiv w:val="1"/>
      <w:marLeft w:val="0"/>
      <w:marRight w:val="0"/>
      <w:marTop w:val="0"/>
      <w:marBottom w:val="0"/>
      <w:divBdr>
        <w:top w:val="none" w:sz="0" w:space="0" w:color="auto"/>
        <w:left w:val="none" w:sz="0" w:space="0" w:color="auto"/>
        <w:bottom w:val="none" w:sz="0" w:space="0" w:color="auto"/>
        <w:right w:val="none" w:sz="0" w:space="0" w:color="auto"/>
      </w:divBdr>
      <w:divsChild>
        <w:div w:id="1161508445">
          <w:marLeft w:val="0"/>
          <w:marRight w:val="0"/>
          <w:marTop w:val="0"/>
          <w:marBottom w:val="0"/>
          <w:divBdr>
            <w:top w:val="none" w:sz="0" w:space="0" w:color="auto"/>
            <w:left w:val="none" w:sz="0" w:space="0" w:color="auto"/>
            <w:bottom w:val="none" w:sz="0" w:space="0" w:color="auto"/>
            <w:right w:val="none" w:sz="0" w:space="0" w:color="auto"/>
          </w:divBdr>
          <w:divsChild>
            <w:div w:id="1887791667">
              <w:marLeft w:val="0"/>
              <w:marRight w:val="0"/>
              <w:marTop w:val="0"/>
              <w:marBottom w:val="0"/>
              <w:divBdr>
                <w:top w:val="none" w:sz="0" w:space="0" w:color="auto"/>
                <w:left w:val="none" w:sz="0" w:space="0" w:color="auto"/>
                <w:bottom w:val="none" w:sz="0" w:space="0" w:color="auto"/>
                <w:right w:val="none" w:sz="0" w:space="0" w:color="auto"/>
              </w:divBdr>
              <w:divsChild>
                <w:div w:id="4837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48553">
      <w:bodyDiv w:val="1"/>
      <w:marLeft w:val="0"/>
      <w:marRight w:val="0"/>
      <w:marTop w:val="0"/>
      <w:marBottom w:val="0"/>
      <w:divBdr>
        <w:top w:val="none" w:sz="0" w:space="0" w:color="auto"/>
        <w:left w:val="none" w:sz="0" w:space="0" w:color="auto"/>
        <w:bottom w:val="none" w:sz="0" w:space="0" w:color="auto"/>
        <w:right w:val="none" w:sz="0" w:space="0" w:color="auto"/>
      </w:divBdr>
      <w:divsChild>
        <w:div w:id="1869947034">
          <w:marLeft w:val="0"/>
          <w:marRight w:val="0"/>
          <w:marTop w:val="0"/>
          <w:marBottom w:val="0"/>
          <w:divBdr>
            <w:top w:val="none" w:sz="0" w:space="0" w:color="auto"/>
            <w:left w:val="none" w:sz="0" w:space="0" w:color="auto"/>
            <w:bottom w:val="none" w:sz="0" w:space="0" w:color="auto"/>
            <w:right w:val="none" w:sz="0" w:space="0" w:color="auto"/>
          </w:divBdr>
        </w:div>
      </w:divsChild>
    </w:div>
    <w:div w:id="922489358">
      <w:bodyDiv w:val="1"/>
      <w:marLeft w:val="0"/>
      <w:marRight w:val="0"/>
      <w:marTop w:val="0"/>
      <w:marBottom w:val="0"/>
      <w:divBdr>
        <w:top w:val="none" w:sz="0" w:space="0" w:color="auto"/>
        <w:left w:val="none" w:sz="0" w:space="0" w:color="auto"/>
        <w:bottom w:val="none" w:sz="0" w:space="0" w:color="auto"/>
        <w:right w:val="none" w:sz="0" w:space="0" w:color="auto"/>
      </w:divBdr>
      <w:divsChild>
        <w:div w:id="540872122">
          <w:marLeft w:val="0"/>
          <w:marRight w:val="0"/>
          <w:marTop w:val="0"/>
          <w:marBottom w:val="0"/>
          <w:divBdr>
            <w:top w:val="none" w:sz="0" w:space="0" w:color="auto"/>
            <w:left w:val="none" w:sz="0" w:space="0" w:color="auto"/>
            <w:bottom w:val="none" w:sz="0" w:space="0" w:color="auto"/>
            <w:right w:val="none" w:sz="0" w:space="0" w:color="auto"/>
          </w:divBdr>
        </w:div>
      </w:divsChild>
    </w:div>
    <w:div w:id="926378672">
      <w:bodyDiv w:val="1"/>
      <w:marLeft w:val="0"/>
      <w:marRight w:val="0"/>
      <w:marTop w:val="0"/>
      <w:marBottom w:val="0"/>
      <w:divBdr>
        <w:top w:val="none" w:sz="0" w:space="0" w:color="auto"/>
        <w:left w:val="none" w:sz="0" w:space="0" w:color="auto"/>
        <w:bottom w:val="none" w:sz="0" w:space="0" w:color="auto"/>
        <w:right w:val="none" w:sz="0" w:space="0" w:color="auto"/>
      </w:divBdr>
    </w:div>
    <w:div w:id="927691692">
      <w:bodyDiv w:val="1"/>
      <w:marLeft w:val="0"/>
      <w:marRight w:val="0"/>
      <w:marTop w:val="0"/>
      <w:marBottom w:val="0"/>
      <w:divBdr>
        <w:top w:val="none" w:sz="0" w:space="0" w:color="auto"/>
        <w:left w:val="none" w:sz="0" w:space="0" w:color="auto"/>
        <w:bottom w:val="none" w:sz="0" w:space="0" w:color="auto"/>
        <w:right w:val="none" w:sz="0" w:space="0" w:color="auto"/>
      </w:divBdr>
      <w:divsChild>
        <w:div w:id="920674296">
          <w:marLeft w:val="0"/>
          <w:marRight w:val="0"/>
          <w:marTop w:val="0"/>
          <w:marBottom w:val="0"/>
          <w:divBdr>
            <w:top w:val="none" w:sz="0" w:space="0" w:color="auto"/>
            <w:left w:val="none" w:sz="0" w:space="0" w:color="auto"/>
            <w:bottom w:val="none" w:sz="0" w:space="0" w:color="auto"/>
            <w:right w:val="none" w:sz="0" w:space="0" w:color="auto"/>
          </w:divBdr>
        </w:div>
        <w:div w:id="1638102098">
          <w:marLeft w:val="0"/>
          <w:marRight w:val="0"/>
          <w:marTop w:val="0"/>
          <w:marBottom w:val="0"/>
          <w:divBdr>
            <w:top w:val="none" w:sz="0" w:space="0" w:color="auto"/>
            <w:left w:val="none" w:sz="0" w:space="0" w:color="auto"/>
            <w:bottom w:val="none" w:sz="0" w:space="0" w:color="auto"/>
            <w:right w:val="none" w:sz="0" w:space="0" w:color="auto"/>
          </w:divBdr>
        </w:div>
        <w:div w:id="405960176">
          <w:marLeft w:val="0"/>
          <w:marRight w:val="0"/>
          <w:marTop w:val="0"/>
          <w:marBottom w:val="0"/>
          <w:divBdr>
            <w:top w:val="none" w:sz="0" w:space="0" w:color="auto"/>
            <w:left w:val="none" w:sz="0" w:space="0" w:color="auto"/>
            <w:bottom w:val="none" w:sz="0" w:space="0" w:color="auto"/>
            <w:right w:val="none" w:sz="0" w:space="0" w:color="auto"/>
          </w:divBdr>
        </w:div>
        <w:div w:id="691760193">
          <w:marLeft w:val="0"/>
          <w:marRight w:val="0"/>
          <w:marTop w:val="0"/>
          <w:marBottom w:val="0"/>
          <w:divBdr>
            <w:top w:val="none" w:sz="0" w:space="0" w:color="auto"/>
            <w:left w:val="none" w:sz="0" w:space="0" w:color="auto"/>
            <w:bottom w:val="none" w:sz="0" w:space="0" w:color="auto"/>
            <w:right w:val="none" w:sz="0" w:space="0" w:color="auto"/>
          </w:divBdr>
        </w:div>
        <w:div w:id="314728707">
          <w:marLeft w:val="0"/>
          <w:marRight w:val="0"/>
          <w:marTop w:val="0"/>
          <w:marBottom w:val="0"/>
          <w:divBdr>
            <w:top w:val="none" w:sz="0" w:space="0" w:color="auto"/>
            <w:left w:val="none" w:sz="0" w:space="0" w:color="auto"/>
            <w:bottom w:val="none" w:sz="0" w:space="0" w:color="auto"/>
            <w:right w:val="none" w:sz="0" w:space="0" w:color="auto"/>
          </w:divBdr>
        </w:div>
        <w:div w:id="1362127417">
          <w:marLeft w:val="0"/>
          <w:marRight w:val="0"/>
          <w:marTop w:val="0"/>
          <w:marBottom w:val="0"/>
          <w:divBdr>
            <w:top w:val="none" w:sz="0" w:space="0" w:color="auto"/>
            <w:left w:val="none" w:sz="0" w:space="0" w:color="auto"/>
            <w:bottom w:val="none" w:sz="0" w:space="0" w:color="auto"/>
            <w:right w:val="none" w:sz="0" w:space="0" w:color="auto"/>
          </w:divBdr>
        </w:div>
        <w:div w:id="798643426">
          <w:marLeft w:val="0"/>
          <w:marRight w:val="0"/>
          <w:marTop w:val="0"/>
          <w:marBottom w:val="0"/>
          <w:divBdr>
            <w:top w:val="none" w:sz="0" w:space="0" w:color="auto"/>
            <w:left w:val="none" w:sz="0" w:space="0" w:color="auto"/>
            <w:bottom w:val="none" w:sz="0" w:space="0" w:color="auto"/>
            <w:right w:val="none" w:sz="0" w:space="0" w:color="auto"/>
          </w:divBdr>
        </w:div>
        <w:div w:id="170723437">
          <w:marLeft w:val="0"/>
          <w:marRight w:val="0"/>
          <w:marTop w:val="0"/>
          <w:marBottom w:val="0"/>
          <w:divBdr>
            <w:top w:val="none" w:sz="0" w:space="0" w:color="auto"/>
            <w:left w:val="none" w:sz="0" w:space="0" w:color="auto"/>
            <w:bottom w:val="none" w:sz="0" w:space="0" w:color="auto"/>
            <w:right w:val="none" w:sz="0" w:space="0" w:color="auto"/>
          </w:divBdr>
        </w:div>
        <w:div w:id="1283462185">
          <w:marLeft w:val="0"/>
          <w:marRight w:val="0"/>
          <w:marTop w:val="0"/>
          <w:marBottom w:val="0"/>
          <w:divBdr>
            <w:top w:val="none" w:sz="0" w:space="0" w:color="auto"/>
            <w:left w:val="none" w:sz="0" w:space="0" w:color="auto"/>
            <w:bottom w:val="none" w:sz="0" w:space="0" w:color="auto"/>
            <w:right w:val="none" w:sz="0" w:space="0" w:color="auto"/>
          </w:divBdr>
        </w:div>
        <w:div w:id="1722170707">
          <w:marLeft w:val="0"/>
          <w:marRight w:val="0"/>
          <w:marTop w:val="0"/>
          <w:marBottom w:val="0"/>
          <w:divBdr>
            <w:top w:val="none" w:sz="0" w:space="0" w:color="auto"/>
            <w:left w:val="none" w:sz="0" w:space="0" w:color="auto"/>
            <w:bottom w:val="none" w:sz="0" w:space="0" w:color="auto"/>
            <w:right w:val="none" w:sz="0" w:space="0" w:color="auto"/>
          </w:divBdr>
        </w:div>
        <w:div w:id="788668264">
          <w:marLeft w:val="0"/>
          <w:marRight w:val="0"/>
          <w:marTop w:val="0"/>
          <w:marBottom w:val="0"/>
          <w:divBdr>
            <w:top w:val="none" w:sz="0" w:space="0" w:color="auto"/>
            <w:left w:val="none" w:sz="0" w:space="0" w:color="auto"/>
            <w:bottom w:val="none" w:sz="0" w:space="0" w:color="auto"/>
            <w:right w:val="none" w:sz="0" w:space="0" w:color="auto"/>
          </w:divBdr>
        </w:div>
        <w:div w:id="1887719559">
          <w:marLeft w:val="0"/>
          <w:marRight w:val="0"/>
          <w:marTop w:val="0"/>
          <w:marBottom w:val="0"/>
          <w:divBdr>
            <w:top w:val="none" w:sz="0" w:space="0" w:color="auto"/>
            <w:left w:val="none" w:sz="0" w:space="0" w:color="auto"/>
            <w:bottom w:val="none" w:sz="0" w:space="0" w:color="auto"/>
            <w:right w:val="none" w:sz="0" w:space="0" w:color="auto"/>
          </w:divBdr>
        </w:div>
        <w:div w:id="1931506857">
          <w:marLeft w:val="0"/>
          <w:marRight w:val="0"/>
          <w:marTop w:val="0"/>
          <w:marBottom w:val="0"/>
          <w:divBdr>
            <w:top w:val="none" w:sz="0" w:space="0" w:color="auto"/>
            <w:left w:val="none" w:sz="0" w:space="0" w:color="auto"/>
            <w:bottom w:val="none" w:sz="0" w:space="0" w:color="auto"/>
            <w:right w:val="none" w:sz="0" w:space="0" w:color="auto"/>
          </w:divBdr>
        </w:div>
        <w:div w:id="469594511">
          <w:marLeft w:val="0"/>
          <w:marRight w:val="0"/>
          <w:marTop w:val="0"/>
          <w:marBottom w:val="0"/>
          <w:divBdr>
            <w:top w:val="none" w:sz="0" w:space="0" w:color="auto"/>
            <w:left w:val="none" w:sz="0" w:space="0" w:color="auto"/>
            <w:bottom w:val="none" w:sz="0" w:space="0" w:color="auto"/>
            <w:right w:val="none" w:sz="0" w:space="0" w:color="auto"/>
          </w:divBdr>
        </w:div>
        <w:div w:id="481697335">
          <w:marLeft w:val="0"/>
          <w:marRight w:val="0"/>
          <w:marTop w:val="0"/>
          <w:marBottom w:val="0"/>
          <w:divBdr>
            <w:top w:val="none" w:sz="0" w:space="0" w:color="auto"/>
            <w:left w:val="none" w:sz="0" w:space="0" w:color="auto"/>
            <w:bottom w:val="none" w:sz="0" w:space="0" w:color="auto"/>
            <w:right w:val="none" w:sz="0" w:space="0" w:color="auto"/>
          </w:divBdr>
        </w:div>
        <w:div w:id="1193542870">
          <w:marLeft w:val="0"/>
          <w:marRight w:val="0"/>
          <w:marTop w:val="0"/>
          <w:marBottom w:val="0"/>
          <w:divBdr>
            <w:top w:val="none" w:sz="0" w:space="0" w:color="auto"/>
            <w:left w:val="none" w:sz="0" w:space="0" w:color="auto"/>
            <w:bottom w:val="none" w:sz="0" w:space="0" w:color="auto"/>
            <w:right w:val="none" w:sz="0" w:space="0" w:color="auto"/>
          </w:divBdr>
        </w:div>
        <w:div w:id="534272592">
          <w:marLeft w:val="0"/>
          <w:marRight w:val="0"/>
          <w:marTop w:val="0"/>
          <w:marBottom w:val="0"/>
          <w:divBdr>
            <w:top w:val="none" w:sz="0" w:space="0" w:color="auto"/>
            <w:left w:val="none" w:sz="0" w:space="0" w:color="auto"/>
            <w:bottom w:val="none" w:sz="0" w:space="0" w:color="auto"/>
            <w:right w:val="none" w:sz="0" w:space="0" w:color="auto"/>
          </w:divBdr>
        </w:div>
        <w:div w:id="1606501034">
          <w:marLeft w:val="0"/>
          <w:marRight w:val="0"/>
          <w:marTop w:val="0"/>
          <w:marBottom w:val="0"/>
          <w:divBdr>
            <w:top w:val="none" w:sz="0" w:space="0" w:color="auto"/>
            <w:left w:val="none" w:sz="0" w:space="0" w:color="auto"/>
            <w:bottom w:val="none" w:sz="0" w:space="0" w:color="auto"/>
            <w:right w:val="none" w:sz="0" w:space="0" w:color="auto"/>
          </w:divBdr>
        </w:div>
        <w:div w:id="43717580">
          <w:marLeft w:val="0"/>
          <w:marRight w:val="0"/>
          <w:marTop w:val="0"/>
          <w:marBottom w:val="0"/>
          <w:divBdr>
            <w:top w:val="none" w:sz="0" w:space="0" w:color="auto"/>
            <w:left w:val="none" w:sz="0" w:space="0" w:color="auto"/>
            <w:bottom w:val="none" w:sz="0" w:space="0" w:color="auto"/>
            <w:right w:val="none" w:sz="0" w:space="0" w:color="auto"/>
          </w:divBdr>
        </w:div>
        <w:div w:id="207959502">
          <w:marLeft w:val="0"/>
          <w:marRight w:val="0"/>
          <w:marTop w:val="0"/>
          <w:marBottom w:val="0"/>
          <w:divBdr>
            <w:top w:val="none" w:sz="0" w:space="0" w:color="auto"/>
            <w:left w:val="none" w:sz="0" w:space="0" w:color="auto"/>
            <w:bottom w:val="none" w:sz="0" w:space="0" w:color="auto"/>
            <w:right w:val="none" w:sz="0" w:space="0" w:color="auto"/>
          </w:divBdr>
        </w:div>
        <w:div w:id="887455371">
          <w:marLeft w:val="0"/>
          <w:marRight w:val="0"/>
          <w:marTop w:val="0"/>
          <w:marBottom w:val="0"/>
          <w:divBdr>
            <w:top w:val="none" w:sz="0" w:space="0" w:color="auto"/>
            <w:left w:val="none" w:sz="0" w:space="0" w:color="auto"/>
            <w:bottom w:val="none" w:sz="0" w:space="0" w:color="auto"/>
            <w:right w:val="none" w:sz="0" w:space="0" w:color="auto"/>
          </w:divBdr>
        </w:div>
        <w:div w:id="1031297260">
          <w:marLeft w:val="0"/>
          <w:marRight w:val="0"/>
          <w:marTop w:val="0"/>
          <w:marBottom w:val="0"/>
          <w:divBdr>
            <w:top w:val="none" w:sz="0" w:space="0" w:color="auto"/>
            <w:left w:val="none" w:sz="0" w:space="0" w:color="auto"/>
            <w:bottom w:val="none" w:sz="0" w:space="0" w:color="auto"/>
            <w:right w:val="none" w:sz="0" w:space="0" w:color="auto"/>
          </w:divBdr>
        </w:div>
        <w:div w:id="1832596979">
          <w:marLeft w:val="0"/>
          <w:marRight w:val="0"/>
          <w:marTop w:val="0"/>
          <w:marBottom w:val="0"/>
          <w:divBdr>
            <w:top w:val="none" w:sz="0" w:space="0" w:color="auto"/>
            <w:left w:val="none" w:sz="0" w:space="0" w:color="auto"/>
            <w:bottom w:val="none" w:sz="0" w:space="0" w:color="auto"/>
            <w:right w:val="none" w:sz="0" w:space="0" w:color="auto"/>
          </w:divBdr>
        </w:div>
        <w:div w:id="1329865188">
          <w:marLeft w:val="0"/>
          <w:marRight w:val="0"/>
          <w:marTop w:val="0"/>
          <w:marBottom w:val="0"/>
          <w:divBdr>
            <w:top w:val="none" w:sz="0" w:space="0" w:color="auto"/>
            <w:left w:val="none" w:sz="0" w:space="0" w:color="auto"/>
            <w:bottom w:val="none" w:sz="0" w:space="0" w:color="auto"/>
            <w:right w:val="none" w:sz="0" w:space="0" w:color="auto"/>
          </w:divBdr>
        </w:div>
        <w:div w:id="771097919">
          <w:marLeft w:val="0"/>
          <w:marRight w:val="0"/>
          <w:marTop w:val="0"/>
          <w:marBottom w:val="0"/>
          <w:divBdr>
            <w:top w:val="none" w:sz="0" w:space="0" w:color="auto"/>
            <w:left w:val="none" w:sz="0" w:space="0" w:color="auto"/>
            <w:bottom w:val="none" w:sz="0" w:space="0" w:color="auto"/>
            <w:right w:val="none" w:sz="0" w:space="0" w:color="auto"/>
          </w:divBdr>
        </w:div>
        <w:div w:id="1067536493">
          <w:marLeft w:val="0"/>
          <w:marRight w:val="0"/>
          <w:marTop w:val="0"/>
          <w:marBottom w:val="0"/>
          <w:divBdr>
            <w:top w:val="none" w:sz="0" w:space="0" w:color="auto"/>
            <w:left w:val="none" w:sz="0" w:space="0" w:color="auto"/>
            <w:bottom w:val="none" w:sz="0" w:space="0" w:color="auto"/>
            <w:right w:val="none" w:sz="0" w:space="0" w:color="auto"/>
          </w:divBdr>
        </w:div>
        <w:div w:id="339893428">
          <w:marLeft w:val="0"/>
          <w:marRight w:val="0"/>
          <w:marTop w:val="0"/>
          <w:marBottom w:val="0"/>
          <w:divBdr>
            <w:top w:val="none" w:sz="0" w:space="0" w:color="auto"/>
            <w:left w:val="none" w:sz="0" w:space="0" w:color="auto"/>
            <w:bottom w:val="none" w:sz="0" w:space="0" w:color="auto"/>
            <w:right w:val="none" w:sz="0" w:space="0" w:color="auto"/>
          </w:divBdr>
        </w:div>
        <w:div w:id="465050452">
          <w:marLeft w:val="0"/>
          <w:marRight w:val="0"/>
          <w:marTop w:val="0"/>
          <w:marBottom w:val="0"/>
          <w:divBdr>
            <w:top w:val="none" w:sz="0" w:space="0" w:color="auto"/>
            <w:left w:val="none" w:sz="0" w:space="0" w:color="auto"/>
            <w:bottom w:val="none" w:sz="0" w:space="0" w:color="auto"/>
            <w:right w:val="none" w:sz="0" w:space="0" w:color="auto"/>
          </w:divBdr>
        </w:div>
      </w:divsChild>
    </w:div>
    <w:div w:id="937373123">
      <w:bodyDiv w:val="1"/>
      <w:marLeft w:val="0"/>
      <w:marRight w:val="0"/>
      <w:marTop w:val="0"/>
      <w:marBottom w:val="0"/>
      <w:divBdr>
        <w:top w:val="none" w:sz="0" w:space="0" w:color="auto"/>
        <w:left w:val="none" w:sz="0" w:space="0" w:color="auto"/>
        <w:bottom w:val="none" w:sz="0" w:space="0" w:color="auto"/>
        <w:right w:val="none" w:sz="0" w:space="0" w:color="auto"/>
      </w:divBdr>
      <w:divsChild>
        <w:div w:id="210503518">
          <w:marLeft w:val="0"/>
          <w:marRight w:val="0"/>
          <w:marTop w:val="0"/>
          <w:marBottom w:val="0"/>
          <w:divBdr>
            <w:top w:val="none" w:sz="0" w:space="0" w:color="auto"/>
            <w:left w:val="none" w:sz="0" w:space="0" w:color="auto"/>
            <w:bottom w:val="none" w:sz="0" w:space="0" w:color="auto"/>
            <w:right w:val="none" w:sz="0" w:space="0" w:color="auto"/>
          </w:divBdr>
        </w:div>
      </w:divsChild>
    </w:div>
    <w:div w:id="957839081">
      <w:bodyDiv w:val="1"/>
      <w:marLeft w:val="0"/>
      <w:marRight w:val="0"/>
      <w:marTop w:val="0"/>
      <w:marBottom w:val="0"/>
      <w:divBdr>
        <w:top w:val="none" w:sz="0" w:space="0" w:color="auto"/>
        <w:left w:val="none" w:sz="0" w:space="0" w:color="auto"/>
        <w:bottom w:val="none" w:sz="0" w:space="0" w:color="auto"/>
        <w:right w:val="none" w:sz="0" w:space="0" w:color="auto"/>
      </w:divBdr>
    </w:div>
    <w:div w:id="972056793">
      <w:bodyDiv w:val="1"/>
      <w:marLeft w:val="0"/>
      <w:marRight w:val="0"/>
      <w:marTop w:val="0"/>
      <w:marBottom w:val="0"/>
      <w:divBdr>
        <w:top w:val="none" w:sz="0" w:space="0" w:color="auto"/>
        <w:left w:val="none" w:sz="0" w:space="0" w:color="auto"/>
        <w:bottom w:val="none" w:sz="0" w:space="0" w:color="auto"/>
        <w:right w:val="none" w:sz="0" w:space="0" w:color="auto"/>
      </w:divBdr>
    </w:div>
    <w:div w:id="1000931423">
      <w:bodyDiv w:val="1"/>
      <w:marLeft w:val="0"/>
      <w:marRight w:val="0"/>
      <w:marTop w:val="0"/>
      <w:marBottom w:val="0"/>
      <w:divBdr>
        <w:top w:val="none" w:sz="0" w:space="0" w:color="auto"/>
        <w:left w:val="none" w:sz="0" w:space="0" w:color="auto"/>
        <w:bottom w:val="none" w:sz="0" w:space="0" w:color="auto"/>
        <w:right w:val="none" w:sz="0" w:space="0" w:color="auto"/>
      </w:divBdr>
    </w:div>
    <w:div w:id="1002470932">
      <w:bodyDiv w:val="1"/>
      <w:marLeft w:val="0"/>
      <w:marRight w:val="0"/>
      <w:marTop w:val="0"/>
      <w:marBottom w:val="0"/>
      <w:divBdr>
        <w:top w:val="none" w:sz="0" w:space="0" w:color="auto"/>
        <w:left w:val="none" w:sz="0" w:space="0" w:color="auto"/>
        <w:bottom w:val="none" w:sz="0" w:space="0" w:color="auto"/>
        <w:right w:val="none" w:sz="0" w:space="0" w:color="auto"/>
      </w:divBdr>
    </w:div>
    <w:div w:id="1004934437">
      <w:bodyDiv w:val="1"/>
      <w:marLeft w:val="0"/>
      <w:marRight w:val="0"/>
      <w:marTop w:val="0"/>
      <w:marBottom w:val="0"/>
      <w:divBdr>
        <w:top w:val="none" w:sz="0" w:space="0" w:color="auto"/>
        <w:left w:val="none" w:sz="0" w:space="0" w:color="auto"/>
        <w:bottom w:val="none" w:sz="0" w:space="0" w:color="auto"/>
        <w:right w:val="none" w:sz="0" w:space="0" w:color="auto"/>
      </w:divBdr>
      <w:divsChild>
        <w:div w:id="433521549">
          <w:marLeft w:val="0"/>
          <w:marRight w:val="0"/>
          <w:marTop w:val="0"/>
          <w:marBottom w:val="0"/>
          <w:divBdr>
            <w:top w:val="none" w:sz="0" w:space="0" w:color="auto"/>
            <w:left w:val="none" w:sz="0" w:space="0" w:color="auto"/>
            <w:bottom w:val="none" w:sz="0" w:space="0" w:color="auto"/>
            <w:right w:val="none" w:sz="0" w:space="0" w:color="auto"/>
          </w:divBdr>
        </w:div>
      </w:divsChild>
    </w:div>
    <w:div w:id="1008602143">
      <w:bodyDiv w:val="1"/>
      <w:marLeft w:val="0"/>
      <w:marRight w:val="0"/>
      <w:marTop w:val="0"/>
      <w:marBottom w:val="0"/>
      <w:divBdr>
        <w:top w:val="none" w:sz="0" w:space="0" w:color="auto"/>
        <w:left w:val="none" w:sz="0" w:space="0" w:color="auto"/>
        <w:bottom w:val="none" w:sz="0" w:space="0" w:color="auto"/>
        <w:right w:val="none" w:sz="0" w:space="0" w:color="auto"/>
      </w:divBdr>
    </w:div>
    <w:div w:id="1015306346">
      <w:bodyDiv w:val="1"/>
      <w:marLeft w:val="0"/>
      <w:marRight w:val="0"/>
      <w:marTop w:val="0"/>
      <w:marBottom w:val="0"/>
      <w:divBdr>
        <w:top w:val="none" w:sz="0" w:space="0" w:color="auto"/>
        <w:left w:val="none" w:sz="0" w:space="0" w:color="auto"/>
        <w:bottom w:val="none" w:sz="0" w:space="0" w:color="auto"/>
        <w:right w:val="none" w:sz="0" w:space="0" w:color="auto"/>
      </w:divBdr>
      <w:divsChild>
        <w:div w:id="1200581995">
          <w:marLeft w:val="0"/>
          <w:marRight w:val="0"/>
          <w:marTop w:val="0"/>
          <w:marBottom w:val="0"/>
          <w:divBdr>
            <w:top w:val="none" w:sz="0" w:space="0" w:color="auto"/>
            <w:left w:val="none" w:sz="0" w:space="0" w:color="auto"/>
            <w:bottom w:val="none" w:sz="0" w:space="0" w:color="auto"/>
            <w:right w:val="none" w:sz="0" w:space="0" w:color="auto"/>
          </w:divBdr>
        </w:div>
      </w:divsChild>
    </w:div>
    <w:div w:id="1025329204">
      <w:bodyDiv w:val="1"/>
      <w:marLeft w:val="0"/>
      <w:marRight w:val="0"/>
      <w:marTop w:val="0"/>
      <w:marBottom w:val="0"/>
      <w:divBdr>
        <w:top w:val="none" w:sz="0" w:space="0" w:color="auto"/>
        <w:left w:val="none" w:sz="0" w:space="0" w:color="auto"/>
        <w:bottom w:val="none" w:sz="0" w:space="0" w:color="auto"/>
        <w:right w:val="none" w:sz="0" w:space="0" w:color="auto"/>
      </w:divBdr>
      <w:divsChild>
        <w:div w:id="1843399736">
          <w:marLeft w:val="0"/>
          <w:marRight w:val="0"/>
          <w:marTop w:val="0"/>
          <w:marBottom w:val="0"/>
          <w:divBdr>
            <w:top w:val="none" w:sz="0" w:space="0" w:color="auto"/>
            <w:left w:val="none" w:sz="0" w:space="0" w:color="auto"/>
            <w:bottom w:val="none" w:sz="0" w:space="0" w:color="auto"/>
            <w:right w:val="none" w:sz="0" w:space="0" w:color="auto"/>
          </w:divBdr>
        </w:div>
      </w:divsChild>
    </w:div>
    <w:div w:id="1119762332">
      <w:bodyDiv w:val="1"/>
      <w:marLeft w:val="0"/>
      <w:marRight w:val="0"/>
      <w:marTop w:val="0"/>
      <w:marBottom w:val="0"/>
      <w:divBdr>
        <w:top w:val="none" w:sz="0" w:space="0" w:color="auto"/>
        <w:left w:val="none" w:sz="0" w:space="0" w:color="auto"/>
        <w:bottom w:val="none" w:sz="0" w:space="0" w:color="auto"/>
        <w:right w:val="none" w:sz="0" w:space="0" w:color="auto"/>
      </w:divBdr>
    </w:div>
    <w:div w:id="1138500208">
      <w:bodyDiv w:val="1"/>
      <w:marLeft w:val="0"/>
      <w:marRight w:val="0"/>
      <w:marTop w:val="0"/>
      <w:marBottom w:val="0"/>
      <w:divBdr>
        <w:top w:val="none" w:sz="0" w:space="0" w:color="auto"/>
        <w:left w:val="none" w:sz="0" w:space="0" w:color="auto"/>
        <w:bottom w:val="none" w:sz="0" w:space="0" w:color="auto"/>
        <w:right w:val="none" w:sz="0" w:space="0" w:color="auto"/>
      </w:divBdr>
    </w:div>
    <w:div w:id="1213805536">
      <w:bodyDiv w:val="1"/>
      <w:marLeft w:val="0"/>
      <w:marRight w:val="0"/>
      <w:marTop w:val="0"/>
      <w:marBottom w:val="0"/>
      <w:divBdr>
        <w:top w:val="none" w:sz="0" w:space="0" w:color="auto"/>
        <w:left w:val="none" w:sz="0" w:space="0" w:color="auto"/>
        <w:bottom w:val="none" w:sz="0" w:space="0" w:color="auto"/>
        <w:right w:val="none" w:sz="0" w:space="0" w:color="auto"/>
      </w:divBdr>
    </w:div>
    <w:div w:id="1222014442">
      <w:bodyDiv w:val="1"/>
      <w:marLeft w:val="0"/>
      <w:marRight w:val="0"/>
      <w:marTop w:val="0"/>
      <w:marBottom w:val="0"/>
      <w:divBdr>
        <w:top w:val="none" w:sz="0" w:space="0" w:color="auto"/>
        <w:left w:val="none" w:sz="0" w:space="0" w:color="auto"/>
        <w:bottom w:val="none" w:sz="0" w:space="0" w:color="auto"/>
        <w:right w:val="none" w:sz="0" w:space="0" w:color="auto"/>
      </w:divBdr>
      <w:divsChild>
        <w:div w:id="1733116714">
          <w:marLeft w:val="0"/>
          <w:marRight w:val="0"/>
          <w:marTop w:val="0"/>
          <w:marBottom w:val="0"/>
          <w:divBdr>
            <w:top w:val="none" w:sz="0" w:space="0" w:color="auto"/>
            <w:left w:val="none" w:sz="0" w:space="0" w:color="auto"/>
            <w:bottom w:val="none" w:sz="0" w:space="0" w:color="auto"/>
            <w:right w:val="none" w:sz="0" w:space="0" w:color="auto"/>
          </w:divBdr>
        </w:div>
      </w:divsChild>
    </w:div>
    <w:div w:id="1238902070">
      <w:bodyDiv w:val="1"/>
      <w:marLeft w:val="0"/>
      <w:marRight w:val="0"/>
      <w:marTop w:val="0"/>
      <w:marBottom w:val="0"/>
      <w:divBdr>
        <w:top w:val="none" w:sz="0" w:space="0" w:color="auto"/>
        <w:left w:val="none" w:sz="0" w:space="0" w:color="auto"/>
        <w:bottom w:val="none" w:sz="0" w:space="0" w:color="auto"/>
        <w:right w:val="none" w:sz="0" w:space="0" w:color="auto"/>
      </w:divBdr>
    </w:div>
    <w:div w:id="1252010492">
      <w:bodyDiv w:val="1"/>
      <w:marLeft w:val="0"/>
      <w:marRight w:val="0"/>
      <w:marTop w:val="0"/>
      <w:marBottom w:val="0"/>
      <w:divBdr>
        <w:top w:val="none" w:sz="0" w:space="0" w:color="auto"/>
        <w:left w:val="none" w:sz="0" w:space="0" w:color="auto"/>
        <w:bottom w:val="none" w:sz="0" w:space="0" w:color="auto"/>
        <w:right w:val="none" w:sz="0" w:space="0" w:color="auto"/>
      </w:divBdr>
    </w:div>
    <w:div w:id="1262104965">
      <w:bodyDiv w:val="1"/>
      <w:marLeft w:val="0"/>
      <w:marRight w:val="0"/>
      <w:marTop w:val="0"/>
      <w:marBottom w:val="0"/>
      <w:divBdr>
        <w:top w:val="none" w:sz="0" w:space="0" w:color="auto"/>
        <w:left w:val="none" w:sz="0" w:space="0" w:color="auto"/>
        <w:bottom w:val="none" w:sz="0" w:space="0" w:color="auto"/>
        <w:right w:val="none" w:sz="0" w:space="0" w:color="auto"/>
      </w:divBdr>
    </w:div>
    <w:div w:id="1277443443">
      <w:bodyDiv w:val="1"/>
      <w:marLeft w:val="0"/>
      <w:marRight w:val="0"/>
      <w:marTop w:val="0"/>
      <w:marBottom w:val="0"/>
      <w:divBdr>
        <w:top w:val="none" w:sz="0" w:space="0" w:color="auto"/>
        <w:left w:val="none" w:sz="0" w:space="0" w:color="auto"/>
        <w:bottom w:val="none" w:sz="0" w:space="0" w:color="auto"/>
        <w:right w:val="none" w:sz="0" w:space="0" w:color="auto"/>
      </w:divBdr>
    </w:div>
    <w:div w:id="1318000041">
      <w:bodyDiv w:val="1"/>
      <w:marLeft w:val="0"/>
      <w:marRight w:val="0"/>
      <w:marTop w:val="0"/>
      <w:marBottom w:val="0"/>
      <w:divBdr>
        <w:top w:val="none" w:sz="0" w:space="0" w:color="auto"/>
        <w:left w:val="none" w:sz="0" w:space="0" w:color="auto"/>
        <w:bottom w:val="none" w:sz="0" w:space="0" w:color="auto"/>
        <w:right w:val="none" w:sz="0" w:space="0" w:color="auto"/>
      </w:divBdr>
    </w:div>
    <w:div w:id="1334524839">
      <w:bodyDiv w:val="1"/>
      <w:marLeft w:val="0"/>
      <w:marRight w:val="0"/>
      <w:marTop w:val="0"/>
      <w:marBottom w:val="0"/>
      <w:divBdr>
        <w:top w:val="none" w:sz="0" w:space="0" w:color="auto"/>
        <w:left w:val="none" w:sz="0" w:space="0" w:color="auto"/>
        <w:bottom w:val="none" w:sz="0" w:space="0" w:color="auto"/>
        <w:right w:val="none" w:sz="0" w:space="0" w:color="auto"/>
      </w:divBdr>
    </w:div>
    <w:div w:id="1341398115">
      <w:bodyDiv w:val="1"/>
      <w:marLeft w:val="0"/>
      <w:marRight w:val="0"/>
      <w:marTop w:val="0"/>
      <w:marBottom w:val="0"/>
      <w:divBdr>
        <w:top w:val="none" w:sz="0" w:space="0" w:color="auto"/>
        <w:left w:val="none" w:sz="0" w:space="0" w:color="auto"/>
        <w:bottom w:val="none" w:sz="0" w:space="0" w:color="auto"/>
        <w:right w:val="none" w:sz="0" w:space="0" w:color="auto"/>
      </w:divBdr>
    </w:div>
    <w:div w:id="1343969315">
      <w:bodyDiv w:val="1"/>
      <w:marLeft w:val="0"/>
      <w:marRight w:val="0"/>
      <w:marTop w:val="0"/>
      <w:marBottom w:val="0"/>
      <w:divBdr>
        <w:top w:val="none" w:sz="0" w:space="0" w:color="auto"/>
        <w:left w:val="none" w:sz="0" w:space="0" w:color="auto"/>
        <w:bottom w:val="none" w:sz="0" w:space="0" w:color="auto"/>
        <w:right w:val="none" w:sz="0" w:space="0" w:color="auto"/>
      </w:divBdr>
    </w:div>
    <w:div w:id="1355687855">
      <w:bodyDiv w:val="1"/>
      <w:marLeft w:val="0"/>
      <w:marRight w:val="0"/>
      <w:marTop w:val="0"/>
      <w:marBottom w:val="0"/>
      <w:divBdr>
        <w:top w:val="none" w:sz="0" w:space="0" w:color="auto"/>
        <w:left w:val="none" w:sz="0" w:space="0" w:color="auto"/>
        <w:bottom w:val="none" w:sz="0" w:space="0" w:color="auto"/>
        <w:right w:val="none" w:sz="0" w:space="0" w:color="auto"/>
      </w:divBdr>
    </w:div>
    <w:div w:id="1362826602">
      <w:bodyDiv w:val="1"/>
      <w:marLeft w:val="0"/>
      <w:marRight w:val="0"/>
      <w:marTop w:val="0"/>
      <w:marBottom w:val="0"/>
      <w:divBdr>
        <w:top w:val="none" w:sz="0" w:space="0" w:color="auto"/>
        <w:left w:val="none" w:sz="0" w:space="0" w:color="auto"/>
        <w:bottom w:val="none" w:sz="0" w:space="0" w:color="auto"/>
        <w:right w:val="none" w:sz="0" w:space="0" w:color="auto"/>
      </w:divBdr>
    </w:div>
    <w:div w:id="1367563796">
      <w:bodyDiv w:val="1"/>
      <w:marLeft w:val="0"/>
      <w:marRight w:val="0"/>
      <w:marTop w:val="0"/>
      <w:marBottom w:val="0"/>
      <w:divBdr>
        <w:top w:val="none" w:sz="0" w:space="0" w:color="auto"/>
        <w:left w:val="none" w:sz="0" w:space="0" w:color="auto"/>
        <w:bottom w:val="none" w:sz="0" w:space="0" w:color="auto"/>
        <w:right w:val="none" w:sz="0" w:space="0" w:color="auto"/>
      </w:divBdr>
    </w:div>
    <w:div w:id="1368457575">
      <w:bodyDiv w:val="1"/>
      <w:marLeft w:val="0"/>
      <w:marRight w:val="0"/>
      <w:marTop w:val="0"/>
      <w:marBottom w:val="0"/>
      <w:divBdr>
        <w:top w:val="none" w:sz="0" w:space="0" w:color="auto"/>
        <w:left w:val="none" w:sz="0" w:space="0" w:color="auto"/>
        <w:bottom w:val="none" w:sz="0" w:space="0" w:color="auto"/>
        <w:right w:val="none" w:sz="0" w:space="0" w:color="auto"/>
      </w:divBdr>
      <w:divsChild>
        <w:div w:id="2073044813">
          <w:marLeft w:val="0"/>
          <w:marRight w:val="0"/>
          <w:marTop w:val="0"/>
          <w:marBottom w:val="0"/>
          <w:divBdr>
            <w:top w:val="none" w:sz="0" w:space="0" w:color="auto"/>
            <w:left w:val="none" w:sz="0" w:space="0" w:color="auto"/>
            <w:bottom w:val="none" w:sz="0" w:space="0" w:color="auto"/>
            <w:right w:val="none" w:sz="0" w:space="0" w:color="auto"/>
          </w:divBdr>
        </w:div>
      </w:divsChild>
    </w:div>
    <w:div w:id="1391617421">
      <w:bodyDiv w:val="1"/>
      <w:marLeft w:val="0"/>
      <w:marRight w:val="0"/>
      <w:marTop w:val="0"/>
      <w:marBottom w:val="0"/>
      <w:divBdr>
        <w:top w:val="none" w:sz="0" w:space="0" w:color="auto"/>
        <w:left w:val="none" w:sz="0" w:space="0" w:color="auto"/>
        <w:bottom w:val="none" w:sz="0" w:space="0" w:color="auto"/>
        <w:right w:val="none" w:sz="0" w:space="0" w:color="auto"/>
      </w:divBdr>
    </w:div>
    <w:div w:id="1431050078">
      <w:bodyDiv w:val="1"/>
      <w:marLeft w:val="0"/>
      <w:marRight w:val="0"/>
      <w:marTop w:val="0"/>
      <w:marBottom w:val="0"/>
      <w:divBdr>
        <w:top w:val="none" w:sz="0" w:space="0" w:color="auto"/>
        <w:left w:val="none" w:sz="0" w:space="0" w:color="auto"/>
        <w:bottom w:val="none" w:sz="0" w:space="0" w:color="auto"/>
        <w:right w:val="none" w:sz="0" w:space="0" w:color="auto"/>
      </w:divBdr>
    </w:div>
    <w:div w:id="1456679891">
      <w:bodyDiv w:val="1"/>
      <w:marLeft w:val="0"/>
      <w:marRight w:val="0"/>
      <w:marTop w:val="0"/>
      <w:marBottom w:val="0"/>
      <w:divBdr>
        <w:top w:val="none" w:sz="0" w:space="0" w:color="auto"/>
        <w:left w:val="none" w:sz="0" w:space="0" w:color="auto"/>
        <w:bottom w:val="none" w:sz="0" w:space="0" w:color="auto"/>
        <w:right w:val="none" w:sz="0" w:space="0" w:color="auto"/>
      </w:divBdr>
      <w:divsChild>
        <w:div w:id="1393694744">
          <w:marLeft w:val="0"/>
          <w:marRight w:val="0"/>
          <w:marTop w:val="0"/>
          <w:marBottom w:val="0"/>
          <w:divBdr>
            <w:top w:val="none" w:sz="0" w:space="0" w:color="auto"/>
            <w:left w:val="none" w:sz="0" w:space="0" w:color="auto"/>
            <w:bottom w:val="none" w:sz="0" w:space="0" w:color="auto"/>
            <w:right w:val="none" w:sz="0" w:space="0" w:color="auto"/>
          </w:divBdr>
        </w:div>
      </w:divsChild>
    </w:div>
    <w:div w:id="1484007974">
      <w:bodyDiv w:val="1"/>
      <w:marLeft w:val="0"/>
      <w:marRight w:val="0"/>
      <w:marTop w:val="0"/>
      <w:marBottom w:val="0"/>
      <w:divBdr>
        <w:top w:val="none" w:sz="0" w:space="0" w:color="auto"/>
        <w:left w:val="none" w:sz="0" w:space="0" w:color="auto"/>
        <w:bottom w:val="none" w:sz="0" w:space="0" w:color="auto"/>
        <w:right w:val="none" w:sz="0" w:space="0" w:color="auto"/>
      </w:divBdr>
    </w:div>
    <w:div w:id="1497039317">
      <w:bodyDiv w:val="1"/>
      <w:marLeft w:val="0"/>
      <w:marRight w:val="0"/>
      <w:marTop w:val="0"/>
      <w:marBottom w:val="0"/>
      <w:divBdr>
        <w:top w:val="none" w:sz="0" w:space="0" w:color="auto"/>
        <w:left w:val="none" w:sz="0" w:space="0" w:color="auto"/>
        <w:bottom w:val="none" w:sz="0" w:space="0" w:color="auto"/>
        <w:right w:val="none" w:sz="0" w:space="0" w:color="auto"/>
      </w:divBdr>
    </w:div>
    <w:div w:id="1515538143">
      <w:bodyDiv w:val="1"/>
      <w:marLeft w:val="0"/>
      <w:marRight w:val="0"/>
      <w:marTop w:val="0"/>
      <w:marBottom w:val="0"/>
      <w:divBdr>
        <w:top w:val="none" w:sz="0" w:space="0" w:color="auto"/>
        <w:left w:val="none" w:sz="0" w:space="0" w:color="auto"/>
        <w:bottom w:val="none" w:sz="0" w:space="0" w:color="auto"/>
        <w:right w:val="none" w:sz="0" w:space="0" w:color="auto"/>
      </w:divBdr>
      <w:divsChild>
        <w:div w:id="199057167">
          <w:marLeft w:val="0"/>
          <w:marRight w:val="0"/>
          <w:marTop w:val="0"/>
          <w:marBottom w:val="0"/>
          <w:divBdr>
            <w:top w:val="none" w:sz="0" w:space="0" w:color="auto"/>
            <w:left w:val="none" w:sz="0" w:space="0" w:color="auto"/>
            <w:bottom w:val="none" w:sz="0" w:space="0" w:color="auto"/>
            <w:right w:val="none" w:sz="0" w:space="0" w:color="auto"/>
          </w:divBdr>
        </w:div>
      </w:divsChild>
    </w:div>
    <w:div w:id="1529484759">
      <w:bodyDiv w:val="1"/>
      <w:marLeft w:val="0"/>
      <w:marRight w:val="0"/>
      <w:marTop w:val="0"/>
      <w:marBottom w:val="0"/>
      <w:divBdr>
        <w:top w:val="none" w:sz="0" w:space="0" w:color="auto"/>
        <w:left w:val="none" w:sz="0" w:space="0" w:color="auto"/>
        <w:bottom w:val="none" w:sz="0" w:space="0" w:color="auto"/>
        <w:right w:val="none" w:sz="0" w:space="0" w:color="auto"/>
      </w:divBdr>
      <w:divsChild>
        <w:div w:id="613950485">
          <w:marLeft w:val="0"/>
          <w:marRight w:val="0"/>
          <w:marTop w:val="0"/>
          <w:marBottom w:val="0"/>
          <w:divBdr>
            <w:top w:val="none" w:sz="0" w:space="0" w:color="auto"/>
            <w:left w:val="none" w:sz="0" w:space="0" w:color="auto"/>
            <w:bottom w:val="none" w:sz="0" w:space="0" w:color="auto"/>
            <w:right w:val="none" w:sz="0" w:space="0" w:color="auto"/>
          </w:divBdr>
        </w:div>
      </w:divsChild>
    </w:div>
    <w:div w:id="1535580784">
      <w:bodyDiv w:val="1"/>
      <w:marLeft w:val="0"/>
      <w:marRight w:val="0"/>
      <w:marTop w:val="0"/>
      <w:marBottom w:val="0"/>
      <w:divBdr>
        <w:top w:val="none" w:sz="0" w:space="0" w:color="auto"/>
        <w:left w:val="none" w:sz="0" w:space="0" w:color="auto"/>
        <w:bottom w:val="none" w:sz="0" w:space="0" w:color="auto"/>
        <w:right w:val="none" w:sz="0" w:space="0" w:color="auto"/>
      </w:divBdr>
      <w:divsChild>
        <w:div w:id="504974836">
          <w:marLeft w:val="0"/>
          <w:marRight w:val="0"/>
          <w:marTop w:val="0"/>
          <w:marBottom w:val="0"/>
          <w:divBdr>
            <w:top w:val="none" w:sz="0" w:space="0" w:color="auto"/>
            <w:left w:val="none" w:sz="0" w:space="0" w:color="auto"/>
            <w:bottom w:val="none" w:sz="0" w:space="0" w:color="auto"/>
            <w:right w:val="none" w:sz="0" w:space="0" w:color="auto"/>
          </w:divBdr>
        </w:div>
        <w:div w:id="801003704">
          <w:marLeft w:val="0"/>
          <w:marRight w:val="0"/>
          <w:marTop w:val="0"/>
          <w:marBottom w:val="0"/>
          <w:divBdr>
            <w:top w:val="none" w:sz="0" w:space="0" w:color="auto"/>
            <w:left w:val="none" w:sz="0" w:space="0" w:color="auto"/>
            <w:bottom w:val="none" w:sz="0" w:space="0" w:color="auto"/>
            <w:right w:val="none" w:sz="0" w:space="0" w:color="auto"/>
          </w:divBdr>
        </w:div>
        <w:div w:id="580139355">
          <w:marLeft w:val="0"/>
          <w:marRight w:val="0"/>
          <w:marTop w:val="0"/>
          <w:marBottom w:val="0"/>
          <w:divBdr>
            <w:top w:val="none" w:sz="0" w:space="0" w:color="auto"/>
            <w:left w:val="none" w:sz="0" w:space="0" w:color="auto"/>
            <w:bottom w:val="none" w:sz="0" w:space="0" w:color="auto"/>
            <w:right w:val="none" w:sz="0" w:space="0" w:color="auto"/>
          </w:divBdr>
        </w:div>
        <w:div w:id="1991521271">
          <w:marLeft w:val="0"/>
          <w:marRight w:val="0"/>
          <w:marTop w:val="0"/>
          <w:marBottom w:val="0"/>
          <w:divBdr>
            <w:top w:val="none" w:sz="0" w:space="0" w:color="auto"/>
            <w:left w:val="none" w:sz="0" w:space="0" w:color="auto"/>
            <w:bottom w:val="none" w:sz="0" w:space="0" w:color="auto"/>
            <w:right w:val="none" w:sz="0" w:space="0" w:color="auto"/>
          </w:divBdr>
        </w:div>
        <w:div w:id="392043563">
          <w:marLeft w:val="0"/>
          <w:marRight w:val="0"/>
          <w:marTop w:val="0"/>
          <w:marBottom w:val="0"/>
          <w:divBdr>
            <w:top w:val="none" w:sz="0" w:space="0" w:color="auto"/>
            <w:left w:val="none" w:sz="0" w:space="0" w:color="auto"/>
            <w:bottom w:val="none" w:sz="0" w:space="0" w:color="auto"/>
            <w:right w:val="none" w:sz="0" w:space="0" w:color="auto"/>
          </w:divBdr>
        </w:div>
        <w:div w:id="511340941">
          <w:marLeft w:val="0"/>
          <w:marRight w:val="0"/>
          <w:marTop w:val="0"/>
          <w:marBottom w:val="0"/>
          <w:divBdr>
            <w:top w:val="none" w:sz="0" w:space="0" w:color="auto"/>
            <w:left w:val="none" w:sz="0" w:space="0" w:color="auto"/>
            <w:bottom w:val="none" w:sz="0" w:space="0" w:color="auto"/>
            <w:right w:val="none" w:sz="0" w:space="0" w:color="auto"/>
          </w:divBdr>
        </w:div>
        <w:div w:id="1602370506">
          <w:marLeft w:val="0"/>
          <w:marRight w:val="0"/>
          <w:marTop w:val="0"/>
          <w:marBottom w:val="0"/>
          <w:divBdr>
            <w:top w:val="none" w:sz="0" w:space="0" w:color="auto"/>
            <w:left w:val="none" w:sz="0" w:space="0" w:color="auto"/>
            <w:bottom w:val="none" w:sz="0" w:space="0" w:color="auto"/>
            <w:right w:val="none" w:sz="0" w:space="0" w:color="auto"/>
          </w:divBdr>
        </w:div>
        <w:div w:id="1136416449">
          <w:marLeft w:val="0"/>
          <w:marRight w:val="0"/>
          <w:marTop w:val="0"/>
          <w:marBottom w:val="0"/>
          <w:divBdr>
            <w:top w:val="none" w:sz="0" w:space="0" w:color="auto"/>
            <w:left w:val="none" w:sz="0" w:space="0" w:color="auto"/>
            <w:bottom w:val="none" w:sz="0" w:space="0" w:color="auto"/>
            <w:right w:val="none" w:sz="0" w:space="0" w:color="auto"/>
          </w:divBdr>
        </w:div>
        <w:div w:id="1518158641">
          <w:marLeft w:val="0"/>
          <w:marRight w:val="0"/>
          <w:marTop w:val="0"/>
          <w:marBottom w:val="0"/>
          <w:divBdr>
            <w:top w:val="none" w:sz="0" w:space="0" w:color="auto"/>
            <w:left w:val="none" w:sz="0" w:space="0" w:color="auto"/>
            <w:bottom w:val="none" w:sz="0" w:space="0" w:color="auto"/>
            <w:right w:val="none" w:sz="0" w:space="0" w:color="auto"/>
          </w:divBdr>
        </w:div>
        <w:div w:id="1005475589">
          <w:marLeft w:val="0"/>
          <w:marRight w:val="0"/>
          <w:marTop w:val="0"/>
          <w:marBottom w:val="0"/>
          <w:divBdr>
            <w:top w:val="none" w:sz="0" w:space="0" w:color="auto"/>
            <w:left w:val="none" w:sz="0" w:space="0" w:color="auto"/>
            <w:bottom w:val="none" w:sz="0" w:space="0" w:color="auto"/>
            <w:right w:val="none" w:sz="0" w:space="0" w:color="auto"/>
          </w:divBdr>
        </w:div>
        <w:div w:id="2062751799">
          <w:marLeft w:val="0"/>
          <w:marRight w:val="0"/>
          <w:marTop w:val="0"/>
          <w:marBottom w:val="0"/>
          <w:divBdr>
            <w:top w:val="none" w:sz="0" w:space="0" w:color="auto"/>
            <w:left w:val="none" w:sz="0" w:space="0" w:color="auto"/>
            <w:bottom w:val="none" w:sz="0" w:space="0" w:color="auto"/>
            <w:right w:val="none" w:sz="0" w:space="0" w:color="auto"/>
          </w:divBdr>
        </w:div>
        <w:div w:id="2142723998">
          <w:marLeft w:val="0"/>
          <w:marRight w:val="0"/>
          <w:marTop w:val="0"/>
          <w:marBottom w:val="0"/>
          <w:divBdr>
            <w:top w:val="none" w:sz="0" w:space="0" w:color="auto"/>
            <w:left w:val="none" w:sz="0" w:space="0" w:color="auto"/>
            <w:bottom w:val="none" w:sz="0" w:space="0" w:color="auto"/>
            <w:right w:val="none" w:sz="0" w:space="0" w:color="auto"/>
          </w:divBdr>
        </w:div>
        <w:div w:id="1627271529">
          <w:marLeft w:val="0"/>
          <w:marRight w:val="0"/>
          <w:marTop w:val="0"/>
          <w:marBottom w:val="0"/>
          <w:divBdr>
            <w:top w:val="none" w:sz="0" w:space="0" w:color="auto"/>
            <w:left w:val="none" w:sz="0" w:space="0" w:color="auto"/>
            <w:bottom w:val="none" w:sz="0" w:space="0" w:color="auto"/>
            <w:right w:val="none" w:sz="0" w:space="0" w:color="auto"/>
          </w:divBdr>
        </w:div>
        <w:div w:id="308100732">
          <w:marLeft w:val="0"/>
          <w:marRight w:val="0"/>
          <w:marTop w:val="0"/>
          <w:marBottom w:val="0"/>
          <w:divBdr>
            <w:top w:val="none" w:sz="0" w:space="0" w:color="auto"/>
            <w:left w:val="none" w:sz="0" w:space="0" w:color="auto"/>
            <w:bottom w:val="none" w:sz="0" w:space="0" w:color="auto"/>
            <w:right w:val="none" w:sz="0" w:space="0" w:color="auto"/>
          </w:divBdr>
        </w:div>
        <w:div w:id="1009060754">
          <w:marLeft w:val="0"/>
          <w:marRight w:val="0"/>
          <w:marTop w:val="0"/>
          <w:marBottom w:val="0"/>
          <w:divBdr>
            <w:top w:val="none" w:sz="0" w:space="0" w:color="auto"/>
            <w:left w:val="none" w:sz="0" w:space="0" w:color="auto"/>
            <w:bottom w:val="none" w:sz="0" w:space="0" w:color="auto"/>
            <w:right w:val="none" w:sz="0" w:space="0" w:color="auto"/>
          </w:divBdr>
        </w:div>
        <w:div w:id="1835871891">
          <w:marLeft w:val="0"/>
          <w:marRight w:val="0"/>
          <w:marTop w:val="0"/>
          <w:marBottom w:val="0"/>
          <w:divBdr>
            <w:top w:val="none" w:sz="0" w:space="0" w:color="auto"/>
            <w:left w:val="none" w:sz="0" w:space="0" w:color="auto"/>
            <w:bottom w:val="none" w:sz="0" w:space="0" w:color="auto"/>
            <w:right w:val="none" w:sz="0" w:space="0" w:color="auto"/>
          </w:divBdr>
        </w:div>
        <w:div w:id="1633949589">
          <w:marLeft w:val="0"/>
          <w:marRight w:val="0"/>
          <w:marTop w:val="0"/>
          <w:marBottom w:val="0"/>
          <w:divBdr>
            <w:top w:val="none" w:sz="0" w:space="0" w:color="auto"/>
            <w:left w:val="none" w:sz="0" w:space="0" w:color="auto"/>
            <w:bottom w:val="none" w:sz="0" w:space="0" w:color="auto"/>
            <w:right w:val="none" w:sz="0" w:space="0" w:color="auto"/>
          </w:divBdr>
        </w:div>
        <w:div w:id="1252272957">
          <w:marLeft w:val="0"/>
          <w:marRight w:val="0"/>
          <w:marTop w:val="0"/>
          <w:marBottom w:val="0"/>
          <w:divBdr>
            <w:top w:val="none" w:sz="0" w:space="0" w:color="auto"/>
            <w:left w:val="none" w:sz="0" w:space="0" w:color="auto"/>
            <w:bottom w:val="none" w:sz="0" w:space="0" w:color="auto"/>
            <w:right w:val="none" w:sz="0" w:space="0" w:color="auto"/>
          </w:divBdr>
        </w:div>
        <w:div w:id="1579437288">
          <w:marLeft w:val="0"/>
          <w:marRight w:val="0"/>
          <w:marTop w:val="0"/>
          <w:marBottom w:val="0"/>
          <w:divBdr>
            <w:top w:val="none" w:sz="0" w:space="0" w:color="auto"/>
            <w:left w:val="none" w:sz="0" w:space="0" w:color="auto"/>
            <w:bottom w:val="none" w:sz="0" w:space="0" w:color="auto"/>
            <w:right w:val="none" w:sz="0" w:space="0" w:color="auto"/>
          </w:divBdr>
        </w:div>
        <w:div w:id="2028019766">
          <w:marLeft w:val="0"/>
          <w:marRight w:val="0"/>
          <w:marTop w:val="0"/>
          <w:marBottom w:val="0"/>
          <w:divBdr>
            <w:top w:val="none" w:sz="0" w:space="0" w:color="auto"/>
            <w:left w:val="none" w:sz="0" w:space="0" w:color="auto"/>
            <w:bottom w:val="none" w:sz="0" w:space="0" w:color="auto"/>
            <w:right w:val="none" w:sz="0" w:space="0" w:color="auto"/>
          </w:divBdr>
        </w:div>
        <w:div w:id="1312489750">
          <w:marLeft w:val="0"/>
          <w:marRight w:val="0"/>
          <w:marTop w:val="0"/>
          <w:marBottom w:val="0"/>
          <w:divBdr>
            <w:top w:val="none" w:sz="0" w:space="0" w:color="auto"/>
            <w:left w:val="none" w:sz="0" w:space="0" w:color="auto"/>
            <w:bottom w:val="none" w:sz="0" w:space="0" w:color="auto"/>
            <w:right w:val="none" w:sz="0" w:space="0" w:color="auto"/>
          </w:divBdr>
        </w:div>
        <w:div w:id="689113604">
          <w:marLeft w:val="0"/>
          <w:marRight w:val="0"/>
          <w:marTop w:val="0"/>
          <w:marBottom w:val="0"/>
          <w:divBdr>
            <w:top w:val="none" w:sz="0" w:space="0" w:color="auto"/>
            <w:left w:val="none" w:sz="0" w:space="0" w:color="auto"/>
            <w:bottom w:val="none" w:sz="0" w:space="0" w:color="auto"/>
            <w:right w:val="none" w:sz="0" w:space="0" w:color="auto"/>
          </w:divBdr>
        </w:div>
        <w:div w:id="1404374580">
          <w:marLeft w:val="0"/>
          <w:marRight w:val="0"/>
          <w:marTop w:val="0"/>
          <w:marBottom w:val="0"/>
          <w:divBdr>
            <w:top w:val="none" w:sz="0" w:space="0" w:color="auto"/>
            <w:left w:val="none" w:sz="0" w:space="0" w:color="auto"/>
            <w:bottom w:val="none" w:sz="0" w:space="0" w:color="auto"/>
            <w:right w:val="none" w:sz="0" w:space="0" w:color="auto"/>
          </w:divBdr>
        </w:div>
        <w:div w:id="1912345916">
          <w:marLeft w:val="0"/>
          <w:marRight w:val="0"/>
          <w:marTop w:val="0"/>
          <w:marBottom w:val="0"/>
          <w:divBdr>
            <w:top w:val="none" w:sz="0" w:space="0" w:color="auto"/>
            <w:left w:val="none" w:sz="0" w:space="0" w:color="auto"/>
            <w:bottom w:val="none" w:sz="0" w:space="0" w:color="auto"/>
            <w:right w:val="none" w:sz="0" w:space="0" w:color="auto"/>
          </w:divBdr>
        </w:div>
        <w:div w:id="601568661">
          <w:marLeft w:val="0"/>
          <w:marRight w:val="0"/>
          <w:marTop w:val="0"/>
          <w:marBottom w:val="0"/>
          <w:divBdr>
            <w:top w:val="none" w:sz="0" w:space="0" w:color="auto"/>
            <w:left w:val="none" w:sz="0" w:space="0" w:color="auto"/>
            <w:bottom w:val="none" w:sz="0" w:space="0" w:color="auto"/>
            <w:right w:val="none" w:sz="0" w:space="0" w:color="auto"/>
          </w:divBdr>
        </w:div>
        <w:div w:id="749039950">
          <w:marLeft w:val="0"/>
          <w:marRight w:val="0"/>
          <w:marTop w:val="0"/>
          <w:marBottom w:val="0"/>
          <w:divBdr>
            <w:top w:val="none" w:sz="0" w:space="0" w:color="auto"/>
            <w:left w:val="none" w:sz="0" w:space="0" w:color="auto"/>
            <w:bottom w:val="none" w:sz="0" w:space="0" w:color="auto"/>
            <w:right w:val="none" w:sz="0" w:space="0" w:color="auto"/>
          </w:divBdr>
        </w:div>
        <w:div w:id="1923561162">
          <w:marLeft w:val="0"/>
          <w:marRight w:val="0"/>
          <w:marTop w:val="0"/>
          <w:marBottom w:val="0"/>
          <w:divBdr>
            <w:top w:val="none" w:sz="0" w:space="0" w:color="auto"/>
            <w:left w:val="none" w:sz="0" w:space="0" w:color="auto"/>
            <w:bottom w:val="none" w:sz="0" w:space="0" w:color="auto"/>
            <w:right w:val="none" w:sz="0" w:space="0" w:color="auto"/>
          </w:divBdr>
        </w:div>
        <w:div w:id="187917202">
          <w:marLeft w:val="0"/>
          <w:marRight w:val="0"/>
          <w:marTop w:val="0"/>
          <w:marBottom w:val="0"/>
          <w:divBdr>
            <w:top w:val="none" w:sz="0" w:space="0" w:color="auto"/>
            <w:left w:val="none" w:sz="0" w:space="0" w:color="auto"/>
            <w:bottom w:val="none" w:sz="0" w:space="0" w:color="auto"/>
            <w:right w:val="none" w:sz="0" w:space="0" w:color="auto"/>
          </w:divBdr>
        </w:div>
      </w:divsChild>
    </w:div>
    <w:div w:id="1536768789">
      <w:bodyDiv w:val="1"/>
      <w:marLeft w:val="0"/>
      <w:marRight w:val="0"/>
      <w:marTop w:val="0"/>
      <w:marBottom w:val="0"/>
      <w:divBdr>
        <w:top w:val="none" w:sz="0" w:space="0" w:color="auto"/>
        <w:left w:val="none" w:sz="0" w:space="0" w:color="auto"/>
        <w:bottom w:val="none" w:sz="0" w:space="0" w:color="auto"/>
        <w:right w:val="none" w:sz="0" w:space="0" w:color="auto"/>
      </w:divBdr>
    </w:div>
    <w:div w:id="1539051047">
      <w:bodyDiv w:val="1"/>
      <w:marLeft w:val="0"/>
      <w:marRight w:val="0"/>
      <w:marTop w:val="0"/>
      <w:marBottom w:val="0"/>
      <w:divBdr>
        <w:top w:val="none" w:sz="0" w:space="0" w:color="auto"/>
        <w:left w:val="none" w:sz="0" w:space="0" w:color="auto"/>
        <w:bottom w:val="none" w:sz="0" w:space="0" w:color="auto"/>
        <w:right w:val="none" w:sz="0" w:space="0" w:color="auto"/>
      </w:divBdr>
      <w:divsChild>
        <w:div w:id="292562305">
          <w:marLeft w:val="0"/>
          <w:marRight w:val="0"/>
          <w:marTop w:val="0"/>
          <w:marBottom w:val="0"/>
          <w:divBdr>
            <w:top w:val="none" w:sz="0" w:space="0" w:color="auto"/>
            <w:left w:val="none" w:sz="0" w:space="0" w:color="auto"/>
            <w:bottom w:val="none" w:sz="0" w:space="0" w:color="auto"/>
            <w:right w:val="none" w:sz="0" w:space="0" w:color="auto"/>
          </w:divBdr>
        </w:div>
      </w:divsChild>
    </w:div>
    <w:div w:id="1546477883">
      <w:bodyDiv w:val="1"/>
      <w:marLeft w:val="0"/>
      <w:marRight w:val="0"/>
      <w:marTop w:val="0"/>
      <w:marBottom w:val="0"/>
      <w:divBdr>
        <w:top w:val="none" w:sz="0" w:space="0" w:color="auto"/>
        <w:left w:val="none" w:sz="0" w:space="0" w:color="auto"/>
        <w:bottom w:val="none" w:sz="0" w:space="0" w:color="auto"/>
        <w:right w:val="none" w:sz="0" w:space="0" w:color="auto"/>
      </w:divBdr>
    </w:div>
    <w:div w:id="1546605287">
      <w:bodyDiv w:val="1"/>
      <w:marLeft w:val="0"/>
      <w:marRight w:val="0"/>
      <w:marTop w:val="0"/>
      <w:marBottom w:val="0"/>
      <w:divBdr>
        <w:top w:val="none" w:sz="0" w:space="0" w:color="auto"/>
        <w:left w:val="none" w:sz="0" w:space="0" w:color="auto"/>
        <w:bottom w:val="none" w:sz="0" w:space="0" w:color="auto"/>
        <w:right w:val="none" w:sz="0" w:space="0" w:color="auto"/>
      </w:divBdr>
    </w:div>
    <w:div w:id="1553807251">
      <w:bodyDiv w:val="1"/>
      <w:marLeft w:val="0"/>
      <w:marRight w:val="0"/>
      <w:marTop w:val="0"/>
      <w:marBottom w:val="0"/>
      <w:divBdr>
        <w:top w:val="none" w:sz="0" w:space="0" w:color="auto"/>
        <w:left w:val="none" w:sz="0" w:space="0" w:color="auto"/>
        <w:bottom w:val="none" w:sz="0" w:space="0" w:color="auto"/>
        <w:right w:val="none" w:sz="0" w:space="0" w:color="auto"/>
      </w:divBdr>
    </w:div>
    <w:div w:id="1600337077">
      <w:bodyDiv w:val="1"/>
      <w:marLeft w:val="0"/>
      <w:marRight w:val="0"/>
      <w:marTop w:val="0"/>
      <w:marBottom w:val="0"/>
      <w:divBdr>
        <w:top w:val="none" w:sz="0" w:space="0" w:color="auto"/>
        <w:left w:val="none" w:sz="0" w:space="0" w:color="auto"/>
        <w:bottom w:val="none" w:sz="0" w:space="0" w:color="auto"/>
        <w:right w:val="none" w:sz="0" w:space="0" w:color="auto"/>
      </w:divBdr>
    </w:div>
    <w:div w:id="1603760969">
      <w:bodyDiv w:val="1"/>
      <w:marLeft w:val="0"/>
      <w:marRight w:val="0"/>
      <w:marTop w:val="0"/>
      <w:marBottom w:val="0"/>
      <w:divBdr>
        <w:top w:val="none" w:sz="0" w:space="0" w:color="auto"/>
        <w:left w:val="none" w:sz="0" w:space="0" w:color="auto"/>
        <w:bottom w:val="none" w:sz="0" w:space="0" w:color="auto"/>
        <w:right w:val="none" w:sz="0" w:space="0" w:color="auto"/>
      </w:divBdr>
      <w:divsChild>
        <w:div w:id="492306598">
          <w:marLeft w:val="0"/>
          <w:marRight w:val="0"/>
          <w:marTop w:val="0"/>
          <w:marBottom w:val="0"/>
          <w:divBdr>
            <w:top w:val="none" w:sz="0" w:space="0" w:color="auto"/>
            <w:left w:val="none" w:sz="0" w:space="0" w:color="auto"/>
            <w:bottom w:val="none" w:sz="0" w:space="0" w:color="auto"/>
            <w:right w:val="none" w:sz="0" w:space="0" w:color="auto"/>
          </w:divBdr>
        </w:div>
      </w:divsChild>
    </w:div>
    <w:div w:id="1603879626">
      <w:bodyDiv w:val="1"/>
      <w:marLeft w:val="0"/>
      <w:marRight w:val="0"/>
      <w:marTop w:val="0"/>
      <w:marBottom w:val="0"/>
      <w:divBdr>
        <w:top w:val="none" w:sz="0" w:space="0" w:color="auto"/>
        <w:left w:val="none" w:sz="0" w:space="0" w:color="auto"/>
        <w:bottom w:val="none" w:sz="0" w:space="0" w:color="auto"/>
        <w:right w:val="none" w:sz="0" w:space="0" w:color="auto"/>
      </w:divBdr>
      <w:divsChild>
        <w:div w:id="410009243">
          <w:marLeft w:val="0"/>
          <w:marRight w:val="0"/>
          <w:marTop w:val="0"/>
          <w:marBottom w:val="0"/>
          <w:divBdr>
            <w:top w:val="none" w:sz="0" w:space="0" w:color="auto"/>
            <w:left w:val="none" w:sz="0" w:space="0" w:color="auto"/>
            <w:bottom w:val="none" w:sz="0" w:space="0" w:color="auto"/>
            <w:right w:val="none" w:sz="0" w:space="0" w:color="auto"/>
          </w:divBdr>
        </w:div>
      </w:divsChild>
    </w:div>
    <w:div w:id="1616983478">
      <w:bodyDiv w:val="1"/>
      <w:marLeft w:val="0"/>
      <w:marRight w:val="0"/>
      <w:marTop w:val="0"/>
      <w:marBottom w:val="0"/>
      <w:divBdr>
        <w:top w:val="none" w:sz="0" w:space="0" w:color="auto"/>
        <w:left w:val="none" w:sz="0" w:space="0" w:color="auto"/>
        <w:bottom w:val="none" w:sz="0" w:space="0" w:color="auto"/>
        <w:right w:val="none" w:sz="0" w:space="0" w:color="auto"/>
      </w:divBdr>
      <w:divsChild>
        <w:div w:id="1312783561">
          <w:marLeft w:val="0"/>
          <w:marRight w:val="0"/>
          <w:marTop w:val="0"/>
          <w:marBottom w:val="0"/>
          <w:divBdr>
            <w:top w:val="none" w:sz="0" w:space="0" w:color="auto"/>
            <w:left w:val="none" w:sz="0" w:space="0" w:color="auto"/>
            <w:bottom w:val="none" w:sz="0" w:space="0" w:color="auto"/>
            <w:right w:val="none" w:sz="0" w:space="0" w:color="auto"/>
          </w:divBdr>
        </w:div>
      </w:divsChild>
    </w:div>
    <w:div w:id="1619793048">
      <w:bodyDiv w:val="1"/>
      <w:marLeft w:val="0"/>
      <w:marRight w:val="0"/>
      <w:marTop w:val="0"/>
      <w:marBottom w:val="0"/>
      <w:divBdr>
        <w:top w:val="none" w:sz="0" w:space="0" w:color="auto"/>
        <w:left w:val="none" w:sz="0" w:space="0" w:color="auto"/>
        <w:bottom w:val="none" w:sz="0" w:space="0" w:color="auto"/>
        <w:right w:val="none" w:sz="0" w:space="0" w:color="auto"/>
      </w:divBdr>
      <w:divsChild>
        <w:div w:id="1714883113">
          <w:marLeft w:val="0"/>
          <w:marRight w:val="0"/>
          <w:marTop w:val="0"/>
          <w:marBottom w:val="0"/>
          <w:divBdr>
            <w:top w:val="none" w:sz="0" w:space="0" w:color="auto"/>
            <w:left w:val="none" w:sz="0" w:space="0" w:color="auto"/>
            <w:bottom w:val="none" w:sz="0" w:space="0" w:color="auto"/>
            <w:right w:val="none" w:sz="0" w:space="0" w:color="auto"/>
          </w:divBdr>
        </w:div>
      </w:divsChild>
    </w:div>
    <w:div w:id="1643388135">
      <w:bodyDiv w:val="1"/>
      <w:marLeft w:val="0"/>
      <w:marRight w:val="0"/>
      <w:marTop w:val="0"/>
      <w:marBottom w:val="0"/>
      <w:divBdr>
        <w:top w:val="none" w:sz="0" w:space="0" w:color="auto"/>
        <w:left w:val="none" w:sz="0" w:space="0" w:color="auto"/>
        <w:bottom w:val="none" w:sz="0" w:space="0" w:color="auto"/>
        <w:right w:val="none" w:sz="0" w:space="0" w:color="auto"/>
      </w:divBdr>
    </w:div>
    <w:div w:id="1647515616">
      <w:bodyDiv w:val="1"/>
      <w:marLeft w:val="0"/>
      <w:marRight w:val="0"/>
      <w:marTop w:val="0"/>
      <w:marBottom w:val="0"/>
      <w:divBdr>
        <w:top w:val="none" w:sz="0" w:space="0" w:color="auto"/>
        <w:left w:val="none" w:sz="0" w:space="0" w:color="auto"/>
        <w:bottom w:val="none" w:sz="0" w:space="0" w:color="auto"/>
        <w:right w:val="none" w:sz="0" w:space="0" w:color="auto"/>
      </w:divBdr>
    </w:div>
    <w:div w:id="1652716208">
      <w:bodyDiv w:val="1"/>
      <w:marLeft w:val="0"/>
      <w:marRight w:val="0"/>
      <w:marTop w:val="0"/>
      <w:marBottom w:val="0"/>
      <w:divBdr>
        <w:top w:val="none" w:sz="0" w:space="0" w:color="auto"/>
        <w:left w:val="none" w:sz="0" w:space="0" w:color="auto"/>
        <w:bottom w:val="none" w:sz="0" w:space="0" w:color="auto"/>
        <w:right w:val="none" w:sz="0" w:space="0" w:color="auto"/>
      </w:divBdr>
    </w:div>
    <w:div w:id="1654677030">
      <w:bodyDiv w:val="1"/>
      <w:marLeft w:val="0"/>
      <w:marRight w:val="0"/>
      <w:marTop w:val="0"/>
      <w:marBottom w:val="0"/>
      <w:divBdr>
        <w:top w:val="none" w:sz="0" w:space="0" w:color="auto"/>
        <w:left w:val="none" w:sz="0" w:space="0" w:color="auto"/>
        <w:bottom w:val="none" w:sz="0" w:space="0" w:color="auto"/>
        <w:right w:val="none" w:sz="0" w:space="0" w:color="auto"/>
      </w:divBdr>
    </w:div>
    <w:div w:id="1657029433">
      <w:bodyDiv w:val="1"/>
      <w:marLeft w:val="0"/>
      <w:marRight w:val="0"/>
      <w:marTop w:val="0"/>
      <w:marBottom w:val="0"/>
      <w:divBdr>
        <w:top w:val="none" w:sz="0" w:space="0" w:color="auto"/>
        <w:left w:val="none" w:sz="0" w:space="0" w:color="auto"/>
        <w:bottom w:val="none" w:sz="0" w:space="0" w:color="auto"/>
        <w:right w:val="none" w:sz="0" w:space="0" w:color="auto"/>
      </w:divBdr>
    </w:div>
    <w:div w:id="1692336916">
      <w:bodyDiv w:val="1"/>
      <w:marLeft w:val="0"/>
      <w:marRight w:val="0"/>
      <w:marTop w:val="0"/>
      <w:marBottom w:val="0"/>
      <w:divBdr>
        <w:top w:val="none" w:sz="0" w:space="0" w:color="auto"/>
        <w:left w:val="none" w:sz="0" w:space="0" w:color="auto"/>
        <w:bottom w:val="none" w:sz="0" w:space="0" w:color="auto"/>
        <w:right w:val="none" w:sz="0" w:space="0" w:color="auto"/>
      </w:divBdr>
    </w:div>
    <w:div w:id="1734963995">
      <w:bodyDiv w:val="1"/>
      <w:marLeft w:val="0"/>
      <w:marRight w:val="0"/>
      <w:marTop w:val="0"/>
      <w:marBottom w:val="0"/>
      <w:divBdr>
        <w:top w:val="none" w:sz="0" w:space="0" w:color="auto"/>
        <w:left w:val="none" w:sz="0" w:space="0" w:color="auto"/>
        <w:bottom w:val="none" w:sz="0" w:space="0" w:color="auto"/>
        <w:right w:val="none" w:sz="0" w:space="0" w:color="auto"/>
      </w:divBdr>
      <w:divsChild>
        <w:div w:id="1320184679">
          <w:marLeft w:val="0"/>
          <w:marRight w:val="0"/>
          <w:marTop w:val="0"/>
          <w:marBottom w:val="0"/>
          <w:divBdr>
            <w:top w:val="none" w:sz="0" w:space="0" w:color="auto"/>
            <w:left w:val="none" w:sz="0" w:space="0" w:color="auto"/>
            <w:bottom w:val="none" w:sz="0" w:space="0" w:color="auto"/>
            <w:right w:val="none" w:sz="0" w:space="0" w:color="auto"/>
          </w:divBdr>
        </w:div>
      </w:divsChild>
    </w:div>
    <w:div w:id="1745294162">
      <w:bodyDiv w:val="1"/>
      <w:marLeft w:val="0"/>
      <w:marRight w:val="0"/>
      <w:marTop w:val="0"/>
      <w:marBottom w:val="0"/>
      <w:divBdr>
        <w:top w:val="none" w:sz="0" w:space="0" w:color="auto"/>
        <w:left w:val="none" w:sz="0" w:space="0" w:color="auto"/>
        <w:bottom w:val="none" w:sz="0" w:space="0" w:color="auto"/>
        <w:right w:val="none" w:sz="0" w:space="0" w:color="auto"/>
      </w:divBdr>
    </w:div>
    <w:div w:id="1755585132">
      <w:bodyDiv w:val="1"/>
      <w:marLeft w:val="0"/>
      <w:marRight w:val="0"/>
      <w:marTop w:val="0"/>
      <w:marBottom w:val="0"/>
      <w:divBdr>
        <w:top w:val="none" w:sz="0" w:space="0" w:color="auto"/>
        <w:left w:val="none" w:sz="0" w:space="0" w:color="auto"/>
        <w:bottom w:val="none" w:sz="0" w:space="0" w:color="auto"/>
        <w:right w:val="none" w:sz="0" w:space="0" w:color="auto"/>
      </w:divBdr>
      <w:divsChild>
        <w:div w:id="1853909085">
          <w:marLeft w:val="0"/>
          <w:marRight w:val="0"/>
          <w:marTop w:val="0"/>
          <w:marBottom w:val="0"/>
          <w:divBdr>
            <w:top w:val="none" w:sz="0" w:space="0" w:color="auto"/>
            <w:left w:val="none" w:sz="0" w:space="0" w:color="auto"/>
            <w:bottom w:val="none" w:sz="0" w:space="0" w:color="auto"/>
            <w:right w:val="none" w:sz="0" w:space="0" w:color="auto"/>
          </w:divBdr>
          <w:divsChild>
            <w:div w:id="850997818">
              <w:marLeft w:val="0"/>
              <w:marRight w:val="0"/>
              <w:marTop w:val="0"/>
              <w:marBottom w:val="0"/>
              <w:divBdr>
                <w:top w:val="none" w:sz="0" w:space="0" w:color="auto"/>
                <w:left w:val="none" w:sz="0" w:space="0" w:color="auto"/>
                <w:bottom w:val="none" w:sz="0" w:space="0" w:color="auto"/>
                <w:right w:val="none" w:sz="0" w:space="0" w:color="auto"/>
              </w:divBdr>
              <w:divsChild>
                <w:div w:id="830217716">
                  <w:marLeft w:val="0"/>
                  <w:marRight w:val="0"/>
                  <w:marTop w:val="0"/>
                  <w:marBottom w:val="0"/>
                  <w:divBdr>
                    <w:top w:val="none" w:sz="0" w:space="0" w:color="auto"/>
                    <w:left w:val="none" w:sz="0" w:space="0" w:color="auto"/>
                    <w:bottom w:val="none" w:sz="0" w:space="0" w:color="auto"/>
                    <w:right w:val="none" w:sz="0" w:space="0" w:color="auto"/>
                  </w:divBdr>
                  <w:divsChild>
                    <w:div w:id="16040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27330">
      <w:bodyDiv w:val="1"/>
      <w:marLeft w:val="0"/>
      <w:marRight w:val="0"/>
      <w:marTop w:val="0"/>
      <w:marBottom w:val="0"/>
      <w:divBdr>
        <w:top w:val="none" w:sz="0" w:space="0" w:color="auto"/>
        <w:left w:val="none" w:sz="0" w:space="0" w:color="auto"/>
        <w:bottom w:val="none" w:sz="0" w:space="0" w:color="auto"/>
        <w:right w:val="none" w:sz="0" w:space="0" w:color="auto"/>
      </w:divBdr>
    </w:div>
    <w:div w:id="1790198777">
      <w:bodyDiv w:val="1"/>
      <w:marLeft w:val="0"/>
      <w:marRight w:val="0"/>
      <w:marTop w:val="0"/>
      <w:marBottom w:val="0"/>
      <w:divBdr>
        <w:top w:val="none" w:sz="0" w:space="0" w:color="auto"/>
        <w:left w:val="none" w:sz="0" w:space="0" w:color="auto"/>
        <w:bottom w:val="none" w:sz="0" w:space="0" w:color="auto"/>
        <w:right w:val="none" w:sz="0" w:space="0" w:color="auto"/>
      </w:divBdr>
      <w:divsChild>
        <w:div w:id="1700819708">
          <w:marLeft w:val="0"/>
          <w:marRight w:val="0"/>
          <w:marTop w:val="0"/>
          <w:marBottom w:val="0"/>
          <w:divBdr>
            <w:top w:val="none" w:sz="0" w:space="0" w:color="auto"/>
            <w:left w:val="none" w:sz="0" w:space="0" w:color="auto"/>
            <w:bottom w:val="none" w:sz="0" w:space="0" w:color="auto"/>
            <w:right w:val="none" w:sz="0" w:space="0" w:color="auto"/>
          </w:divBdr>
          <w:divsChild>
            <w:div w:id="1218006795">
              <w:marLeft w:val="0"/>
              <w:marRight w:val="0"/>
              <w:marTop w:val="0"/>
              <w:marBottom w:val="0"/>
              <w:divBdr>
                <w:top w:val="none" w:sz="0" w:space="0" w:color="auto"/>
                <w:left w:val="none" w:sz="0" w:space="0" w:color="auto"/>
                <w:bottom w:val="none" w:sz="0" w:space="0" w:color="auto"/>
                <w:right w:val="none" w:sz="0" w:space="0" w:color="auto"/>
              </w:divBdr>
              <w:divsChild>
                <w:div w:id="12355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801969">
      <w:bodyDiv w:val="1"/>
      <w:marLeft w:val="0"/>
      <w:marRight w:val="0"/>
      <w:marTop w:val="0"/>
      <w:marBottom w:val="0"/>
      <w:divBdr>
        <w:top w:val="none" w:sz="0" w:space="0" w:color="auto"/>
        <w:left w:val="none" w:sz="0" w:space="0" w:color="auto"/>
        <w:bottom w:val="none" w:sz="0" w:space="0" w:color="auto"/>
        <w:right w:val="none" w:sz="0" w:space="0" w:color="auto"/>
      </w:divBdr>
    </w:div>
    <w:div w:id="1822699239">
      <w:bodyDiv w:val="1"/>
      <w:marLeft w:val="0"/>
      <w:marRight w:val="0"/>
      <w:marTop w:val="0"/>
      <w:marBottom w:val="0"/>
      <w:divBdr>
        <w:top w:val="none" w:sz="0" w:space="0" w:color="auto"/>
        <w:left w:val="none" w:sz="0" w:space="0" w:color="auto"/>
        <w:bottom w:val="none" w:sz="0" w:space="0" w:color="auto"/>
        <w:right w:val="none" w:sz="0" w:space="0" w:color="auto"/>
      </w:divBdr>
    </w:div>
    <w:div w:id="1845851025">
      <w:bodyDiv w:val="1"/>
      <w:marLeft w:val="0"/>
      <w:marRight w:val="0"/>
      <w:marTop w:val="0"/>
      <w:marBottom w:val="0"/>
      <w:divBdr>
        <w:top w:val="none" w:sz="0" w:space="0" w:color="auto"/>
        <w:left w:val="none" w:sz="0" w:space="0" w:color="auto"/>
        <w:bottom w:val="none" w:sz="0" w:space="0" w:color="auto"/>
        <w:right w:val="none" w:sz="0" w:space="0" w:color="auto"/>
      </w:divBdr>
      <w:divsChild>
        <w:div w:id="809634639">
          <w:marLeft w:val="0"/>
          <w:marRight w:val="0"/>
          <w:marTop w:val="0"/>
          <w:marBottom w:val="0"/>
          <w:divBdr>
            <w:top w:val="none" w:sz="0" w:space="0" w:color="auto"/>
            <w:left w:val="none" w:sz="0" w:space="0" w:color="auto"/>
            <w:bottom w:val="none" w:sz="0" w:space="0" w:color="auto"/>
            <w:right w:val="none" w:sz="0" w:space="0" w:color="auto"/>
          </w:divBdr>
        </w:div>
      </w:divsChild>
    </w:div>
    <w:div w:id="1862543580">
      <w:bodyDiv w:val="1"/>
      <w:marLeft w:val="0"/>
      <w:marRight w:val="0"/>
      <w:marTop w:val="0"/>
      <w:marBottom w:val="0"/>
      <w:divBdr>
        <w:top w:val="none" w:sz="0" w:space="0" w:color="auto"/>
        <w:left w:val="none" w:sz="0" w:space="0" w:color="auto"/>
        <w:bottom w:val="none" w:sz="0" w:space="0" w:color="auto"/>
        <w:right w:val="none" w:sz="0" w:space="0" w:color="auto"/>
      </w:divBdr>
    </w:div>
    <w:div w:id="1875727521">
      <w:bodyDiv w:val="1"/>
      <w:marLeft w:val="0"/>
      <w:marRight w:val="0"/>
      <w:marTop w:val="0"/>
      <w:marBottom w:val="0"/>
      <w:divBdr>
        <w:top w:val="none" w:sz="0" w:space="0" w:color="auto"/>
        <w:left w:val="none" w:sz="0" w:space="0" w:color="auto"/>
        <w:bottom w:val="none" w:sz="0" w:space="0" w:color="auto"/>
        <w:right w:val="none" w:sz="0" w:space="0" w:color="auto"/>
      </w:divBdr>
    </w:div>
    <w:div w:id="1885752910">
      <w:bodyDiv w:val="1"/>
      <w:marLeft w:val="0"/>
      <w:marRight w:val="0"/>
      <w:marTop w:val="0"/>
      <w:marBottom w:val="0"/>
      <w:divBdr>
        <w:top w:val="none" w:sz="0" w:space="0" w:color="auto"/>
        <w:left w:val="none" w:sz="0" w:space="0" w:color="auto"/>
        <w:bottom w:val="none" w:sz="0" w:space="0" w:color="auto"/>
        <w:right w:val="none" w:sz="0" w:space="0" w:color="auto"/>
      </w:divBdr>
    </w:div>
    <w:div w:id="1901674191">
      <w:bodyDiv w:val="1"/>
      <w:marLeft w:val="0"/>
      <w:marRight w:val="0"/>
      <w:marTop w:val="0"/>
      <w:marBottom w:val="0"/>
      <w:divBdr>
        <w:top w:val="none" w:sz="0" w:space="0" w:color="auto"/>
        <w:left w:val="none" w:sz="0" w:space="0" w:color="auto"/>
        <w:bottom w:val="none" w:sz="0" w:space="0" w:color="auto"/>
        <w:right w:val="none" w:sz="0" w:space="0" w:color="auto"/>
      </w:divBdr>
    </w:div>
    <w:div w:id="1902641662">
      <w:bodyDiv w:val="1"/>
      <w:marLeft w:val="0"/>
      <w:marRight w:val="0"/>
      <w:marTop w:val="0"/>
      <w:marBottom w:val="0"/>
      <w:divBdr>
        <w:top w:val="none" w:sz="0" w:space="0" w:color="auto"/>
        <w:left w:val="none" w:sz="0" w:space="0" w:color="auto"/>
        <w:bottom w:val="none" w:sz="0" w:space="0" w:color="auto"/>
        <w:right w:val="none" w:sz="0" w:space="0" w:color="auto"/>
      </w:divBdr>
    </w:div>
    <w:div w:id="1906722143">
      <w:bodyDiv w:val="1"/>
      <w:marLeft w:val="0"/>
      <w:marRight w:val="0"/>
      <w:marTop w:val="0"/>
      <w:marBottom w:val="0"/>
      <w:divBdr>
        <w:top w:val="none" w:sz="0" w:space="0" w:color="auto"/>
        <w:left w:val="none" w:sz="0" w:space="0" w:color="auto"/>
        <w:bottom w:val="none" w:sz="0" w:space="0" w:color="auto"/>
        <w:right w:val="none" w:sz="0" w:space="0" w:color="auto"/>
      </w:divBdr>
    </w:div>
    <w:div w:id="1910531131">
      <w:bodyDiv w:val="1"/>
      <w:marLeft w:val="0"/>
      <w:marRight w:val="0"/>
      <w:marTop w:val="0"/>
      <w:marBottom w:val="0"/>
      <w:divBdr>
        <w:top w:val="none" w:sz="0" w:space="0" w:color="auto"/>
        <w:left w:val="none" w:sz="0" w:space="0" w:color="auto"/>
        <w:bottom w:val="none" w:sz="0" w:space="0" w:color="auto"/>
        <w:right w:val="none" w:sz="0" w:space="0" w:color="auto"/>
      </w:divBdr>
      <w:divsChild>
        <w:div w:id="1087776076">
          <w:marLeft w:val="0"/>
          <w:marRight w:val="0"/>
          <w:marTop w:val="0"/>
          <w:marBottom w:val="0"/>
          <w:divBdr>
            <w:top w:val="none" w:sz="0" w:space="0" w:color="auto"/>
            <w:left w:val="none" w:sz="0" w:space="0" w:color="auto"/>
            <w:bottom w:val="none" w:sz="0" w:space="0" w:color="auto"/>
            <w:right w:val="none" w:sz="0" w:space="0" w:color="auto"/>
          </w:divBdr>
        </w:div>
      </w:divsChild>
    </w:div>
    <w:div w:id="1914925958">
      <w:bodyDiv w:val="1"/>
      <w:marLeft w:val="0"/>
      <w:marRight w:val="0"/>
      <w:marTop w:val="0"/>
      <w:marBottom w:val="0"/>
      <w:divBdr>
        <w:top w:val="none" w:sz="0" w:space="0" w:color="auto"/>
        <w:left w:val="none" w:sz="0" w:space="0" w:color="auto"/>
        <w:bottom w:val="none" w:sz="0" w:space="0" w:color="auto"/>
        <w:right w:val="none" w:sz="0" w:space="0" w:color="auto"/>
      </w:divBdr>
    </w:div>
    <w:div w:id="1963072516">
      <w:bodyDiv w:val="1"/>
      <w:marLeft w:val="0"/>
      <w:marRight w:val="0"/>
      <w:marTop w:val="0"/>
      <w:marBottom w:val="0"/>
      <w:divBdr>
        <w:top w:val="none" w:sz="0" w:space="0" w:color="auto"/>
        <w:left w:val="none" w:sz="0" w:space="0" w:color="auto"/>
        <w:bottom w:val="none" w:sz="0" w:space="0" w:color="auto"/>
        <w:right w:val="none" w:sz="0" w:space="0" w:color="auto"/>
      </w:divBdr>
    </w:div>
    <w:div w:id="1986464807">
      <w:bodyDiv w:val="1"/>
      <w:marLeft w:val="0"/>
      <w:marRight w:val="0"/>
      <w:marTop w:val="0"/>
      <w:marBottom w:val="0"/>
      <w:divBdr>
        <w:top w:val="none" w:sz="0" w:space="0" w:color="auto"/>
        <w:left w:val="none" w:sz="0" w:space="0" w:color="auto"/>
        <w:bottom w:val="none" w:sz="0" w:space="0" w:color="auto"/>
        <w:right w:val="none" w:sz="0" w:space="0" w:color="auto"/>
      </w:divBdr>
    </w:div>
    <w:div w:id="1990087884">
      <w:bodyDiv w:val="1"/>
      <w:marLeft w:val="0"/>
      <w:marRight w:val="0"/>
      <w:marTop w:val="0"/>
      <w:marBottom w:val="0"/>
      <w:divBdr>
        <w:top w:val="none" w:sz="0" w:space="0" w:color="auto"/>
        <w:left w:val="none" w:sz="0" w:space="0" w:color="auto"/>
        <w:bottom w:val="none" w:sz="0" w:space="0" w:color="auto"/>
        <w:right w:val="none" w:sz="0" w:space="0" w:color="auto"/>
      </w:divBdr>
    </w:div>
    <w:div w:id="2049716341">
      <w:bodyDiv w:val="1"/>
      <w:marLeft w:val="0"/>
      <w:marRight w:val="0"/>
      <w:marTop w:val="0"/>
      <w:marBottom w:val="0"/>
      <w:divBdr>
        <w:top w:val="none" w:sz="0" w:space="0" w:color="auto"/>
        <w:left w:val="none" w:sz="0" w:space="0" w:color="auto"/>
        <w:bottom w:val="none" w:sz="0" w:space="0" w:color="auto"/>
        <w:right w:val="none" w:sz="0" w:space="0" w:color="auto"/>
      </w:divBdr>
      <w:divsChild>
        <w:div w:id="679503502">
          <w:marLeft w:val="0"/>
          <w:marRight w:val="0"/>
          <w:marTop w:val="0"/>
          <w:marBottom w:val="0"/>
          <w:divBdr>
            <w:top w:val="none" w:sz="0" w:space="0" w:color="auto"/>
            <w:left w:val="none" w:sz="0" w:space="0" w:color="auto"/>
            <w:bottom w:val="none" w:sz="0" w:space="0" w:color="auto"/>
            <w:right w:val="none" w:sz="0" w:space="0" w:color="auto"/>
          </w:divBdr>
        </w:div>
      </w:divsChild>
    </w:div>
    <w:div w:id="2068070554">
      <w:bodyDiv w:val="1"/>
      <w:marLeft w:val="0"/>
      <w:marRight w:val="0"/>
      <w:marTop w:val="0"/>
      <w:marBottom w:val="0"/>
      <w:divBdr>
        <w:top w:val="none" w:sz="0" w:space="0" w:color="auto"/>
        <w:left w:val="none" w:sz="0" w:space="0" w:color="auto"/>
        <w:bottom w:val="none" w:sz="0" w:space="0" w:color="auto"/>
        <w:right w:val="none" w:sz="0" w:space="0" w:color="auto"/>
      </w:divBdr>
    </w:div>
    <w:div w:id="2076734036">
      <w:bodyDiv w:val="1"/>
      <w:marLeft w:val="0"/>
      <w:marRight w:val="0"/>
      <w:marTop w:val="0"/>
      <w:marBottom w:val="0"/>
      <w:divBdr>
        <w:top w:val="none" w:sz="0" w:space="0" w:color="auto"/>
        <w:left w:val="none" w:sz="0" w:space="0" w:color="auto"/>
        <w:bottom w:val="none" w:sz="0" w:space="0" w:color="auto"/>
        <w:right w:val="none" w:sz="0" w:space="0" w:color="auto"/>
      </w:divBdr>
      <w:divsChild>
        <w:div w:id="2002197723">
          <w:marLeft w:val="0"/>
          <w:marRight w:val="0"/>
          <w:marTop w:val="0"/>
          <w:marBottom w:val="0"/>
          <w:divBdr>
            <w:top w:val="none" w:sz="0" w:space="0" w:color="auto"/>
            <w:left w:val="none" w:sz="0" w:space="0" w:color="auto"/>
            <w:bottom w:val="none" w:sz="0" w:space="0" w:color="auto"/>
            <w:right w:val="none" w:sz="0" w:space="0" w:color="auto"/>
          </w:divBdr>
        </w:div>
      </w:divsChild>
    </w:div>
    <w:div w:id="2088337254">
      <w:bodyDiv w:val="1"/>
      <w:marLeft w:val="0"/>
      <w:marRight w:val="0"/>
      <w:marTop w:val="0"/>
      <w:marBottom w:val="0"/>
      <w:divBdr>
        <w:top w:val="none" w:sz="0" w:space="0" w:color="auto"/>
        <w:left w:val="none" w:sz="0" w:space="0" w:color="auto"/>
        <w:bottom w:val="none" w:sz="0" w:space="0" w:color="auto"/>
        <w:right w:val="none" w:sz="0" w:space="0" w:color="auto"/>
      </w:divBdr>
    </w:div>
    <w:div w:id="2118745206">
      <w:bodyDiv w:val="1"/>
      <w:marLeft w:val="0"/>
      <w:marRight w:val="0"/>
      <w:marTop w:val="0"/>
      <w:marBottom w:val="0"/>
      <w:divBdr>
        <w:top w:val="none" w:sz="0" w:space="0" w:color="auto"/>
        <w:left w:val="none" w:sz="0" w:space="0" w:color="auto"/>
        <w:bottom w:val="none" w:sz="0" w:space="0" w:color="auto"/>
        <w:right w:val="none" w:sz="0" w:space="0" w:color="auto"/>
      </w:divBdr>
      <w:divsChild>
        <w:div w:id="631640525">
          <w:marLeft w:val="0"/>
          <w:marRight w:val="0"/>
          <w:marTop w:val="0"/>
          <w:marBottom w:val="0"/>
          <w:divBdr>
            <w:top w:val="none" w:sz="0" w:space="0" w:color="auto"/>
            <w:left w:val="none" w:sz="0" w:space="0" w:color="auto"/>
            <w:bottom w:val="none" w:sz="0" w:space="0" w:color="auto"/>
            <w:right w:val="none" w:sz="0" w:space="0" w:color="auto"/>
          </w:divBdr>
        </w:div>
        <w:div w:id="1876962881">
          <w:marLeft w:val="0"/>
          <w:marRight w:val="0"/>
          <w:marTop w:val="0"/>
          <w:marBottom w:val="0"/>
          <w:divBdr>
            <w:top w:val="none" w:sz="0" w:space="0" w:color="auto"/>
            <w:left w:val="none" w:sz="0" w:space="0" w:color="auto"/>
            <w:bottom w:val="none" w:sz="0" w:space="0" w:color="auto"/>
            <w:right w:val="none" w:sz="0" w:space="0" w:color="auto"/>
          </w:divBdr>
        </w:div>
      </w:divsChild>
    </w:div>
    <w:div w:id="2125810736">
      <w:bodyDiv w:val="1"/>
      <w:marLeft w:val="0"/>
      <w:marRight w:val="0"/>
      <w:marTop w:val="0"/>
      <w:marBottom w:val="0"/>
      <w:divBdr>
        <w:top w:val="none" w:sz="0" w:space="0" w:color="auto"/>
        <w:left w:val="none" w:sz="0" w:space="0" w:color="auto"/>
        <w:bottom w:val="none" w:sz="0" w:space="0" w:color="auto"/>
        <w:right w:val="none" w:sz="0" w:space="0" w:color="auto"/>
      </w:divBdr>
      <w:divsChild>
        <w:div w:id="102305172">
          <w:marLeft w:val="0"/>
          <w:marRight w:val="0"/>
          <w:marTop w:val="0"/>
          <w:marBottom w:val="0"/>
          <w:divBdr>
            <w:top w:val="none" w:sz="0" w:space="0" w:color="auto"/>
            <w:left w:val="none" w:sz="0" w:space="0" w:color="auto"/>
            <w:bottom w:val="none" w:sz="0" w:space="0" w:color="auto"/>
            <w:right w:val="none" w:sz="0" w:space="0" w:color="auto"/>
          </w:divBdr>
        </w:div>
      </w:divsChild>
    </w:div>
    <w:div w:id="2126804112">
      <w:bodyDiv w:val="1"/>
      <w:marLeft w:val="0"/>
      <w:marRight w:val="0"/>
      <w:marTop w:val="0"/>
      <w:marBottom w:val="0"/>
      <w:divBdr>
        <w:top w:val="none" w:sz="0" w:space="0" w:color="auto"/>
        <w:left w:val="none" w:sz="0" w:space="0" w:color="auto"/>
        <w:bottom w:val="none" w:sz="0" w:space="0" w:color="auto"/>
        <w:right w:val="none" w:sz="0" w:space="0" w:color="auto"/>
      </w:divBdr>
    </w:div>
    <w:div w:id="2136026368">
      <w:bodyDiv w:val="1"/>
      <w:marLeft w:val="0"/>
      <w:marRight w:val="0"/>
      <w:marTop w:val="0"/>
      <w:marBottom w:val="0"/>
      <w:divBdr>
        <w:top w:val="none" w:sz="0" w:space="0" w:color="auto"/>
        <w:left w:val="none" w:sz="0" w:space="0" w:color="auto"/>
        <w:bottom w:val="none" w:sz="0" w:space="0" w:color="auto"/>
        <w:right w:val="none" w:sz="0" w:space="0" w:color="auto"/>
      </w:divBdr>
    </w:div>
    <w:div w:id="214422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ee.vn/api/review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hopee.vn/api/v4/recommend/recommend?catid=84&amp;item_card=3&amp;itemid=9512629620&amp;limit=24&amp;offset=0&amp;shopid=65589552&amp;bundle=product_detail_pag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Bản</b:Tag>
    <b:SourceType>Book</b:SourceType>
    <b:Guid>{1E601B6F-AC9C-2E45-847B-A9E6EB178068}</b:Guid>
    <b:Title>Bảng 2.</b:Title>
    <b:RefOrder>1</b:RefOrder>
  </b:Source>
</b:Sources>
</file>

<file path=customXml/itemProps1.xml><?xml version="1.0" encoding="utf-8"?>
<ds:datastoreItem xmlns:ds="http://schemas.openxmlformats.org/officeDocument/2006/customXml" ds:itemID="{83DE99EF-0CC7-497D-A273-AE571937E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52</Pages>
  <Words>11222</Words>
  <Characters>63972</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75044</CharactersWithSpaces>
  <SharedDoc>false</SharedDoc>
  <HLinks>
    <vt:vector size="180" baseType="variant">
      <vt:variant>
        <vt:i4>1310773</vt:i4>
      </vt:variant>
      <vt:variant>
        <vt:i4>182</vt:i4>
      </vt:variant>
      <vt:variant>
        <vt:i4>0</vt:i4>
      </vt:variant>
      <vt:variant>
        <vt:i4>5</vt:i4>
      </vt:variant>
      <vt:variant>
        <vt:lpwstr/>
      </vt:variant>
      <vt:variant>
        <vt:lpwstr>_Toc42640673</vt:lpwstr>
      </vt:variant>
      <vt:variant>
        <vt:i4>1376309</vt:i4>
      </vt:variant>
      <vt:variant>
        <vt:i4>176</vt:i4>
      </vt:variant>
      <vt:variant>
        <vt:i4>0</vt:i4>
      </vt:variant>
      <vt:variant>
        <vt:i4>5</vt:i4>
      </vt:variant>
      <vt:variant>
        <vt:lpwstr/>
      </vt:variant>
      <vt:variant>
        <vt:lpwstr>_Toc42640672</vt:lpwstr>
      </vt:variant>
      <vt:variant>
        <vt:i4>1245242</vt:i4>
      </vt:variant>
      <vt:variant>
        <vt:i4>167</vt:i4>
      </vt:variant>
      <vt:variant>
        <vt:i4>0</vt:i4>
      </vt:variant>
      <vt:variant>
        <vt:i4>5</vt:i4>
      </vt:variant>
      <vt:variant>
        <vt:lpwstr/>
      </vt:variant>
      <vt:variant>
        <vt:lpwstr>_Toc42640684</vt:lpwstr>
      </vt:variant>
      <vt:variant>
        <vt:i4>1310778</vt:i4>
      </vt:variant>
      <vt:variant>
        <vt:i4>161</vt:i4>
      </vt:variant>
      <vt:variant>
        <vt:i4>0</vt:i4>
      </vt:variant>
      <vt:variant>
        <vt:i4>5</vt:i4>
      </vt:variant>
      <vt:variant>
        <vt:lpwstr/>
      </vt:variant>
      <vt:variant>
        <vt:lpwstr>_Toc42640683</vt:lpwstr>
      </vt:variant>
      <vt:variant>
        <vt:i4>1376314</vt:i4>
      </vt:variant>
      <vt:variant>
        <vt:i4>155</vt:i4>
      </vt:variant>
      <vt:variant>
        <vt:i4>0</vt:i4>
      </vt:variant>
      <vt:variant>
        <vt:i4>5</vt:i4>
      </vt:variant>
      <vt:variant>
        <vt:lpwstr/>
      </vt:variant>
      <vt:variant>
        <vt:lpwstr>_Toc42640682</vt:lpwstr>
      </vt:variant>
      <vt:variant>
        <vt:i4>1441850</vt:i4>
      </vt:variant>
      <vt:variant>
        <vt:i4>149</vt:i4>
      </vt:variant>
      <vt:variant>
        <vt:i4>0</vt:i4>
      </vt:variant>
      <vt:variant>
        <vt:i4>5</vt:i4>
      </vt:variant>
      <vt:variant>
        <vt:lpwstr/>
      </vt:variant>
      <vt:variant>
        <vt:lpwstr>_Toc42640681</vt:lpwstr>
      </vt:variant>
      <vt:variant>
        <vt:i4>1441847</vt:i4>
      </vt:variant>
      <vt:variant>
        <vt:i4>140</vt:i4>
      </vt:variant>
      <vt:variant>
        <vt:i4>0</vt:i4>
      </vt:variant>
      <vt:variant>
        <vt:i4>5</vt:i4>
      </vt:variant>
      <vt:variant>
        <vt:lpwstr/>
      </vt:variant>
      <vt:variant>
        <vt:lpwstr>_Toc55312237</vt:lpwstr>
      </vt:variant>
      <vt:variant>
        <vt:i4>1507383</vt:i4>
      </vt:variant>
      <vt:variant>
        <vt:i4>134</vt:i4>
      </vt:variant>
      <vt:variant>
        <vt:i4>0</vt:i4>
      </vt:variant>
      <vt:variant>
        <vt:i4>5</vt:i4>
      </vt:variant>
      <vt:variant>
        <vt:lpwstr/>
      </vt:variant>
      <vt:variant>
        <vt:lpwstr>_Toc55312236</vt:lpwstr>
      </vt:variant>
      <vt:variant>
        <vt:i4>1310775</vt:i4>
      </vt:variant>
      <vt:variant>
        <vt:i4>128</vt:i4>
      </vt:variant>
      <vt:variant>
        <vt:i4>0</vt:i4>
      </vt:variant>
      <vt:variant>
        <vt:i4>5</vt:i4>
      </vt:variant>
      <vt:variant>
        <vt:lpwstr/>
      </vt:variant>
      <vt:variant>
        <vt:lpwstr>_Toc55312235</vt:lpwstr>
      </vt:variant>
      <vt:variant>
        <vt:i4>1376311</vt:i4>
      </vt:variant>
      <vt:variant>
        <vt:i4>122</vt:i4>
      </vt:variant>
      <vt:variant>
        <vt:i4>0</vt:i4>
      </vt:variant>
      <vt:variant>
        <vt:i4>5</vt:i4>
      </vt:variant>
      <vt:variant>
        <vt:lpwstr/>
      </vt:variant>
      <vt:variant>
        <vt:lpwstr>_Toc55312234</vt:lpwstr>
      </vt:variant>
      <vt:variant>
        <vt:i4>1179703</vt:i4>
      </vt:variant>
      <vt:variant>
        <vt:i4>116</vt:i4>
      </vt:variant>
      <vt:variant>
        <vt:i4>0</vt:i4>
      </vt:variant>
      <vt:variant>
        <vt:i4>5</vt:i4>
      </vt:variant>
      <vt:variant>
        <vt:lpwstr/>
      </vt:variant>
      <vt:variant>
        <vt:lpwstr>_Toc55312233</vt:lpwstr>
      </vt:variant>
      <vt:variant>
        <vt:i4>1245239</vt:i4>
      </vt:variant>
      <vt:variant>
        <vt:i4>110</vt:i4>
      </vt:variant>
      <vt:variant>
        <vt:i4>0</vt:i4>
      </vt:variant>
      <vt:variant>
        <vt:i4>5</vt:i4>
      </vt:variant>
      <vt:variant>
        <vt:lpwstr/>
      </vt:variant>
      <vt:variant>
        <vt:lpwstr>_Toc55312232</vt:lpwstr>
      </vt:variant>
      <vt:variant>
        <vt:i4>1048631</vt:i4>
      </vt:variant>
      <vt:variant>
        <vt:i4>104</vt:i4>
      </vt:variant>
      <vt:variant>
        <vt:i4>0</vt:i4>
      </vt:variant>
      <vt:variant>
        <vt:i4>5</vt:i4>
      </vt:variant>
      <vt:variant>
        <vt:lpwstr/>
      </vt:variant>
      <vt:variant>
        <vt:lpwstr>_Toc55312231</vt:lpwstr>
      </vt:variant>
      <vt:variant>
        <vt:i4>1114167</vt:i4>
      </vt:variant>
      <vt:variant>
        <vt:i4>98</vt:i4>
      </vt:variant>
      <vt:variant>
        <vt:i4>0</vt:i4>
      </vt:variant>
      <vt:variant>
        <vt:i4>5</vt:i4>
      </vt:variant>
      <vt:variant>
        <vt:lpwstr/>
      </vt:variant>
      <vt:variant>
        <vt:lpwstr>_Toc55312230</vt:lpwstr>
      </vt:variant>
      <vt:variant>
        <vt:i4>1572918</vt:i4>
      </vt:variant>
      <vt:variant>
        <vt:i4>92</vt:i4>
      </vt:variant>
      <vt:variant>
        <vt:i4>0</vt:i4>
      </vt:variant>
      <vt:variant>
        <vt:i4>5</vt:i4>
      </vt:variant>
      <vt:variant>
        <vt:lpwstr/>
      </vt:variant>
      <vt:variant>
        <vt:lpwstr>_Toc55312229</vt:lpwstr>
      </vt:variant>
      <vt:variant>
        <vt:i4>1638454</vt:i4>
      </vt:variant>
      <vt:variant>
        <vt:i4>86</vt:i4>
      </vt:variant>
      <vt:variant>
        <vt:i4>0</vt:i4>
      </vt:variant>
      <vt:variant>
        <vt:i4>5</vt:i4>
      </vt:variant>
      <vt:variant>
        <vt:lpwstr/>
      </vt:variant>
      <vt:variant>
        <vt:lpwstr>_Toc55312228</vt:lpwstr>
      </vt:variant>
      <vt:variant>
        <vt:i4>1441846</vt:i4>
      </vt:variant>
      <vt:variant>
        <vt:i4>80</vt:i4>
      </vt:variant>
      <vt:variant>
        <vt:i4>0</vt:i4>
      </vt:variant>
      <vt:variant>
        <vt:i4>5</vt:i4>
      </vt:variant>
      <vt:variant>
        <vt:lpwstr/>
      </vt:variant>
      <vt:variant>
        <vt:lpwstr>_Toc55312227</vt:lpwstr>
      </vt:variant>
      <vt:variant>
        <vt:i4>1507382</vt:i4>
      </vt:variant>
      <vt:variant>
        <vt:i4>74</vt:i4>
      </vt:variant>
      <vt:variant>
        <vt:i4>0</vt:i4>
      </vt:variant>
      <vt:variant>
        <vt:i4>5</vt:i4>
      </vt:variant>
      <vt:variant>
        <vt:lpwstr/>
      </vt:variant>
      <vt:variant>
        <vt:lpwstr>_Toc55312226</vt:lpwstr>
      </vt:variant>
      <vt:variant>
        <vt:i4>1310774</vt:i4>
      </vt:variant>
      <vt:variant>
        <vt:i4>68</vt:i4>
      </vt:variant>
      <vt:variant>
        <vt:i4>0</vt:i4>
      </vt:variant>
      <vt:variant>
        <vt:i4>5</vt:i4>
      </vt:variant>
      <vt:variant>
        <vt:lpwstr/>
      </vt:variant>
      <vt:variant>
        <vt:lpwstr>_Toc55312225</vt:lpwstr>
      </vt:variant>
      <vt:variant>
        <vt:i4>1376310</vt:i4>
      </vt:variant>
      <vt:variant>
        <vt:i4>62</vt:i4>
      </vt:variant>
      <vt:variant>
        <vt:i4>0</vt:i4>
      </vt:variant>
      <vt:variant>
        <vt:i4>5</vt:i4>
      </vt:variant>
      <vt:variant>
        <vt:lpwstr/>
      </vt:variant>
      <vt:variant>
        <vt:lpwstr>_Toc55312224</vt:lpwstr>
      </vt:variant>
      <vt:variant>
        <vt:i4>1179702</vt:i4>
      </vt:variant>
      <vt:variant>
        <vt:i4>56</vt:i4>
      </vt:variant>
      <vt:variant>
        <vt:i4>0</vt:i4>
      </vt:variant>
      <vt:variant>
        <vt:i4>5</vt:i4>
      </vt:variant>
      <vt:variant>
        <vt:lpwstr/>
      </vt:variant>
      <vt:variant>
        <vt:lpwstr>_Toc55312223</vt:lpwstr>
      </vt:variant>
      <vt:variant>
        <vt:i4>1245238</vt:i4>
      </vt:variant>
      <vt:variant>
        <vt:i4>50</vt:i4>
      </vt:variant>
      <vt:variant>
        <vt:i4>0</vt:i4>
      </vt:variant>
      <vt:variant>
        <vt:i4>5</vt:i4>
      </vt:variant>
      <vt:variant>
        <vt:lpwstr/>
      </vt:variant>
      <vt:variant>
        <vt:lpwstr>_Toc55312222</vt:lpwstr>
      </vt:variant>
      <vt:variant>
        <vt:i4>1048630</vt:i4>
      </vt:variant>
      <vt:variant>
        <vt:i4>44</vt:i4>
      </vt:variant>
      <vt:variant>
        <vt:i4>0</vt:i4>
      </vt:variant>
      <vt:variant>
        <vt:i4>5</vt:i4>
      </vt:variant>
      <vt:variant>
        <vt:lpwstr/>
      </vt:variant>
      <vt:variant>
        <vt:lpwstr>_Toc55312221</vt:lpwstr>
      </vt:variant>
      <vt:variant>
        <vt:i4>1114166</vt:i4>
      </vt:variant>
      <vt:variant>
        <vt:i4>38</vt:i4>
      </vt:variant>
      <vt:variant>
        <vt:i4>0</vt:i4>
      </vt:variant>
      <vt:variant>
        <vt:i4>5</vt:i4>
      </vt:variant>
      <vt:variant>
        <vt:lpwstr/>
      </vt:variant>
      <vt:variant>
        <vt:lpwstr>_Toc55312220</vt:lpwstr>
      </vt:variant>
      <vt:variant>
        <vt:i4>1572917</vt:i4>
      </vt:variant>
      <vt:variant>
        <vt:i4>32</vt:i4>
      </vt:variant>
      <vt:variant>
        <vt:i4>0</vt:i4>
      </vt:variant>
      <vt:variant>
        <vt:i4>5</vt:i4>
      </vt:variant>
      <vt:variant>
        <vt:lpwstr/>
      </vt:variant>
      <vt:variant>
        <vt:lpwstr>_Toc55312219</vt:lpwstr>
      </vt:variant>
      <vt:variant>
        <vt:i4>1638453</vt:i4>
      </vt:variant>
      <vt:variant>
        <vt:i4>26</vt:i4>
      </vt:variant>
      <vt:variant>
        <vt:i4>0</vt:i4>
      </vt:variant>
      <vt:variant>
        <vt:i4>5</vt:i4>
      </vt:variant>
      <vt:variant>
        <vt:lpwstr/>
      </vt:variant>
      <vt:variant>
        <vt:lpwstr>_Toc55312218</vt:lpwstr>
      </vt:variant>
      <vt:variant>
        <vt:i4>1441845</vt:i4>
      </vt:variant>
      <vt:variant>
        <vt:i4>20</vt:i4>
      </vt:variant>
      <vt:variant>
        <vt:i4>0</vt:i4>
      </vt:variant>
      <vt:variant>
        <vt:i4>5</vt:i4>
      </vt:variant>
      <vt:variant>
        <vt:lpwstr/>
      </vt:variant>
      <vt:variant>
        <vt:lpwstr>_Toc55312217</vt:lpwstr>
      </vt:variant>
      <vt:variant>
        <vt:i4>1507381</vt:i4>
      </vt:variant>
      <vt:variant>
        <vt:i4>14</vt:i4>
      </vt:variant>
      <vt:variant>
        <vt:i4>0</vt:i4>
      </vt:variant>
      <vt:variant>
        <vt:i4>5</vt:i4>
      </vt:variant>
      <vt:variant>
        <vt:lpwstr/>
      </vt:variant>
      <vt:variant>
        <vt:lpwstr>_Toc55312216</vt:lpwstr>
      </vt:variant>
      <vt:variant>
        <vt:i4>1310773</vt:i4>
      </vt:variant>
      <vt:variant>
        <vt:i4>8</vt:i4>
      </vt:variant>
      <vt:variant>
        <vt:i4>0</vt:i4>
      </vt:variant>
      <vt:variant>
        <vt:i4>5</vt:i4>
      </vt:variant>
      <vt:variant>
        <vt:lpwstr/>
      </vt:variant>
      <vt:variant>
        <vt:lpwstr>_Toc55312215</vt:lpwstr>
      </vt:variant>
      <vt:variant>
        <vt:i4>1376309</vt:i4>
      </vt:variant>
      <vt:variant>
        <vt:i4>2</vt:i4>
      </vt:variant>
      <vt:variant>
        <vt:i4>0</vt:i4>
      </vt:variant>
      <vt:variant>
        <vt:i4>5</vt:i4>
      </vt:variant>
      <vt:variant>
        <vt:lpwstr/>
      </vt:variant>
      <vt:variant>
        <vt:lpwstr>_Toc55312214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Can</dc:creator>
  <cp:keywords/>
  <dc:description/>
  <cp:lastModifiedBy>Vuong Yen</cp:lastModifiedBy>
  <cp:revision>12</cp:revision>
  <cp:lastPrinted>2021-04-12T07:59:00Z</cp:lastPrinted>
  <dcterms:created xsi:type="dcterms:W3CDTF">2021-04-12T07:57:00Z</dcterms:created>
  <dcterms:modified xsi:type="dcterms:W3CDTF">2022-11-27T10:06:00Z</dcterms:modified>
</cp:coreProperties>
</file>